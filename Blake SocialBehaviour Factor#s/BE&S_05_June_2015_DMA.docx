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43451" w14:textId="77777777" w:rsidR="001C4EDA" w:rsidRPr="00D81579" w:rsidRDefault="001C4EDA" w:rsidP="001C4EDA">
      <w:pPr>
        <w:spacing w:after="0" w:line="480" w:lineRule="auto"/>
        <w:rPr>
          <w:rFonts w:ascii="Arial" w:hAnsi="Arial" w:cs="Arial"/>
          <w:b/>
          <w:sz w:val="24"/>
          <w:szCs w:val="24"/>
        </w:rPr>
      </w:pPr>
      <w:r>
        <w:rPr>
          <w:rFonts w:ascii="Arial" w:hAnsi="Arial" w:cs="Arial"/>
          <w:b/>
          <w:sz w:val="24"/>
          <w:szCs w:val="24"/>
        </w:rPr>
        <w:t>A commentary on</w:t>
      </w:r>
      <w:r w:rsidRPr="00D81579">
        <w:rPr>
          <w:rFonts w:ascii="Arial" w:hAnsi="Arial" w:cs="Arial"/>
          <w:b/>
          <w:sz w:val="24"/>
          <w:szCs w:val="24"/>
        </w:rPr>
        <w:t xml:space="preserve"> </w:t>
      </w:r>
      <w:r>
        <w:rPr>
          <w:rFonts w:ascii="Arial" w:hAnsi="Arial" w:cs="Arial"/>
          <w:b/>
          <w:sz w:val="24"/>
          <w:szCs w:val="24"/>
        </w:rPr>
        <w:t xml:space="preserve">using extraction methods in </w:t>
      </w:r>
      <w:r w:rsidRPr="00D81579">
        <w:rPr>
          <w:rFonts w:ascii="Arial" w:hAnsi="Arial" w:cs="Arial"/>
          <w:b/>
          <w:sz w:val="24"/>
          <w:szCs w:val="24"/>
        </w:rPr>
        <w:t xml:space="preserve">data reduction </w:t>
      </w:r>
      <w:r>
        <w:rPr>
          <w:rFonts w:ascii="Arial" w:hAnsi="Arial" w:cs="Arial"/>
          <w:b/>
          <w:sz w:val="24"/>
          <w:szCs w:val="24"/>
        </w:rPr>
        <w:t>analyses</w:t>
      </w:r>
      <w:r w:rsidRPr="00D81579">
        <w:rPr>
          <w:rFonts w:ascii="Arial" w:hAnsi="Arial" w:cs="Arial"/>
          <w:b/>
          <w:sz w:val="24"/>
          <w:szCs w:val="24"/>
        </w:rPr>
        <w:t xml:space="preserve"> </w:t>
      </w:r>
      <w:r>
        <w:rPr>
          <w:rFonts w:ascii="Arial" w:hAnsi="Arial" w:cs="Arial"/>
          <w:b/>
          <w:sz w:val="24"/>
          <w:szCs w:val="24"/>
        </w:rPr>
        <w:t>to</w:t>
      </w:r>
      <w:r w:rsidRPr="00D81579">
        <w:rPr>
          <w:rFonts w:ascii="Arial" w:hAnsi="Arial" w:cs="Arial"/>
          <w:b/>
          <w:sz w:val="24"/>
          <w:szCs w:val="24"/>
        </w:rPr>
        <w:t xml:space="preserve"> assess social relationship structure</w:t>
      </w:r>
      <w:r>
        <w:rPr>
          <w:rFonts w:ascii="Arial" w:hAnsi="Arial" w:cs="Arial"/>
          <w:b/>
          <w:sz w:val="24"/>
          <w:szCs w:val="24"/>
        </w:rPr>
        <w:t xml:space="preserve"> in animals</w:t>
      </w:r>
    </w:p>
    <w:p w14:paraId="68F7EE4D" w14:textId="77777777" w:rsidR="001C4EDA" w:rsidRPr="00D81579" w:rsidRDefault="001C4EDA" w:rsidP="001C4EDA">
      <w:pPr>
        <w:spacing w:after="0" w:line="480" w:lineRule="auto"/>
        <w:rPr>
          <w:rFonts w:ascii="Arial" w:hAnsi="Arial" w:cs="Arial"/>
          <w:b/>
          <w:sz w:val="24"/>
          <w:szCs w:val="24"/>
        </w:rPr>
      </w:pPr>
    </w:p>
    <w:p w14:paraId="1B5B983E" w14:textId="33D0184A" w:rsidR="001C4EDA" w:rsidRPr="00C500D0" w:rsidRDefault="001C4EDA" w:rsidP="00F9164E">
      <w:pPr>
        <w:spacing w:after="0" w:line="480" w:lineRule="auto"/>
        <w:outlineLvl w:val="0"/>
        <w:rPr>
          <w:rFonts w:ascii="Arial" w:hAnsi="Arial" w:cs="Arial"/>
          <w:b/>
          <w:sz w:val="24"/>
          <w:szCs w:val="24"/>
          <w:vertAlign w:val="superscript"/>
        </w:rPr>
      </w:pPr>
      <w:r w:rsidRPr="00D81579">
        <w:rPr>
          <w:rFonts w:ascii="Arial" w:hAnsi="Arial" w:cs="Arial"/>
          <w:b/>
          <w:sz w:val="24"/>
          <w:szCs w:val="24"/>
        </w:rPr>
        <w:t>F. Blake Morton</w:t>
      </w:r>
      <w:r w:rsidR="0038097C">
        <w:rPr>
          <w:rFonts w:ascii="Arial" w:hAnsi="Arial" w:cs="Arial"/>
          <w:b/>
          <w:sz w:val="24"/>
          <w:szCs w:val="24"/>
          <w:vertAlign w:val="superscript"/>
        </w:rPr>
        <w:t>a,b</w:t>
      </w:r>
      <w:r w:rsidRPr="00D81579">
        <w:rPr>
          <w:rFonts w:ascii="Arial" w:hAnsi="Arial" w:cs="Arial"/>
          <w:b/>
          <w:sz w:val="24"/>
          <w:szCs w:val="24"/>
          <w:vertAlign w:val="superscript"/>
        </w:rPr>
        <w:t>*</w:t>
      </w:r>
      <w:r w:rsidR="00C500D0">
        <w:rPr>
          <w:rFonts w:ascii="Arial" w:hAnsi="Arial" w:cs="Arial"/>
          <w:b/>
          <w:sz w:val="24"/>
          <w:szCs w:val="24"/>
        </w:rPr>
        <w:t>, Drew Altschul</w:t>
      </w:r>
      <w:r w:rsidR="00C500D0">
        <w:rPr>
          <w:rFonts w:ascii="Arial" w:hAnsi="Arial" w:cs="Arial"/>
          <w:b/>
          <w:sz w:val="24"/>
          <w:szCs w:val="24"/>
          <w:vertAlign w:val="superscript"/>
        </w:rPr>
        <w:t>b,c</w:t>
      </w:r>
    </w:p>
    <w:p w14:paraId="23EC4536" w14:textId="77777777" w:rsidR="001C4EDA" w:rsidRPr="00D81579" w:rsidRDefault="001C4EDA" w:rsidP="001C4EDA">
      <w:pPr>
        <w:spacing w:after="0" w:line="480" w:lineRule="auto"/>
        <w:rPr>
          <w:rFonts w:ascii="Arial" w:hAnsi="Arial" w:cs="Arial"/>
          <w:sz w:val="24"/>
          <w:szCs w:val="24"/>
          <w:vertAlign w:val="superscript"/>
        </w:rPr>
      </w:pPr>
      <w:r w:rsidRPr="00D81579">
        <w:rPr>
          <w:rFonts w:ascii="Arial" w:hAnsi="Arial" w:cs="Arial"/>
          <w:sz w:val="24"/>
          <w:szCs w:val="24"/>
          <w:vertAlign w:val="superscript"/>
        </w:rPr>
        <w:t xml:space="preserve">a </w:t>
      </w:r>
      <w:r w:rsidRPr="00D81579">
        <w:rPr>
          <w:rFonts w:ascii="Arial" w:hAnsi="Arial" w:cs="Arial"/>
          <w:sz w:val="24"/>
          <w:szCs w:val="24"/>
        </w:rPr>
        <w:t>Behaviour and Evolution Research Group, Psychology, School of Natural Sciences, University of Stirling, Stirling, U.K.</w:t>
      </w:r>
      <w:r w:rsidRPr="00D81579">
        <w:rPr>
          <w:rFonts w:ascii="Arial" w:hAnsi="Arial" w:cs="Arial"/>
          <w:sz w:val="24"/>
          <w:szCs w:val="24"/>
          <w:vertAlign w:val="superscript"/>
        </w:rPr>
        <w:t xml:space="preserve"> </w:t>
      </w:r>
    </w:p>
    <w:p w14:paraId="4ED15616" w14:textId="633F75CB" w:rsidR="00C500D0" w:rsidRPr="00C500D0" w:rsidRDefault="00C500D0" w:rsidP="001C4EDA">
      <w:pPr>
        <w:spacing w:after="0" w:line="480" w:lineRule="auto"/>
        <w:rPr>
          <w:rFonts w:ascii="Arial" w:hAnsi="Arial" w:cs="Arial"/>
          <w:sz w:val="24"/>
          <w:szCs w:val="24"/>
        </w:rPr>
      </w:pPr>
      <w:r>
        <w:rPr>
          <w:rFonts w:ascii="Arial" w:hAnsi="Arial" w:cs="Arial"/>
          <w:sz w:val="24"/>
          <w:szCs w:val="24"/>
          <w:vertAlign w:val="superscript"/>
        </w:rPr>
        <w:t>b</w:t>
      </w:r>
      <w:r>
        <w:rPr>
          <w:rFonts w:ascii="Arial" w:hAnsi="Arial" w:cs="Arial"/>
          <w:sz w:val="24"/>
          <w:szCs w:val="24"/>
        </w:rPr>
        <w:t xml:space="preserve"> </w:t>
      </w:r>
      <w:r w:rsidR="0038097C" w:rsidRPr="00D81579">
        <w:rPr>
          <w:rFonts w:ascii="Arial" w:hAnsi="Arial" w:cs="Arial"/>
          <w:sz w:val="24"/>
          <w:szCs w:val="24"/>
        </w:rPr>
        <w:t>Scottish Primate Research Group, U.K.</w:t>
      </w:r>
    </w:p>
    <w:p w14:paraId="3A27F56B" w14:textId="1C877E31" w:rsidR="001C4EDA" w:rsidRPr="00D81579" w:rsidRDefault="00C500D0" w:rsidP="001C4EDA">
      <w:pPr>
        <w:spacing w:after="0" w:line="480" w:lineRule="auto"/>
        <w:rPr>
          <w:rFonts w:ascii="Arial" w:hAnsi="Arial" w:cs="Arial"/>
          <w:sz w:val="24"/>
          <w:szCs w:val="24"/>
        </w:rPr>
      </w:pPr>
      <w:r>
        <w:rPr>
          <w:rFonts w:ascii="Arial" w:hAnsi="Arial" w:cs="Arial"/>
          <w:sz w:val="24"/>
          <w:szCs w:val="24"/>
          <w:vertAlign w:val="superscript"/>
        </w:rPr>
        <w:t>c</w:t>
      </w:r>
      <w:r w:rsidR="001C4EDA" w:rsidRPr="00D81579">
        <w:rPr>
          <w:rFonts w:ascii="Arial" w:hAnsi="Arial" w:cs="Arial"/>
          <w:sz w:val="24"/>
          <w:szCs w:val="24"/>
        </w:rPr>
        <w:t xml:space="preserve"> </w:t>
      </w:r>
      <w:r w:rsidR="0038097C">
        <w:rPr>
          <w:rFonts w:ascii="Arial" w:hAnsi="Arial" w:cs="Arial"/>
          <w:sz w:val="24"/>
          <w:szCs w:val="24"/>
        </w:rPr>
        <w:t>Department of Psychology, The University of Edinburgh, Edinburgh, U.K.</w:t>
      </w:r>
    </w:p>
    <w:p w14:paraId="29FEEAAE" w14:textId="77777777" w:rsidR="001C4EDA" w:rsidRDefault="001C4EDA" w:rsidP="001C4EDA">
      <w:pPr>
        <w:spacing w:after="0" w:line="480" w:lineRule="auto"/>
        <w:rPr>
          <w:rFonts w:ascii="Arial" w:hAnsi="Arial" w:cs="Arial"/>
          <w:sz w:val="24"/>
          <w:szCs w:val="24"/>
          <w:vertAlign w:val="superscript"/>
        </w:rPr>
      </w:pPr>
    </w:p>
    <w:p w14:paraId="337DE2C3" w14:textId="77777777" w:rsidR="001C4EDA" w:rsidRDefault="001C4EDA" w:rsidP="001C4EDA">
      <w:pPr>
        <w:spacing w:after="0" w:line="480" w:lineRule="auto"/>
        <w:rPr>
          <w:rFonts w:ascii="Arial" w:hAnsi="Arial" w:cs="Arial"/>
          <w:b/>
          <w:sz w:val="24"/>
          <w:szCs w:val="24"/>
          <w:highlight w:val="yellow"/>
        </w:rPr>
      </w:pPr>
    </w:p>
    <w:p w14:paraId="7F712C9A" w14:textId="77777777" w:rsidR="001C4EDA" w:rsidRDefault="001C4EDA" w:rsidP="001C4EDA">
      <w:pPr>
        <w:spacing w:after="0" w:line="480" w:lineRule="auto"/>
        <w:rPr>
          <w:rFonts w:ascii="Arial" w:hAnsi="Arial" w:cs="Arial"/>
          <w:b/>
          <w:sz w:val="24"/>
          <w:szCs w:val="24"/>
          <w:highlight w:val="yellow"/>
        </w:rPr>
      </w:pPr>
    </w:p>
    <w:p w14:paraId="33C90103" w14:textId="77777777" w:rsidR="001C4EDA" w:rsidRDefault="001C4EDA" w:rsidP="001C4EDA">
      <w:pPr>
        <w:spacing w:after="0" w:line="480" w:lineRule="auto"/>
        <w:rPr>
          <w:rFonts w:ascii="Arial" w:hAnsi="Arial" w:cs="Arial"/>
          <w:b/>
          <w:sz w:val="24"/>
          <w:szCs w:val="24"/>
          <w:highlight w:val="yellow"/>
        </w:rPr>
      </w:pPr>
    </w:p>
    <w:p w14:paraId="4138ADAD" w14:textId="77777777" w:rsidR="001C4EDA" w:rsidRDefault="001C4EDA" w:rsidP="001C4EDA">
      <w:pPr>
        <w:spacing w:after="0" w:line="480" w:lineRule="auto"/>
        <w:rPr>
          <w:rFonts w:ascii="Arial" w:hAnsi="Arial" w:cs="Arial"/>
          <w:b/>
          <w:sz w:val="24"/>
          <w:szCs w:val="24"/>
          <w:highlight w:val="yellow"/>
        </w:rPr>
      </w:pPr>
    </w:p>
    <w:p w14:paraId="366B9AAB" w14:textId="77777777" w:rsidR="001C4EDA" w:rsidRDefault="001C4EDA" w:rsidP="001C4EDA">
      <w:pPr>
        <w:spacing w:after="0" w:line="480" w:lineRule="auto"/>
        <w:rPr>
          <w:rFonts w:ascii="Arial" w:hAnsi="Arial" w:cs="Arial"/>
          <w:b/>
          <w:sz w:val="24"/>
          <w:szCs w:val="24"/>
          <w:highlight w:val="yellow"/>
        </w:rPr>
      </w:pPr>
    </w:p>
    <w:p w14:paraId="59195D46" w14:textId="77777777" w:rsidR="001C4EDA" w:rsidRDefault="001C4EDA" w:rsidP="001C4EDA">
      <w:pPr>
        <w:spacing w:after="0" w:line="480" w:lineRule="auto"/>
        <w:rPr>
          <w:rFonts w:ascii="Arial" w:hAnsi="Arial" w:cs="Arial"/>
          <w:b/>
          <w:sz w:val="24"/>
          <w:szCs w:val="24"/>
          <w:highlight w:val="yellow"/>
        </w:rPr>
      </w:pPr>
    </w:p>
    <w:p w14:paraId="3D1C2763" w14:textId="77777777" w:rsidR="001C4EDA" w:rsidRDefault="001C4EDA" w:rsidP="001C4EDA">
      <w:pPr>
        <w:spacing w:after="0" w:line="480" w:lineRule="auto"/>
        <w:rPr>
          <w:rFonts w:ascii="Arial" w:hAnsi="Arial" w:cs="Arial"/>
          <w:b/>
          <w:sz w:val="24"/>
          <w:szCs w:val="24"/>
        </w:rPr>
      </w:pPr>
    </w:p>
    <w:p w14:paraId="7C1FDC73" w14:textId="77777777" w:rsidR="001C4EDA" w:rsidRDefault="001C4EDA" w:rsidP="001C4EDA">
      <w:pPr>
        <w:spacing w:after="0" w:line="480" w:lineRule="auto"/>
        <w:rPr>
          <w:rFonts w:ascii="Arial" w:hAnsi="Arial" w:cs="Arial"/>
          <w:b/>
          <w:sz w:val="24"/>
          <w:szCs w:val="24"/>
        </w:rPr>
      </w:pPr>
    </w:p>
    <w:p w14:paraId="69F434DD" w14:textId="77777777" w:rsidR="001C4EDA" w:rsidRDefault="001C4EDA" w:rsidP="001C4EDA">
      <w:pPr>
        <w:spacing w:after="0" w:line="480" w:lineRule="auto"/>
        <w:rPr>
          <w:rFonts w:ascii="Arial" w:hAnsi="Arial" w:cs="Arial"/>
          <w:b/>
          <w:sz w:val="24"/>
          <w:szCs w:val="24"/>
        </w:rPr>
      </w:pPr>
    </w:p>
    <w:p w14:paraId="268A2F21" w14:textId="77777777" w:rsidR="0038097C" w:rsidRDefault="0038097C" w:rsidP="001C4EDA">
      <w:pPr>
        <w:spacing w:after="0" w:line="480" w:lineRule="auto"/>
        <w:rPr>
          <w:rFonts w:ascii="Arial" w:hAnsi="Arial" w:cs="Arial"/>
          <w:sz w:val="24"/>
          <w:szCs w:val="24"/>
          <w:vertAlign w:val="superscript"/>
        </w:rPr>
      </w:pPr>
    </w:p>
    <w:p w14:paraId="05863BE6" w14:textId="77777777" w:rsidR="001C4EDA" w:rsidRDefault="001C4EDA" w:rsidP="001C4EDA">
      <w:pPr>
        <w:spacing w:after="0" w:line="480" w:lineRule="auto"/>
        <w:rPr>
          <w:rFonts w:ascii="Arial" w:hAnsi="Arial" w:cs="Arial"/>
          <w:sz w:val="24"/>
          <w:szCs w:val="24"/>
          <w:vertAlign w:val="superscript"/>
        </w:rPr>
      </w:pPr>
    </w:p>
    <w:p w14:paraId="589CF7B2" w14:textId="77777777" w:rsidR="001C4EDA" w:rsidRDefault="001C4EDA" w:rsidP="001C4EDA">
      <w:pPr>
        <w:spacing w:after="0" w:line="480" w:lineRule="auto"/>
        <w:rPr>
          <w:rFonts w:ascii="Arial" w:hAnsi="Arial" w:cs="Arial"/>
          <w:b/>
          <w:sz w:val="24"/>
          <w:szCs w:val="24"/>
        </w:rPr>
      </w:pPr>
      <w:r w:rsidRPr="00D81579">
        <w:rPr>
          <w:rFonts w:ascii="Arial" w:hAnsi="Arial" w:cs="Arial"/>
          <w:b/>
          <w:sz w:val="24"/>
          <w:szCs w:val="24"/>
        </w:rPr>
        <w:t xml:space="preserve">*Correspondence: </w:t>
      </w:r>
    </w:p>
    <w:p w14:paraId="18D759B5" w14:textId="77777777" w:rsidR="001C4EDA" w:rsidRPr="001128A6" w:rsidRDefault="001C4EDA" w:rsidP="001C4EDA">
      <w:pPr>
        <w:spacing w:after="0" w:line="480" w:lineRule="auto"/>
        <w:rPr>
          <w:rFonts w:ascii="Arial" w:hAnsi="Arial" w:cs="Arial"/>
          <w:sz w:val="24"/>
          <w:szCs w:val="24"/>
        </w:rPr>
      </w:pPr>
      <w:r w:rsidRPr="00D81579">
        <w:rPr>
          <w:rFonts w:ascii="Arial" w:hAnsi="Arial" w:cs="Arial"/>
          <w:sz w:val="24"/>
          <w:szCs w:val="24"/>
        </w:rPr>
        <w:t>F.</w:t>
      </w:r>
      <w:r w:rsidRPr="00D81579">
        <w:rPr>
          <w:rFonts w:ascii="Arial" w:hAnsi="Arial" w:cs="Arial"/>
          <w:b/>
          <w:sz w:val="24"/>
          <w:szCs w:val="24"/>
        </w:rPr>
        <w:t xml:space="preserve"> </w:t>
      </w:r>
      <w:r w:rsidRPr="00D81579">
        <w:rPr>
          <w:rFonts w:ascii="Arial" w:hAnsi="Arial" w:cs="Arial"/>
          <w:sz w:val="24"/>
          <w:szCs w:val="24"/>
        </w:rPr>
        <w:t xml:space="preserve">B. Morton, Psychology, School of Natural Sciences, University of Stirling, Stirling FK9 4LA, U.K. E-mail address: </w:t>
      </w:r>
      <w:hyperlink r:id="rId7" w:history="1">
        <w:r w:rsidRPr="00D81579">
          <w:rPr>
            <w:rStyle w:val="Hyperlink"/>
            <w:rFonts w:ascii="Arial" w:hAnsi="Arial" w:cs="Arial"/>
            <w:sz w:val="24"/>
            <w:szCs w:val="24"/>
          </w:rPr>
          <w:t>morton.blake@gmail.com</w:t>
        </w:r>
      </w:hyperlink>
      <w:r w:rsidRPr="00D81579">
        <w:rPr>
          <w:rFonts w:ascii="Arial" w:hAnsi="Arial" w:cs="Arial"/>
          <w:sz w:val="24"/>
          <w:szCs w:val="24"/>
        </w:rPr>
        <w:t xml:space="preserve"> (F. B. Morton).</w:t>
      </w:r>
    </w:p>
    <w:p w14:paraId="61F271C1" w14:textId="44E5F152" w:rsidR="0077799C" w:rsidRDefault="0077799C" w:rsidP="00F9164E">
      <w:pPr>
        <w:spacing w:after="0" w:line="480" w:lineRule="auto"/>
        <w:outlineLvl w:val="0"/>
        <w:rPr>
          <w:rFonts w:ascii="Arial" w:hAnsi="Arial" w:cs="Arial"/>
          <w:b/>
          <w:sz w:val="24"/>
          <w:szCs w:val="24"/>
        </w:rPr>
      </w:pPr>
      <w:r w:rsidRPr="0077799C">
        <w:rPr>
          <w:rFonts w:ascii="Arial" w:hAnsi="Arial" w:cs="Arial"/>
          <w:b/>
          <w:sz w:val="24"/>
          <w:szCs w:val="24"/>
          <w:highlight w:val="green"/>
        </w:rPr>
        <w:lastRenderedPageBreak/>
        <w:t>Abstract</w:t>
      </w:r>
    </w:p>
    <w:p w14:paraId="6171BD0B" w14:textId="77777777" w:rsidR="0077799C" w:rsidRDefault="0077799C" w:rsidP="00A8425B">
      <w:pPr>
        <w:spacing w:after="0" w:line="480" w:lineRule="auto"/>
        <w:rPr>
          <w:rFonts w:ascii="Arial" w:hAnsi="Arial" w:cs="Arial"/>
          <w:b/>
          <w:sz w:val="24"/>
          <w:szCs w:val="24"/>
        </w:rPr>
      </w:pPr>
    </w:p>
    <w:p w14:paraId="5B8DEE95" w14:textId="602A22F0" w:rsidR="00A8425B" w:rsidRPr="00D81579" w:rsidRDefault="00A8425B" w:rsidP="00A8425B">
      <w:pPr>
        <w:spacing w:after="0" w:line="480" w:lineRule="auto"/>
        <w:rPr>
          <w:rFonts w:ascii="Arial" w:hAnsi="Arial" w:cs="Arial"/>
          <w:sz w:val="24"/>
          <w:szCs w:val="24"/>
        </w:rPr>
      </w:pPr>
      <w:r w:rsidRPr="00D81579">
        <w:rPr>
          <w:rFonts w:ascii="Arial" w:hAnsi="Arial" w:cs="Arial"/>
          <w:b/>
          <w:sz w:val="24"/>
          <w:szCs w:val="24"/>
        </w:rPr>
        <w:t>Keywords:</w:t>
      </w:r>
      <w:r w:rsidRPr="00D81579">
        <w:rPr>
          <w:rFonts w:ascii="Arial" w:hAnsi="Arial" w:cs="Arial"/>
          <w:sz w:val="24"/>
          <w:szCs w:val="24"/>
        </w:rPr>
        <w:t xml:space="preserve"> </w:t>
      </w:r>
      <w:r>
        <w:rPr>
          <w:rFonts w:ascii="Arial" w:hAnsi="Arial" w:cs="Arial"/>
          <w:sz w:val="24"/>
          <w:szCs w:val="24"/>
        </w:rPr>
        <w:t xml:space="preserve">capuchin monkey, </w:t>
      </w:r>
      <w:r w:rsidRPr="00D81579">
        <w:rPr>
          <w:rFonts w:ascii="Arial" w:hAnsi="Arial" w:cs="Arial"/>
          <w:i/>
          <w:sz w:val="24"/>
          <w:szCs w:val="24"/>
        </w:rPr>
        <w:t xml:space="preserve">Sapajus </w:t>
      </w:r>
      <w:r w:rsidR="00580571">
        <w:rPr>
          <w:rFonts w:ascii="Arial" w:hAnsi="Arial" w:cs="Arial"/>
          <w:i/>
          <w:sz w:val="24"/>
          <w:szCs w:val="24"/>
        </w:rPr>
        <w:t>apella</w:t>
      </w:r>
      <w:r>
        <w:rPr>
          <w:rFonts w:ascii="Arial" w:hAnsi="Arial" w:cs="Arial"/>
          <w:sz w:val="24"/>
          <w:szCs w:val="24"/>
        </w:rPr>
        <w:t>, principal components analysis</w:t>
      </w:r>
      <w:r w:rsidRPr="00D81579">
        <w:rPr>
          <w:rFonts w:ascii="Arial" w:hAnsi="Arial" w:cs="Arial"/>
          <w:sz w:val="24"/>
          <w:szCs w:val="24"/>
        </w:rPr>
        <w:t xml:space="preserve">, </w:t>
      </w:r>
      <w:r w:rsidR="00C500D0">
        <w:rPr>
          <w:rFonts w:ascii="Arial" w:hAnsi="Arial" w:cs="Arial"/>
          <w:sz w:val="24"/>
          <w:szCs w:val="24"/>
        </w:rPr>
        <w:t xml:space="preserve">factor analysis, </w:t>
      </w:r>
      <w:r>
        <w:rPr>
          <w:rFonts w:ascii="Arial" w:hAnsi="Arial" w:cs="Arial"/>
          <w:sz w:val="24"/>
          <w:szCs w:val="24"/>
        </w:rPr>
        <w:t xml:space="preserve">Kaiser’s criterion, </w:t>
      </w:r>
      <w:r w:rsidR="00C500D0">
        <w:rPr>
          <w:rFonts w:ascii="Arial" w:hAnsi="Arial" w:cs="Arial"/>
          <w:sz w:val="24"/>
          <w:szCs w:val="24"/>
        </w:rPr>
        <w:t>scree tes</w:t>
      </w:r>
      <w:r w:rsidR="00580571">
        <w:rPr>
          <w:rFonts w:ascii="Arial" w:hAnsi="Arial" w:cs="Arial"/>
          <w:sz w:val="24"/>
          <w:szCs w:val="24"/>
        </w:rPr>
        <w:t xml:space="preserve">t, </w:t>
      </w:r>
      <w:r>
        <w:rPr>
          <w:rFonts w:ascii="Arial" w:hAnsi="Arial" w:cs="Arial"/>
          <w:sz w:val="24"/>
          <w:szCs w:val="24"/>
        </w:rPr>
        <w:t>parallel analysis</w:t>
      </w:r>
    </w:p>
    <w:p w14:paraId="6F06C0AA" w14:textId="77777777" w:rsidR="00A8425B" w:rsidRDefault="00A8425B" w:rsidP="00A8425B">
      <w:pPr>
        <w:spacing w:after="0" w:line="480" w:lineRule="auto"/>
        <w:rPr>
          <w:rFonts w:ascii="Arial" w:hAnsi="Arial" w:cs="Arial"/>
          <w:b/>
          <w:sz w:val="24"/>
          <w:szCs w:val="24"/>
        </w:rPr>
      </w:pPr>
    </w:p>
    <w:p w14:paraId="711A213B" w14:textId="77777777" w:rsidR="00A8425B" w:rsidRPr="0078671B" w:rsidRDefault="00A8425B" w:rsidP="00F9164E">
      <w:pPr>
        <w:spacing w:after="0" w:line="480" w:lineRule="auto"/>
        <w:outlineLvl w:val="0"/>
        <w:rPr>
          <w:rFonts w:ascii="Arial" w:hAnsi="Arial" w:cs="Arial"/>
          <w:b/>
          <w:sz w:val="24"/>
          <w:szCs w:val="24"/>
        </w:rPr>
      </w:pPr>
      <w:r w:rsidRPr="0078671B">
        <w:rPr>
          <w:rFonts w:ascii="Arial" w:hAnsi="Arial" w:cs="Arial"/>
          <w:b/>
          <w:sz w:val="24"/>
          <w:szCs w:val="24"/>
        </w:rPr>
        <w:t>Introduction</w:t>
      </w:r>
    </w:p>
    <w:p w14:paraId="1279CECB" w14:textId="49C5FE91" w:rsidR="00A8425B" w:rsidRDefault="00B06AFC" w:rsidP="00A8425B">
      <w:pPr>
        <w:spacing w:after="0" w:line="480" w:lineRule="auto"/>
        <w:ind w:firstLine="720"/>
        <w:rPr>
          <w:rFonts w:ascii="Arial" w:hAnsi="Arial" w:cs="Arial"/>
          <w:sz w:val="24"/>
          <w:szCs w:val="24"/>
        </w:rPr>
      </w:pPr>
      <w:r>
        <w:rPr>
          <w:rFonts w:ascii="Arial" w:hAnsi="Arial" w:cs="Arial"/>
          <w:sz w:val="24"/>
          <w:szCs w:val="24"/>
        </w:rPr>
        <w:t>Comparative s</w:t>
      </w:r>
      <w:r w:rsidR="00A8425B">
        <w:rPr>
          <w:rFonts w:ascii="Arial" w:hAnsi="Arial" w:cs="Arial"/>
          <w:sz w:val="24"/>
          <w:szCs w:val="24"/>
        </w:rPr>
        <w:t>tudies of social relationship structure (i.e. the number of dimensions and the characteristics of those dimensions)</w:t>
      </w:r>
      <w:r w:rsidR="009B04FA">
        <w:rPr>
          <w:rFonts w:ascii="Arial" w:hAnsi="Arial" w:cs="Arial"/>
          <w:sz w:val="24"/>
          <w:szCs w:val="24"/>
        </w:rPr>
        <w:t xml:space="preserve"> are </w:t>
      </w:r>
      <w:r w:rsidR="007613DB">
        <w:rPr>
          <w:rFonts w:ascii="Arial" w:hAnsi="Arial" w:cs="Arial"/>
          <w:sz w:val="24"/>
          <w:szCs w:val="24"/>
        </w:rPr>
        <w:t>critical</w:t>
      </w:r>
      <w:r w:rsidR="00D3731D">
        <w:rPr>
          <w:rFonts w:ascii="Arial" w:hAnsi="Arial" w:cs="Arial"/>
          <w:sz w:val="24"/>
          <w:szCs w:val="24"/>
        </w:rPr>
        <w:t xml:space="preserve"> to</w:t>
      </w:r>
      <w:r w:rsidR="00A8425B" w:rsidRPr="0078671B">
        <w:rPr>
          <w:rFonts w:ascii="Arial" w:hAnsi="Arial" w:cs="Arial"/>
          <w:sz w:val="24"/>
          <w:szCs w:val="24"/>
        </w:rPr>
        <w:t xml:space="preserve"> </w:t>
      </w:r>
      <w:r w:rsidR="007613DB">
        <w:rPr>
          <w:rFonts w:ascii="Arial" w:hAnsi="Arial" w:cs="Arial"/>
          <w:sz w:val="24"/>
          <w:szCs w:val="24"/>
        </w:rPr>
        <w:t>understanding</w:t>
      </w:r>
      <w:r w:rsidR="009B04FA">
        <w:rPr>
          <w:rFonts w:ascii="Arial" w:hAnsi="Arial" w:cs="Arial"/>
          <w:sz w:val="24"/>
          <w:szCs w:val="24"/>
        </w:rPr>
        <w:t xml:space="preserve"> </w:t>
      </w:r>
      <w:r w:rsidR="00A8425B">
        <w:rPr>
          <w:rFonts w:ascii="Arial" w:hAnsi="Arial" w:cs="Arial"/>
          <w:sz w:val="24"/>
          <w:szCs w:val="24"/>
        </w:rPr>
        <w:t xml:space="preserve">animal </w:t>
      </w:r>
      <w:r w:rsidR="00D3731D">
        <w:rPr>
          <w:rFonts w:ascii="Arial" w:hAnsi="Arial" w:cs="Arial"/>
          <w:sz w:val="24"/>
          <w:szCs w:val="24"/>
        </w:rPr>
        <w:t>sociality</w:t>
      </w:r>
      <w:r w:rsidR="00686CD1">
        <w:rPr>
          <w:rFonts w:ascii="Arial" w:hAnsi="Arial" w:cs="Arial"/>
          <w:sz w:val="24"/>
          <w:szCs w:val="24"/>
        </w:rPr>
        <w:t xml:space="preserve"> </w:t>
      </w:r>
      <w:r w:rsidR="007613DB">
        <w:rPr>
          <w:rFonts w:ascii="Arial" w:hAnsi="Arial" w:cs="Arial"/>
          <w:sz w:val="24"/>
          <w:szCs w:val="24"/>
        </w:rPr>
        <w:t xml:space="preserve">and how it evolves </w:t>
      </w:r>
      <w:r w:rsidR="00686CD1">
        <w:rPr>
          <w:rFonts w:ascii="Arial" w:hAnsi="Arial" w:cs="Arial"/>
          <w:sz w:val="24"/>
          <w:szCs w:val="24"/>
        </w:rPr>
        <w:t>(</w:t>
      </w:r>
      <w:r w:rsidR="008D7D65">
        <w:rPr>
          <w:rFonts w:ascii="Arial" w:hAnsi="Arial" w:cs="Arial"/>
          <w:sz w:val="24"/>
          <w:szCs w:val="24"/>
        </w:rPr>
        <w:t xml:space="preserve">Cords and Aureli 2000; </w:t>
      </w:r>
      <w:r w:rsidR="008D7D65" w:rsidRPr="00F86DF3">
        <w:rPr>
          <w:rFonts w:ascii="Arial" w:hAnsi="Arial" w:cs="Arial"/>
          <w:sz w:val="24"/>
          <w:szCs w:val="24"/>
        </w:rPr>
        <w:t>Fraser and Bugnyar 2010</w:t>
      </w:r>
      <w:r w:rsidR="00686CD1">
        <w:rPr>
          <w:rFonts w:ascii="Arial" w:hAnsi="Arial" w:cs="Arial"/>
          <w:sz w:val="24"/>
          <w:szCs w:val="24"/>
        </w:rPr>
        <w:t xml:space="preserve">). </w:t>
      </w:r>
      <w:r>
        <w:rPr>
          <w:rFonts w:ascii="Arial" w:hAnsi="Arial" w:cs="Arial"/>
          <w:sz w:val="24"/>
          <w:szCs w:val="24"/>
        </w:rPr>
        <w:t>O</w:t>
      </w:r>
      <w:r w:rsidR="00A8425B">
        <w:rPr>
          <w:rFonts w:ascii="Arial" w:hAnsi="Arial" w:cs="Arial"/>
          <w:sz w:val="24"/>
          <w:szCs w:val="24"/>
        </w:rPr>
        <w:t>ne</w:t>
      </w:r>
      <w:r w:rsidR="00A8425B" w:rsidRPr="0078671B">
        <w:rPr>
          <w:rFonts w:ascii="Arial" w:hAnsi="Arial" w:cs="Arial"/>
          <w:sz w:val="24"/>
          <w:szCs w:val="24"/>
        </w:rPr>
        <w:t xml:space="preserve"> </w:t>
      </w:r>
      <w:r w:rsidR="00B74D41">
        <w:rPr>
          <w:rFonts w:ascii="Arial" w:hAnsi="Arial" w:cs="Arial"/>
          <w:sz w:val="24"/>
          <w:szCs w:val="24"/>
        </w:rPr>
        <w:t>challenge</w:t>
      </w:r>
      <w:r w:rsidR="00A8425B" w:rsidRPr="0078671B">
        <w:rPr>
          <w:rFonts w:ascii="Arial" w:hAnsi="Arial" w:cs="Arial"/>
          <w:sz w:val="24"/>
          <w:szCs w:val="24"/>
        </w:rPr>
        <w:t xml:space="preserve"> researchers face</w:t>
      </w:r>
      <w:r w:rsidR="00686CD1">
        <w:rPr>
          <w:rFonts w:ascii="Arial" w:hAnsi="Arial" w:cs="Arial"/>
          <w:sz w:val="24"/>
          <w:szCs w:val="24"/>
        </w:rPr>
        <w:t xml:space="preserve"> </w:t>
      </w:r>
      <w:r w:rsidR="00A8425B" w:rsidRPr="0078671B">
        <w:rPr>
          <w:rFonts w:ascii="Arial" w:hAnsi="Arial" w:cs="Arial"/>
          <w:sz w:val="24"/>
          <w:szCs w:val="24"/>
        </w:rPr>
        <w:t xml:space="preserve">is how best to </w:t>
      </w:r>
      <w:r w:rsidR="00E51EDF">
        <w:rPr>
          <w:rFonts w:ascii="Arial" w:hAnsi="Arial" w:cs="Arial"/>
          <w:sz w:val="24"/>
          <w:szCs w:val="24"/>
        </w:rPr>
        <w:t xml:space="preserve">define and </w:t>
      </w:r>
      <w:r w:rsidR="00A8425B" w:rsidRPr="0078671B">
        <w:rPr>
          <w:rFonts w:ascii="Arial" w:hAnsi="Arial" w:cs="Arial"/>
          <w:sz w:val="24"/>
          <w:szCs w:val="24"/>
        </w:rPr>
        <w:t xml:space="preserve">quantify </w:t>
      </w:r>
      <w:r w:rsidR="00A8425B">
        <w:rPr>
          <w:rFonts w:ascii="Arial" w:hAnsi="Arial" w:cs="Arial"/>
          <w:sz w:val="24"/>
          <w:szCs w:val="24"/>
        </w:rPr>
        <w:t>social relationship structure</w:t>
      </w:r>
      <w:r w:rsidR="00A8425B" w:rsidRPr="0078671B">
        <w:rPr>
          <w:rFonts w:ascii="Arial" w:hAnsi="Arial" w:cs="Arial"/>
          <w:sz w:val="24"/>
          <w:szCs w:val="24"/>
        </w:rPr>
        <w:t xml:space="preserve"> </w:t>
      </w:r>
      <w:r w:rsidR="005D696E">
        <w:rPr>
          <w:rFonts w:ascii="Arial" w:hAnsi="Arial" w:cs="Arial"/>
          <w:sz w:val="24"/>
          <w:szCs w:val="24"/>
        </w:rPr>
        <w:t>such</w:t>
      </w:r>
      <w:r w:rsidR="00A8425B" w:rsidRPr="0078671B">
        <w:rPr>
          <w:rFonts w:ascii="Arial" w:hAnsi="Arial" w:cs="Arial"/>
          <w:sz w:val="24"/>
          <w:szCs w:val="24"/>
        </w:rPr>
        <w:t xml:space="preserve"> that </w:t>
      </w:r>
      <w:r w:rsidR="00A8425B">
        <w:rPr>
          <w:rFonts w:ascii="Arial" w:hAnsi="Arial" w:cs="Arial"/>
          <w:sz w:val="24"/>
          <w:szCs w:val="24"/>
        </w:rPr>
        <w:t xml:space="preserve">the </w:t>
      </w:r>
      <w:r w:rsidR="00A8425B" w:rsidRPr="0078671B">
        <w:rPr>
          <w:rFonts w:ascii="Arial" w:hAnsi="Arial" w:cs="Arial"/>
          <w:sz w:val="24"/>
          <w:szCs w:val="24"/>
        </w:rPr>
        <w:t xml:space="preserve">data are </w:t>
      </w:r>
      <w:r w:rsidR="00CD33E5">
        <w:rPr>
          <w:rFonts w:ascii="Arial" w:hAnsi="Arial" w:cs="Arial"/>
          <w:sz w:val="24"/>
          <w:szCs w:val="24"/>
        </w:rPr>
        <w:t xml:space="preserve">systematic and </w:t>
      </w:r>
      <w:r w:rsidR="00A8425B" w:rsidRPr="0078671B">
        <w:rPr>
          <w:rFonts w:ascii="Arial" w:hAnsi="Arial" w:cs="Arial"/>
          <w:sz w:val="24"/>
          <w:szCs w:val="24"/>
        </w:rPr>
        <w:t xml:space="preserve">comparable </w:t>
      </w:r>
      <w:r w:rsidR="00686CD1">
        <w:rPr>
          <w:rFonts w:ascii="Arial" w:hAnsi="Arial" w:cs="Arial"/>
          <w:sz w:val="24"/>
          <w:szCs w:val="24"/>
        </w:rPr>
        <w:t>across</w:t>
      </w:r>
      <w:r w:rsidR="00A8425B" w:rsidRPr="0078671B">
        <w:rPr>
          <w:rFonts w:ascii="Arial" w:hAnsi="Arial" w:cs="Arial"/>
          <w:sz w:val="24"/>
          <w:szCs w:val="24"/>
        </w:rPr>
        <w:t xml:space="preserve"> </w:t>
      </w:r>
      <w:r w:rsidR="009B04FA">
        <w:rPr>
          <w:rFonts w:ascii="Arial" w:hAnsi="Arial" w:cs="Arial"/>
          <w:sz w:val="24"/>
          <w:szCs w:val="24"/>
        </w:rPr>
        <w:t xml:space="preserve">studies and </w:t>
      </w:r>
      <w:r w:rsidR="00A8425B" w:rsidRPr="0078671B">
        <w:rPr>
          <w:rFonts w:ascii="Arial" w:hAnsi="Arial" w:cs="Arial"/>
          <w:sz w:val="24"/>
          <w:szCs w:val="24"/>
        </w:rPr>
        <w:t xml:space="preserve">taxa. </w:t>
      </w:r>
      <w:r w:rsidR="00A8425B">
        <w:rPr>
          <w:rFonts w:ascii="Arial" w:hAnsi="Arial" w:cs="Arial"/>
          <w:sz w:val="24"/>
          <w:szCs w:val="24"/>
        </w:rPr>
        <w:t xml:space="preserve">Traditionally, social relationships have been </w:t>
      </w:r>
      <w:r w:rsidR="00E51EDF">
        <w:rPr>
          <w:rFonts w:ascii="Arial" w:hAnsi="Arial" w:cs="Arial"/>
          <w:sz w:val="24"/>
          <w:szCs w:val="24"/>
        </w:rPr>
        <w:t>described</w:t>
      </w:r>
      <w:r w:rsidR="00A8425B">
        <w:rPr>
          <w:rFonts w:ascii="Arial" w:hAnsi="Arial" w:cs="Arial"/>
          <w:sz w:val="24"/>
          <w:szCs w:val="24"/>
        </w:rPr>
        <w:t xml:space="preserve"> in terms of</w:t>
      </w:r>
      <w:del w:id="0" w:author="ALTSCHUL Drew" w:date="2015-06-05T17:44:00Z">
        <w:r w:rsidR="00A8425B" w:rsidDel="00EF1F1D">
          <w:rPr>
            <w:rFonts w:ascii="Arial" w:hAnsi="Arial" w:cs="Arial"/>
            <w:sz w:val="24"/>
            <w:szCs w:val="24"/>
          </w:rPr>
          <w:delText xml:space="preserve"> their</w:delText>
        </w:r>
      </w:del>
      <w:r w:rsidR="00A8425B">
        <w:rPr>
          <w:rFonts w:ascii="Arial" w:hAnsi="Arial" w:cs="Arial"/>
          <w:sz w:val="24"/>
          <w:szCs w:val="24"/>
        </w:rPr>
        <w:t xml:space="preserve"> affiliative </w:t>
      </w:r>
      <w:r w:rsidR="00E639B6">
        <w:rPr>
          <w:rFonts w:ascii="Arial" w:hAnsi="Arial" w:cs="Arial"/>
          <w:sz w:val="24"/>
          <w:szCs w:val="24"/>
        </w:rPr>
        <w:t>behavior</w:t>
      </w:r>
      <w:r w:rsidR="00E51EDF">
        <w:rPr>
          <w:rFonts w:ascii="Arial" w:hAnsi="Arial" w:cs="Arial"/>
          <w:sz w:val="24"/>
          <w:szCs w:val="24"/>
        </w:rPr>
        <w:t xml:space="preserve"> </w:t>
      </w:r>
      <w:r w:rsidR="00A8425B">
        <w:rPr>
          <w:rFonts w:ascii="Arial" w:hAnsi="Arial" w:cs="Arial"/>
          <w:sz w:val="24"/>
          <w:szCs w:val="24"/>
        </w:rPr>
        <w:t xml:space="preserve">(e.g. rates of grooming, spatial tolerance) and agonistic </w:t>
      </w:r>
      <w:r w:rsidR="00E639B6">
        <w:rPr>
          <w:rFonts w:ascii="Arial" w:hAnsi="Arial" w:cs="Arial"/>
          <w:sz w:val="24"/>
          <w:szCs w:val="24"/>
        </w:rPr>
        <w:t>behavior</w:t>
      </w:r>
      <w:r w:rsidR="00E51EDF">
        <w:rPr>
          <w:rFonts w:ascii="Arial" w:hAnsi="Arial" w:cs="Arial"/>
          <w:sz w:val="24"/>
          <w:szCs w:val="24"/>
        </w:rPr>
        <w:t xml:space="preserve"> </w:t>
      </w:r>
      <w:r w:rsidR="00A8425B">
        <w:rPr>
          <w:rFonts w:ascii="Arial" w:hAnsi="Arial" w:cs="Arial"/>
          <w:sz w:val="24"/>
          <w:szCs w:val="24"/>
        </w:rPr>
        <w:t>(e.g. rates of aggression) (</w:t>
      </w:r>
      <w:r w:rsidR="00E51EDF">
        <w:rPr>
          <w:rFonts w:ascii="Arial" w:hAnsi="Arial" w:cs="Arial"/>
          <w:sz w:val="24"/>
          <w:szCs w:val="24"/>
        </w:rPr>
        <w:t>Hinde 1976</w:t>
      </w:r>
      <w:r w:rsidR="00A8425B">
        <w:rPr>
          <w:rFonts w:ascii="Arial" w:hAnsi="Arial" w:cs="Arial"/>
          <w:sz w:val="24"/>
          <w:szCs w:val="24"/>
        </w:rPr>
        <w:t xml:space="preserve">). More </w:t>
      </w:r>
      <w:r w:rsidR="00A8425B" w:rsidRPr="00F86DF3">
        <w:rPr>
          <w:rFonts w:ascii="Arial" w:hAnsi="Arial" w:cs="Arial"/>
          <w:sz w:val="24"/>
          <w:szCs w:val="24"/>
        </w:rPr>
        <w:t>recently, Cords and Aureli (2000) proposed a</w:t>
      </w:r>
      <w:r w:rsidR="00B10248" w:rsidRPr="00F86DF3">
        <w:rPr>
          <w:rFonts w:ascii="Arial" w:hAnsi="Arial" w:cs="Arial"/>
          <w:sz w:val="24"/>
          <w:szCs w:val="24"/>
        </w:rPr>
        <w:t xml:space="preserve"> 3</w:t>
      </w:r>
      <w:r w:rsidR="00A8425B" w:rsidRPr="00F86DF3">
        <w:rPr>
          <w:rFonts w:ascii="Arial" w:hAnsi="Arial" w:cs="Arial"/>
          <w:sz w:val="24"/>
          <w:szCs w:val="24"/>
        </w:rPr>
        <w:t>-component model to define social relationship</w:t>
      </w:r>
      <w:r w:rsidR="00E51EDF">
        <w:rPr>
          <w:rFonts w:ascii="Arial" w:hAnsi="Arial" w:cs="Arial"/>
          <w:sz w:val="24"/>
          <w:szCs w:val="24"/>
        </w:rPr>
        <w:t xml:space="preserve"> structure</w:t>
      </w:r>
      <w:r w:rsidR="00A8425B" w:rsidRPr="00F86DF3">
        <w:rPr>
          <w:rFonts w:ascii="Arial" w:hAnsi="Arial" w:cs="Arial"/>
          <w:sz w:val="24"/>
          <w:szCs w:val="24"/>
        </w:rPr>
        <w:t>, including relationship ‘value’ (i.e. immediate benefits afforded by the re</w:t>
      </w:r>
      <w:r w:rsidR="00A8425B">
        <w:rPr>
          <w:rFonts w:ascii="Arial" w:hAnsi="Arial" w:cs="Arial"/>
          <w:sz w:val="24"/>
          <w:szCs w:val="24"/>
        </w:rPr>
        <w:t>lationship, such as grooming), ‘compatibility (i.e. tolerance based on partners’ shared history</w:t>
      </w:r>
      <w:r w:rsidR="00047AAF">
        <w:rPr>
          <w:rFonts w:ascii="Arial" w:hAnsi="Arial" w:cs="Arial"/>
          <w:sz w:val="24"/>
          <w:szCs w:val="24"/>
        </w:rPr>
        <w:t>, such as tolerance at feeding sites</w:t>
      </w:r>
      <w:r w:rsidR="00A8425B">
        <w:rPr>
          <w:rFonts w:ascii="Arial" w:hAnsi="Arial" w:cs="Arial"/>
          <w:sz w:val="24"/>
          <w:szCs w:val="24"/>
        </w:rPr>
        <w:t xml:space="preserve">), and ‘security’ (i.e. consistency and predictability in partners’ </w:t>
      </w:r>
      <w:r w:rsidR="00E639B6">
        <w:rPr>
          <w:rFonts w:ascii="Arial" w:hAnsi="Arial" w:cs="Arial"/>
          <w:sz w:val="24"/>
          <w:szCs w:val="24"/>
        </w:rPr>
        <w:t>behavior</w:t>
      </w:r>
      <w:r w:rsidR="00A8425B">
        <w:rPr>
          <w:rFonts w:ascii="Arial" w:hAnsi="Arial" w:cs="Arial"/>
          <w:sz w:val="24"/>
          <w:szCs w:val="24"/>
        </w:rPr>
        <w:t xml:space="preserve">, </w:t>
      </w:r>
      <w:r w:rsidR="00047AAF">
        <w:rPr>
          <w:rFonts w:ascii="Arial" w:hAnsi="Arial" w:cs="Arial"/>
          <w:sz w:val="24"/>
          <w:szCs w:val="24"/>
        </w:rPr>
        <w:t>such as</w:t>
      </w:r>
      <w:r w:rsidR="00A8425B">
        <w:rPr>
          <w:rFonts w:ascii="Arial" w:hAnsi="Arial" w:cs="Arial"/>
          <w:sz w:val="24"/>
          <w:szCs w:val="24"/>
        </w:rPr>
        <w:t xml:space="preserve"> rates of </w:t>
      </w:r>
      <w:r w:rsidR="003244DE">
        <w:rPr>
          <w:rFonts w:ascii="Arial" w:hAnsi="Arial" w:cs="Arial"/>
          <w:sz w:val="24"/>
          <w:szCs w:val="24"/>
        </w:rPr>
        <w:t>conflict</w:t>
      </w:r>
      <w:r w:rsidR="00A8425B">
        <w:rPr>
          <w:rFonts w:ascii="Arial" w:hAnsi="Arial" w:cs="Arial"/>
          <w:sz w:val="24"/>
          <w:szCs w:val="24"/>
        </w:rPr>
        <w:t>).</w:t>
      </w:r>
    </w:p>
    <w:p w14:paraId="5FDC62CF" w14:textId="1D108E66" w:rsidR="00866891" w:rsidRDefault="00A8425B" w:rsidP="00686CD1">
      <w:pPr>
        <w:spacing w:after="0" w:line="480" w:lineRule="auto"/>
        <w:ind w:firstLine="720"/>
        <w:rPr>
          <w:rFonts w:ascii="Arial" w:hAnsi="Arial" w:cs="Arial"/>
          <w:sz w:val="24"/>
          <w:szCs w:val="24"/>
        </w:rPr>
      </w:pPr>
      <w:r w:rsidRPr="0078671B">
        <w:rPr>
          <w:rFonts w:ascii="Arial" w:hAnsi="Arial" w:cs="Arial"/>
          <w:sz w:val="24"/>
          <w:szCs w:val="24"/>
        </w:rPr>
        <w:t xml:space="preserve">Data reduction </w:t>
      </w:r>
      <w:r>
        <w:rPr>
          <w:rFonts w:ascii="Arial" w:hAnsi="Arial" w:cs="Arial"/>
          <w:sz w:val="24"/>
          <w:szCs w:val="24"/>
        </w:rPr>
        <w:t>analyses</w:t>
      </w:r>
      <w:r w:rsidRPr="0078671B">
        <w:rPr>
          <w:rFonts w:ascii="Arial" w:hAnsi="Arial" w:cs="Arial"/>
          <w:sz w:val="24"/>
          <w:szCs w:val="24"/>
        </w:rPr>
        <w:t xml:space="preserve"> </w:t>
      </w:r>
      <w:r w:rsidR="00047AAF">
        <w:rPr>
          <w:rFonts w:ascii="Arial" w:hAnsi="Arial" w:cs="Arial"/>
          <w:sz w:val="24"/>
          <w:szCs w:val="24"/>
        </w:rPr>
        <w:t xml:space="preserve">like </w:t>
      </w:r>
      <w:r>
        <w:rPr>
          <w:rFonts w:ascii="Arial" w:hAnsi="Arial" w:cs="Arial"/>
          <w:sz w:val="24"/>
          <w:szCs w:val="24"/>
        </w:rPr>
        <w:t xml:space="preserve">factor analysis (FA) and </w:t>
      </w:r>
      <w:r w:rsidRPr="0078671B">
        <w:rPr>
          <w:rFonts w:ascii="Arial" w:hAnsi="Arial" w:cs="Arial"/>
          <w:sz w:val="24"/>
          <w:szCs w:val="24"/>
        </w:rPr>
        <w:t>prin</w:t>
      </w:r>
      <w:r w:rsidR="005D696E">
        <w:rPr>
          <w:rFonts w:ascii="Arial" w:hAnsi="Arial" w:cs="Arial"/>
          <w:sz w:val="24"/>
          <w:szCs w:val="24"/>
        </w:rPr>
        <w:t>cipal components analysis (PCA)</w:t>
      </w:r>
      <w:r w:rsidRPr="0078671B">
        <w:rPr>
          <w:rFonts w:ascii="Arial" w:hAnsi="Arial" w:cs="Arial"/>
          <w:sz w:val="24"/>
          <w:szCs w:val="24"/>
        </w:rPr>
        <w:t xml:space="preserve"> </w:t>
      </w:r>
      <w:r>
        <w:rPr>
          <w:rFonts w:ascii="Arial" w:hAnsi="Arial" w:cs="Arial"/>
          <w:sz w:val="24"/>
          <w:szCs w:val="24"/>
        </w:rPr>
        <w:t>identify</w:t>
      </w:r>
      <w:r w:rsidRPr="0078671B">
        <w:rPr>
          <w:rFonts w:ascii="Arial" w:hAnsi="Arial" w:cs="Arial"/>
          <w:sz w:val="24"/>
          <w:szCs w:val="24"/>
        </w:rPr>
        <w:t xml:space="preserve"> inter-relationships between a set of potentially correlated variables, and cluster correlated </w:t>
      </w:r>
      <w:r w:rsidR="00140F05">
        <w:rPr>
          <w:rFonts w:ascii="Arial" w:hAnsi="Arial" w:cs="Arial"/>
          <w:sz w:val="24"/>
          <w:szCs w:val="24"/>
        </w:rPr>
        <w:t>variables</w:t>
      </w:r>
      <w:r w:rsidRPr="0078671B">
        <w:rPr>
          <w:rFonts w:ascii="Arial" w:hAnsi="Arial" w:cs="Arial"/>
          <w:sz w:val="24"/>
          <w:szCs w:val="24"/>
        </w:rPr>
        <w:t xml:space="preserve"> into fewer discrete categories called “factors” </w:t>
      </w:r>
      <w:r w:rsidRPr="009C7378">
        <w:rPr>
          <w:rFonts w:ascii="Arial" w:hAnsi="Arial" w:cs="Arial"/>
          <w:sz w:val="24"/>
          <w:szCs w:val="24"/>
        </w:rPr>
        <w:t>(</w:t>
      </w:r>
      <w:r w:rsidR="005D696E">
        <w:rPr>
          <w:rFonts w:ascii="Arial" w:hAnsi="Arial" w:cs="Arial"/>
          <w:sz w:val="24"/>
          <w:szCs w:val="24"/>
        </w:rPr>
        <w:t xml:space="preserve">in </w:t>
      </w:r>
      <w:r w:rsidRPr="009C7378">
        <w:rPr>
          <w:rFonts w:ascii="Arial" w:hAnsi="Arial" w:cs="Arial"/>
          <w:sz w:val="24"/>
          <w:szCs w:val="24"/>
        </w:rPr>
        <w:t>FA) or “components” (</w:t>
      </w:r>
      <w:r w:rsidR="005D696E">
        <w:rPr>
          <w:rFonts w:ascii="Arial" w:hAnsi="Arial" w:cs="Arial"/>
          <w:sz w:val="24"/>
          <w:szCs w:val="24"/>
        </w:rPr>
        <w:t xml:space="preserve">in </w:t>
      </w:r>
      <w:r w:rsidRPr="009C7378">
        <w:rPr>
          <w:rFonts w:ascii="Arial" w:hAnsi="Arial" w:cs="Arial"/>
          <w:sz w:val="24"/>
          <w:szCs w:val="24"/>
        </w:rPr>
        <w:t>PCA)</w:t>
      </w:r>
      <w:r w:rsidR="00140F05" w:rsidRPr="009C7378">
        <w:rPr>
          <w:rFonts w:ascii="Arial" w:hAnsi="Arial" w:cs="Arial"/>
          <w:sz w:val="24"/>
          <w:szCs w:val="24"/>
        </w:rPr>
        <w:t xml:space="preserve"> </w:t>
      </w:r>
      <w:r w:rsidRPr="009C7378">
        <w:rPr>
          <w:rFonts w:ascii="Arial" w:hAnsi="Arial" w:cs="Arial"/>
          <w:sz w:val="24"/>
          <w:szCs w:val="24"/>
        </w:rPr>
        <w:t>(Field 2009</w:t>
      </w:r>
      <w:r w:rsidR="009C7378">
        <w:rPr>
          <w:rFonts w:ascii="Arial" w:hAnsi="Arial" w:cs="Arial"/>
          <w:sz w:val="24"/>
          <w:szCs w:val="24"/>
        </w:rPr>
        <w:t>; Gorsuch, 1983</w:t>
      </w:r>
      <w:r w:rsidRPr="009C7378">
        <w:rPr>
          <w:rFonts w:ascii="Arial" w:hAnsi="Arial" w:cs="Arial"/>
          <w:sz w:val="24"/>
          <w:szCs w:val="24"/>
        </w:rPr>
        <w:t>). Because</w:t>
      </w:r>
      <w:r>
        <w:rPr>
          <w:rFonts w:ascii="Arial" w:hAnsi="Arial" w:cs="Arial"/>
          <w:sz w:val="24"/>
          <w:szCs w:val="24"/>
        </w:rPr>
        <w:t xml:space="preserve"> they </w:t>
      </w:r>
      <w:r w:rsidR="00140F05">
        <w:rPr>
          <w:rFonts w:ascii="Arial" w:hAnsi="Arial" w:cs="Arial"/>
          <w:sz w:val="24"/>
          <w:szCs w:val="24"/>
        </w:rPr>
        <w:t xml:space="preserve">can </w:t>
      </w:r>
      <w:r>
        <w:rPr>
          <w:rFonts w:ascii="Arial" w:hAnsi="Arial" w:cs="Arial"/>
          <w:sz w:val="24"/>
          <w:szCs w:val="24"/>
        </w:rPr>
        <w:lastRenderedPageBreak/>
        <w:t xml:space="preserve">provide </w:t>
      </w:r>
      <w:r w:rsidR="00140F05">
        <w:rPr>
          <w:rFonts w:ascii="Arial" w:hAnsi="Arial" w:cs="Arial"/>
          <w:sz w:val="24"/>
          <w:szCs w:val="24"/>
        </w:rPr>
        <w:t xml:space="preserve">researchers with </w:t>
      </w:r>
      <w:r>
        <w:rPr>
          <w:rFonts w:ascii="Arial" w:hAnsi="Arial" w:cs="Arial"/>
          <w:sz w:val="24"/>
          <w:szCs w:val="24"/>
        </w:rPr>
        <w:t xml:space="preserve">a systematic approach to categorizing </w:t>
      </w:r>
      <w:r w:rsidR="005D696E">
        <w:rPr>
          <w:rFonts w:ascii="Arial" w:hAnsi="Arial" w:cs="Arial"/>
          <w:sz w:val="24"/>
          <w:szCs w:val="24"/>
        </w:rPr>
        <w:t>different sets of</w:t>
      </w:r>
      <w:r>
        <w:rPr>
          <w:rFonts w:ascii="Arial" w:hAnsi="Arial" w:cs="Arial"/>
          <w:sz w:val="24"/>
          <w:szCs w:val="24"/>
        </w:rPr>
        <w:t xml:space="preserve"> </w:t>
      </w:r>
      <w:r w:rsidR="00E639B6">
        <w:rPr>
          <w:rFonts w:ascii="Arial" w:hAnsi="Arial" w:cs="Arial"/>
          <w:sz w:val="24"/>
          <w:szCs w:val="24"/>
        </w:rPr>
        <w:t>behavior</w:t>
      </w:r>
      <w:r>
        <w:rPr>
          <w:rFonts w:ascii="Arial" w:hAnsi="Arial" w:cs="Arial"/>
          <w:sz w:val="24"/>
          <w:szCs w:val="24"/>
        </w:rPr>
        <w:t>s</w:t>
      </w:r>
      <w:r w:rsidR="00D3731D">
        <w:rPr>
          <w:rFonts w:ascii="Arial" w:hAnsi="Arial" w:cs="Arial"/>
          <w:sz w:val="24"/>
          <w:szCs w:val="24"/>
        </w:rPr>
        <w:t xml:space="preserve"> (e.g. rates of </w:t>
      </w:r>
      <w:r w:rsidR="00CD33E5">
        <w:rPr>
          <w:rFonts w:ascii="Arial" w:hAnsi="Arial" w:cs="Arial"/>
          <w:sz w:val="24"/>
          <w:szCs w:val="24"/>
        </w:rPr>
        <w:t xml:space="preserve">grooming or </w:t>
      </w:r>
      <w:r w:rsidR="00D3731D">
        <w:rPr>
          <w:rFonts w:ascii="Arial" w:hAnsi="Arial" w:cs="Arial"/>
          <w:sz w:val="24"/>
          <w:szCs w:val="24"/>
        </w:rPr>
        <w:t>aggression between group members)</w:t>
      </w:r>
      <w:r>
        <w:rPr>
          <w:rFonts w:ascii="Arial" w:hAnsi="Arial" w:cs="Arial"/>
          <w:sz w:val="24"/>
          <w:szCs w:val="24"/>
        </w:rPr>
        <w:t xml:space="preserve">, data reduction analyses are </w:t>
      </w:r>
      <w:r w:rsidRPr="0078671B">
        <w:rPr>
          <w:rFonts w:ascii="Arial" w:hAnsi="Arial" w:cs="Arial"/>
          <w:sz w:val="24"/>
          <w:szCs w:val="24"/>
        </w:rPr>
        <w:t xml:space="preserve">increasingly </w:t>
      </w:r>
      <w:r>
        <w:rPr>
          <w:rFonts w:ascii="Arial" w:hAnsi="Arial" w:cs="Arial"/>
          <w:sz w:val="24"/>
          <w:szCs w:val="24"/>
        </w:rPr>
        <w:t>being</w:t>
      </w:r>
      <w:r w:rsidRPr="0078671B">
        <w:rPr>
          <w:rFonts w:ascii="Arial" w:hAnsi="Arial" w:cs="Arial"/>
          <w:sz w:val="24"/>
          <w:szCs w:val="24"/>
        </w:rPr>
        <w:t xml:space="preserve"> used to describe </w:t>
      </w:r>
      <w:r>
        <w:rPr>
          <w:rFonts w:ascii="Arial" w:hAnsi="Arial" w:cs="Arial"/>
          <w:sz w:val="24"/>
          <w:szCs w:val="24"/>
        </w:rPr>
        <w:t>social relationship structure</w:t>
      </w:r>
      <w:r w:rsidRPr="0078671B">
        <w:rPr>
          <w:rFonts w:ascii="Arial" w:hAnsi="Arial" w:cs="Arial"/>
          <w:sz w:val="24"/>
          <w:szCs w:val="24"/>
        </w:rPr>
        <w:t xml:space="preserve"> </w:t>
      </w:r>
      <w:r w:rsidR="00140F05">
        <w:rPr>
          <w:rFonts w:ascii="Arial" w:hAnsi="Arial" w:cs="Arial"/>
          <w:sz w:val="24"/>
          <w:szCs w:val="24"/>
        </w:rPr>
        <w:t>in</w:t>
      </w:r>
      <w:r w:rsidRPr="0078671B">
        <w:rPr>
          <w:rFonts w:ascii="Arial" w:hAnsi="Arial" w:cs="Arial"/>
          <w:sz w:val="24"/>
          <w:szCs w:val="24"/>
        </w:rPr>
        <w:t xml:space="preserve"> animals, </w:t>
      </w:r>
      <w:r w:rsidR="0056002C">
        <w:rPr>
          <w:rFonts w:ascii="Arial" w:hAnsi="Arial" w:cs="Arial"/>
          <w:sz w:val="24"/>
          <w:szCs w:val="24"/>
        </w:rPr>
        <w:t>such as</w:t>
      </w:r>
      <w:r>
        <w:rPr>
          <w:rFonts w:ascii="Arial" w:hAnsi="Arial" w:cs="Arial"/>
          <w:sz w:val="24"/>
          <w:szCs w:val="24"/>
        </w:rPr>
        <w:t xml:space="preserve"> </w:t>
      </w:r>
      <w:r w:rsidRPr="009C7378">
        <w:rPr>
          <w:rFonts w:ascii="Arial" w:hAnsi="Arial" w:cs="Arial"/>
          <w:sz w:val="24"/>
          <w:szCs w:val="24"/>
        </w:rPr>
        <w:t>Japanese macaques (</w:t>
      </w:r>
      <w:r w:rsidRPr="009C7378">
        <w:rPr>
          <w:rFonts w:ascii="Arial" w:hAnsi="Arial" w:cs="Arial"/>
          <w:i/>
          <w:sz w:val="24"/>
          <w:szCs w:val="24"/>
        </w:rPr>
        <w:t>Macaca fuscata</w:t>
      </w:r>
      <w:r w:rsidRPr="009C7378">
        <w:rPr>
          <w:rFonts w:ascii="Arial" w:hAnsi="Arial" w:cs="Arial"/>
          <w:sz w:val="24"/>
          <w:szCs w:val="24"/>
        </w:rPr>
        <w:t xml:space="preserve">; </w:t>
      </w:r>
      <w:r w:rsidRPr="00F86DF3">
        <w:rPr>
          <w:rFonts w:ascii="Arial" w:hAnsi="Arial" w:cs="Arial"/>
          <w:sz w:val="24"/>
          <w:szCs w:val="24"/>
        </w:rPr>
        <w:t>Majolo et al. 2010), Barbary macaques (</w:t>
      </w:r>
      <w:r w:rsidRPr="00F86DF3">
        <w:rPr>
          <w:rFonts w:ascii="Arial" w:hAnsi="Arial" w:cs="Arial"/>
          <w:i/>
          <w:sz w:val="24"/>
          <w:szCs w:val="24"/>
        </w:rPr>
        <w:t>Macaca sylvanus</w:t>
      </w:r>
      <w:r w:rsidRPr="00F86DF3">
        <w:rPr>
          <w:rFonts w:ascii="Arial" w:hAnsi="Arial" w:cs="Arial"/>
          <w:sz w:val="24"/>
          <w:szCs w:val="24"/>
        </w:rPr>
        <w:t>; McFarland and Majolo 2011), spider monkeys (</w:t>
      </w:r>
      <w:r w:rsidRPr="00F86DF3">
        <w:rPr>
          <w:rFonts w:ascii="Arial" w:hAnsi="Arial" w:cs="Arial"/>
          <w:i/>
          <w:sz w:val="24"/>
          <w:szCs w:val="24"/>
        </w:rPr>
        <w:t>Ateles geoffroyi</w:t>
      </w:r>
      <w:r w:rsidRPr="00F86DF3">
        <w:rPr>
          <w:rFonts w:ascii="Arial" w:hAnsi="Arial" w:cs="Arial"/>
          <w:sz w:val="24"/>
          <w:szCs w:val="24"/>
        </w:rPr>
        <w:t xml:space="preserve">; Rebeccini et al. 2011), </w:t>
      </w:r>
      <w:r w:rsidR="00140F05" w:rsidRPr="00F86DF3">
        <w:rPr>
          <w:rFonts w:ascii="Arial" w:hAnsi="Arial" w:cs="Arial"/>
          <w:sz w:val="24"/>
          <w:szCs w:val="24"/>
        </w:rPr>
        <w:t>capuchin monkeys (</w:t>
      </w:r>
      <w:r w:rsidR="00B10248" w:rsidRPr="00F86DF3">
        <w:rPr>
          <w:rFonts w:ascii="Arial" w:hAnsi="Arial" w:cs="Arial"/>
          <w:i/>
          <w:sz w:val="24"/>
          <w:szCs w:val="24"/>
        </w:rPr>
        <w:t>Sapajus sp</w:t>
      </w:r>
      <w:r w:rsidR="00BB7A47" w:rsidRPr="00F86DF3">
        <w:rPr>
          <w:rFonts w:ascii="Arial" w:hAnsi="Arial" w:cs="Arial"/>
          <w:i/>
          <w:sz w:val="24"/>
          <w:szCs w:val="24"/>
        </w:rPr>
        <w:t>.</w:t>
      </w:r>
      <w:r w:rsidR="00BB7A47">
        <w:rPr>
          <w:rFonts w:ascii="Arial" w:hAnsi="Arial" w:cs="Arial"/>
          <w:i/>
          <w:sz w:val="24"/>
          <w:szCs w:val="24"/>
        </w:rPr>
        <w:t xml:space="preserve">, </w:t>
      </w:r>
      <w:r w:rsidR="00BB7A47">
        <w:rPr>
          <w:rFonts w:ascii="Arial" w:hAnsi="Arial" w:cs="Arial"/>
          <w:sz w:val="24"/>
          <w:szCs w:val="24"/>
        </w:rPr>
        <w:t xml:space="preserve">formerly </w:t>
      </w:r>
      <w:r w:rsidR="00BB7A47" w:rsidRPr="00056408">
        <w:rPr>
          <w:rFonts w:ascii="Arial" w:hAnsi="Arial" w:cs="Arial"/>
          <w:i/>
          <w:sz w:val="24"/>
          <w:szCs w:val="24"/>
        </w:rPr>
        <w:t>Cebus apella</w:t>
      </w:r>
      <w:r w:rsidR="00BB7A47">
        <w:rPr>
          <w:rFonts w:ascii="Arial" w:hAnsi="Arial" w:cs="Arial"/>
          <w:sz w:val="24"/>
          <w:szCs w:val="24"/>
        </w:rPr>
        <w:t xml:space="preserve">; </w:t>
      </w:r>
      <w:r w:rsidR="00BB7A47" w:rsidRPr="009C7378">
        <w:rPr>
          <w:rFonts w:ascii="Arial" w:hAnsi="Arial" w:cs="Arial"/>
          <w:sz w:val="24"/>
          <w:szCs w:val="24"/>
        </w:rPr>
        <w:t xml:space="preserve">see Alfaro et al. 2012; Morton et al. </w:t>
      </w:r>
      <w:r w:rsidR="00D3731D">
        <w:rPr>
          <w:rFonts w:ascii="Arial" w:hAnsi="Arial" w:cs="Arial"/>
          <w:sz w:val="24"/>
          <w:szCs w:val="24"/>
        </w:rPr>
        <w:t>2015</w:t>
      </w:r>
      <w:r w:rsidR="00140F05" w:rsidRPr="009C7378">
        <w:rPr>
          <w:rFonts w:ascii="Arial" w:hAnsi="Arial" w:cs="Arial"/>
          <w:sz w:val="24"/>
          <w:szCs w:val="24"/>
        </w:rPr>
        <w:t>),</w:t>
      </w:r>
      <w:r w:rsidR="00140F05">
        <w:rPr>
          <w:rFonts w:ascii="Arial" w:hAnsi="Arial" w:cs="Arial"/>
          <w:sz w:val="24"/>
          <w:szCs w:val="24"/>
        </w:rPr>
        <w:t xml:space="preserve"> </w:t>
      </w:r>
      <w:r w:rsidRPr="0078671B">
        <w:rPr>
          <w:rFonts w:ascii="Arial" w:hAnsi="Arial" w:cs="Arial"/>
          <w:sz w:val="24"/>
          <w:szCs w:val="24"/>
        </w:rPr>
        <w:t>chimpanzees (</w:t>
      </w:r>
      <w:r w:rsidRPr="0012193A">
        <w:rPr>
          <w:rFonts w:ascii="Arial" w:hAnsi="Arial" w:cs="Arial"/>
          <w:i/>
          <w:sz w:val="24"/>
          <w:szCs w:val="24"/>
        </w:rPr>
        <w:t xml:space="preserve">Pan </w:t>
      </w:r>
      <w:r w:rsidRPr="00F86DF3">
        <w:rPr>
          <w:rFonts w:ascii="Arial" w:hAnsi="Arial" w:cs="Arial"/>
          <w:i/>
          <w:sz w:val="24"/>
          <w:szCs w:val="24"/>
        </w:rPr>
        <w:t>troglodytes</w:t>
      </w:r>
      <w:r w:rsidRPr="00F86DF3">
        <w:rPr>
          <w:rFonts w:ascii="Arial" w:hAnsi="Arial" w:cs="Arial"/>
          <w:sz w:val="24"/>
          <w:szCs w:val="24"/>
        </w:rPr>
        <w:t>; Fraser et al. 2008; Koski et al. 2012), bonobos (</w:t>
      </w:r>
      <w:r w:rsidRPr="00F86DF3">
        <w:rPr>
          <w:rFonts w:ascii="Arial" w:hAnsi="Arial" w:cs="Arial"/>
          <w:i/>
          <w:sz w:val="24"/>
          <w:szCs w:val="24"/>
        </w:rPr>
        <w:t>Pan paniscus</w:t>
      </w:r>
      <w:r w:rsidRPr="00F86DF3">
        <w:rPr>
          <w:rFonts w:ascii="Arial" w:hAnsi="Arial" w:cs="Arial"/>
          <w:sz w:val="24"/>
          <w:szCs w:val="24"/>
        </w:rPr>
        <w:t xml:space="preserve">; </w:t>
      </w:r>
      <w:r w:rsidR="00BB7A47" w:rsidRPr="00F86DF3">
        <w:rPr>
          <w:rFonts w:ascii="Arial" w:hAnsi="Arial" w:cs="Arial"/>
          <w:sz w:val="24"/>
          <w:szCs w:val="24"/>
        </w:rPr>
        <w:t>Stevens et al. 2015</w:t>
      </w:r>
      <w:r w:rsidRPr="00F86DF3">
        <w:rPr>
          <w:rFonts w:ascii="Arial" w:hAnsi="Arial" w:cs="Arial"/>
          <w:sz w:val="24"/>
          <w:szCs w:val="24"/>
        </w:rPr>
        <w:t>), and common ravens (</w:t>
      </w:r>
      <w:r w:rsidRPr="00F86DF3">
        <w:rPr>
          <w:rFonts w:ascii="Arial" w:hAnsi="Arial" w:cs="Arial"/>
          <w:i/>
          <w:sz w:val="24"/>
          <w:szCs w:val="24"/>
        </w:rPr>
        <w:t>Corvus corax</w:t>
      </w:r>
      <w:r w:rsidRPr="00F86DF3">
        <w:rPr>
          <w:rFonts w:ascii="Arial" w:hAnsi="Arial" w:cs="Arial"/>
          <w:sz w:val="24"/>
          <w:szCs w:val="24"/>
        </w:rPr>
        <w:t>;</w:t>
      </w:r>
      <w:r w:rsidR="00CD33E5" w:rsidRPr="00CD33E5">
        <w:rPr>
          <w:rFonts w:ascii="Arial" w:hAnsi="Arial" w:cs="Arial"/>
          <w:sz w:val="24"/>
          <w:szCs w:val="24"/>
        </w:rPr>
        <w:t xml:space="preserve"> </w:t>
      </w:r>
      <w:r w:rsidR="00CD33E5" w:rsidRPr="00F86DF3">
        <w:rPr>
          <w:rFonts w:ascii="Arial" w:hAnsi="Arial" w:cs="Arial"/>
          <w:sz w:val="24"/>
          <w:szCs w:val="24"/>
        </w:rPr>
        <w:t>Fraser and Bugnyar 2010;</w:t>
      </w:r>
      <w:r w:rsidR="00CD33E5">
        <w:rPr>
          <w:rFonts w:ascii="Arial" w:hAnsi="Arial" w:cs="Arial"/>
          <w:sz w:val="24"/>
          <w:szCs w:val="24"/>
        </w:rPr>
        <w:t xml:space="preserve"> </w:t>
      </w:r>
      <w:r w:rsidR="00CD33E5" w:rsidRPr="009C7378">
        <w:rPr>
          <w:rFonts w:ascii="Arial" w:hAnsi="Arial" w:cs="Arial"/>
          <w:sz w:val="24"/>
          <w:szCs w:val="24"/>
        </w:rPr>
        <w:t>Loretto et al. 2012</w:t>
      </w:r>
      <w:r w:rsidRPr="009C7378">
        <w:rPr>
          <w:rFonts w:ascii="Arial" w:hAnsi="Arial" w:cs="Arial"/>
          <w:sz w:val="24"/>
          <w:szCs w:val="24"/>
        </w:rPr>
        <w:t>).</w:t>
      </w:r>
      <w:r w:rsidR="00D3731D">
        <w:rPr>
          <w:rFonts w:ascii="Arial" w:hAnsi="Arial" w:cs="Arial"/>
          <w:sz w:val="24"/>
          <w:szCs w:val="24"/>
        </w:rPr>
        <w:t xml:space="preserve"> </w:t>
      </w:r>
    </w:p>
    <w:p w14:paraId="69AE130B" w14:textId="5AC0F817" w:rsidR="00AD7D7C" w:rsidRDefault="00CD33E5" w:rsidP="00673491">
      <w:pPr>
        <w:spacing w:after="0" w:line="480" w:lineRule="auto"/>
        <w:ind w:firstLine="720"/>
        <w:rPr>
          <w:rFonts w:ascii="Arial" w:hAnsi="Arial" w:cs="Arial"/>
          <w:sz w:val="24"/>
          <w:szCs w:val="24"/>
        </w:rPr>
      </w:pPr>
      <w:r>
        <w:rPr>
          <w:rFonts w:ascii="Arial" w:hAnsi="Arial" w:cs="Arial"/>
          <w:sz w:val="24"/>
          <w:szCs w:val="24"/>
        </w:rPr>
        <w:t xml:space="preserve">Although </w:t>
      </w:r>
      <w:r w:rsidR="009E0286">
        <w:rPr>
          <w:rFonts w:ascii="Arial" w:hAnsi="Arial" w:cs="Arial"/>
          <w:sz w:val="24"/>
          <w:szCs w:val="24"/>
        </w:rPr>
        <w:t>data reduction analyses have</w:t>
      </w:r>
      <w:r w:rsidR="00D3731D">
        <w:rPr>
          <w:rFonts w:ascii="Arial" w:hAnsi="Arial" w:cs="Arial"/>
          <w:sz w:val="24"/>
          <w:szCs w:val="24"/>
        </w:rPr>
        <w:t xml:space="preserve"> prima</w:t>
      </w:r>
      <w:r w:rsidR="009E0286">
        <w:rPr>
          <w:rFonts w:ascii="Arial" w:hAnsi="Arial" w:cs="Arial"/>
          <w:sz w:val="24"/>
          <w:szCs w:val="24"/>
        </w:rPr>
        <w:t>rily been used to study primate social relationships</w:t>
      </w:r>
      <w:r w:rsidR="00D3731D">
        <w:rPr>
          <w:rFonts w:ascii="Arial" w:hAnsi="Arial" w:cs="Arial"/>
          <w:sz w:val="24"/>
          <w:szCs w:val="24"/>
        </w:rPr>
        <w:t xml:space="preserve">, </w:t>
      </w:r>
      <w:r w:rsidR="009E0286">
        <w:rPr>
          <w:rFonts w:ascii="Arial" w:hAnsi="Arial" w:cs="Arial"/>
          <w:sz w:val="24"/>
          <w:szCs w:val="24"/>
        </w:rPr>
        <w:t>the</w:t>
      </w:r>
      <w:ins w:id="1" w:author="ALTSCHUL Drew" w:date="2015-06-05T17:46:00Z">
        <w:r w:rsidR="00EF1F1D">
          <w:rPr>
            <w:rFonts w:ascii="Arial" w:hAnsi="Arial" w:cs="Arial"/>
            <w:sz w:val="24"/>
            <w:szCs w:val="24"/>
          </w:rPr>
          <w:t>se studies</w:t>
        </w:r>
      </w:ins>
      <w:del w:id="2" w:author="ALTSCHUL Drew" w:date="2015-06-05T17:46:00Z">
        <w:r w:rsidR="009E0286" w:rsidDel="00EF1F1D">
          <w:rPr>
            <w:rFonts w:ascii="Arial" w:hAnsi="Arial" w:cs="Arial"/>
            <w:sz w:val="24"/>
            <w:szCs w:val="24"/>
          </w:rPr>
          <w:delText>y</w:delText>
        </w:r>
      </w:del>
      <w:r w:rsidR="009E0286">
        <w:rPr>
          <w:rFonts w:ascii="Arial" w:hAnsi="Arial" w:cs="Arial"/>
          <w:sz w:val="24"/>
          <w:szCs w:val="24"/>
        </w:rPr>
        <w:t xml:space="preserve"> illustrate why this</w:t>
      </w:r>
      <w:ins w:id="3" w:author="ALTSCHUL Drew" w:date="2015-06-05T17:46:00Z">
        <w:r w:rsidR="00242E26">
          <w:rPr>
            <w:rFonts w:ascii="Arial" w:hAnsi="Arial" w:cs="Arial"/>
            <w:sz w:val="24"/>
            <w:szCs w:val="24"/>
          </w:rPr>
          <w:t xml:space="preserve"> analytic</w:t>
        </w:r>
      </w:ins>
      <w:r w:rsidR="009E0286">
        <w:rPr>
          <w:rFonts w:ascii="Arial" w:hAnsi="Arial" w:cs="Arial"/>
          <w:sz w:val="24"/>
          <w:szCs w:val="24"/>
        </w:rPr>
        <w:t xml:space="preserve"> approach is a</w:t>
      </w:r>
      <w:r>
        <w:rPr>
          <w:rFonts w:ascii="Arial" w:hAnsi="Arial" w:cs="Arial"/>
          <w:sz w:val="24"/>
          <w:szCs w:val="24"/>
        </w:rPr>
        <w:t xml:space="preserve"> potential</w:t>
      </w:r>
      <w:r w:rsidR="009E0286">
        <w:rPr>
          <w:rFonts w:ascii="Arial" w:hAnsi="Arial" w:cs="Arial"/>
          <w:sz w:val="24"/>
          <w:szCs w:val="24"/>
        </w:rPr>
        <w:t>ly</w:t>
      </w:r>
      <w:r>
        <w:rPr>
          <w:rFonts w:ascii="Arial" w:hAnsi="Arial" w:cs="Arial"/>
          <w:sz w:val="24"/>
          <w:szCs w:val="24"/>
        </w:rPr>
        <w:t xml:space="preserve"> useful tool for studying social relationship structure across</w:t>
      </w:r>
      <w:r w:rsidR="00D3731D">
        <w:rPr>
          <w:rFonts w:ascii="Arial" w:hAnsi="Arial" w:cs="Arial"/>
          <w:sz w:val="24"/>
          <w:szCs w:val="24"/>
        </w:rPr>
        <w:t xml:space="preserve"> a </w:t>
      </w:r>
      <w:r>
        <w:rPr>
          <w:rFonts w:ascii="Arial" w:hAnsi="Arial" w:cs="Arial"/>
          <w:sz w:val="24"/>
          <w:szCs w:val="24"/>
        </w:rPr>
        <w:t xml:space="preserve">much </w:t>
      </w:r>
      <w:r w:rsidR="00D3731D">
        <w:rPr>
          <w:rFonts w:ascii="Arial" w:hAnsi="Arial" w:cs="Arial"/>
          <w:sz w:val="24"/>
          <w:szCs w:val="24"/>
        </w:rPr>
        <w:t>broader range of taxonomi</w:t>
      </w:r>
      <w:r>
        <w:rPr>
          <w:rFonts w:ascii="Arial" w:hAnsi="Arial" w:cs="Arial"/>
          <w:sz w:val="24"/>
          <w:szCs w:val="24"/>
        </w:rPr>
        <w:t>c groups (</w:t>
      </w:r>
      <w:r w:rsidR="009E0286">
        <w:rPr>
          <w:rFonts w:ascii="Arial" w:hAnsi="Arial" w:cs="Arial"/>
          <w:sz w:val="24"/>
          <w:szCs w:val="24"/>
        </w:rPr>
        <w:t xml:space="preserve">e.g. </w:t>
      </w:r>
      <w:r w:rsidRPr="00F86DF3">
        <w:rPr>
          <w:rFonts w:ascii="Arial" w:hAnsi="Arial" w:cs="Arial"/>
          <w:sz w:val="24"/>
          <w:szCs w:val="24"/>
        </w:rPr>
        <w:t>Fraser and Bugnyar 2010</w:t>
      </w:r>
      <w:r>
        <w:rPr>
          <w:rFonts w:ascii="Arial" w:hAnsi="Arial" w:cs="Arial"/>
          <w:sz w:val="24"/>
          <w:szCs w:val="24"/>
        </w:rPr>
        <w:t>).</w:t>
      </w:r>
      <w:r w:rsidR="00866891">
        <w:rPr>
          <w:rFonts w:ascii="Arial" w:hAnsi="Arial" w:cs="Arial"/>
          <w:sz w:val="24"/>
          <w:szCs w:val="24"/>
        </w:rPr>
        <w:t xml:space="preserve"> Not only can data reduction analyses aid comparisons of </w:t>
      </w:r>
      <w:r w:rsidR="009875BF">
        <w:rPr>
          <w:rFonts w:ascii="Arial" w:hAnsi="Arial" w:cs="Arial"/>
          <w:sz w:val="24"/>
          <w:szCs w:val="24"/>
        </w:rPr>
        <w:t xml:space="preserve">the </w:t>
      </w:r>
      <w:r w:rsidR="00866891">
        <w:rPr>
          <w:rFonts w:ascii="Arial" w:hAnsi="Arial" w:cs="Arial"/>
          <w:sz w:val="24"/>
          <w:szCs w:val="24"/>
        </w:rPr>
        <w:t xml:space="preserve">overall “structure” of social relationships, they may also help researchers identify </w:t>
      </w:r>
      <w:r w:rsidR="009875BF">
        <w:rPr>
          <w:rFonts w:ascii="Arial" w:hAnsi="Arial" w:cs="Arial"/>
          <w:sz w:val="24"/>
          <w:szCs w:val="24"/>
        </w:rPr>
        <w:t xml:space="preserve">whether particular </w:t>
      </w:r>
      <w:r w:rsidR="00E639B6">
        <w:rPr>
          <w:rFonts w:ascii="Arial" w:hAnsi="Arial" w:cs="Arial"/>
          <w:sz w:val="24"/>
          <w:szCs w:val="24"/>
        </w:rPr>
        <w:t>behavior</w:t>
      </w:r>
      <w:r w:rsidR="00866891">
        <w:rPr>
          <w:rFonts w:ascii="Arial" w:hAnsi="Arial" w:cs="Arial"/>
          <w:sz w:val="24"/>
          <w:szCs w:val="24"/>
        </w:rPr>
        <w:t xml:space="preserve">s </w:t>
      </w:r>
      <w:r w:rsidR="009875BF">
        <w:rPr>
          <w:rFonts w:ascii="Arial" w:hAnsi="Arial" w:cs="Arial"/>
          <w:sz w:val="24"/>
          <w:szCs w:val="24"/>
        </w:rPr>
        <w:t>have similar social functions for different species</w:t>
      </w:r>
      <w:r w:rsidR="00866891">
        <w:rPr>
          <w:rFonts w:ascii="Arial" w:hAnsi="Arial" w:cs="Arial"/>
          <w:sz w:val="24"/>
          <w:szCs w:val="24"/>
        </w:rPr>
        <w:t xml:space="preserve">. For </w:t>
      </w:r>
      <w:r w:rsidR="00AD7D7C" w:rsidRPr="00AD7D7C">
        <w:rPr>
          <w:rFonts w:ascii="Arial" w:hAnsi="Arial" w:cs="Arial"/>
          <w:sz w:val="24"/>
          <w:szCs w:val="24"/>
        </w:rPr>
        <w:t>example</w:t>
      </w:r>
      <w:r w:rsidR="00866891" w:rsidRPr="00AD7D7C">
        <w:rPr>
          <w:rFonts w:ascii="Arial" w:hAnsi="Arial" w:cs="Arial"/>
          <w:sz w:val="24"/>
          <w:szCs w:val="24"/>
        </w:rPr>
        <w:t xml:space="preserve">, </w:t>
      </w:r>
      <w:r w:rsidR="00AD7D7C">
        <w:rPr>
          <w:rFonts w:ascii="Arial" w:hAnsi="Arial" w:cs="Arial"/>
          <w:sz w:val="24"/>
          <w:szCs w:val="24"/>
        </w:rPr>
        <w:t>a</w:t>
      </w:r>
      <w:r w:rsidR="00866891" w:rsidRPr="00BE2C03">
        <w:rPr>
          <w:rFonts w:ascii="Arial" w:hAnsi="Arial" w:cs="Arial"/>
          <w:sz w:val="24"/>
          <w:szCs w:val="24"/>
        </w:rPr>
        <w:t xml:space="preserve">ll studies </w:t>
      </w:r>
      <w:r w:rsidR="009875BF">
        <w:rPr>
          <w:rFonts w:ascii="Arial" w:hAnsi="Arial" w:cs="Arial"/>
          <w:sz w:val="24"/>
          <w:szCs w:val="24"/>
        </w:rPr>
        <w:t xml:space="preserve">to date </w:t>
      </w:r>
      <w:r w:rsidR="00866891" w:rsidRPr="00BE2C03">
        <w:rPr>
          <w:rFonts w:ascii="Arial" w:hAnsi="Arial" w:cs="Arial"/>
          <w:sz w:val="24"/>
          <w:szCs w:val="24"/>
        </w:rPr>
        <w:t xml:space="preserve">that have used data reduction analyses to examine the structure of their </w:t>
      </w:r>
      <w:r w:rsidR="009875BF">
        <w:rPr>
          <w:rFonts w:ascii="Arial" w:hAnsi="Arial" w:cs="Arial"/>
          <w:sz w:val="24"/>
          <w:szCs w:val="24"/>
        </w:rPr>
        <w:t>subjects’</w:t>
      </w:r>
      <w:r w:rsidR="00866891" w:rsidRPr="00BE2C03">
        <w:rPr>
          <w:rFonts w:ascii="Arial" w:hAnsi="Arial" w:cs="Arial"/>
          <w:sz w:val="24"/>
          <w:szCs w:val="24"/>
        </w:rPr>
        <w:t xml:space="preserve"> relationships </w:t>
      </w:r>
      <w:r w:rsidR="009875BF">
        <w:rPr>
          <w:rFonts w:ascii="Arial" w:hAnsi="Arial" w:cs="Arial"/>
          <w:sz w:val="24"/>
          <w:szCs w:val="24"/>
        </w:rPr>
        <w:t xml:space="preserve">have </w:t>
      </w:r>
      <w:r w:rsidR="00866891" w:rsidRPr="00BE2C03">
        <w:rPr>
          <w:rFonts w:ascii="Arial" w:hAnsi="Arial" w:cs="Arial"/>
          <w:sz w:val="24"/>
          <w:szCs w:val="24"/>
        </w:rPr>
        <w:t>report</w:t>
      </w:r>
      <w:r w:rsidR="009875BF">
        <w:rPr>
          <w:rFonts w:ascii="Arial" w:hAnsi="Arial" w:cs="Arial"/>
          <w:sz w:val="24"/>
          <w:szCs w:val="24"/>
        </w:rPr>
        <w:t>ed</w:t>
      </w:r>
      <w:r w:rsidR="00866891" w:rsidRPr="00BE2C03">
        <w:rPr>
          <w:rFonts w:ascii="Arial" w:hAnsi="Arial" w:cs="Arial"/>
          <w:sz w:val="24"/>
          <w:szCs w:val="24"/>
        </w:rPr>
        <w:t xml:space="preserve"> that time spent in close spatial proximity with others loads onto a component r</w:t>
      </w:r>
      <w:r w:rsidR="00AD7D7C">
        <w:rPr>
          <w:rFonts w:ascii="Arial" w:hAnsi="Arial" w:cs="Arial"/>
          <w:sz w:val="24"/>
          <w:szCs w:val="24"/>
        </w:rPr>
        <w:t xml:space="preserve">eflecting relationship </w:t>
      </w:r>
      <w:ins w:id="4" w:author="ALTSCHUL Drew" w:date="2015-06-05T17:47:00Z">
        <w:r w:rsidR="00242E26">
          <w:rPr>
            <w:rFonts w:ascii="Arial" w:hAnsi="Arial" w:cs="Arial"/>
            <w:sz w:val="24"/>
            <w:szCs w:val="24"/>
          </w:rPr>
          <w:t>‘</w:t>
        </w:r>
      </w:ins>
      <w:del w:id="5" w:author="ALTSCHUL Drew" w:date="2015-06-05T17:47:00Z">
        <w:r w:rsidR="00AD7D7C" w:rsidDel="00242E26">
          <w:rPr>
            <w:rFonts w:ascii="Arial" w:hAnsi="Arial" w:cs="Arial"/>
            <w:sz w:val="24"/>
            <w:szCs w:val="24"/>
          </w:rPr>
          <w:delText>“</w:delText>
        </w:r>
      </w:del>
      <w:r w:rsidR="00AD7D7C">
        <w:rPr>
          <w:rFonts w:ascii="Arial" w:hAnsi="Arial" w:cs="Arial"/>
          <w:sz w:val="24"/>
          <w:szCs w:val="24"/>
        </w:rPr>
        <w:t>value</w:t>
      </w:r>
      <w:ins w:id="6" w:author="ALTSCHUL Drew" w:date="2015-06-05T17:47:00Z">
        <w:r w:rsidR="00242E26">
          <w:rPr>
            <w:rFonts w:ascii="Arial" w:hAnsi="Arial" w:cs="Arial"/>
            <w:sz w:val="24"/>
            <w:szCs w:val="24"/>
          </w:rPr>
          <w:t>’</w:t>
        </w:r>
      </w:ins>
      <w:del w:id="7" w:author="ALTSCHUL Drew" w:date="2015-06-05T17:47:00Z">
        <w:r w:rsidR="00AD7D7C" w:rsidDel="00242E26">
          <w:rPr>
            <w:rFonts w:ascii="Arial" w:hAnsi="Arial" w:cs="Arial"/>
            <w:sz w:val="24"/>
            <w:szCs w:val="24"/>
          </w:rPr>
          <w:delText>”</w:delText>
        </w:r>
      </w:del>
      <w:r w:rsidR="00AD7D7C">
        <w:rPr>
          <w:rFonts w:ascii="Arial" w:hAnsi="Arial" w:cs="Arial"/>
          <w:sz w:val="24"/>
          <w:szCs w:val="24"/>
        </w:rPr>
        <w:t xml:space="preserve">, suggesting </w:t>
      </w:r>
      <w:r w:rsidR="00866891" w:rsidRPr="00BE2C03">
        <w:rPr>
          <w:rFonts w:ascii="Arial" w:hAnsi="Arial" w:cs="Arial"/>
          <w:sz w:val="24"/>
          <w:szCs w:val="24"/>
        </w:rPr>
        <w:t xml:space="preserve">that spatial proximity may have a similar </w:t>
      </w:r>
      <w:r w:rsidR="00BE2C03">
        <w:rPr>
          <w:rFonts w:ascii="Arial" w:hAnsi="Arial" w:cs="Arial"/>
          <w:sz w:val="24"/>
          <w:szCs w:val="24"/>
        </w:rPr>
        <w:t xml:space="preserve">social function </w:t>
      </w:r>
      <w:r w:rsidR="004D0842">
        <w:rPr>
          <w:rFonts w:ascii="Arial" w:hAnsi="Arial" w:cs="Arial"/>
          <w:sz w:val="24"/>
          <w:szCs w:val="24"/>
        </w:rPr>
        <w:t>in each of these</w:t>
      </w:r>
      <w:r w:rsidR="00BE2C03">
        <w:rPr>
          <w:rFonts w:ascii="Arial" w:hAnsi="Arial" w:cs="Arial"/>
          <w:sz w:val="24"/>
          <w:szCs w:val="24"/>
        </w:rPr>
        <w:t xml:space="preserve"> species</w:t>
      </w:r>
      <w:del w:id="8" w:author="ALTSCHUL Drew" w:date="2015-06-05T17:48:00Z">
        <w:r w:rsidR="004D0842" w:rsidDel="00242E26">
          <w:rPr>
            <w:rFonts w:ascii="Arial" w:hAnsi="Arial" w:cs="Arial"/>
            <w:sz w:val="24"/>
            <w:szCs w:val="24"/>
          </w:rPr>
          <w:delText>,</w:delText>
        </w:r>
      </w:del>
      <w:ins w:id="9" w:author="ALTSCHUL Drew" w:date="2015-06-05T17:48:00Z">
        <w:r w:rsidR="00242E26">
          <w:rPr>
            <w:rFonts w:ascii="Arial" w:hAnsi="Arial" w:cs="Arial"/>
            <w:sz w:val="24"/>
            <w:szCs w:val="24"/>
          </w:rPr>
          <w:t>. If it does</w:t>
        </w:r>
      </w:ins>
      <w:del w:id="10" w:author="ALTSCHUL Drew" w:date="2015-06-05T17:48:00Z">
        <w:r w:rsidR="004D0842" w:rsidDel="00242E26">
          <w:rPr>
            <w:rFonts w:ascii="Arial" w:hAnsi="Arial" w:cs="Arial"/>
            <w:sz w:val="24"/>
            <w:szCs w:val="24"/>
          </w:rPr>
          <w:delText xml:space="preserve"> and if so</w:delText>
        </w:r>
      </w:del>
      <w:r w:rsidR="004D0842">
        <w:rPr>
          <w:rFonts w:ascii="Arial" w:hAnsi="Arial" w:cs="Arial"/>
          <w:sz w:val="24"/>
          <w:szCs w:val="24"/>
        </w:rPr>
        <w:t>,</w:t>
      </w:r>
      <w:ins w:id="11" w:author="ALTSCHUL Drew" w:date="2015-06-05T17:49:00Z">
        <w:r w:rsidR="00242E26">
          <w:rPr>
            <w:rFonts w:ascii="Arial" w:hAnsi="Arial" w:cs="Arial"/>
            <w:sz w:val="24"/>
            <w:szCs w:val="24"/>
          </w:rPr>
          <w:t xml:space="preserve"> spatial proximity</w:t>
        </w:r>
      </w:ins>
      <w:r w:rsidR="004D0842">
        <w:rPr>
          <w:rFonts w:ascii="Arial" w:hAnsi="Arial" w:cs="Arial"/>
          <w:sz w:val="24"/>
          <w:szCs w:val="24"/>
        </w:rPr>
        <w:t xml:space="preserve"> </w:t>
      </w:r>
      <w:ins w:id="12" w:author="ALTSCHUL Drew" w:date="2015-06-05T17:49:00Z">
        <w:r w:rsidR="00242E26">
          <w:rPr>
            <w:rFonts w:ascii="Arial" w:hAnsi="Arial" w:cs="Arial"/>
            <w:sz w:val="24"/>
            <w:szCs w:val="24"/>
          </w:rPr>
          <w:t>could</w:t>
        </w:r>
      </w:ins>
      <w:del w:id="13" w:author="ALTSCHUL Drew" w:date="2015-06-05T17:49:00Z">
        <w:r w:rsidR="00AD7D7C" w:rsidDel="00242E26">
          <w:rPr>
            <w:rFonts w:ascii="Arial" w:hAnsi="Arial" w:cs="Arial"/>
            <w:sz w:val="24"/>
            <w:szCs w:val="24"/>
          </w:rPr>
          <w:delText>may</w:delText>
        </w:r>
      </w:del>
      <w:r w:rsidR="004D0842">
        <w:rPr>
          <w:rFonts w:ascii="Arial" w:hAnsi="Arial" w:cs="Arial"/>
          <w:sz w:val="24"/>
          <w:szCs w:val="24"/>
        </w:rPr>
        <w:t xml:space="preserve"> serve as</w:t>
      </w:r>
      <w:r w:rsidR="00BE2C03">
        <w:rPr>
          <w:rFonts w:ascii="Arial" w:hAnsi="Arial" w:cs="Arial"/>
          <w:sz w:val="24"/>
          <w:szCs w:val="24"/>
        </w:rPr>
        <w:t xml:space="preserve"> </w:t>
      </w:r>
      <w:r w:rsidR="00866891" w:rsidRPr="00BE2C03">
        <w:rPr>
          <w:rFonts w:ascii="Arial" w:hAnsi="Arial" w:cs="Arial"/>
          <w:sz w:val="24"/>
          <w:szCs w:val="24"/>
        </w:rPr>
        <w:t xml:space="preserve">a </w:t>
      </w:r>
      <w:r w:rsidR="00BE2C03" w:rsidRPr="00BE2C03">
        <w:rPr>
          <w:rFonts w:ascii="Arial" w:hAnsi="Arial" w:cs="Arial"/>
          <w:sz w:val="24"/>
          <w:szCs w:val="24"/>
        </w:rPr>
        <w:t xml:space="preserve">reliable </w:t>
      </w:r>
      <w:r w:rsidR="00866891" w:rsidRPr="00BE2C03">
        <w:rPr>
          <w:rFonts w:ascii="Arial" w:hAnsi="Arial" w:cs="Arial"/>
          <w:sz w:val="24"/>
          <w:szCs w:val="24"/>
        </w:rPr>
        <w:t xml:space="preserve">proxy for </w:t>
      </w:r>
      <w:r w:rsidR="00AD7D7C" w:rsidRPr="00673491">
        <w:rPr>
          <w:rFonts w:ascii="Arial" w:hAnsi="Arial" w:cs="Arial"/>
          <w:sz w:val="24"/>
          <w:szCs w:val="24"/>
        </w:rPr>
        <w:t>comparative studies across taxa.</w:t>
      </w:r>
    </w:p>
    <w:p w14:paraId="30A3DD2F" w14:textId="77777777" w:rsidR="000A359A" w:rsidRDefault="000A359A" w:rsidP="000A359A">
      <w:pPr>
        <w:spacing w:after="0" w:line="480" w:lineRule="auto"/>
        <w:rPr>
          <w:rFonts w:ascii="Arial" w:hAnsi="Arial" w:cs="Arial"/>
          <w:sz w:val="24"/>
          <w:szCs w:val="24"/>
        </w:rPr>
      </w:pPr>
    </w:p>
    <w:p w14:paraId="3C4DAD43" w14:textId="2E607637" w:rsidR="000A359A" w:rsidRPr="000A359A" w:rsidRDefault="000A359A" w:rsidP="000A359A">
      <w:pPr>
        <w:spacing w:after="0" w:line="480" w:lineRule="auto"/>
        <w:rPr>
          <w:rFonts w:ascii="Arial" w:hAnsi="Arial" w:cs="Arial"/>
          <w:i/>
          <w:sz w:val="24"/>
          <w:szCs w:val="24"/>
        </w:rPr>
      </w:pPr>
      <w:r>
        <w:rPr>
          <w:rFonts w:ascii="Arial" w:hAnsi="Arial" w:cs="Arial"/>
          <w:i/>
          <w:sz w:val="24"/>
          <w:szCs w:val="24"/>
        </w:rPr>
        <w:t>Determining how</w:t>
      </w:r>
      <w:r w:rsidR="00536D04">
        <w:rPr>
          <w:rFonts w:ascii="Arial" w:hAnsi="Arial" w:cs="Arial"/>
          <w:i/>
          <w:sz w:val="24"/>
          <w:szCs w:val="24"/>
        </w:rPr>
        <w:t xml:space="preserve"> many </w:t>
      </w:r>
      <w:r w:rsidRPr="000A359A">
        <w:rPr>
          <w:rFonts w:ascii="Arial" w:hAnsi="Arial" w:cs="Arial"/>
          <w:i/>
          <w:sz w:val="24"/>
          <w:szCs w:val="24"/>
        </w:rPr>
        <w:t>components</w:t>
      </w:r>
      <w:r w:rsidR="00536D04">
        <w:rPr>
          <w:rFonts w:ascii="Arial" w:hAnsi="Arial" w:cs="Arial"/>
          <w:i/>
          <w:sz w:val="24"/>
          <w:szCs w:val="24"/>
        </w:rPr>
        <w:t>/factors</w:t>
      </w:r>
      <w:r>
        <w:rPr>
          <w:rFonts w:ascii="Arial" w:hAnsi="Arial" w:cs="Arial"/>
          <w:i/>
          <w:sz w:val="24"/>
          <w:szCs w:val="24"/>
        </w:rPr>
        <w:t xml:space="preserve"> to extract from a data reduction analysis</w:t>
      </w:r>
    </w:p>
    <w:p w14:paraId="04A47442" w14:textId="75C59284" w:rsidR="00A8425B" w:rsidRPr="0078671B" w:rsidRDefault="00A8425B" w:rsidP="00A8425B">
      <w:pPr>
        <w:spacing w:after="0" w:line="480" w:lineRule="auto"/>
        <w:ind w:firstLine="720"/>
        <w:rPr>
          <w:rFonts w:ascii="Arial" w:hAnsi="Arial" w:cs="Arial"/>
          <w:sz w:val="24"/>
          <w:szCs w:val="24"/>
        </w:rPr>
      </w:pPr>
      <w:r>
        <w:rPr>
          <w:rFonts w:ascii="Arial" w:hAnsi="Arial" w:cs="Arial"/>
          <w:sz w:val="24"/>
          <w:szCs w:val="24"/>
        </w:rPr>
        <w:lastRenderedPageBreak/>
        <w:t>Before</w:t>
      </w:r>
      <w:r w:rsidRPr="0078671B">
        <w:rPr>
          <w:rFonts w:ascii="Arial" w:hAnsi="Arial" w:cs="Arial"/>
          <w:sz w:val="24"/>
          <w:szCs w:val="24"/>
        </w:rPr>
        <w:t xml:space="preserve"> </w:t>
      </w:r>
      <w:bookmarkStart w:id="14" w:name="_GoBack"/>
      <w:bookmarkEnd w:id="14"/>
      <w:ins w:id="15" w:author="ALTSCHUL Drew" w:date="2015-06-05T17:49:00Z">
        <w:r w:rsidR="00DD5304">
          <w:rPr>
            <w:rFonts w:ascii="Arial" w:hAnsi="Arial" w:cs="Arial"/>
            <w:sz w:val="24"/>
            <w:szCs w:val="24"/>
          </w:rPr>
          <w:t>pe</w:t>
        </w:r>
      </w:ins>
      <w:ins w:id="16" w:author="ALTSCHUL Drew" w:date="2015-06-05T17:51:00Z">
        <w:r w:rsidR="00DD5304">
          <w:rPr>
            <w:rFonts w:ascii="Arial" w:hAnsi="Arial" w:cs="Arial"/>
            <w:sz w:val="24"/>
            <w:szCs w:val="24"/>
          </w:rPr>
          <w:t>r</w:t>
        </w:r>
      </w:ins>
      <w:ins w:id="17" w:author="ALTSCHUL Drew" w:date="2015-06-05T17:49:00Z">
        <w:r w:rsidR="00DD5304">
          <w:rPr>
            <w:rFonts w:ascii="Arial" w:hAnsi="Arial" w:cs="Arial"/>
            <w:sz w:val="24"/>
            <w:szCs w:val="24"/>
          </w:rPr>
          <w:t>forming</w:t>
        </w:r>
      </w:ins>
      <w:del w:id="18" w:author="ALTSCHUL Drew" w:date="2015-06-05T17:49:00Z">
        <w:r w:rsidRPr="0078671B" w:rsidDel="00DD5304">
          <w:rPr>
            <w:rFonts w:ascii="Arial" w:hAnsi="Arial" w:cs="Arial"/>
            <w:sz w:val="24"/>
            <w:szCs w:val="24"/>
          </w:rPr>
          <w:delText>subjecting data to</w:delText>
        </w:r>
      </w:del>
      <w:r w:rsidRPr="0078671B">
        <w:rPr>
          <w:rFonts w:ascii="Arial" w:hAnsi="Arial" w:cs="Arial"/>
          <w:sz w:val="24"/>
          <w:szCs w:val="24"/>
        </w:rPr>
        <w:t xml:space="preserve"> a data reduction analysis, </w:t>
      </w:r>
      <w:r>
        <w:rPr>
          <w:rFonts w:ascii="Arial" w:hAnsi="Arial" w:cs="Arial"/>
          <w:sz w:val="24"/>
          <w:szCs w:val="24"/>
        </w:rPr>
        <w:t>one must first</w:t>
      </w:r>
      <w:r w:rsidRPr="0078671B">
        <w:rPr>
          <w:rFonts w:ascii="Arial" w:hAnsi="Arial" w:cs="Arial"/>
          <w:sz w:val="24"/>
          <w:szCs w:val="24"/>
        </w:rPr>
        <w:t xml:space="preserve"> </w:t>
      </w:r>
      <w:r>
        <w:rPr>
          <w:rFonts w:ascii="Arial" w:hAnsi="Arial" w:cs="Arial"/>
          <w:sz w:val="24"/>
          <w:szCs w:val="24"/>
        </w:rPr>
        <w:t>determine</w:t>
      </w:r>
      <w:r w:rsidRPr="0078671B">
        <w:rPr>
          <w:rFonts w:ascii="Arial" w:hAnsi="Arial" w:cs="Arial"/>
          <w:sz w:val="24"/>
          <w:szCs w:val="24"/>
        </w:rPr>
        <w:t xml:space="preserve"> how many factors or components to extract from the analysis (Field 2009). This decision is critical given that it will influence how</w:t>
      </w:r>
      <w:r>
        <w:rPr>
          <w:rFonts w:ascii="Arial" w:hAnsi="Arial" w:cs="Arial"/>
          <w:sz w:val="24"/>
          <w:szCs w:val="24"/>
        </w:rPr>
        <w:t xml:space="preserve"> variables cluster together</w:t>
      </w:r>
      <w:r w:rsidRPr="0078671B">
        <w:rPr>
          <w:rFonts w:ascii="Arial" w:hAnsi="Arial" w:cs="Arial"/>
          <w:sz w:val="24"/>
          <w:szCs w:val="24"/>
        </w:rPr>
        <w:t xml:space="preserve">, thereby affecting the final solution </w:t>
      </w:r>
      <w:del w:id="19" w:author="ALTSCHUL Drew" w:date="2015-06-05T17:52:00Z">
        <w:r w:rsidRPr="0078671B" w:rsidDel="00DD5304">
          <w:rPr>
            <w:rFonts w:ascii="Arial" w:hAnsi="Arial" w:cs="Arial"/>
            <w:sz w:val="24"/>
            <w:szCs w:val="24"/>
          </w:rPr>
          <w:delText>(</w:delText>
        </w:r>
      </w:del>
      <w:r w:rsidRPr="0078671B">
        <w:rPr>
          <w:rFonts w:ascii="Arial" w:hAnsi="Arial" w:cs="Arial"/>
          <w:sz w:val="24"/>
          <w:szCs w:val="24"/>
        </w:rPr>
        <w:t xml:space="preserve">and </w:t>
      </w:r>
      <w:ins w:id="20" w:author="ALTSCHUL Drew" w:date="2015-06-05T17:52:00Z">
        <w:r w:rsidR="00DD5304">
          <w:rPr>
            <w:rFonts w:ascii="Arial" w:hAnsi="Arial" w:cs="Arial"/>
            <w:sz w:val="24"/>
            <w:szCs w:val="24"/>
          </w:rPr>
          <w:t>(</w:t>
        </w:r>
      </w:ins>
      <w:r w:rsidRPr="0078671B">
        <w:rPr>
          <w:rFonts w:ascii="Arial" w:hAnsi="Arial" w:cs="Arial"/>
          <w:sz w:val="24"/>
          <w:szCs w:val="24"/>
        </w:rPr>
        <w:t xml:space="preserve">hence) researchers’ interpretation of those results </w:t>
      </w:r>
      <w:r w:rsidRPr="0091655A">
        <w:rPr>
          <w:rFonts w:ascii="Arial" w:hAnsi="Arial" w:cs="Arial"/>
          <w:sz w:val="24"/>
          <w:szCs w:val="24"/>
        </w:rPr>
        <w:t xml:space="preserve">(Zwick and Velicer </w:t>
      </w:r>
      <w:r w:rsidRPr="009C7378">
        <w:rPr>
          <w:rFonts w:ascii="Arial" w:hAnsi="Arial" w:cs="Arial"/>
          <w:sz w:val="24"/>
          <w:szCs w:val="24"/>
        </w:rPr>
        <w:t>1986; Ledesma and Valero-Mora 2007). Under</w:t>
      </w:r>
      <w:r w:rsidRPr="0078671B">
        <w:rPr>
          <w:rFonts w:ascii="Arial" w:hAnsi="Arial" w:cs="Arial"/>
          <w:sz w:val="24"/>
          <w:szCs w:val="24"/>
        </w:rPr>
        <w:t xml:space="preserve">-extraction </w:t>
      </w:r>
      <w:r>
        <w:rPr>
          <w:rFonts w:ascii="Arial" w:hAnsi="Arial" w:cs="Arial"/>
          <w:sz w:val="24"/>
          <w:szCs w:val="24"/>
        </w:rPr>
        <w:t>can</w:t>
      </w:r>
      <w:r w:rsidRPr="0078671B">
        <w:rPr>
          <w:rFonts w:ascii="Arial" w:hAnsi="Arial" w:cs="Arial"/>
          <w:sz w:val="24"/>
          <w:szCs w:val="24"/>
        </w:rPr>
        <w:t xml:space="preserve"> result in the loss of relevant information and </w:t>
      </w:r>
      <w:r w:rsidR="00D417EE">
        <w:rPr>
          <w:rFonts w:ascii="Arial" w:hAnsi="Arial" w:cs="Arial"/>
          <w:sz w:val="24"/>
          <w:szCs w:val="24"/>
        </w:rPr>
        <w:t xml:space="preserve">distort the overall solution </w:t>
      </w:r>
      <w:r w:rsidR="00D417EE" w:rsidRPr="0078671B">
        <w:rPr>
          <w:rFonts w:ascii="Arial" w:hAnsi="Arial" w:cs="Arial"/>
          <w:sz w:val="24"/>
          <w:szCs w:val="24"/>
        </w:rPr>
        <w:t>(Zwick and Velicer 1986)</w:t>
      </w:r>
      <w:r w:rsidR="00D417EE">
        <w:rPr>
          <w:rFonts w:ascii="Arial" w:hAnsi="Arial" w:cs="Arial"/>
          <w:sz w:val="24"/>
          <w:szCs w:val="24"/>
        </w:rPr>
        <w:t>. O</w:t>
      </w:r>
      <w:r w:rsidRPr="0078671B">
        <w:rPr>
          <w:rFonts w:ascii="Arial" w:hAnsi="Arial" w:cs="Arial"/>
          <w:sz w:val="24"/>
          <w:szCs w:val="24"/>
        </w:rPr>
        <w:t xml:space="preserve">ver-extraction </w:t>
      </w:r>
      <w:r>
        <w:rPr>
          <w:rFonts w:ascii="Arial" w:hAnsi="Arial" w:cs="Arial"/>
          <w:sz w:val="24"/>
          <w:szCs w:val="24"/>
        </w:rPr>
        <w:t>can</w:t>
      </w:r>
      <w:r w:rsidRPr="0078671B">
        <w:rPr>
          <w:rFonts w:ascii="Arial" w:hAnsi="Arial" w:cs="Arial"/>
          <w:sz w:val="24"/>
          <w:szCs w:val="24"/>
        </w:rPr>
        <w:t xml:space="preserve"> result in some facto</w:t>
      </w:r>
      <w:r>
        <w:rPr>
          <w:rFonts w:ascii="Arial" w:hAnsi="Arial" w:cs="Arial"/>
          <w:sz w:val="24"/>
          <w:szCs w:val="24"/>
        </w:rPr>
        <w:t xml:space="preserve">rs or components being unstable, making the </w:t>
      </w:r>
      <w:r w:rsidR="00D417EE">
        <w:rPr>
          <w:rFonts w:ascii="Arial" w:hAnsi="Arial" w:cs="Arial"/>
          <w:sz w:val="24"/>
          <w:szCs w:val="24"/>
        </w:rPr>
        <w:t>overall solution</w:t>
      </w:r>
      <w:r>
        <w:rPr>
          <w:rFonts w:ascii="Arial" w:hAnsi="Arial" w:cs="Arial"/>
          <w:sz w:val="24"/>
          <w:szCs w:val="24"/>
        </w:rPr>
        <w:t xml:space="preserve"> </w:t>
      </w:r>
      <w:r w:rsidRPr="0078671B">
        <w:rPr>
          <w:rFonts w:ascii="Arial" w:hAnsi="Arial" w:cs="Arial"/>
          <w:sz w:val="24"/>
          <w:szCs w:val="24"/>
        </w:rPr>
        <w:t>difficult to interpret and/or replicate</w:t>
      </w:r>
      <w:r w:rsidR="00D417EE">
        <w:rPr>
          <w:rFonts w:ascii="Arial" w:hAnsi="Arial" w:cs="Arial"/>
          <w:sz w:val="24"/>
          <w:szCs w:val="24"/>
        </w:rPr>
        <w:t xml:space="preserve"> </w:t>
      </w:r>
      <w:r w:rsidR="00D417EE" w:rsidRPr="0078671B">
        <w:rPr>
          <w:rFonts w:ascii="Arial" w:hAnsi="Arial" w:cs="Arial"/>
          <w:sz w:val="24"/>
          <w:szCs w:val="24"/>
        </w:rPr>
        <w:t>(Zwick and Velicer 1986)</w:t>
      </w:r>
      <w:r w:rsidRPr="0078671B">
        <w:rPr>
          <w:rFonts w:ascii="Arial" w:hAnsi="Arial" w:cs="Arial"/>
          <w:sz w:val="24"/>
          <w:szCs w:val="24"/>
        </w:rPr>
        <w:t>.</w:t>
      </w:r>
    </w:p>
    <w:p w14:paraId="51B23CCC" w14:textId="318D6DC6" w:rsidR="006E7315" w:rsidRDefault="00A8425B" w:rsidP="00A8425B">
      <w:pPr>
        <w:spacing w:after="0" w:line="480" w:lineRule="auto"/>
        <w:ind w:firstLine="720"/>
        <w:rPr>
          <w:rFonts w:ascii="Arial" w:hAnsi="Arial" w:cs="Arial"/>
          <w:sz w:val="24"/>
          <w:szCs w:val="24"/>
        </w:rPr>
      </w:pPr>
      <w:r w:rsidRPr="0078671B">
        <w:rPr>
          <w:rFonts w:ascii="Arial" w:hAnsi="Arial" w:cs="Arial"/>
          <w:sz w:val="24"/>
          <w:szCs w:val="24"/>
        </w:rPr>
        <w:t xml:space="preserve">Deciding when to stop extracting factors or components depends on when very little “random” variability remains </w:t>
      </w:r>
      <w:r>
        <w:rPr>
          <w:rFonts w:ascii="Arial" w:hAnsi="Arial" w:cs="Arial"/>
          <w:sz w:val="24"/>
          <w:szCs w:val="24"/>
        </w:rPr>
        <w:t>in the final solution. Various cut-offs</w:t>
      </w:r>
      <w:r w:rsidRPr="0078671B">
        <w:rPr>
          <w:rFonts w:ascii="Arial" w:hAnsi="Arial" w:cs="Arial"/>
          <w:sz w:val="24"/>
          <w:szCs w:val="24"/>
        </w:rPr>
        <w:t xml:space="preserve"> have been developed to help researchers make this decision, </w:t>
      </w:r>
      <w:r w:rsidR="00D417EE">
        <w:rPr>
          <w:rFonts w:ascii="Arial" w:hAnsi="Arial" w:cs="Arial"/>
          <w:sz w:val="24"/>
          <w:szCs w:val="24"/>
        </w:rPr>
        <w:t>and</w:t>
      </w:r>
      <w:r w:rsidRPr="0078671B">
        <w:rPr>
          <w:rFonts w:ascii="Arial" w:hAnsi="Arial" w:cs="Arial"/>
          <w:sz w:val="24"/>
          <w:szCs w:val="24"/>
        </w:rPr>
        <w:t xml:space="preserve"> </w:t>
      </w:r>
      <w:ins w:id="21" w:author="ALTSCHUL Drew" w:date="2015-06-05T17:52:00Z">
        <w:r w:rsidR="00DD5304">
          <w:rPr>
            <w:rFonts w:ascii="Arial" w:hAnsi="Arial" w:cs="Arial"/>
            <w:sz w:val="24"/>
            <w:szCs w:val="24"/>
          </w:rPr>
          <w:t xml:space="preserve">frequently </w:t>
        </w:r>
      </w:ins>
      <w:r w:rsidRPr="0078671B">
        <w:rPr>
          <w:rFonts w:ascii="Arial" w:hAnsi="Arial" w:cs="Arial"/>
          <w:sz w:val="24"/>
          <w:szCs w:val="24"/>
        </w:rPr>
        <w:t xml:space="preserve">involve calculating the amount of variation that is explained by each </w:t>
      </w:r>
      <w:r w:rsidR="00F9164E">
        <w:rPr>
          <w:rFonts w:ascii="Arial" w:hAnsi="Arial" w:cs="Arial"/>
          <w:sz w:val="24"/>
          <w:szCs w:val="24"/>
        </w:rPr>
        <w:t>component/factor</w:t>
      </w:r>
      <w:r w:rsidRPr="0078671B">
        <w:rPr>
          <w:rFonts w:ascii="Arial" w:hAnsi="Arial" w:cs="Arial"/>
          <w:sz w:val="24"/>
          <w:szCs w:val="24"/>
        </w:rPr>
        <w:t xml:space="preserve"> (called “eigenvalues”; Field 2009). Two commonly used methods are Kaiser’s criterion and </w:t>
      </w:r>
      <w:r w:rsidR="000B0D88">
        <w:rPr>
          <w:rFonts w:ascii="Arial" w:hAnsi="Arial" w:cs="Arial"/>
          <w:sz w:val="24"/>
          <w:szCs w:val="24"/>
        </w:rPr>
        <w:t>Cattell’s scree test</w:t>
      </w:r>
      <w:r w:rsidRPr="0078671B">
        <w:rPr>
          <w:rFonts w:ascii="Arial" w:hAnsi="Arial" w:cs="Arial"/>
          <w:sz w:val="24"/>
          <w:szCs w:val="24"/>
        </w:rPr>
        <w:t xml:space="preserve">. Kaiser’s criterion retains components with eigenvalues &gt;1.0; meaning, each component accounts for more variance than what is accounted </w:t>
      </w:r>
      <w:r>
        <w:rPr>
          <w:rFonts w:ascii="Arial" w:hAnsi="Arial" w:cs="Arial"/>
          <w:sz w:val="24"/>
          <w:szCs w:val="24"/>
        </w:rPr>
        <w:t xml:space="preserve">for </w:t>
      </w:r>
      <w:r w:rsidRPr="0078671B">
        <w:rPr>
          <w:rFonts w:ascii="Arial" w:hAnsi="Arial" w:cs="Arial"/>
          <w:sz w:val="24"/>
          <w:szCs w:val="24"/>
        </w:rPr>
        <w:t xml:space="preserve">by one of the original variables </w:t>
      </w:r>
      <w:r w:rsidRPr="0091655A">
        <w:rPr>
          <w:rFonts w:ascii="Arial" w:hAnsi="Arial" w:cs="Arial"/>
          <w:sz w:val="24"/>
          <w:szCs w:val="24"/>
        </w:rPr>
        <w:t>(Kaiser 1960). Scree tests are a graphical technique that plots eigenvalues in a simple line plot. The number of components or factors to extract is visually estimated from the scree plot by finding the point where the line begins to level off; all components to the right of this point are considered random “noise” and should therefore be excluded (Cattell 1966).</w:t>
      </w:r>
    </w:p>
    <w:p w14:paraId="14A7A3E6" w14:textId="3D427CC7" w:rsidR="00ED2182" w:rsidRDefault="00A8425B" w:rsidP="00074F46">
      <w:pPr>
        <w:spacing w:after="0" w:line="480" w:lineRule="auto"/>
        <w:ind w:firstLine="720"/>
        <w:rPr>
          <w:rFonts w:ascii="Arial" w:hAnsi="Arial" w:cs="Arial"/>
          <w:sz w:val="24"/>
          <w:szCs w:val="24"/>
        </w:rPr>
      </w:pPr>
      <w:r w:rsidRPr="0091655A">
        <w:rPr>
          <w:rFonts w:ascii="Arial" w:hAnsi="Arial" w:cs="Arial"/>
          <w:sz w:val="24"/>
          <w:szCs w:val="24"/>
        </w:rPr>
        <w:t xml:space="preserve">Although </w:t>
      </w:r>
      <w:r w:rsidR="00F9164E">
        <w:rPr>
          <w:rFonts w:ascii="Arial" w:hAnsi="Arial" w:cs="Arial"/>
          <w:sz w:val="24"/>
          <w:szCs w:val="24"/>
        </w:rPr>
        <w:t>scree tests and Kaiser’s criterion are</w:t>
      </w:r>
      <w:r w:rsidRPr="0091655A">
        <w:rPr>
          <w:rFonts w:ascii="Arial" w:hAnsi="Arial" w:cs="Arial"/>
          <w:sz w:val="24"/>
          <w:szCs w:val="24"/>
        </w:rPr>
        <w:t xml:space="preserve"> relatively simple to </w:t>
      </w:r>
      <w:r w:rsidR="00F9164E">
        <w:rPr>
          <w:rFonts w:ascii="Arial" w:hAnsi="Arial" w:cs="Arial"/>
          <w:sz w:val="24"/>
          <w:szCs w:val="24"/>
        </w:rPr>
        <w:t>implement</w:t>
      </w:r>
      <w:r w:rsidRPr="0091655A">
        <w:rPr>
          <w:rFonts w:ascii="Arial" w:hAnsi="Arial" w:cs="Arial"/>
          <w:sz w:val="24"/>
          <w:szCs w:val="24"/>
        </w:rPr>
        <w:t xml:space="preserve"> (perhaps contributing to their common usage by researchers), they </w:t>
      </w:r>
      <w:r w:rsidR="00CD33E5">
        <w:rPr>
          <w:rFonts w:ascii="Arial" w:hAnsi="Arial" w:cs="Arial"/>
          <w:sz w:val="24"/>
          <w:szCs w:val="24"/>
        </w:rPr>
        <w:t>can</w:t>
      </w:r>
      <w:r w:rsidRPr="0091655A">
        <w:rPr>
          <w:rFonts w:ascii="Arial" w:hAnsi="Arial" w:cs="Arial"/>
          <w:sz w:val="24"/>
          <w:szCs w:val="24"/>
        </w:rPr>
        <w:t xml:space="preserve"> lead to spurious </w:t>
      </w:r>
      <w:r w:rsidRPr="0091655A">
        <w:rPr>
          <w:rFonts w:ascii="Arial" w:hAnsi="Arial" w:cs="Arial"/>
          <w:sz w:val="24"/>
          <w:szCs w:val="24"/>
        </w:rPr>
        <w:lastRenderedPageBreak/>
        <w:t>solutions.</w:t>
      </w:r>
      <w:r w:rsidR="006E7315">
        <w:rPr>
          <w:rFonts w:ascii="Arial" w:hAnsi="Arial" w:cs="Arial"/>
          <w:sz w:val="24"/>
          <w:szCs w:val="24"/>
        </w:rPr>
        <w:t xml:space="preserve"> </w:t>
      </w:r>
      <w:r w:rsidR="00ED2182">
        <w:rPr>
          <w:rFonts w:ascii="Arial" w:hAnsi="Arial" w:cs="Arial"/>
          <w:sz w:val="24"/>
          <w:szCs w:val="24"/>
        </w:rPr>
        <w:t xml:space="preserve">When </w:t>
      </w:r>
      <w:r w:rsidR="00F9164E">
        <w:rPr>
          <w:rFonts w:ascii="Arial" w:hAnsi="Arial" w:cs="Arial"/>
          <w:sz w:val="24"/>
          <w:szCs w:val="24"/>
        </w:rPr>
        <w:t>components/factors</w:t>
      </w:r>
      <w:r w:rsidR="00ED2182">
        <w:rPr>
          <w:rFonts w:ascii="Arial" w:hAnsi="Arial" w:cs="Arial"/>
          <w:sz w:val="24"/>
          <w:szCs w:val="24"/>
        </w:rPr>
        <w:t xml:space="preserve"> are simple and strong, scree plots work quite well, but they are fundamentally subjective, </w:t>
      </w:r>
      <w:r w:rsidR="006E7315" w:rsidRPr="0091655A">
        <w:rPr>
          <w:rFonts w:ascii="Arial" w:hAnsi="Arial" w:cs="Arial"/>
          <w:sz w:val="24"/>
          <w:szCs w:val="24"/>
        </w:rPr>
        <w:t>and</w:t>
      </w:r>
      <w:r w:rsidR="00ED2182">
        <w:rPr>
          <w:rFonts w:ascii="Arial" w:hAnsi="Arial" w:cs="Arial"/>
          <w:sz w:val="24"/>
          <w:szCs w:val="24"/>
        </w:rPr>
        <w:t xml:space="preserve"> consequently</w:t>
      </w:r>
      <w:r w:rsidR="006E7315" w:rsidRPr="0091655A">
        <w:rPr>
          <w:rFonts w:ascii="Arial" w:hAnsi="Arial" w:cs="Arial"/>
          <w:sz w:val="24"/>
          <w:szCs w:val="24"/>
        </w:rPr>
        <w:t xml:space="preserve"> lead to under- or over-</w:t>
      </w:r>
      <w:r w:rsidR="006E7315">
        <w:rPr>
          <w:rFonts w:ascii="Arial" w:hAnsi="Arial" w:cs="Arial"/>
          <w:sz w:val="24"/>
          <w:szCs w:val="24"/>
        </w:rPr>
        <w:t>extraction,</w:t>
      </w:r>
      <w:r w:rsidR="006E7315" w:rsidRPr="0091655A">
        <w:rPr>
          <w:rFonts w:ascii="Arial" w:hAnsi="Arial" w:cs="Arial"/>
          <w:sz w:val="24"/>
          <w:szCs w:val="24"/>
        </w:rPr>
        <w:t xml:space="preserve"> particularly as the line of the plot begins to asymptote (Zwick and Velicer 1986</w:t>
      </w:r>
      <w:r w:rsidR="006E7315">
        <w:rPr>
          <w:rFonts w:ascii="Arial" w:hAnsi="Arial" w:cs="Arial"/>
          <w:sz w:val="24"/>
          <w:szCs w:val="24"/>
        </w:rPr>
        <w:t>)</w:t>
      </w:r>
      <w:r w:rsidR="00582CBA">
        <w:rPr>
          <w:rFonts w:ascii="Arial" w:hAnsi="Arial" w:cs="Arial"/>
          <w:sz w:val="24"/>
          <w:szCs w:val="24"/>
        </w:rPr>
        <w:t xml:space="preserve">. </w:t>
      </w:r>
      <w:r w:rsidR="00ED2182">
        <w:rPr>
          <w:rFonts w:ascii="Arial" w:hAnsi="Arial" w:cs="Arial"/>
          <w:sz w:val="24"/>
          <w:szCs w:val="24"/>
        </w:rPr>
        <w:t xml:space="preserve">In simulations, scree tests </w:t>
      </w:r>
      <w:del w:id="22" w:author="ALTSCHUL Drew" w:date="2015-06-05T17:54:00Z">
        <w:r w:rsidR="00DB06C6" w:rsidDel="00DD5304">
          <w:rPr>
            <w:rFonts w:ascii="Arial" w:hAnsi="Arial" w:cs="Arial"/>
            <w:sz w:val="24"/>
            <w:szCs w:val="24"/>
          </w:rPr>
          <w:delText>are</w:delText>
        </w:r>
      </w:del>
      <w:ins w:id="23" w:author="ALTSCHUL Drew" w:date="2015-06-05T17:54:00Z">
        <w:r w:rsidR="00DD5304">
          <w:rPr>
            <w:rFonts w:ascii="Arial" w:hAnsi="Arial" w:cs="Arial"/>
            <w:sz w:val="24"/>
            <w:szCs w:val="24"/>
          </w:rPr>
          <w:t>were</w:t>
        </w:r>
      </w:ins>
      <w:r w:rsidR="00ED2182">
        <w:rPr>
          <w:rFonts w:ascii="Arial" w:hAnsi="Arial" w:cs="Arial"/>
          <w:sz w:val="24"/>
          <w:szCs w:val="24"/>
        </w:rPr>
        <w:t xml:space="preserve"> correct in only 41.7% of cases </w:t>
      </w:r>
      <w:r w:rsidR="00ED2182" w:rsidRPr="0091655A">
        <w:rPr>
          <w:rFonts w:ascii="Arial" w:hAnsi="Arial" w:cs="Arial"/>
          <w:sz w:val="24"/>
          <w:szCs w:val="24"/>
        </w:rPr>
        <w:t>(Zwick and Velicer 1986</w:t>
      </w:r>
      <w:r w:rsidR="00ED2182">
        <w:rPr>
          <w:rFonts w:ascii="Arial" w:hAnsi="Arial" w:cs="Arial"/>
          <w:sz w:val="24"/>
          <w:szCs w:val="24"/>
        </w:rPr>
        <w:t xml:space="preserve">). </w:t>
      </w:r>
      <w:r w:rsidR="00DB06C6">
        <w:rPr>
          <w:rFonts w:ascii="Arial" w:hAnsi="Arial" w:cs="Arial"/>
          <w:sz w:val="24"/>
          <w:szCs w:val="24"/>
        </w:rPr>
        <w:t>Thus</w:t>
      </w:r>
      <w:r w:rsidR="00582CBA">
        <w:rPr>
          <w:rFonts w:ascii="Arial" w:hAnsi="Arial" w:cs="Arial"/>
          <w:sz w:val="24"/>
          <w:szCs w:val="24"/>
        </w:rPr>
        <w:t xml:space="preserve">, </w:t>
      </w:r>
      <w:r w:rsidR="00521B0E">
        <w:rPr>
          <w:rFonts w:ascii="Arial" w:hAnsi="Arial" w:cs="Arial"/>
          <w:sz w:val="24"/>
          <w:szCs w:val="24"/>
        </w:rPr>
        <w:t xml:space="preserve">it is recommended that </w:t>
      </w:r>
      <w:r w:rsidR="00582CBA">
        <w:rPr>
          <w:rFonts w:ascii="Arial" w:hAnsi="Arial" w:cs="Arial"/>
          <w:sz w:val="24"/>
          <w:szCs w:val="24"/>
        </w:rPr>
        <w:t>scree tests</w:t>
      </w:r>
      <w:r w:rsidR="00521B0E">
        <w:rPr>
          <w:rFonts w:ascii="Arial" w:hAnsi="Arial" w:cs="Arial"/>
          <w:sz w:val="24"/>
          <w:szCs w:val="24"/>
        </w:rPr>
        <w:t xml:space="preserve"> </w:t>
      </w:r>
      <w:r w:rsidR="006E7315">
        <w:rPr>
          <w:rFonts w:ascii="Arial" w:hAnsi="Arial" w:cs="Arial"/>
          <w:sz w:val="24"/>
          <w:szCs w:val="24"/>
        </w:rPr>
        <w:t>only</w:t>
      </w:r>
      <w:r w:rsidR="00521B0E">
        <w:rPr>
          <w:rFonts w:ascii="Arial" w:hAnsi="Arial" w:cs="Arial"/>
          <w:sz w:val="24"/>
          <w:szCs w:val="24"/>
        </w:rPr>
        <w:t xml:space="preserve"> be used</w:t>
      </w:r>
      <w:r w:rsidR="006E7315">
        <w:rPr>
          <w:rFonts w:ascii="Arial" w:hAnsi="Arial" w:cs="Arial"/>
          <w:sz w:val="24"/>
          <w:szCs w:val="24"/>
        </w:rPr>
        <w:t xml:space="preserve"> alongside other methods.</w:t>
      </w:r>
    </w:p>
    <w:p w14:paraId="35149A9C" w14:textId="760DE354" w:rsidR="006E7315" w:rsidRDefault="00521B0E" w:rsidP="00074F46">
      <w:pPr>
        <w:spacing w:after="0" w:line="480" w:lineRule="auto"/>
        <w:ind w:firstLine="720"/>
        <w:rPr>
          <w:rFonts w:ascii="Arial" w:hAnsi="Arial" w:cs="Arial"/>
          <w:sz w:val="24"/>
          <w:szCs w:val="24"/>
        </w:rPr>
      </w:pPr>
      <w:r>
        <w:rPr>
          <w:rFonts w:ascii="Arial" w:hAnsi="Arial" w:cs="Arial"/>
          <w:sz w:val="24"/>
          <w:szCs w:val="24"/>
        </w:rPr>
        <w:t>W</w:t>
      </w:r>
      <w:r w:rsidR="006E7315">
        <w:rPr>
          <w:rFonts w:ascii="Arial" w:hAnsi="Arial" w:cs="Arial"/>
          <w:sz w:val="24"/>
          <w:szCs w:val="24"/>
        </w:rPr>
        <w:t>hile scree tests have maintained some utility over time, Kaiser</w:t>
      </w:r>
      <w:r w:rsidR="00ED2182">
        <w:rPr>
          <w:rFonts w:ascii="Arial" w:hAnsi="Arial" w:cs="Arial"/>
          <w:sz w:val="24"/>
          <w:szCs w:val="24"/>
        </w:rPr>
        <w:t>’s</w:t>
      </w:r>
      <w:r w:rsidR="006E7315">
        <w:rPr>
          <w:rFonts w:ascii="Arial" w:hAnsi="Arial" w:cs="Arial"/>
          <w:sz w:val="24"/>
          <w:szCs w:val="24"/>
        </w:rPr>
        <w:t xml:space="preserve"> criterion has not</w:t>
      </w:r>
      <w:r w:rsidR="00582CBA">
        <w:rPr>
          <w:rFonts w:ascii="Arial" w:hAnsi="Arial" w:cs="Arial"/>
          <w:sz w:val="24"/>
          <w:szCs w:val="24"/>
        </w:rPr>
        <w:t>,</w:t>
      </w:r>
      <w:r>
        <w:rPr>
          <w:rFonts w:ascii="Arial" w:hAnsi="Arial" w:cs="Arial"/>
          <w:sz w:val="24"/>
          <w:szCs w:val="24"/>
        </w:rPr>
        <w:t xml:space="preserve"> a fact </w:t>
      </w:r>
      <w:r w:rsidR="0089105C">
        <w:rPr>
          <w:rFonts w:ascii="Arial" w:hAnsi="Arial" w:cs="Arial"/>
          <w:sz w:val="24"/>
          <w:szCs w:val="24"/>
        </w:rPr>
        <w:t>that</w:t>
      </w:r>
      <w:r>
        <w:rPr>
          <w:rFonts w:ascii="Arial" w:hAnsi="Arial" w:cs="Arial"/>
          <w:sz w:val="24"/>
          <w:szCs w:val="24"/>
        </w:rPr>
        <w:t xml:space="preserve"> has been known for some time (</w:t>
      </w:r>
      <w:r w:rsidR="001A59D7">
        <w:rPr>
          <w:rFonts w:ascii="Arial" w:hAnsi="Arial" w:cs="Arial"/>
          <w:sz w:val="24"/>
          <w:szCs w:val="24"/>
        </w:rPr>
        <w:t xml:space="preserve">Revelle </w:t>
      </w:r>
      <w:r w:rsidR="00FB7477">
        <w:rPr>
          <w:rFonts w:ascii="Arial" w:hAnsi="Arial" w:cs="Arial"/>
          <w:sz w:val="24"/>
          <w:szCs w:val="24"/>
        </w:rPr>
        <w:t>and</w:t>
      </w:r>
      <w:r w:rsidR="001A59D7">
        <w:rPr>
          <w:rFonts w:ascii="Arial" w:hAnsi="Arial" w:cs="Arial"/>
          <w:sz w:val="24"/>
          <w:szCs w:val="24"/>
        </w:rPr>
        <w:t xml:space="preserve"> Rocklin 1979)</w:t>
      </w:r>
      <w:r w:rsidR="006E7315">
        <w:rPr>
          <w:rFonts w:ascii="Arial" w:hAnsi="Arial" w:cs="Arial"/>
          <w:sz w:val="24"/>
          <w:szCs w:val="24"/>
        </w:rPr>
        <w:t>.</w:t>
      </w:r>
      <w:r w:rsidR="00D855D6">
        <w:rPr>
          <w:rFonts w:ascii="Arial" w:hAnsi="Arial" w:cs="Arial"/>
          <w:sz w:val="24"/>
          <w:szCs w:val="24"/>
        </w:rPr>
        <w:t xml:space="preserve"> First, Kaiser’s criterion is only appropriate to use with components, not factors</w:t>
      </w:r>
      <w:r w:rsidR="00536D04">
        <w:rPr>
          <w:rFonts w:ascii="Arial" w:hAnsi="Arial" w:cs="Arial"/>
          <w:sz w:val="24"/>
          <w:szCs w:val="24"/>
        </w:rPr>
        <w:t xml:space="preserve">. </w:t>
      </w:r>
      <w:r w:rsidR="00D855D6">
        <w:rPr>
          <w:rFonts w:ascii="Arial" w:hAnsi="Arial" w:cs="Arial"/>
          <w:sz w:val="24"/>
          <w:szCs w:val="24"/>
        </w:rPr>
        <w:t>Moreover, w</w:t>
      </w:r>
      <w:r w:rsidR="00ED2182">
        <w:rPr>
          <w:rFonts w:ascii="Arial" w:hAnsi="Arial" w:cs="Arial"/>
          <w:sz w:val="24"/>
          <w:szCs w:val="24"/>
        </w:rPr>
        <w:t>here</w:t>
      </w:r>
      <w:r w:rsidR="00DB06C6">
        <w:rPr>
          <w:rFonts w:ascii="Arial" w:hAnsi="Arial" w:cs="Arial"/>
          <w:sz w:val="24"/>
          <w:szCs w:val="24"/>
        </w:rPr>
        <w:t>as</w:t>
      </w:r>
      <w:r w:rsidR="00ED2182">
        <w:rPr>
          <w:rFonts w:ascii="Arial" w:hAnsi="Arial" w:cs="Arial"/>
          <w:sz w:val="24"/>
          <w:szCs w:val="24"/>
        </w:rPr>
        <w:t xml:space="preserve"> scree tests are subjective, Kaiser’s criterion is arbitrary</w:t>
      </w:r>
      <w:r w:rsidR="00060D8E">
        <w:rPr>
          <w:rFonts w:ascii="Arial" w:hAnsi="Arial" w:cs="Arial"/>
          <w:sz w:val="24"/>
          <w:szCs w:val="24"/>
        </w:rPr>
        <w:t xml:space="preserve">: there is no </w:t>
      </w:r>
      <w:r w:rsidR="00D855D6">
        <w:rPr>
          <w:rFonts w:ascii="Arial" w:hAnsi="Arial" w:cs="Arial"/>
          <w:sz w:val="24"/>
          <w:szCs w:val="24"/>
        </w:rPr>
        <w:t xml:space="preserve">empirical reason why a component </w:t>
      </w:r>
      <w:r w:rsidR="00060D8E">
        <w:rPr>
          <w:rFonts w:ascii="Arial" w:hAnsi="Arial" w:cs="Arial"/>
          <w:sz w:val="24"/>
          <w:szCs w:val="24"/>
        </w:rPr>
        <w:t>slightly greater than 1 oug</w:t>
      </w:r>
      <w:r w:rsidR="00D855D6">
        <w:rPr>
          <w:rFonts w:ascii="Arial" w:hAnsi="Arial" w:cs="Arial"/>
          <w:sz w:val="24"/>
          <w:szCs w:val="24"/>
        </w:rPr>
        <w:t>ht to be retained while a component</w:t>
      </w:r>
      <w:r w:rsidR="00060D8E">
        <w:rPr>
          <w:rFonts w:ascii="Arial" w:hAnsi="Arial" w:cs="Arial"/>
          <w:sz w:val="24"/>
          <w:szCs w:val="24"/>
        </w:rPr>
        <w:t xml:space="preserve"> with an eigenvalue just below 1 should not (Courtney 2013). </w:t>
      </w:r>
      <w:r w:rsidR="00B2378F">
        <w:rPr>
          <w:rFonts w:ascii="Arial" w:hAnsi="Arial" w:cs="Arial"/>
          <w:sz w:val="24"/>
          <w:szCs w:val="24"/>
        </w:rPr>
        <w:t xml:space="preserve">Kaiser’s criterion has shown </w:t>
      </w:r>
      <w:r w:rsidR="005F7A6C">
        <w:rPr>
          <w:rFonts w:ascii="Arial" w:hAnsi="Arial" w:cs="Arial"/>
          <w:sz w:val="24"/>
          <w:szCs w:val="24"/>
        </w:rPr>
        <w:t>tendencies, depending on the circumstances</w:t>
      </w:r>
      <w:r w:rsidR="00D855D6">
        <w:rPr>
          <w:rFonts w:ascii="Arial" w:hAnsi="Arial" w:cs="Arial"/>
          <w:sz w:val="24"/>
          <w:szCs w:val="24"/>
        </w:rPr>
        <w:t>,</w:t>
      </w:r>
      <w:r w:rsidR="005F7A6C">
        <w:rPr>
          <w:rFonts w:ascii="Arial" w:hAnsi="Arial" w:cs="Arial"/>
          <w:sz w:val="24"/>
          <w:szCs w:val="24"/>
        </w:rPr>
        <w:t xml:space="preserve"> toward </w:t>
      </w:r>
      <w:r w:rsidR="00B2378F">
        <w:rPr>
          <w:rFonts w:ascii="Arial" w:hAnsi="Arial" w:cs="Arial"/>
          <w:sz w:val="24"/>
          <w:szCs w:val="24"/>
        </w:rPr>
        <w:t>over</w:t>
      </w:r>
      <w:r w:rsidR="00DB06C6">
        <w:rPr>
          <w:rFonts w:ascii="Arial" w:hAnsi="Arial" w:cs="Arial"/>
          <w:sz w:val="24"/>
          <w:szCs w:val="24"/>
        </w:rPr>
        <w:t>-</w:t>
      </w:r>
      <w:r w:rsidR="00B2378F">
        <w:rPr>
          <w:rFonts w:ascii="Arial" w:hAnsi="Arial" w:cs="Arial"/>
          <w:sz w:val="24"/>
          <w:szCs w:val="24"/>
        </w:rPr>
        <w:t>extraction and</w:t>
      </w:r>
      <w:r w:rsidR="00D855D6">
        <w:rPr>
          <w:rFonts w:ascii="Arial" w:hAnsi="Arial" w:cs="Arial"/>
          <w:sz w:val="24"/>
          <w:szCs w:val="24"/>
        </w:rPr>
        <w:t>,</w:t>
      </w:r>
      <w:r w:rsidR="005F7A6C">
        <w:rPr>
          <w:rFonts w:ascii="Arial" w:hAnsi="Arial" w:cs="Arial"/>
          <w:sz w:val="24"/>
          <w:szCs w:val="24"/>
        </w:rPr>
        <w:t xml:space="preserve"> to a lesser degree</w:t>
      </w:r>
      <w:r w:rsidR="00D855D6">
        <w:rPr>
          <w:rFonts w:ascii="Arial" w:hAnsi="Arial" w:cs="Arial"/>
          <w:sz w:val="24"/>
          <w:szCs w:val="24"/>
        </w:rPr>
        <w:t>,</w:t>
      </w:r>
      <w:r w:rsidR="005F7A6C">
        <w:rPr>
          <w:rFonts w:ascii="Arial" w:hAnsi="Arial" w:cs="Arial"/>
          <w:sz w:val="24"/>
          <w:szCs w:val="24"/>
        </w:rPr>
        <w:t xml:space="preserve"> under</w:t>
      </w:r>
      <w:r w:rsidR="00DB06C6">
        <w:rPr>
          <w:rFonts w:ascii="Arial" w:hAnsi="Arial" w:cs="Arial"/>
          <w:sz w:val="24"/>
          <w:szCs w:val="24"/>
        </w:rPr>
        <w:t>-</w:t>
      </w:r>
      <w:r w:rsidR="005F7A6C">
        <w:rPr>
          <w:rFonts w:ascii="Arial" w:hAnsi="Arial" w:cs="Arial"/>
          <w:sz w:val="24"/>
          <w:szCs w:val="24"/>
        </w:rPr>
        <w:t xml:space="preserve">extraction (Zwick </w:t>
      </w:r>
      <w:r w:rsidR="00B2378F">
        <w:rPr>
          <w:rFonts w:ascii="Arial" w:hAnsi="Arial" w:cs="Arial"/>
          <w:sz w:val="24"/>
          <w:szCs w:val="24"/>
        </w:rPr>
        <w:t>and Velicer 1986)</w:t>
      </w:r>
      <w:r w:rsidR="005F7A6C">
        <w:rPr>
          <w:rFonts w:ascii="Arial" w:hAnsi="Arial" w:cs="Arial"/>
          <w:sz w:val="24"/>
          <w:szCs w:val="24"/>
        </w:rPr>
        <w:t>. These biases are in</w:t>
      </w:r>
      <w:r w:rsidR="00B2378F">
        <w:rPr>
          <w:rFonts w:ascii="Arial" w:hAnsi="Arial" w:cs="Arial"/>
          <w:sz w:val="24"/>
          <w:szCs w:val="24"/>
        </w:rPr>
        <w:t xml:space="preserve"> part due to the </w:t>
      </w:r>
      <w:r w:rsidR="005F7A6C">
        <w:rPr>
          <w:rFonts w:ascii="Arial" w:hAnsi="Arial" w:cs="Arial"/>
          <w:sz w:val="24"/>
          <w:szCs w:val="24"/>
        </w:rPr>
        <w:t>observation</w:t>
      </w:r>
      <w:r w:rsidR="00B2378F">
        <w:rPr>
          <w:rFonts w:ascii="Arial" w:hAnsi="Arial" w:cs="Arial"/>
          <w:sz w:val="24"/>
          <w:szCs w:val="24"/>
        </w:rPr>
        <w:t xml:space="preserve"> that the number of components retained by the criterion </w:t>
      </w:r>
      <w:r w:rsidR="005F7A6C">
        <w:rPr>
          <w:rFonts w:ascii="Arial" w:hAnsi="Arial" w:cs="Arial"/>
          <w:sz w:val="24"/>
          <w:szCs w:val="24"/>
        </w:rPr>
        <w:t>more stro</w:t>
      </w:r>
      <w:r w:rsidR="00B2378F">
        <w:rPr>
          <w:rFonts w:ascii="Arial" w:hAnsi="Arial" w:cs="Arial"/>
          <w:sz w:val="24"/>
          <w:szCs w:val="24"/>
        </w:rPr>
        <w:t>ngly reflects the number of variables included</w:t>
      </w:r>
      <w:r w:rsidR="00DB06C6">
        <w:rPr>
          <w:rFonts w:ascii="Arial" w:hAnsi="Arial" w:cs="Arial"/>
          <w:sz w:val="24"/>
          <w:szCs w:val="24"/>
        </w:rPr>
        <w:t xml:space="preserve"> in the analysis </w:t>
      </w:r>
      <w:r w:rsidR="00B2378F">
        <w:rPr>
          <w:rFonts w:ascii="Arial" w:hAnsi="Arial" w:cs="Arial"/>
          <w:sz w:val="24"/>
          <w:szCs w:val="24"/>
        </w:rPr>
        <w:t xml:space="preserve">than any attributes of underlying latent </w:t>
      </w:r>
      <w:r w:rsidR="005F7A6C">
        <w:rPr>
          <w:rFonts w:ascii="Arial" w:hAnsi="Arial" w:cs="Arial"/>
          <w:sz w:val="24"/>
          <w:szCs w:val="24"/>
        </w:rPr>
        <w:t>variables</w:t>
      </w:r>
      <w:r w:rsidR="00DB06C6">
        <w:rPr>
          <w:rFonts w:ascii="Arial" w:hAnsi="Arial" w:cs="Arial"/>
          <w:sz w:val="24"/>
          <w:szCs w:val="24"/>
        </w:rPr>
        <w:t xml:space="preserve"> (Gorsuch 1983)</w:t>
      </w:r>
      <w:r w:rsidR="00B2378F">
        <w:rPr>
          <w:rFonts w:ascii="Arial" w:hAnsi="Arial" w:cs="Arial"/>
          <w:sz w:val="24"/>
          <w:szCs w:val="24"/>
        </w:rPr>
        <w:t xml:space="preserve">. </w:t>
      </w:r>
      <w:r>
        <w:rPr>
          <w:rFonts w:ascii="Arial" w:hAnsi="Arial" w:cs="Arial"/>
          <w:sz w:val="24"/>
          <w:szCs w:val="24"/>
        </w:rPr>
        <w:t xml:space="preserve">In simulation, </w:t>
      </w:r>
      <w:r w:rsidR="00582CBA">
        <w:rPr>
          <w:rFonts w:ascii="Arial" w:hAnsi="Arial" w:cs="Arial"/>
          <w:sz w:val="24"/>
          <w:szCs w:val="24"/>
        </w:rPr>
        <w:t xml:space="preserve">Kaiser’s </w:t>
      </w:r>
      <w:r w:rsidR="005F7A6C">
        <w:rPr>
          <w:rFonts w:ascii="Arial" w:hAnsi="Arial" w:cs="Arial"/>
          <w:sz w:val="24"/>
          <w:szCs w:val="24"/>
        </w:rPr>
        <w:t>criterion</w:t>
      </w:r>
      <w:r>
        <w:rPr>
          <w:rFonts w:ascii="Arial" w:hAnsi="Arial" w:cs="Arial"/>
          <w:sz w:val="24"/>
          <w:szCs w:val="24"/>
        </w:rPr>
        <w:t xml:space="preserve"> lead</w:t>
      </w:r>
      <w:r w:rsidR="009103F6">
        <w:rPr>
          <w:rFonts w:ascii="Arial" w:hAnsi="Arial" w:cs="Arial"/>
          <w:sz w:val="24"/>
          <w:szCs w:val="24"/>
        </w:rPr>
        <w:t>s</w:t>
      </w:r>
      <w:r>
        <w:rPr>
          <w:rFonts w:ascii="Arial" w:hAnsi="Arial" w:cs="Arial"/>
          <w:sz w:val="24"/>
          <w:szCs w:val="24"/>
        </w:rPr>
        <w:t xml:space="preserve"> to a success rate of 8.77% </w:t>
      </w:r>
      <w:r w:rsidR="00582CBA">
        <w:rPr>
          <w:rFonts w:ascii="Arial" w:hAnsi="Arial" w:cs="Arial"/>
          <w:sz w:val="24"/>
          <w:szCs w:val="24"/>
        </w:rPr>
        <w:t xml:space="preserve">and </w:t>
      </w:r>
      <w:r w:rsidR="009103F6">
        <w:rPr>
          <w:rFonts w:ascii="Arial" w:hAnsi="Arial" w:cs="Arial"/>
          <w:sz w:val="24"/>
          <w:szCs w:val="24"/>
        </w:rPr>
        <w:t>fails</w:t>
      </w:r>
      <w:r>
        <w:rPr>
          <w:rFonts w:ascii="Arial" w:hAnsi="Arial" w:cs="Arial"/>
          <w:sz w:val="24"/>
          <w:szCs w:val="24"/>
        </w:rPr>
        <w:t xml:space="preserve"> to extract the correct number of </w:t>
      </w:r>
      <w:r w:rsidR="003E0D7F">
        <w:rPr>
          <w:rFonts w:ascii="Arial" w:hAnsi="Arial" w:cs="Arial"/>
          <w:sz w:val="24"/>
          <w:szCs w:val="24"/>
        </w:rPr>
        <w:t>components</w:t>
      </w:r>
      <w:r w:rsidR="00582CBA">
        <w:rPr>
          <w:rFonts w:ascii="Arial" w:hAnsi="Arial" w:cs="Arial"/>
          <w:sz w:val="24"/>
          <w:szCs w:val="24"/>
        </w:rPr>
        <w:t xml:space="preserve"> in more than 90%</w:t>
      </w:r>
      <w:r w:rsidR="00DB06C6">
        <w:rPr>
          <w:rFonts w:ascii="Arial" w:hAnsi="Arial" w:cs="Arial"/>
          <w:sz w:val="24"/>
          <w:szCs w:val="24"/>
        </w:rPr>
        <w:t xml:space="preserve"> of cases (Ruscio </w:t>
      </w:r>
      <w:r w:rsidR="00FB7477">
        <w:rPr>
          <w:rFonts w:ascii="Arial" w:hAnsi="Arial" w:cs="Arial"/>
          <w:sz w:val="24"/>
          <w:szCs w:val="24"/>
        </w:rPr>
        <w:t>and</w:t>
      </w:r>
      <w:r w:rsidR="00DB06C6">
        <w:rPr>
          <w:rFonts w:ascii="Arial" w:hAnsi="Arial" w:cs="Arial"/>
          <w:sz w:val="24"/>
          <w:szCs w:val="24"/>
        </w:rPr>
        <w:t xml:space="preserve"> Roche 2012)</w:t>
      </w:r>
      <w:del w:id="24" w:author="ALTSCHUL Drew" w:date="2015-06-05T17:56:00Z">
        <w:r w:rsidR="00DB06C6" w:rsidDel="00DD5304">
          <w:rPr>
            <w:rFonts w:ascii="Arial" w:hAnsi="Arial" w:cs="Arial"/>
            <w:sz w:val="24"/>
            <w:szCs w:val="24"/>
          </w:rPr>
          <w:delText>;</w:delText>
        </w:r>
      </w:del>
      <w:ins w:id="25" w:author="ALTSCHUL Drew" w:date="2015-06-05T17:56:00Z">
        <w:r w:rsidR="00DD5304">
          <w:rPr>
            <w:rFonts w:ascii="Arial" w:hAnsi="Arial" w:cs="Arial"/>
            <w:sz w:val="24"/>
            <w:szCs w:val="24"/>
          </w:rPr>
          <w:t>.</w:t>
        </w:r>
      </w:ins>
      <w:r w:rsidR="00582CBA">
        <w:rPr>
          <w:rFonts w:ascii="Arial" w:hAnsi="Arial" w:cs="Arial"/>
          <w:sz w:val="24"/>
          <w:szCs w:val="24"/>
        </w:rPr>
        <w:t xml:space="preserve"> </w:t>
      </w:r>
      <w:del w:id="26" w:author="ALTSCHUL Drew" w:date="2015-06-05T17:56:00Z">
        <w:r w:rsidR="00582CBA" w:rsidDel="00DD5304">
          <w:rPr>
            <w:rFonts w:ascii="Arial" w:hAnsi="Arial" w:cs="Arial"/>
            <w:sz w:val="24"/>
            <w:szCs w:val="24"/>
          </w:rPr>
          <w:delText>y</w:delText>
        </w:r>
      </w:del>
      <w:ins w:id="27" w:author="ALTSCHUL Drew" w:date="2015-06-05T17:56:00Z">
        <w:r w:rsidR="00DD5304">
          <w:rPr>
            <w:rFonts w:ascii="Arial" w:hAnsi="Arial" w:cs="Arial"/>
            <w:sz w:val="24"/>
            <w:szCs w:val="24"/>
          </w:rPr>
          <w:t>Y</w:t>
        </w:r>
      </w:ins>
      <w:r>
        <w:rPr>
          <w:rFonts w:ascii="Arial" w:hAnsi="Arial" w:cs="Arial"/>
          <w:sz w:val="24"/>
          <w:szCs w:val="24"/>
        </w:rPr>
        <w:t>et</w:t>
      </w:r>
      <w:r w:rsidR="00582CBA">
        <w:rPr>
          <w:rFonts w:ascii="Arial" w:hAnsi="Arial" w:cs="Arial"/>
          <w:sz w:val="24"/>
          <w:szCs w:val="24"/>
        </w:rPr>
        <w:t>,</w:t>
      </w:r>
      <w:r>
        <w:rPr>
          <w:rFonts w:ascii="Arial" w:hAnsi="Arial" w:cs="Arial"/>
          <w:sz w:val="24"/>
          <w:szCs w:val="24"/>
        </w:rPr>
        <w:t xml:space="preserve"> </w:t>
      </w:r>
      <w:r w:rsidR="009103F6">
        <w:rPr>
          <w:rFonts w:ascii="Arial" w:hAnsi="Arial" w:cs="Arial"/>
          <w:sz w:val="24"/>
          <w:szCs w:val="24"/>
        </w:rPr>
        <w:t>this</w:t>
      </w:r>
      <w:r>
        <w:rPr>
          <w:rFonts w:ascii="Arial" w:hAnsi="Arial" w:cs="Arial"/>
          <w:sz w:val="24"/>
          <w:szCs w:val="24"/>
        </w:rPr>
        <w:t xml:space="preserve"> criterion has remained the default </w:t>
      </w:r>
      <w:r w:rsidR="001A59D7">
        <w:rPr>
          <w:rFonts w:ascii="Arial" w:hAnsi="Arial" w:cs="Arial"/>
          <w:sz w:val="24"/>
          <w:szCs w:val="24"/>
        </w:rPr>
        <w:t>for popular statistics software, such as IBM SPSS</w:t>
      </w:r>
      <w:r w:rsidR="00E13019">
        <w:rPr>
          <w:rFonts w:ascii="Arial" w:hAnsi="Arial" w:cs="Arial"/>
          <w:sz w:val="24"/>
          <w:szCs w:val="24"/>
        </w:rPr>
        <w:t xml:space="preserve"> (Field, 2009).</w:t>
      </w:r>
    </w:p>
    <w:p w14:paraId="32B42E32" w14:textId="0070657E" w:rsidR="00C7502E" w:rsidRPr="003E0D7F" w:rsidRDefault="00A8425B" w:rsidP="000733A5">
      <w:pPr>
        <w:spacing w:after="0" w:line="480" w:lineRule="auto"/>
        <w:ind w:firstLine="720"/>
        <w:rPr>
          <w:rFonts w:ascii="Arial" w:hAnsi="Arial" w:cs="Arial"/>
          <w:sz w:val="24"/>
          <w:szCs w:val="24"/>
        </w:rPr>
      </w:pPr>
      <w:r w:rsidRPr="0091655A">
        <w:rPr>
          <w:rFonts w:ascii="Arial" w:hAnsi="Arial" w:cs="Arial"/>
          <w:sz w:val="24"/>
          <w:szCs w:val="24"/>
        </w:rPr>
        <w:t>In</w:t>
      </w:r>
      <w:r w:rsidR="000B0D88">
        <w:rPr>
          <w:rFonts w:ascii="Arial" w:hAnsi="Arial" w:cs="Arial"/>
          <w:sz w:val="24"/>
          <w:szCs w:val="24"/>
        </w:rPr>
        <w:t xml:space="preserve"> light of </w:t>
      </w:r>
      <w:r w:rsidR="009103F6">
        <w:rPr>
          <w:rFonts w:ascii="Arial" w:hAnsi="Arial" w:cs="Arial"/>
          <w:sz w:val="24"/>
          <w:szCs w:val="24"/>
        </w:rPr>
        <w:t>the</w:t>
      </w:r>
      <w:r w:rsidR="000B0D88">
        <w:rPr>
          <w:rFonts w:ascii="Arial" w:hAnsi="Arial" w:cs="Arial"/>
          <w:sz w:val="24"/>
          <w:szCs w:val="24"/>
        </w:rPr>
        <w:t xml:space="preserve"> deficiencies</w:t>
      </w:r>
      <w:r w:rsidR="009103F6">
        <w:rPr>
          <w:rFonts w:ascii="Arial" w:hAnsi="Arial" w:cs="Arial"/>
          <w:sz w:val="24"/>
          <w:szCs w:val="24"/>
        </w:rPr>
        <w:t xml:space="preserve"> associated with scree tests and Kaiser’s criterion</w:t>
      </w:r>
      <w:r w:rsidR="000B0D88">
        <w:rPr>
          <w:rFonts w:ascii="Arial" w:hAnsi="Arial" w:cs="Arial"/>
          <w:sz w:val="24"/>
          <w:szCs w:val="24"/>
        </w:rPr>
        <w:t>, many</w:t>
      </w:r>
      <w:r w:rsidRPr="0091655A">
        <w:rPr>
          <w:rFonts w:ascii="Arial" w:hAnsi="Arial" w:cs="Arial"/>
          <w:sz w:val="24"/>
          <w:szCs w:val="24"/>
        </w:rPr>
        <w:t xml:space="preserve"> alternative </w:t>
      </w:r>
      <w:r w:rsidR="009F5330">
        <w:rPr>
          <w:rFonts w:ascii="Arial" w:hAnsi="Arial" w:cs="Arial"/>
          <w:sz w:val="24"/>
          <w:szCs w:val="24"/>
        </w:rPr>
        <w:t>methods have been developed</w:t>
      </w:r>
      <w:r w:rsidR="00D855D6">
        <w:rPr>
          <w:rFonts w:ascii="Arial" w:hAnsi="Arial" w:cs="Arial"/>
          <w:sz w:val="24"/>
          <w:szCs w:val="24"/>
        </w:rPr>
        <w:t>. A select few include</w:t>
      </w:r>
      <w:r w:rsidR="009F5330">
        <w:rPr>
          <w:rFonts w:ascii="Arial" w:hAnsi="Arial" w:cs="Arial"/>
          <w:sz w:val="24"/>
          <w:szCs w:val="24"/>
        </w:rPr>
        <w:t xml:space="preserve"> </w:t>
      </w:r>
      <w:r w:rsidR="00D855D6">
        <w:rPr>
          <w:rFonts w:ascii="Arial" w:hAnsi="Arial" w:cs="Arial"/>
          <w:sz w:val="24"/>
          <w:szCs w:val="24"/>
        </w:rPr>
        <w:t>complexity (Hofmann 1978),</w:t>
      </w:r>
      <w:r w:rsidR="0046106B">
        <w:rPr>
          <w:rFonts w:ascii="Arial" w:hAnsi="Arial" w:cs="Arial"/>
          <w:sz w:val="24"/>
          <w:szCs w:val="24"/>
        </w:rPr>
        <w:t xml:space="preserve"> Standardized Root Mean Square Residuals or SRMR (Hu </w:t>
      </w:r>
      <w:r w:rsidR="00FB7477">
        <w:rPr>
          <w:rFonts w:ascii="Arial" w:hAnsi="Arial" w:cs="Arial"/>
          <w:sz w:val="24"/>
          <w:szCs w:val="24"/>
        </w:rPr>
        <w:t>and</w:t>
      </w:r>
      <w:r w:rsidR="0046106B">
        <w:rPr>
          <w:rFonts w:ascii="Arial" w:hAnsi="Arial" w:cs="Arial"/>
          <w:sz w:val="24"/>
          <w:szCs w:val="24"/>
        </w:rPr>
        <w:t xml:space="preserve"> Bentler </w:t>
      </w:r>
      <w:r w:rsidR="0046106B">
        <w:rPr>
          <w:rFonts w:ascii="Arial" w:hAnsi="Arial" w:cs="Arial"/>
          <w:sz w:val="24"/>
          <w:szCs w:val="24"/>
        </w:rPr>
        <w:lastRenderedPageBreak/>
        <w:t xml:space="preserve">1999), </w:t>
      </w:r>
      <w:r w:rsidR="00D855D6">
        <w:rPr>
          <w:rFonts w:ascii="Arial" w:hAnsi="Arial" w:cs="Arial"/>
          <w:sz w:val="24"/>
          <w:szCs w:val="24"/>
        </w:rPr>
        <w:t xml:space="preserve">the </w:t>
      </w:r>
      <w:r w:rsidR="00D855D6" w:rsidRPr="003E0D7F">
        <w:rPr>
          <w:rFonts w:ascii="Arial" w:hAnsi="Arial" w:cs="Arial"/>
          <w:sz w:val="24"/>
          <w:szCs w:val="24"/>
        </w:rPr>
        <w:t xml:space="preserve">Empirical Bayesian Information Factor or </w:t>
      </w:r>
      <w:r w:rsidR="0046106B" w:rsidRPr="003E0D7F">
        <w:rPr>
          <w:rFonts w:ascii="Arial" w:hAnsi="Arial" w:cs="Arial"/>
          <w:sz w:val="24"/>
          <w:szCs w:val="24"/>
        </w:rPr>
        <w:t>e</w:t>
      </w:r>
      <w:r w:rsidR="00D855D6" w:rsidRPr="003E0D7F">
        <w:rPr>
          <w:rFonts w:ascii="Arial" w:hAnsi="Arial" w:cs="Arial"/>
          <w:sz w:val="24"/>
          <w:szCs w:val="24"/>
        </w:rPr>
        <w:t>mpirical BIC (Schwarz 1978),</w:t>
      </w:r>
      <w:r w:rsidR="0046106B" w:rsidRPr="003E0D7F">
        <w:rPr>
          <w:rFonts w:ascii="Arial" w:hAnsi="Arial" w:cs="Arial"/>
          <w:sz w:val="24"/>
          <w:szCs w:val="24"/>
        </w:rPr>
        <w:t xml:space="preserve"> Revelle </w:t>
      </w:r>
      <w:r w:rsidR="00FB7477">
        <w:rPr>
          <w:rFonts w:ascii="Arial" w:hAnsi="Arial" w:cs="Arial"/>
          <w:sz w:val="24"/>
          <w:szCs w:val="24"/>
        </w:rPr>
        <w:t>and</w:t>
      </w:r>
      <w:r w:rsidR="0046106B" w:rsidRPr="003E0D7F">
        <w:rPr>
          <w:rFonts w:ascii="Arial" w:hAnsi="Arial" w:cs="Arial"/>
          <w:sz w:val="24"/>
          <w:szCs w:val="24"/>
        </w:rPr>
        <w:t xml:space="preserve"> Rocklin’s (1979) Very Simple Structure (VSS), </w:t>
      </w:r>
      <w:r w:rsidR="00DE480D" w:rsidRPr="003E0D7F">
        <w:rPr>
          <w:rFonts w:ascii="Arial" w:hAnsi="Arial" w:cs="Arial"/>
          <w:sz w:val="24"/>
          <w:szCs w:val="24"/>
        </w:rPr>
        <w:t>and Horn’</w:t>
      </w:r>
      <w:r w:rsidR="00D855D6" w:rsidRPr="003E0D7F">
        <w:rPr>
          <w:rFonts w:ascii="Arial" w:hAnsi="Arial" w:cs="Arial"/>
          <w:sz w:val="24"/>
          <w:szCs w:val="24"/>
        </w:rPr>
        <w:t>s (1965) parallel analysis (PA)</w:t>
      </w:r>
      <w:r w:rsidR="000733A5" w:rsidRPr="003E0D7F">
        <w:rPr>
          <w:rFonts w:ascii="Arial" w:hAnsi="Arial" w:cs="Arial"/>
          <w:sz w:val="24"/>
          <w:szCs w:val="24"/>
        </w:rPr>
        <w:t xml:space="preserve">. </w:t>
      </w:r>
    </w:p>
    <w:p w14:paraId="1F3A1C63" w14:textId="455CFDF8" w:rsidR="0046106B"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Complexity represents the average number of factors needed to account for the measured variables. In an ideal solution, each factor would have a complexity of 1, meaning that every variable loaded solely on a single factor in the solution (Hofmann 1978); deviations from 1 indicate poorer fit. Complexity only assesses whether a dataset fits a single-level structure, that is, high complexity suggests multi-level structure might be present, but it could as easily mean that FA and PCA are not appropriate analyses for the data.</w:t>
      </w:r>
    </w:p>
    <w:p w14:paraId="207E46C3" w14:textId="7CBEF2D6" w:rsidR="001540DD" w:rsidRPr="003E0D7F" w:rsidRDefault="001540DD" w:rsidP="000733A5">
      <w:pPr>
        <w:spacing w:after="0" w:line="480" w:lineRule="auto"/>
        <w:ind w:firstLine="720"/>
        <w:rPr>
          <w:rFonts w:ascii="Arial" w:hAnsi="Arial" w:cs="Arial"/>
          <w:sz w:val="24"/>
          <w:szCs w:val="24"/>
        </w:rPr>
      </w:pPr>
      <w:r w:rsidRPr="003E0D7F">
        <w:rPr>
          <w:rFonts w:ascii="Arial" w:hAnsi="Arial" w:cs="Arial"/>
          <w:sz w:val="24"/>
          <w:szCs w:val="24"/>
        </w:rPr>
        <w:t>SRMR is the square root of the difference between</w:t>
      </w:r>
      <w:ins w:id="28" w:author="ALTSCHUL Drew" w:date="2015-06-05T17:57:00Z">
        <w:r w:rsidR="000D4825">
          <w:rPr>
            <w:rFonts w:ascii="Arial" w:hAnsi="Arial" w:cs="Arial"/>
            <w:sz w:val="24"/>
            <w:szCs w:val="24"/>
          </w:rPr>
          <w:t xml:space="preserve"> a</w:t>
        </w:r>
      </w:ins>
      <w:r w:rsidRPr="003E0D7F">
        <w:rPr>
          <w:rFonts w:ascii="Arial" w:hAnsi="Arial" w:cs="Arial"/>
          <w:sz w:val="24"/>
          <w:szCs w:val="24"/>
        </w:rPr>
        <w:t xml:space="preserve"> sample’s covariance matrix and the proposed model’s covariance matrix (Hooper et al. 2008). SRMR is representative of measures typically used in </w:t>
      </w:r>
      <w:r w:rsidR="00536D04" w:rsidRPr="003E0D7F">
        <w:rPr>
          <w:rFonts w:ascii="Arial" w:hAnsi="Arial" w:cs="Arial"/>
          <w:sz w:val="24"/>
          <w:szCs w:val="24"/>
        </w:rPr>
        <w:t xml:space="preserve">Confirmatory FA. Lower values are better; any value above 0.1 is considered unacceptable. SRMR is biased towards overextraction, for the greater the number of parameters in the model and the larger the sample size, the lower SRMR tends to be (Hu </w:t>
      </w:r>
      <w:r w:rsidR="00FB7477">
        <w:rPr>
          <w:rFonts w:ascii="Arial" w:hAnsi="Arial" w:cs="Arial"/>
          <w:sz w:val="24"/>
          <w:szCs w:val="24"/>
        </w:rPr>
        <w:t>and</w:t>
      </w:r>
      <w:r w:rsidR="00536D04" w:rsidRPr="003E0D7F">
        <w:rPr>
          <w:rFonts w:ascii="Arial" w:hAnsi="Arial" w:cs="Arial"/>
          <w:sz w:val="24"/>
          <w:szCs w:val="24"/>
        </w:rPr>
        <w:t xml:space="preserve"> Bentler 1999).</w:t>
      </w:r>
    </w:p>
    <w:p w14:paraId="5CC409BA" w14:textId="18919508" w:rsidR="00C7502E" w:rsidRPr="003E0D7F" w:rsidRDefault="00887C63" w:rsidP="000733A5">
      <w:pPr>
        <w:spacing w:after="0" w:line="480" w:lineRule="auto"/>
        <w:ind w:firstLine="720"/>
        <w:rPr>
          <w:rFonts w:ascii="Arial" w:hAnsi="Arial" w:cs="Arial"/>
          <w:sz w:val="24"/>
          <w:szCs w:val="24"/>
        </w:rPr>
      </w:pPr>
      <w:r w:rsidRPr="003E0D7F">
        <w:rPr>
          <w:rFonts w:ascii="Arial" w:hAnsi="Arial" w:cs="Arial"/>
          <w:sz w:val="24"/>
          <w:szCs w:val="24"/>
        </w:rPr>
        <w:t>Empirical BIC is a</w:t>
      </w:r>
      <w:r w:rsidR="00C7502E" w:rsidRPr="003E0D7F">
        <w:rPr>
          <w:rFonts w:ascii="Arial" w:hAnsi="Arial" w:cs="Arial"/>
          <w:sz w:val="24"/>
          <w:szCs w:val="24"/>
        </w:rPr>
        <w:t>n information</w:t>
      </w:r>
      <w:r w:rsidRPr="003E0D7F">
        <w:rPr>
          <w:rFonts w:ascii="Arial" w:hAnsi="Arial" w:cs="Arial"/>
          <w:sz w:val="24"/>
          <w:szCs w:val="24"/>
        </w:rPr>
        <w:t xml:space="preserve"> theoretical assessment of fit</w:t>
      </w:r>
      <w:r w:rsidR="00C7502E" w:rsidRPr="003E0D7F">
        <w:rPr>
          <w:rFonts w:ascii="Arial" w:hAnsi="Arial" w:cs="Arial"/>
          <w:sz w:val="24"/>
          <w:szCs w:val="24"/>
        </w:rPr>
        <w:t xml:space="preserve"> that evaluates the parsimony of any model</w:t>
      </w:r>
      <w:r w:rsidR="003E0D7F">
        <w:rPr>
          <w:rFonts w:ascii="Arial" w:hAnsi="Arial" w:cs="Arial"/>
          <w:sz w:val="24"/>
          <w:szCs w:val="24"/>
        </w:rPr>
        <w:t xml:space="preserve"> (Schwarz 1978).</w:t>
      </w:r>
      <w:r w:rsidR="00C7502E" w:rsidRPr="003E0D7F">
        <w:rPr>
          <w:rFonts w:ascii="Arial" w:hAnsi="Arial" w:cs="Arial"/>
          <w:sz w:val="24"/>
          <w:szCs w:val="24"/>
        </w:rPr>
        <w:t xml:space="preserve"> A</w:t>
      </w:r>
      <w:r w:rsidR="00536D04" w:rsidRPr="003E0D7F">
        <w:rPr>
          <w:rFonts w:ascii="Arial" w:hAnsi="Arial" w:cs="Arial"/>
          <w:sz w:val="24"/>
          <w:szCs w:val="24"/>
        </w:rPr>
        <w:t xml:space="preserve"> solution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will very often have a better absolute fit, but the BIC applies a penalty based on the number of parameters, and beca</w:t>
      </w:r>
      <w:r w:rsidR="00536D04" w:rsidRPr="003E0D7F">
        <w:rPr>
          <w:rFonts w:ascii="Arial" w:hAnsi="Arial" w:cs="Arial"/>
          <w:sz w:val="24"/>
          <w:szCs w:val="24"/>
        </w:rPr>
        <w:t xml:space="preserve">use solutions with more </w:t>
      </w:r>
      <w:r w:rsidR="00C7502E" w:rsidRPr="003E0D7F">
        <w:rPr>
          <w:rFonts w:ascii="Arial" w:hAnsi="Arial" w:cs="Arial"/>
          <w:sz w:val="24"/>
          <w:szCs w:val="24"/>
        </w:rPr>
        <w:t>components</w:t>
      </w:r>
      <w:r w:rsidR="00536D04" w:rsidRPr="003E0D7F">
        <w:rPr>
          <w:rFonts w:ascii="Arial" w:hAnsi="Arial" w:cs="Arial"/>
          <w:sz w:val="24"/>
          <w:szCs w:val="24"/>
        </w:rPr>
        <w:t>/factors</w:t>
      </w:r>
      <w:r w:rsidR="00C7502E" w:rsidRPr="003E0D7F">
        <w:rPr>
          <w:rFonts w:ascii="Arial" w:hAnsi="Arial" w:cs="Arial"/>
          <w:sz w:val="24"/>
          <w:szCs w:val="24"/>
        </w:rPr>
        <w:t xml:space="preserve"> have more parameters, BIC measures are an effective statistic for comparing many models. BIC is widely used in </w:t>
      </w:r>
      <w:r w:rsidR="001540DD" w:rsidRPr="003E0D7F">
        <w:rPr>
          <w:rFonts w:ascii="Arial" w:hAnsi="Arial" w:cs="Arial"/>
          <w:sz w:val="24"/>
          <w:szCs w:val="24"/>
        </w:rPr>
        <w:t xml:space="preserve">model building across many fields, and has been shown to be a superior statistic among information theory measures (Posada </w:t>
      </w:r>
      <w:r w:rsidR="00FB7477">
        <w:rPr>
          <w:rFonts w:ascii="Arial" w:hAnsi="Arial" w:cs="Arial"/>
          <w:sz w:val="24"/>
          <w:szCs w:val="24"/>
        </w:rPr>
        <w:t>and</w:t>
      </w:r>
      <w:r w:rsidR="001540DD" w:rsidRPr="003E0D7F">
        <w:rPr>
          <w:rFonts w:ascii="Arial" w:hAnsi="Arial" w:cs="Arial"/>
          <w:sz w:val="24"/>
          <w:szCs w:val="24"/>
        </w:rPr>
        <w:t xml:space="preserve"> Buckley 2004).</w:t>
      </w:r>
      <w:r w:rsidR="00C03830">
        <w:rPr>
          <w:rFonts w:ascii="Arial" w:hAnsi="Arial" w:cs="Arial"/>
          <w:sz w:val="24"/>
          <w:szCs w:val="24"/>
        </w:rPr>
        <w:t xml:space="preserve"> In </w:t>
      </w:r>
      <w:r w:rsidR="00C03830">
        <w:rPr>
          <w:rFonts w:ascii="Arial" w:hAnsi="Arial" w:cs="Arial"/>
          <w:sz w:val="24"/>
          <w:szCs w:val="24"/>
        </w:rPr>
        <w:lastRenderedPageBreak/>
        <w:t xml:space="preserve">simulations, BIC identified the correct number of factors more than 60% of the time (Ruscio </w:t>
      </w:r>
      <w:r w:rsidR="00FB7477">
        <w:rPr>
          <w:rFonts w:ascii="Arial" w:hAnsi="Arial" w:cs="Arial"/>
          <w:sz w:val="24"/>
          <w:szCs w:val="24"/>
        </w:rPr>
        <w:t>and</w:t>
      </w:r>
      <w:r w:rsidR="00C03830">
        <w:rPr>
          <w:rFonts w:ascii="Arial" w:hAnsi="Arial" w:cs="Arial"/>
          <w:sz w:val="24"/>
          <w:szCs w:val="24"/>
        </w:rPr>
        <w:t xml:space="preserve"> Roche 2012).</w:t>
      </w:r>
    </w:p>
    <w:p w14:paraId="7F004EED" w14:textId="55C87BF1" w:rsidR="00DE480D" w:rsidRPr="003E0D7F" w:rsidRDefault="00DE480D" w:rsidP="000733A5">
      <w:pPr>
        <w:spacing w:after="0" w:line="480" w:lineRule="auto"/>
        <w:ind w:firstLine="720"/>
        <w:rPr>
          <w:rFonts w:ascii="Arial" w:hAnsi="Arial" w:cs="Arial"/>
          <w:sz w:val="24"/>
          <w:szCs w:val="24"/>
        </w:rPr>
      </w:pPr>
      <w:r w:rsidRPr="003E0D7F">
        <w:rPr>
          <w:rFonts w:ascii="Arial" w:hAnsi="Arial" w:cs="Arial"/>
          <w:sz w:val="24"/>
          <w:szCs w:val="24"/>
        </w:rPr>
        <w:t xml:space="preserve">VSS examines how well the individual components/factors fit within many solutions, where each progressive solution has one more component/factor than the last (Revelle </w:t>
      </w:r>
      <w:r w:rsidR="00FB7477">
        <w:rPr>
          <w:rFonts w:ascii="Arial" w:hAnsi="Arial" w:cs="Arial"/>
          <w:sz w:val="24"/>
          <w:szCs w:val="24"/>
        </w:rPr>
        <w:t>and</w:t>
      </w:r>
      <w:r w:rsidRPr="003E0D7F">
        <w:rPr>
          <w:rFonts w:ascii="Arial" w:hAnsi="Arial" w:cs="Arial"/>
          <w:sz w:val="24"/>
          <w:szCs w:val="24"/>
        </w:rPr>
        <w:t xml:space="preserve"> Rocklin 1979).</w:t>
      </w:r>
      <w:r w:rsidR="0046106B" w:rsidRPr="003E0D7F">
        <w:rPr>
          <w:rFonts w:ascii="Arial" w:hAnsi="Arial" w:cs="Arial"/>
          <w:sz w:val="24"/>
          <w:szCs w:val="24"/>
        </w:rPr>
        <w:t xml:space="preserve"> VSS can be used in an entirely objective fashion, by finding maxima, but it </w:t>
      </w:r>
      <w:r w:rsidR="006409B7" w:rsidRPr="003E0D7F">
        <w:rPr>
          <w:rFonts w:ascii="Arial" w:hAnsi="Arial" w:cs="Arial"/>
          <w:sz w:val="24"/>
          <w:szCs w:val="24"/>
        </w:rPr>
        <w:t>can be viewed</w:t>
      </w:r>
      <w:r w:rsidR="0046106B" w:rsidRPr="003E0D7F">
        <w:rPr>
          <w:rFonts w:ascii="Arial" w:hAnsi="Arial" w:cs="Arial"/>
          <w:sz w:val="24"/>
          <w:szCs w:val="24"/>
        </w:rPr>
        <w:t xml:space="preserve"> subjective</w:t>
      </w:r>
      <w:r w:rsidR="006409B7" w:rsidRPr="003E0D7F">
        <w:rPr>
          <w:rFonts w:ascii="Arial" w:hAnsi="Arial" w:cs="Arial"/>
          <w:sz w:val="24"/>
          <w:szCs w:val="24"/>
        </w:rPr>
        <w:t>ly as</w:t>
      </w:r>
      <w:r w:rsidR="0046106B" w:rsidRPr="003E0D7F">
        <w:rPr>
          <w:rFonts w:ascii="Arial" w:hAnsi="Arial" w:cs="Arial"/>
          <w:sz w:val="24"/>
          <w:szCs w:val="24"/>
        </w:rPr>
        <w:t xml:space="preserve"> well</w:t>
      </w:r>
      <w:r w:rsidR="003E0D7F">
        <w:rPr>
          <w:rFonts w:ascii="Arial" w:hAnsi="Arial" w:cs="Arial"/>
          <w:sz w:val="24"/>
          <w:szCs w:val="24"/>
        </w:rPr>
        <w:t>, like a s</w:t>
      </w:r>
      <w:r w:rsidR="006409B7" w:rsidRPr="003E0D7F">
        <w:rPr>
          <w:rFonts w:ascii="Arial" w:hAnsi="Arial" w:cs="Arial"/>
          <w:sz w:val="24"/>
          <w:szCs w:val="24"/>
        </w:rPr>
        <w:t xml:space="preserve">cree plot. </w:t>
      </w:r>
      <w:r w:rsidR="0046106B" w:rsidRPr="003E0D7F">
        <w:rPr>
          <w:rFonts w:ascii="Arial" w:hAnsi="Arial" w:cs="Arial"/>
          <w:sz w:val="24"/>
          <w:szCs w:val="24"/>
        </w:rPr>
        <w:t xml:space="preserve">However, VSS </w:t>
      </w:r>
      <w:r w:rsidR="006409B7" w:rsidRPr="003E0D7F">
        <w:rPr>
          <w:rFonts w:ascii="Arial" w:hAnsi="Arial" w:cs="Arial"/>
          <w:sz w:val="24"/>
          <w:szCs w:val="24"/>
        </w:rPr>
        <w:t>is best at identifying simple structures (i.e. those with a single-level</w:t>
      </w:r>
      <w:r w:rsidR="003E0D7F">
        <w:rPr>
          <w:rFonts w:ascii="Arial" w:hAnsi="Arial" w:cs="Arial"/>
          <w:sz w:val="24"/>
          <w:szCs w:val="24"/>
        </w:rPr>
        <w:t xml:space="preserve"> of</w:t>
      </w:r>
      <w:r w:rsidR="006409B7" w:rsidRPr="003E0D7F">
        <w:rPr>
          <w:rFonts w:ascii="Arial" w:hAnsi="Arial" w:cs="Arial"/>
          <w:sz w:val="24"/>
          <w:szCs w:val="24"/>
        </w:rPr>
        <w:t xml:space="preserve"> factors); it is probably not appropriate if the complexities of some items are greater than two (Revelle 2015), and to the best of our knowledge it has not been compared to alternative modern methods in simulation studies (Courtney 2013).</w:t>
      </w:r>
      <w:r w:rsidR="000733A5" w:rsidRPr="003E0D7F">
        <w:rPr>
          <w:rFonts w:ascii="Arial" w:hAnsi="Arial" w:cs="Arial"/>
          <w:sz w:val="24"/>
          <w:szCs w:val="24"/>
        </w:rPr>
        <w:t xml:space="preserve"> </w:t>
      </w:r>
    </w:p>
    <w:p w14:paraId="7DA737A8" w14:textId="419B7460" w:rsidR="00060D8E" w:rsidRDefault="000733A5" w:rsidP="000733A5">
      <w:pPr>
        <w:spacing w:after="0" w:line="480" w:lineRule="auto"/>
        <w:ind w:firstLine="720"/>
        <w:rPr>
          <w:rFonts w:ascii="Arial" w:hAnsi="Arial" w:cs="Arial"/>
          <w:sz w:val="24"/>
          <w:szCs w:val="24"/>
        </w:rPr>
      </w:pPr>
      <w:r w:rsidRPr="003E0D7F">
        <w:rPr>
          <w:rFonts w:ascii="Arial" w:hAnsi="Arial" w:cs="Arial"/>
          <w:sz w:val="24"/>
          <w:szCs w:val="24"/>
        </w:rPr>
        <w:t xml:space="preserve">PA is unique in that it has survived and been improved upon since </w:t>
      </w:r>
      <w:r w:rsidR="00031615">
        <w:rPr>
          <w:rFonts w:ascii="Arial" w:hAnsi="Arial" w:cs="Arial"/>
          <w:sz w:val="24"/>
          <w:szCs w:val="24"/>
        </w:rPr>
        <w:t>it was first developed</w:t>
      </w:r>
      <w:r w:rsidRPr="003E0D7F">
        <w:rPr>
          <w:rFonts w:ascii="Arial" w:hAnsi="Arial" w:cs="Arial"/>
          <w:sz w:val="24"/>
          <w:szCs w:val="24"/>
        </w:rPr>
        <w:t xml:space="preserve"> (Horn 1965), and therefore remains unambiguously one of the best tests available. </w:t>
      </w:r>
      <w:r w:rsidR="00D855D6" w:rsidRPr="003E0D7F">
        <w:rPr>
          <w:rFonts w:ascii="Arial" w:hAnsi="Arial" w:cs="Arial"/>
          <w:sz w:val="24"/>
          <w:szCs w:val="24"/>
        </w:rPr>
        <w:t>PA is a procedure based on generating random eigenvalues that “parallel” the observed data in terms of sample size and the number of variables (Zwick and Velicer 1986). A component/factor is retained if its eigenvalue is greater than the 95</w:t>
      </w:r>
      <w:r w:rsidR="00D855D6" w:rsidRPr="003E0D7F">
        <w:rPr>
          <w:rFonts w:ascii="Arial" w:hAnsi="Arial" w:cs="Arial"/>
          <w:sz w:val="24"/>
          <w:szCs w:val="24"/>
          <w:vertAlign w:val="superscript"/>
        </w:rPr>
        <w:t>th</w:t>
      </w:r>
      <w:r w:rsidR="00D855D6" w:rsidRPr="003E0D7F">
        <w:rPr>
          <w:rFonts w:ascii="Arial" w:hAnsi="Arial" w:cs="Arial"/>
          <w:sz w:val="24"/>
          <w:szCs w:val="24"/>
        </w:rPr>
        <w:t xml:space="preserve"> percentile of the distribution of eigenvalues generated from the random data (Horn 1965). </w:t>
      </w:r>
      <w:r w:rsidRPr="003E0D7F">
        <w:rPr>
          <w:rFonts w:ascii="Arial" w:hAnsi="Arial" w:cs="Arial"/>
          <w:sz w:val="24"/>
          <w:szCs w:val="24"/>
        </w:rPr>
        <w:t>This technique</w:t>
      </w:r>
      <w:r w:rsidR="00ED2182" w:rsidRPr="003E0D7F">
        <w:rPr>
          <w:rFonts w:ascii="Arial" w:hAnsi="Arial" w:cs="Arial"/>
          <w:sz w:val="24"/>
          <w:szCs w:val="24"/>
        </w:rPr>
        <w:t xml:space="preserve"> improves on </w:t>
      </w:r>
      <w:r w:rsidR="00437534" w:rsidRPr="003E0D7F">
        <w:rPr>
          <w:rFonts w:ascii="Arial" w:hAnsi="Arial" w:cs="Arial"/>
          <w:sz w:val="24"/>
          <w:szCs w:val="24"/>
        </w:rPr>
        <w:t xml:space="preserve">most </w:t>
      </w:r>
      <w:r w:rsidR="00ED2182" w:rsidRPr="003E0D7F">
        <w:rPr>
          <w:rFonts w:ascii="Arial" w:hAnsi="Arial" w:cs="Arial"/>
          <w:sz w:val="24"/>
          <w:szCs w:val="24"/>
        </w:rPr>
        <w:t>other methods</w:t>
      </w:r>
      <w:r w:rsidR="003E0D7F">
        <w:rPr>
          <w:rFonts w:ascii="Arial" w:hAnsi="Arial" w:cs="Arial"/>
          <w:sz w:val="24"/>
          <w:szCs w:val="24"/>
        </w:rPr>
        <w:t>, both subjective (e.g. s</w:t>
      </w:r>
      <w:r w:rsidR="00437534" w:rsidRPr="003E0D7F">
        <w:rPr>
          <w:rFonts w:ascii="Arial" w:hAnsi="Arial" w:cs="Arial"/>
          <w:sz w:val="24"/>
          <w:szCs w:val="24"/>
        </w:rPr>
        <w:t>cree test) and objective (e.g. e</w:t>
      </w:r>
      <w:r w:rsidR="00FB39CA" w:rsidRPr="003E0D7F">
        <w:rPr>
          <w:rFonts w:ascii="Arial" w:hAnsi="Arial" w:cs="Arial"/>
          <w:sz w:val="24"/>
          <w:szCs w:val="24"/>
        </w:rPr>
        <w:t xml:space="preserve">mpirical </w:t>
      </w:r>
      <w:r w:rsidR="00437534" w:rsidRPr="003E0D7F">
        <w:rPr>
          <w:rFonts w:ascii="Arial" w:hAnsi="Arial" w:cs="Arial"/>
          <w:sz w:val="24"/>
          <w:szCs w:val="24"/>
        </w:rPr>
        <w:t xml:space="preserve">BIC, Complexity), </w:t>
      </w:r>
      <w:r w:rsidR="00060D8E" w:rsidRPr="003E0D7F">
        <w:rPr>
          <w:rFonts w:ascii="Arial" w:hAnsi="Arial" w:cs="Arial"/>
          <w:sz w:val="24"/>
          <w:szCs w:val="24"/>
        </w:rPr>
        <w:t>by taking into account sampling error, which is left unpartitioned from total va</w:t>
      </w:r>
      <w:r w:rsidR="00060D8E">
        <w:rPr>
          <w:rFonts w:ascii="Arial" w:hAnsi="Arial" w:cs="Arial"/>
          <w:sz w:val="24"/>
          <w:szCs w:val="24"/>
        </w:rPr>
        <w:t>riance in other methods (Horn</w:t>
      </w:r>
      <w:del w:id="29" w:author="ALTSCHUL Drew" w:date="2015-06-05T17:58:00Z">
        <w:r w:rsidR="00060D8E" w:rsidDel="000D4825">
          <w:rPr>
            <w:rFonts w:ascii="Arial" w:hAnsi="Arial" w:cs="Arial"/>
            <w:sz w:val="24"/>
            <w:szCs w:val="24"/>
          </w:rPr>
          <w:delText>,</w:delText>
        </w:r>
      </w:del>
      <w:r w:rsidR="00060D8E">
        <w:rPr>
          <w:rFonts w:ascii="Arial" w:hAnsi="Arial" w:cs="Arial"/>
          <w:sz w:val="24"/>
          <w:szCs w:val="24"/>
        </w:rPr>
        <w:t xml:space="preserve"> 1965). </w:t>
      </w:r>
      <w:r w:rsidR="0081741F">
        <w:rPr>
          <w:rFonts w:ascii="Arial" w:hAnsi="Arial" w:cs="Arial"/>
          <w:sz w:val="24"/>
          <w:szCs w:val="24"/>
        </w:rPr>
        <w:t xml:space="preserve">PA is not arbitrary: the “parallel” data it generates can be resampled from the empirical data themselves, and the technique is robust; both resampled and simulated parallel data do not yield substantively different results (Revelle 2015). </w:t>
      </w:r>
      <w:r w:rsidR="00060D8E">
        <w:rPr>
          <w:rFonts w:ascii="Arial" w:hAnsi="Arial" w:cs="Arial"/>
          <w:sz w:val="24"/>
          <w:szCs w:val="24"/>
        </w:rPr>
        <w:t xml:space="preserve">Moreover, PA is flexible, having been modified and improved since its conception, and is capable of assessing factor </w:t>
      </w:r>
      <w:r w:rsidR="00060D8E">
        <w:rPr>
          <w:rFonts w:ascii="Arial" w:hAnsi="Arial" w:cs="Arial"/>
          <w:sz w:val="24"/>
          <w:szCs w:val="24"/>
        </w:rPr>
        <w:lastRenderedPageBreak/>
        <w:t xml:space="preserve">and component structures, as well as both ratio and ordinal data </w:t>
      </w:r>
      <w:r w:rsidR="0081741F">
        <w:rPr>
          <w:rFonts w:ascii="Arial" w:hAnsi="Arial" w:cs="Arial"/>
          <w:sz w:val="24"/>
          <w:szCs w:val="24"/>
        </w:rPr>
        <w:t xml:space="preserve">(Garrido et al. 2012). Finally, PA is noteworthy when contrasted to other, modern factor number tests because unlike even the best alternatives, e.g. Comparison Data (Ruscio </w:t>
      </w:r>
      <w:r w:rsidR="00FB7477">
        <w:rPr>
          <w:rFonts w:ascii="Arial" w:hAnsi="Arial" w:cs="Arial"/>
          <w:sz w:val="24"/>
          <w:szCs w:val="24"/>
        </w:rPr>
        <w:t>and</w:t>
      </w:r>
      <w:r w:rsidR="0081741F">
        <w:rPr>
          <w:rFonts w:ascii="Arial" w:hAnsi="Arial" w:cs="Arial"/>
          <w:sz w:val="24"/>
          <w:szCs w:val="24"/>
        </w:rPr>
        <w:t xml:space="preserve"> Roche 2012), it is completely unbiased (cf. Courtney 2013, Table 1).</w:t>
      </w:r>
    </w:p>
    <w:p w14:paraId="6D4B95D5" w14:textId="77777777" w:rsidR="000A359A" w:rsidRPr="000A359A" w:rsidRDefault="000A359A" w:rsidP="000A359A">
      <w:pPr>
        <w:spacing w:after="0" w:line="480" w:lineRule="auto"/>
        <w:rPr>
          <w:rFonts w:ascii="Arial" w:hAnsi="Arial" w:cs="Arial"/>
          <w:i/>
          <w:sz w:val="24"/>
          <w:szCs w:val="24"/>
        </w:rPr>
      </w:pPr>
    </w:p>
    <w:p w14:paraId="360D87EF" w14:textId="78BEB81B" w:rsidR="000A359A" w:rsidRPr="000A359A" w:rsidRDefault="000A359A" w:rsidP="000A359A">
      <w:pPr>
        <w:spacing w:after="0" w:line="480" w:lineRule="auto"/>
        <w:rPr>
          <w:rFonts w:ascii="Arial" w:hAnsi="Arial" w:cs="Arial"/>
          <w:i/>
          <w:sz w:val="24"/>
          <w:szCs w:val="24"/>
        </w:rPr>
      </w:pPr>
      <w:r w:rsidRPr="000A359A">
        <w:rPr>
          <w:rFonts w:ascii="Arial" w:hAnsi="Arial" w:cs="Arial"/>
          <w:i/>
          <w:sz w:val="24"/>
          <w:szCs w:val="24"/>
        </w:rPr>
        <w:t>This study</w:t>
      </w:r>
    </w:p>
    <w:p w14:paraId="032E42BF" w14:textId="36AF7557" w:rsidR="00031615" w:rsidRDefault="00031615" w:rsidP="00031615">
      <w:pPr>
        <w:spacing w:after="0" w:line="480" w:lineRule="auto"/>
        <w:ind w:firstLine="720"/>
        <w:rPr>
          <w:rFonts w:ascii="Arial" w:hAnsi="Arial" w:cs="Arial"/>
          <w:sz w:val="24"/>
          <w:szCs w:val="24"/>
        </w:rPr>
      </w:pPr>
      <w:r>
        <w:rPr>
          <w:rFonts w:ascii="Arial" w:hAnsi="Arial" w:cs="Arial"/>
          <w:sz w:val="24"/>
          <w:szCs w:val="24"/>
        </w:rPr>
        <w:t>No single extraction test should be used as the sole method to determine the number of components/factors to extract from a data reduction analysis. This is predominately because few datasets yield an immediate and clear solution. Ideally, multiple tests should be implemented and compared; if multiple tests agree on the number of components/factors to extract, then researchers can be confident with their decisions about extraction.</w:t>
      </w:r>
    </w:p>
    <w:p w14:paraId="442B321D" w14:textId="3864D370" w:rsidR="00866891" w:rsidRPr="00866891" w:rsidRDefault="00A8425B" w:rsidP="00866891">
      <w:pPr>
        <w:spacing w:after="0" w:line="480" w:lineRule="auto"/>
        <w:ind w:firstLine="720"/>
        <w:rPr>
          <w:rFonts w:ascii="Arial" w:hAnsi="Arial" w:cs="Arial"/>
          <w:sz w:val="24"/>
          <w:szCs w:val="24"/>
        </w:rPr>
      </w:pPr>
      <w:r w:rsidRPr="00866891">
        <w:rPr>
          <w:rFonts w:ascii="Arial" w:hAnsi="Arial" w:cs="Arial"/>
          <w:sz w:val="24"/>
          <w:szCs w:val="24"/>
        </w:rPr>
        <w:t xml:space="preserve">To date, most </w:t>
      </w:r>
      <w:r w:rsidR="00CD33E5" w:rsidRPr="00866891">
        <w:rPr>
          <w:rFonts w:ascii="Arial" w:hAnsi="Arial" w:cs="Arial"/>
          <w:sz w:val="24"/>
          <w:szCs w:val="24"/>
        </w:rPr>
        <w:t>studies</w:t>
      </w:r>
      <w:r w:rsidRPr="00866891">
        <w:rPr>
          <w:rFonts w:ascii="Arial" w:hAnsi="Arial" w:cs="Arial"/>
          <w:sz w:val="24"/>
          <w:szCs w:val="24"/>
        </w:rPr>
        <w:t xml:space="preserve"> using data reduction </w:t>
      </w:r>
      <w:r w:rsidR="00E60DDF" w:rsidRPr="00866891">
        <w:rPr>
          <w:rFonts w:ascii="Arial" w:hAnsi="Arial" w:cs="Arial"/>
          <w:sz w:val="24"/>
          <w:szCs w:val="24"/>
        </w:rPr>
        <w:t>analyses</w:t>
      </w:r>
      <w:r w:rsidRPr="00866891">
        <w:rPr>
          <w:rFonts w:ascii="Arial" w:hAnsi="Arial" w:cs="Arial"/>
          <w:sz w:val="24"/>
          <w:szCs w:val="24"/>
        </w:rPr>
        <w:t xml:space="preserve"> to describe the social relationship structure of animals have relied </w:t>
      </w:r>
      <w:r w:rsidR="00056408" w:rsidRPr="00866891">
        <w:rPr>
          <w:rFonts w:ascii="Arial" w:hAnsi="Arial" w:cs="Arial"/>
          <w:sz w:val="24"/>
          <w:szCs w:val="24"/>
        </w:rPr>
        <w:t xml:space="preserve">solely </w:t>
      </w:r>
      <w:r w:rsidRPr="00866891">
        <w:rPr>
          <w:rFonts w:ascii="Arial" w:hAnsi="Arial" w:cs="Arial"/>
          <w:sz w:val="24"/>
          <w:szCs w:val="24"/>
        </w:rPr>
        <w:t>on Kaiser’s criterion</w:t>
      </w:r>
      <w:r w:rsidR="00686CD1" w:rsidRPr="00866891">
        <w:rPr>
          <w:rFonts w:ascii="Arial" w:hAnsi="Arial" w:cs="Arial"/>
          <w:sz w:val="24"/>
          <w:szCs w:val="24"/>
        </w:rPr>
        <w:t xml:space="preserve"> (</w:t>
      </w:r>
      <w:r w:rsidR="00866891" w:rsidRPr="00866891">
        <w:rPr>
          <w:rFonts w:ascii="Arial" w:hAnsi="Arial" w:cs="Arial"/>
          <w:sz w:val="24"/>
          <w:szCs w:val="24"/>
        </w:rPr>
        <w:t>Majolo et al. 2010; McFarland and Majolo 2011; Rebeccini et al. 2011; Fraser et al. 2008; Fraser and Bugnyar 2010</w:t>
      </w:r>
      <w:r w:rsidR="0083281B" w:rsidRPr="00866891">
        <w:rPr>
          <w:rFonts w:ascii="Arial" w:hAnsi="Arial" w:cs="Arial"/>
          <w:sz w:val="24"/>
          <w:szCs w:val="24"/>
        </w:rPr>
        <w:t>)</w:t>
      </w:r>
      <w:r w:rsidR="002B7F46" w:rsidRPr="00866891">
        <w:rPr>
          <w:rFonts w:ascii="Arial" w:hAnsi="Arial" w:cs="Arial"/>
          <w:sz w:val="24"/>
          <w:szCs w:val="24"/>
        </w:rPr>
        <w:t>, with</w:t>
      </w:r>
      <w:r w:rsidR="002B7F46">
        <w:rPr>
          <w:rFonts w:ascii="Arial" w:hAnsi="Arial" w:cs="Arial"/>
          <w:sz w:val="24"/>
          <w:szCs w:val="24"/>
        </w:rPr>
        <w:t xml:space="preserve"> a handful of studies </w:t>
      </w:r>
      <w:r w:rsidR="00AA6801">
        <w:rPr>
          <w:rFonts w:ascii="Arial" w:hAnsi="Arial" w:cs="Arial"/>
          <w:sz w:val="24"/>
          <w:szCs w:val="24"/>
        </w:rPr>
        <w:t>s</w:t>
      </w:r>
      <w:r w:rsidR="002B7F46">
        <w:rPr>
          <w:rFonts w:ascii="Arial" w:hAnsi="Arial" w:cs="Arial"/>
          <w:sz w:val="24"/>
          <w:szCs w:val="24"/>
        </w:rPr>
        <w:t>upplementing</w:t>
      </w:r>
      <w:r w:rsidR="00686CD1">
        <w:rPr>
          <w:rFonts w:ascii="Arial" w:hAnsi="Arial" w:cs="Arial"/>
          <w:sz w:val="24"/>
          <w:szCs w:val="24"/>
        </w:rPr>
        <w:t xml:space="preserve"> </w:t>
      </w:r>
      <w:r w:rsidR="002B7F46">
        <w:rPr>
          <w:rFonts w:ascii="Arial" w:hAnsi="Arial" w:cs="Arial"/>
          <w:sz w:val="24"/>
          <w:szCs w:val="24"/>
        </w:rPr>
        <w:t>this technique</w:t>
      </w:r>
      <w:r w:rsidR="00686CD1">
        <w:rPr>
          <w:rFonts w:ascii="Arial" w:hAnsi="Arial" w:cs="Arial"/>
          <w:sz w:val="24"/>
          <w:szCs w:val="24"/>
        </w:rPr>
        <w:t xml:space="preserve"> with a</w:t>
      </w:r>
      <w:r>
        <w:rPr>
          <w:rFonts w:ascii="Arial" w:hAnsi="Arial" w:cs="Arial"/>
          <w:sz w:val="24"/>
          <w:szCs w:val="24"/>
        </w:rPr>
        <w:t xml:space="preserve"> </w:t>
      </w:r>
      <w:r w:rsidR="00686CD1">
        <w:rPr>
          <w:rFonts w:ascii="Arial" w:hAnsi="Arial" w:cs="Arial"/>
          <w:sz w:val="24"/>
          <w:szCs w:val="24"/>
        </w:rPr>
        <w:t>scree test (</w:t>
      </w:r>
      <w:r w:rsidR="008D7D65" w:rsidRPr="0078671B">
        <w:rPr>
          <w:rFonts w:ascii="Arial" w:hAnsi="Arial" w:cs="Arial"/>
          <w:sz w:val="24"/>
          <w:szCs w:val="24"/>
        </w:rPr>
        <w:t>Koski et al. 2012</w:t>
      </w:r>
      <w:r w:rsidR="00686CD1">
        <w:rPr>
          <w:rFonts w:ascii="Arial" w:hAnsi="Arial" w:cs="Arial"/>
          <w:sz w:val="24"/>
          <w:szCs w:val="24"/>
        </w:rPr>
        <w:t>)</w:t>
      </w:r>
      <w:r w:rsidR="00C96BF1">
        <w:rPr>
          <w:rFonts w:ascii="Arial" w:hAnsi="Arial" w:cs="Arial"/>
          <w:sz w:val="24"/>
          <w:szCs w:val="24"/>
        </w:rPr>
        <w:t xml:space="preserve">. </w:t>
      </w:r>
      <w:r w:rsidR="008D7D65">
        <w:rPr>
          <w:rFonts w:ascii="Arial" w:hAnsi="Arial" w:cs="Arial"/>
          <w:sz w:val="24"/>
          <w:szCs w:val="24"/>
        </w:rPr>
        <w:t>By contrast, a</w:t>
      </w:r>
      <w:r w:rsidR="0081741F">
        <w:rPr>
          <w:rFonts w:ascii="Arial" w:hAnsi="Arial" w:cs="Arial"/>
          <w:sz w:val="24"/>
          <w:szCs w:val="24"/>
        </w:rPr>
        <w:t>ll o</w:t>
      </w:r>
      <w:r w:rsidR="00C96BF1">
        <w:rPr>
          <w:rFonts w:ascii="Arial" w:hAnsi="Arial" w:cs="Arial"/>
          <w:sz w:val="24"/>
          <w:szCs w:val="24"/>
        </w:rPr>
        <w:t xml:space="preserve">ther </w:t>
      </w:r>
      <w:r w:rsidR="00942BBF">
        <w:rPr>
          <w:rFonts w:ascii="Arial" w:hAnsi="Arial" w:cs="Arial"/>
          <w:sz w:val="24"/>
          <w:szCs w:val="24"/>
        </w:rPr>
        <w:t xml:space="preserve">extraction </w:t>
      </w:r>
      <w:r w:rsidR="00C96BF1">
        <w:rPr>
          <w:rFonts w:ascii="Arial" w:hAnsi="Arial" w:cs="Arial"/>
          <w:sz w:val="24"/>
          <w:szCs w:val="24"/>
        </w:rPr>
        <w:t>methods are much less used</w:t>
      </w:r>
      <w:r w:rsidR="002B7F46">
        <w:rPr>
          <w:rFonts w:ascii="Arial" w:hAnsi="Arial" w:cs="Arial"/>
          <w:sz w:val="24"/>
          <w:szCs w:val="24"/>
        </w:rPr>
        <w:t xml:space="preserve"> </w:t>
      </w:r>
      <w:r w:rsidR="00C96BF1">
        <w:rPr>
          <w:rFonts w:ascii="Arial" w:hAnsi="Arial" w:cs="Arial"/>
          <w:sz w:val="24"/>
          <w:szCs w:val="24"/>
        </w:rPr>
        <w:t>(Morton et al. 2015; Stevens et al. 20</w:t>
      </w:r>
      <w:r w:rsidR="000733A5">
        <w:rPr>
          <w:rFonts w:ascii="Arial" w:hAnsi="Arial" w:cs="Arial"/>
          <w:sz w:val="24"/>
          <w:szCs w:val="24"/>
        </w:rPr>
        <w:t>15).</w:t>
      </w:r>
      <w:r w:rsidR="000A359A">
        <w:rPr>
          <w:rFonts w:ascii="Arial" w:hAnsi="Arial" w:cs="Arial"/>
          <w:sz w:val="24"/>
          <w:szCs w:val="24"/>
        </w:rPr>
        <w:t xml:space="preserve"> </w:t>
      </w:r>
      <w:r w:rsidR="00942BBF">
        <w:rPr>
          <w:rFonts w:ascii="Arial" w:hAnsi="Arial" w:cs="Arial"/>
          <w:sz w:val="24"/>
          <w:szCs w:val="24"/>
        </w:rPr>
        <w:t>Therefore, u</w:t>
      </w:r>
      <w:r w:rsidR="00B10248">
        <w:rPr>
          <w:rFonts w:ascii="Arial" w:hAnsi="Arial" w:cs="Arial"/>
          <w:sz w:val="24"/>
          <w:szCs w:val="24"/>
        </w:rPr>
        <w:t>sing</w:t>
      </w:r>
      <w:r w:rsidR="00056408">
        <w:rPr>
          <w:rFonts w:ascii="Arial" w:hAnsi="Arial" w:cs="Arial"/>
          <w:sz w:val="24"/>
          <w:szCs w:val="24"/>
        </w:rPr>
        <w:t xml:space="preserve"> </w:t>
      </w:r>
      <w:r w:rsidR="00B10248">
        <w:rPr>
          <w:rFonts w:ascii="Arial" w:hAnsi="Arial" w:cs="Arial"/>
          <w:sz w:val="24"/>
          <w:szCs w:val="24"/>
        </w:rPr>
        <w:t xml:space="preserve">data from a previous study of </w:t>
      </w:r>
      <w:r>
        <w:rPr>
          <w:rFonts w:ascii="Arial" w:hAnsi="Arial" w:cs="Arial"/>
          <w:sz w:val="24"/>
          <w:szCs w:val="24"/>
        </w:rPr>
        <w:t>brown capuchin monkeys</w:t>
      </w:r>
      <w:r w:rsidR="00056408">
        <w:rPr>
          <w:rFonts w:ascii="Arial" w:hAnsi="Arial" w:cs="Arial"/>
          <w:sz w:val="24"/>
          <w:szCs w:val="24"/>
        </w:rPr>
        <w:t xml:space="preserve"> </w:t>
      </w:r>
      <w:r w:rsidR="00D3731D">
        <w:rPr>
          <w:rFonts w:ascii="Arial" w:hAnsi="Arial" w:cs="Arial"/>
          <w:sz w:val="24"/>
          <w:szCs w:val="24"/>
        </w:rPr>
        <w:t>(</w:t>
      </w:r>
      <w:r w:rsidR="00D3731D" w:rsidRPr="00D3731D">
        <w:rPr>
          <w:rFonts w:ascii="Arial" w:hAnsi="Arial" w:cs="Arial"/>
          <w:i/>
          <w:sz w:val="24"/>
          <w:szCs w:val="24"/>
        </w:rPr>
        <w:t>Sapajus sp.</w:t>
      </w:r>
      <w:r w:rsidR="00D3731D">
        <w:rPr>
          <w:rFonts w:ascii="Arial" w:hAnsi="Arial" w:cs="Arial"/>
          <w:sz w:val="24"/>
          <w:szCs w:val="24"/>
        </w:rPr>
        <w:t xml:space="preserve">) </w:t>
      </w:r>
      <w:r w:rsidR="00B10248">
        <w:rPr>
          <w:rFonts w:ascii="Arial" w:hAnsi="Arial" w:cs="Arial"/>
          <w:sz w:val="24"/>
          <w:szCs w:val="24"/>
        </w:rPr>
        <w:t xml:space="preserve">as an example (Morton et al. </w:t>
      </w:r>
      <w:r w:rsidR="00D3731D">
        <w:rPr>
          <w:rFonts w:ascii="Arial" w:hAnsi="Arial" w:cs="Arial"/>
          <w:sz w:val="24"/>
          <w:szCs w:val="24"/>
        </w:rPr>
        <w:t>2015</w:t>
      </w:r>
      <w:r w:rsidR="00012F08">
        <w:rPr>
          <w:rFonts w:ascii="Arial" w:hAnsi="Arial" w:cs="Arial"/>
          <w:sz w:val="24"/>
          <w:szCs w:val="24"/>
        </w:rPr>
        <w:t>), we</w:t>
      </w:r>
      <w:r w:rsidR="00B10248">
        <w:rPr>
          <w:rFonts w:ascii="Arial" w:hAnsi="Arial" w:cs="Arial"/>
          <w:sz w:val="24"/>
          <w:szCs w:val="24"/>
        </w:rPr>
        <w:t xml:space="preserve"> </w:t>
      </w:r>
      <w:r>
        <w:rPr>
          <w:rFonts w:ascii="Arial" w:hAnsi="Arial" w:cs="Arial"/>
          <w:sz w:val="24"/>
          <w:szCs w:val="24"/>
        </w:rPr>
        <w:t xml:space="preserve">illustrate how </w:t>
      </w:r>
      <w:r w:rsidR="00942BBF">
        <w:rPr>
          <w:rFonts w:ascii="Arial" w:hAnsi="Arial" w:cs="Arial"/>
          <w:sz w:val="24"/>
          <w:szCs w:val="24"/>
        </w:rPr>
        <w:t>different</w:t>
      </w:r>
      <w:r w:rsidR="00012F08">
        <w:rPr>
          <w:rFonts w:ascii="Arial" w:hAnsi="Arial" w:cs="Arial"/>
          <w:sz w:val="24"/>
          <w:szCs w:val="24"/>
        </w:rPr>
        <w:t xml:space="preserve"> extraction method</w:t>
      </w:r>
      <w:r w:rsidR="00942BBF">
        <w:rPr>
          <w:rFonts w:ascii="Arial" w:hAnsi="Arial" w:cs="Arial"/>
          <w:sz w:val="24"/>
          <w:szCs w:val="24"/>
        </w:rPr>
        <w:t>s</w:t>
      </w:r>
      <w:r w:rsidR="00252455">
        <w:rPr>
          <w:rFonts w:ascii="Arial" w:hAnsi="Arial" w:cs="Arial"/>
          <w:sz w:val="24"/>
          <w:szCs w:val="24"/>
        </w:rPr>
        <w:t xml:space="preserve"> </w:t>
      </w:r>
      <w:r>
        <w:rPr>
          <w:rFonts w:ascii="Arial" w:hAnsi="Arial" w:cs="Arial"/>
          <w:sz w:val="24"/>
          <w:szCs w:val="24"/>
        </w:rPr>
        <w:t xml:space="preserve">can differentially affect </w:t>
      </w:r>
      <w:r w:rsidR="00942BBF">
        <w:rPr>
          <w:rFonts w:ascii="Arial" w:hAnsi="Arial" w:cs="Arial"/>
          <w:sz w:val="24"/>
          <w:szCs w:val="24"/>
        </w:rPr>
        <w:t>one’s</w:t>
      </w:r>
      <w:r w:rsidR="00056408">
        <w:rPr>
          <w:rFonts w:ascii="Arial" w:hAnsi="Arial" w:cs="Arial"/>
          <w:sz w:val="24"/>
          <w:szCs w:val="24"/>
        </w:rPr>
        <w:t xml:space="preserve"> results, and thus interpretation</w:t>
      </w:r>
      <w:r>
        <w:rPr>
          <w:rFonts w:ascii="Arial" w:hAnsi="Arial" w:cs="Arial"/>
          <w:sz w:val="24"/>
          <w:szCs w:val="24"/>
        </w:rPr>
        <w:t>, of social relationship structure</w:t>
      </w:r>
      <w:r w:rsidR="00056408">
        <w:rPr>
          <w:rFonts w:ascii="Arial" w:hAnsi="Arial" w:cs="Arial"/>
          <w:sz w:val="24"/>
          <w:szCs w:val="24"/>
        </w:rPr>
        <w:t xml:space="preserve"> in animals.</w:t>
      </w:r>
      <w:r w:rsidR="00866891">
        <w:rPr>
          <w:rFonts w:ascii="Arial" w:hAnsi="Arial" w:cs="Arial"/>
          <w:sz w:val="24"/>
          <w:szCs w:val="24"/>
        </w:rPr>
        <w:t xml:space="preserve"> </w:t>
      </w:r>
    </w:p>
    <w:p w14:paraId="347B2584" w14:textId="77777777" w:rsidR="00866891" w:rsidRPr="0078671B" w:rsidRDefault="00866891" w:rsidP="00A8425B">
      <w:pPr>
        <w:spacing w:after="0" w:line="480" w:lineRule="auto"/>
        <w:rPr>
          <w:rFonts w:ascii="Arial" w:hAnsi="Arial" w:cs="Arial"/>
          <w:b/>
          <w:sz w:val="24"/>
          <w:szCs w:val="24"/>
        </w:rPr>
      </w:pPr>
    </w:p>
    <w:p w14:paraId="1B3FF306" w14:textId="77777777" w:rsidR="00A8425B" w:rsidRPr="00F630EB" w:rsidRDefault="00A8425B" w:rsidP="00F9164E">
      <w:pPr>
        <w:spacing w:after="0" w:line="480" w:lineRule="auto"/>
        <w:outlineLvl w:val="0"/>
        <w:rPr>
          <w:rFonts w:ascii="Arial" w:hAnsi="Arial" w:cs="Arial"/>
          <w:b/>
          <w:sz w:val="24"/>
          <w:szCs w:val="24"/>
        </w:rPr>
      </w:pPr>
      <w:r w:rsidRPr="00F630EB">
        <w:rPr>
          <w:rFonts w:ascii="Arial" w:hAnsi="Arial" w:cs="Arial"/>
          <w:b/>
          <w:sz w:val="24"/>
          <w:szCs w:val="24"/>
        </w:rPr>
        <w:t>Methods and materials</w:t>
      </w:r>
    </w:p>
    <w:p w14:paraId="7F5AFBED"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lastRenderedPageBreak/>
        <w:t>Study site and subjects</w:t>
      </w:r>
    </w:p>
    <w:p w14:paraId="607FAFA0" w14:textId="6F003C1D"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Eighteen brown capuchin monkeys were studied at the Living Links to Human </w:t>
      </w:r>
      <w:r w:rsidRPr="009C7378">
        <w:rPr>
          <w:rFonts w:ascii="Arial" w:hAnsi="Arial" w:cs="Arial"/>
          <w:sz w:val="24"/>
          <w:szCs w:val="24"/>
        </w:rPr>
        <w:t xml:space="preserve">Evolution Research Centre (LL), located within the Royal Zoological Society of Scotland (RZSS), U.K.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"10.1111/j.1748-1090.2010.00120.x", "ISBN" : "1748-1090", "ISSN" : "00749664", "abstract" : "The \u2018Living Links to Human Evolution\u2019 Research Centre in Edinburgh Zoo has been designed as a scientific institution managed in a collaboration between the Royal Zoological Society of Scotland, the University of St Andrews and the Scottish Primate Research Group, which represents a consortium of primatologists at the Universities of St Andrews, Stirling, Abertay, Aberdeen and Edinburgh. The Centre has been created to facilitate behavioural, cognitive and welfare-based research on naturalistically housed monkeys, at the same time introducing the zoo-visiting public to the science embodied in these enterprises, in an educational and even entertaining way. This article outlines the development of this collaboration, the details of how the Centre operates and reports on its early successes.", "author" : [ { "dropping-particle" : "", "family" : "Macdonald", "given" : "C.", "non-dropping-particle" : "", "parse-names" : false, "suffix" : "" }, { "dropping-particle" : "", "family" : "Whiten", "given" : "a.", "non-dropping-particle" : "", "parse-names" : false, "suffix" : "" } ], "container-title" : "International Zoo Yearbook", "id" : "ITEM-1", "issued" : { "date-parts" : [ [ "2011" ] ] }, "page" : "7-17", "title" : "The 'Living Links to Human Evolution' Research Centre in Edinburgh Zoo: A new endeavour in collaboration", "type" : "article-journal", "volume" : "45" }, "uris" : [ "http://www.mendeley.com/documents/?uuid=398c56b9-fcb3-427c-903c-e25e399f4c85" ] } ], "mendeley" : { "formattedCitation" : "(Macdonald &amp; Whiten, 2011)", "plainTextFormattedCitation" : "(Macdonald &amp; Whiten, 2011)", "previouslyFormattedCitation" : "(Macdonald &amp; Whiten, 2011)" }, "properties" : { "noteIndex" : 0 }, "schema" : "https://github.com/citation-style-language/schema/raw/master/csl-citation.json" }</w:instrText>
      </w:r>
      <w:r w:rsidRPr="009C7378">
        <w:rPr>
          <w:rFonts w:ascii="Arial" w:hAnsi="Arial" w:cs="Arial"/>
          <w:sz w:val="24"/>
          <w:szCs w:val="24"/>
        </w:rPr>
        <w:fldChar w:fldCharType="separate"/>
      </w:r>
      <w:r w:rsidRPr="009C7378">
        <w:rPr>
          <w:rFonts w:ascii="Arial" w:hAnsi="Arial" w:cs="Arial"/>
          <w:noProof/>
          <w:sz w:val="24"/>
          <w:szCs w:val="24"/>
        </w:rPr>
        <w:t>(</w:t>
      </w:r>
      <w:r w:rsidR="00BB7A47" w:rsidRPr="009C7378">
        <w:rPr>
          <w:rFonts w:ascii="Arial" w:hAnsi="Arial" w:cs="Arial"/>
          <w:noProof/>
          <w:sz w:val="24"/>
          <w:szCs w:val="24"/>
        </w:rPr>
        <w:t>Macdonald and</w:t>
      </w:r>
      <w:r w:rsidRPr="009C7378">
        <w:rPr>
          <w:rFonts w:ascii="Arial" w:hAnsi="Arial" w:cs="Arial"/>
          <w:noProof/>
          <w:sz w:val="24"/>
          <w:szCs w:val="24"/>
        </w:rPr>
        <w:t xml:space="preserve"> Whiten, 2011)</w:t>
      </w:r>
      <w:r w:rsidRPr="009C7378">
        <w:rPr>
          <w:rFonts w:ascii="Arial" w:hAnsi="Arial" w:cs="Arial"/>
          <w:sz w:val="24"/>
          <w:szCs w:val="24"/>
        </w:rPr>
        <w:fldChar w:fldCharType="end"/>
      </w:r>
      <w:r w:rsidRPr="009C7378">
        <w:rPr>
          <w:rFonts w:ascii="Arial" w:hAnsi="Arial" w:cs="Arial"/>
          <w:sz w:val="24"/>
          <w:szCs w:val="24"/>
        </w:rPr>
        <w:t>.</w:t>
      </w:r>
      <w:r w:rsidRPr="00F630EB">
        <w:rPr>
          <w:rFonts w:ascii="Arial" w:hAnsi="Arial" w:cs="Arial"/>
          <w:sz w:val="24"/>
          <w:szCs w:val="24"/>
        </w:rPr>
        <w:t xml:space="preserve"> Subjects were from two breeding groups. </w:t>
      </w:r>
      <w:r>
        <w:rPr>
          <w:rFonts w:ascii="Arial" w:hAnsi="Arial" w:cs="Arial"/>
          <w:sz w:val="24"/>
          <w:szCs w:val="24"/>
        </w:rPr>
        <w:t>T</w:t>
      </w:r>
      <w:r w:rsidRPr="00F630EB">
        <w:rPr>
          <w:rFonts w:ascii="Arial" w:hAnsi="Arial" w:cs="Arial"/>
          <w:sz w:val="24"/>
          <w:szCs w:val="24"/>
        </w:rPr>
        <w:t>he ‘East’ group contained four adult males, three adult females, one juvenile male and five infants (</w:t>
      </w:r>
      <w:r w:rsidRPr="00A24380">
        <w:rPr>
          <w:rFonts w:ascii="Arial" w:hAnsi="Arial" w:cs="Arial"/>
          <w:sz w:val="24"/>
          <w:szCs w:val="24"/>
        </w:rPr>
        <w:t xml:space="preserve">following age–sex categories in </w:t>
      </w:r>
      <w:r w:rsidRPr="00A24380">
        <w:rPr>
          <w:rFonts w:ascii="Arial" w:hAnsi="Arial" w:cs="Arial"/>
          <w:sz w:val="24"/>
          <w:szCs w:val="24"/>
        </w:rPr>
        <w:fldChar w:fldCharType="begin" w:fldLock="1"/>
      </w:r>
      <w:r w:rsidRPr="00A24380">
        <w:rPr>
          <w:rFonts w:ascii="Arial" w:hAnsi="Arial" w:cs="Arial"/>
          <w:sz w:val="24"/>
          <w:szCs w:val="24"/>
        </w:rPr>
        <w:instrText>ADDIN CSL_CITATION { "citationItems" : [ { "id" : "ITEM-1", "itemData" : { "DOI" : "10.1007/s10329-005-0129-9", "ISBN" : "9780521667685", "abstract" : "\"Capuchin monkeys are one of the most widely distributed genera of primates in Central and South America. Capuchins captivate the imagination of scientists and the lay public alike with their creative and highly variable behaviour, their grace and power in action, and their highly developed social character. In this, the first scholarly book devoted to the biology of the genus Cebus (Primates: Platyrrhine), the taxonomy, distribution, life history, ecology, anatomy, development, perception, cognition, motor skills, social and sexual behaviour of these monkeys are summarised. The book also describes how humans have viewed, used and studied these monkeys from ancient times to the present. The authors explicitly organismic and inclusive treatment provides a picture in unparalleled detail of the capuchin over its lifetime for all those with an interest in these fascinating animals\" Preface; Acknowledgements; Prologue; Colour plates; Part I. Capuchins in Nature: 1. Taxonomy and distribution with Anthony Rylands; 2. Behavioural ecology; 3. Community ecology; 4. Life history and demography; Part II. Behavioural Biology: 5. The body; 6. Development; 7. Motor skills; Part III. Behavioural Psychology: 8. Perceiving the world: memory and perception; 9. Engaging the world: exploration and problem-solving; 10. Fancy manipulators; 11. Living together; 12. Erotic artists; 13. Learning together; Epilogue: The (in)complete capuchin; References; Appendices: I. Foods eaten; II. Field sites; III. Hematological and physiological values; IV. Brief list of management references.", "author" : [ { "dropping-particle" : "", "family" : "Fragaszy", "given" : "D M", "non-dropping-particle" : "", "parse-names" : false, "suffix" : "" }, { "dropping-particle" : "", "family" : "Visalberghi", "given" : "E", "non-dropping-particle" : "", "parse-names" : false, "suffix" : "" }, { "dropping-particle" : "", "family" : "Fedigan", "given" : "L M", "non-dropping-particle" : "", "parse-names" : false, "suffix" : "" } ], "container-title" : "Reading", "id" : "ITEM-1", "issued" : { "date-parts" : [ [ "2004" ] ] }, "number-of-pages" : "339", "title" : "The Complete Capuchin: The Biology of the Genus Cebus", "type" : "book" }, "uris" : [ "http://www.mendeley.com/documents/?uuid=6bff1356-32da-4a96-b258-80ed650a2d87" ] } ], "mendeley" : { "formattedCitation" : "(Fragaszy, Visalberghi, &amp; Fedigan, 2004)", "plainTextFormattedCitation" : "(Fragaszy, Visalberghi, &amp; Fedigan, 2004)", "previouslyFormattedCitation" : "(Fragaszy, Visalberghi, &amp; Fedigan, 2004)" }, "properties" : { "noteIndex" : 0 }, "schema" : "https://github.com/citation-style-language/schema/raw/master/csl-citation.json" }</w:instrText>
      </w:r>
      <w:r w:rsidRPr="00A24380">
        <w:rPr>
          <w:rFonts w:ascii="Arial" w:hAnsi="Arial" w:cs="Arial"/>
          <w:sz w:val="24"/>
          <w:szCs w:val="24"/>
        </w:rPr>
        <w:fldChar w:fldCharType="separate"/>
      </w:r>
      <w:r w:rsidRPr="00A24380">
        <w:rPr>
          <w:rFonts w:ascii="Arial" w:hAnsi="Arial" w:cs="Arial"/>
          <w:noProof/>
          <w:sz w:val="24"/>
          <w:szCs w:val="24"/>
        </w:rPr>
        <w:t>Fragaszy</w:t>
      </w:r>
      <w:r w:rsidR="00BB7A47" w:rsidRPr="00A24380">
        <w:rPr>
          <w:rFonts w:ascii="Arial" w:hAnsi="Arial" w:cs="Arial"/>
          <w:noProof/>
          <w:sz w:val="24"/>
          <w:szCs w:val="24"/>
        </w:rPr>
        <w:t xml:space="preserve"> et al.</w:t>
      </w:r>
      <w:r w:rsidRPr="00A24380">
        <w:rPr>
          <w:rFonts w:ascii="Arial" w:hAnsi="Arial" w:cs="Arial"/>
          <w:noProof/>
          <w:sz w:val="24"/>
          <w:szCs w:val="24"/>
        </w:rPr>
        <w:t xml:space="preserve"> 2004)</w:t>
      </w:r>
      <w:r w:rsidRPr="00A24380">
        <w:rPr>
          <w:rFonts w:ascii="Arial" w:hAnsi="Arial" w:cs="Arial"/>
          <w:sz w:val="24"/>
          <w:szCs w:val="24"/>
        </w:rPr>
        <w:fldChar w:fldCharType="end"/>
      </w:r>
      <w:r w:rsidRPr="00A24380">
        <w:rPr>
          <w:rFonts w:ascii="Arial" w:hAnsi="Arial" w:cs="Arial"/>
          <w:sz w:val="24"/>
          <w:szCs w:val="24"/>
        </w:rPr>
        <w:t>. The</w:t>
      </w:r>
      <w:r w:rsidRPr="00F630EB">
        <w:rPr>
          <w:rFonts w:ascii="Arial" w:hAnsi="Arial" w:cs="Arial"/>
          <w:sz w:val="24"/>
          <w:szCs w:val="24"/>
        </w:rPr>
        <w:t xml:space="preserve"> ‘West’ group contained four adult males, three adult females, two juvenile males, one juvenile female and five infants. Infants dependent on their mothers (i.e. those less than a year old) were not included as study subjects. Subjects’ ages ranged from 2 to 40 years for males (mean ± SD = 10.79 ± 8.55 years, </w:t>
      </w:r>
      <w:r w:rsidRPr="00F630EB">
        <w:rPr>
          <w:rFonts w:ascii="Arial" w:hAnsi="Arial" w:cs="Arial"/>
          <w:i/>
          <w:sz w:val="24"/>
          <w:szCs w:val="24"/>
        </w:rPr>
        <w:t>N</w:t>
      </w:r>
      <w:r w:rsidRPr="00F630EB">
        <w:rPr>
          <w:rFonts w:ascii="Arial" w:hAnsi="Arial" w:cs="Arial"/>
          <w:sz w:val="24"/>
          <w:szCs w:val="24"/>
        </w:rPr>
        <w:t xml:space="preserve"> = 11) and 3 to 14 years for females (mean ± SD = 8.86 ± 3.63 years, </w:t>
      </w:r>
      <w:r w:rsidRPr="00F630EB">
        <w:rPr>
          <w:rFonts w:ascii="Arial" w:hAnsi="Arial" w:cs="Arial"/>
          <w:i/>
          <w:sz w:val="24"/>
          <w:szCs w:val="24"/>
        </w:rPr>
        <w:t>N</w:t>
      </w:r>
      <w:r w:rsidRPr="00F630EB">
        <w:rPr>
          <w:rFonts w:ascii="Arial" w:hAnsi="Arial" w:cs="Arial"/>
          <w:sz w:val="24"/>
          <w:szCs w:val="24"/>
        </w:rPr>
        <w:t xml:space="preserve"> = 7). All group members were captive born except an adult male from East group, who was hand-reared, and the original wild-caught alpha male of West group; both individuals came to LL as established members of their groups.</w:t>
      </w:r>
      <w:r>
        <w:rPr>
          <w:rFonts w:ascii="Arial" w:hAnsi="Arial" w:cs="Arial"/>
          <w:sz w:val="24"/>
          <w:szCs w:val="24"/>
        </w:rPr>
        <w:t xml:space="preserve"> </w:t>
      </w:r>
      <w:r w:rsidRPr="00F630EB">
        <w:rPr>
          <w:rFonts w:ascii="Arial" w:hAnsi="Arial" w:cs="Arial"/>
          <w:sz w:val="24"/>
          <w:szCs w:val="24"/>
        </w:rPr>
        <w:t>Both breeding groups were housed separately in identically designed 189 m</w:t>
      </w:r>
      <w:r w:rsidRPr="00F630EB">
        <w:rPr>
          <w:rFonts w:ascii="Arial" w:hAnsi="Arial" w:cs="Arial"/>
          <w:sz w:val="24"/>
          <w:szCs w:val="24"/>
          <w:vertAlign w:val="superscript"/>
        </w:rPr>
        <w:t>3</w:t>
      </w:r>
      <w:r w:rsidRPr="00F630EB">
        <w:rPr>
          <w:rFonts w:ascii="Arial" w:hAnsi="Arial" w:cs="Arial"/>
          <w:sz w:val="24"/>
          <w:szCs w:val="24"/>
        </w:rPr>
        <w:t xml:space="preserve"> indoor enclosures with natural light and near-permanent access to a 900 m</w:t>
      </w:r>
      <w:r w:rsidRPr="00F630EB">
        <w:rPr>
          <w:rFonts w:ascii="Arial" w:hAnsi="Arial" w:cs="Arial"/>
          <w:sz w:val="24"/>
          <w:szCs w:val="24"/>
          <w:vertAlign w:val="superscript"/>
        </w:rPr>
        <w:t>2</w:t>
      </w:r>
      <w:r w:rsidRPr="00F630EB">
        <w:rPr>
          <w:rFonts w:ascii="Arial" w:hAnsi="Arial" w:cs="Arial"/>
          <w:sz w:val="24"/>
          <w:szCs w:val="24"/>
        </w:rPr>
        <w:t xml:space="preserve"> outdoor enclosure containing trees and other vegetation, providing ample opportunity to engage in natural </w:t>
      </w:r>
      <w:r w:rsidR="00E639B6">
        <w:rPr>
          <w:rFonts w:ascii="Arial" w:hAnsi="Arial" w:cs="Arial"/>
          <w:sz w:val="24"/>
          <w:szCs w:val="24"/>
        </w:rPr>
        <w:t>behavior</w:t>
      </w:r>
      <w:r w:rsidRPr="00F630EB">
        <w:rPr>
          <w:rFonts w:ascii="Arial" w:hAnsi="Arial" w:cs="Arial"/>
          <w:sz w:val="24"/>
          <w:szCs w:val="24"/>
        </w:rPr>
        <w:t xml:space="preserve">s. All monkeys received commercial TrioMunch pellets supplemented with fresh fruits and vegetables three times daily and were given cooked chicken and hardboiled </w:t>
      </w:r>
      <w:r w:rsidRPr="009C7378">
        <w:rPr>
          <w:rFonts w:ascii="Arial" w:hAnsi="Arial" w:cs="Arial"/>
          <w:sz w:val="24"/>
          <w:szCs w:val="24"/>
        </w:rPr>
        <w:t xml:space="preserve">eggs once a week. Water was available </w:t>
      </w:r>
      <w:r w:rsidRPr="009C7378">
        <w:rPr>
          <w:rFonts w:ascii="Arial" w:hAnsi="Arial" w:cs="Arial"/>
          <w:i/>
          <w:sz w:val="24"/>
          <w:szCs w:val="24"/>
        </w:rPr>
        <w:t>ad libitum</w:t>
      </w:r>
      <w:r w:rsidRPr="009C7378">
        <w:rPr>
          <w:rFonts w:ascii="Arial" w:hAnsi="Arial" w:cs="Arial"/>
          <w:sz w:val="24"/>
          <w:szCs w:val="24"/>
        </w:rPr>
        <w:t xml:space="preserve"> at all times. Further details of housing and husbandry are provided in </w:t>
      </w:r>
      <w:r w:rsidRPr="009C7378">
        <w:rPr>
          <w:rFonts w:ascii="Arial" w:hAnsi="Arial" w:cs="Arial"/>
          <w:sz w:val="24"/>
          <w:szCs w:val="24"/>
        </w:rPr>
        <w:fldChar w:fldCharType="begin" w:fldLock="1"/>
      </w:r>
      <w:r w:rsidRPr="009C7378">
        <w:rPr>
          <w:rFonts w:ascii="Arial" w:hAnsi="Arial" w:cs="Arial"/>
          <w:sz w:val="24"/>
          <w:szCs w:val="24"/>
        </w:rPr>
        <w:instrText>ADDIN CSL_CITATION { "citationItems" : [ { "id" : "ITEM-1", "itemData" : { "DOI" : "10.1002/ajp.20748", "ISBN" : "0275-2565", "ISSN" : "02752565", "PMID" : "19790191", "abstract" : "There are potential advantages of housing primates in mixed species exhibits for both the visiting public and the primates themselves. If the primates naturally associate in the wild, it may be more educational and enjoyable for the public to view. Increases in social complexity and stimulation may be enriching for the primates. However, mixed species exhibits might also create welfare problems such as stress from interspecific aggression. We present data on the behavior of single and mixed species groups of capuchin monkeys (Cebus apella) and squirrel monkeys (Saimiri sciureus) housed at the Living Links to Human Evolution Research Centre in the Royal Zoological Society of Scotland's Edinburgh Zoo. These species associate in the wild, gaining foraging benefits and decreased predation. But Cebus are also predators themselves with potential risks for the smaller Saimiri. To study their living together we took scan samples at &gt; or =15 min intervals on single (n=109) and mixed species groups (n=152), and all occurrences of intraspecific aggression and interspecific interactions were recorded. We found no evidence of chronic stress and Saimiri actively chose to associate with Cebus. On 79% of scans, the two species simultaneously occupied the same part of their enclosure. No vertical displacement was observed. Interspecific interactions were common (&gt;2.5/hr), and equally divided among mildly aggressive, neutral, and affiliative interactions such as play. Only one aggressive interaction involved physical contact and was non-injurious. Aggressive interactions were mostly (65%) displacements and vocal exchanges, initiated almost equally by Cebus and Saimiri. Modifications to the enclosure were successful in reducing these mildly aggressive interactions with affiliative interactions increasing in frequency and diversity. Our data suggest that in carefully designed, large enclosures, naturally associating monkeys are able to live harmoniously and are enriched by each other.", "author" : [ { "dropping-particle" : "", "family" : "Leonardi", "given" : "Rebecca", "non-dropping-particle" : "", "parse-names" : false, "suffix" : "" }, { "dropping-particle" : "", "family" : "Buchanan-Smith", "given" : "Hannah M.", "non-dropping-particle" : "", "parse-names" : false, "suffix" : "" }, { "dropping-particle" : "", "family" : "Dufour", "given" : "Val\u00e9rie", "non-dropping-particle" : "", "parse-names" : false, "suffix" : "" }, { "dropping-particle" : "", "family" : "MacDonald", "given" : "Charlotte", "non-dropping-particle" : "", "parse-names" : false, "suffix" : "" }, { "dropping-particle" : "", "family" : "Whiten", "given" : "Andrew", "non-dropping-particle" : "", "parse-names" : false, "suffix" : "" } ], "container-title" : "American Journal of Primatology", "id" : "ITEM-1", "issue" : "August 2009", "issued" : { "date-parts" : [ [ "2010" ] ] }, "page" : "33-47", "title" : "Living together: Behavior and welfare in single and mixed species groups of capuchin (Cebus apella) and squirrel monkeys (Saimiri sciureus)", "type" : "article-journal", "volume" : "72" }, "uris" : [ "http://www.mendeley.com/documents/?uuid=316d2ccd-7901-4eb6-8d6f-e478e0477bf3" ] } ], "mendeley" : { "formattedCitation" : "(Leonardi, Buchanan-Smith, Dufour, MacDonald, &amp; Whiten, 2010)", "plainTextFormattedCitation" : "(Leonardi, Buchanan-Smith, Dufour, MacDonald, &amp; Whiten, 2010)", "previouslyFormattedCitation" : "(Leonardi, Buchanan-Smith, Dufour, MacDonald, &amp; Whiten, 2010)" }, "properties" : { "noteIndex" : 0 }, "schema" : "https://github.com/citation-style-language/schema/raw/master/csl-citation.json" }</w:instrText>
      </w:r>
      <w:r w:rsidRPr="009C7378">
        <w:rPr>
          <w:rFonts w:ascii="Arial" w:hAnsi="Arial" w:cs="Arial"/>
          <w:sz w:val="24"/>
          <w:szCs w:val="24"/>
        </w:rPr>
        <w:fldChar w:fldCharType="separate"/>
      </w:r>
      <w:r w:rsidR="00BB7A47" w:rsidRPr="009C7378">
        <w:rPr>
          <w:rFonts w:ascii="Arial" w:hAnsi="Arial" w:cs="Arial"/>
          <w:noProof/>
          <w:sz w:val="24"/>
          <w:szCs w:val="24"/>
        </w:rPr>
        <w:t>Leonardi et al. (2010)</w:t>
      </w:r>
      <w:r w:rsidRPr="009C7378">
        <w:rPr>
          <w:rFonts w:ascii="Arial" w:hAnsi="Arial" w:cs="Arial"/>
          <w:sz w:val="24"/>
          <w:szCs w:val="24"/>
        </w:rPr>
        <w:fldChar w:fldCharType="end"/>
      </w:r>
      <w:r w:rsidRPr="009C7378">
        <w:rPr>
          <w:rFonts w:ascii="Arial" w:hAnsi="Arial" w:cs="Arial"/>
          <w:sz w:val="24"/>
          <w:szCs w:val="24"/>
        </w:rPr>
        <w:t>.</w:t>
      </w:r>
    </w:p>
    <w:p w14:paraId="1D818922" w14:textId="77777777" w:rsidR="00A8425B" w:rsidRPr="00F630EB" w:rsidRDefault="00A8425B" w:rsidP="00A8425B">
      <w:pPr>
        <w:autoSpaceDE w:val="0"/>
        <w:autoSpaceDN w:val="0"/>
        <w:adjustRightInd w:val="0"/>
        <w:spacing w:after="0" w:line="480" w:lineRule="auto"/>
        <w:rPr>
          <w:rFonts w:ascii="Arial" w:hAnsi="Arial" w:cs="Arial"/>
          <w:i/>
          <w:sz w:val="24"/>
          <w:szCs w:val="24"/>
        </w:rPr>
      </w:pPr>
    </w:p>
    <w:p w14:paraId="0D76A86F" w14:textId="77777777" w:rsidR="00A8425B" w:rsidRPr="00F630EB" w:rsidRDefault="00A8425B" w:rsidP="00F9164E">
      <w:pPr>
        <w:autoSpaceDE w:val="0"/>
        <w:autoSpaceDN w:val="0"/>
        <w:adjustRightInd w:val="0"/>
        <w:spacing w:after="0" w:line="480" w:lineRule="auto"/>
        <w:outlineLvl w:val="0"/>
        <w:rPr>
          <w:rFonts w:ascii="Arial" w:hAnsi="Arial" w:cs="Arial"/>
          <w:i/>
          <w:sz w:val="24"/>
          <w:szCs w:val="24"/>
        </w:rPr>
      </w:pPr>
      <w:r w:rsidRPr="00F630EB">
        <w:rPr>
          <w:rFonts w:ascii="Arial" w:hAnsi="Arial" w:cs="Arial"/>
          <w:i/>
          <w:sz w:val="24"/>
          <w:szCs w:val="24"/>
        </w:rPr>
        <w:t>Ethical note</w:t>
      </w:r>
    </w:p>
    <w:p w14:paraId="1C285DF4" w14:textId="7521E799"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lastRenderedPageBreak/>
        <w:t>This study was entirely observational except for one aspect of data collection involving puzzle feeders, which were placed within the monkeys’ outdoor enclosures (see ‘</w:t>
      </w:r>
      <w:r w:rsidR="00E639B6">
        <w:rPr>
          <w:rFonts w:ascii="Arial" w:hAnsi="Arial" w:cs="Arial"/>
          <w:sz w:val="24"/>
          <w:szCs w:val="24"/>
        </w:rPr>
        <w:t>Behavior</w:t>
      </w:r>
      <w:r w:rsidRPr="00F630EB">
        <w:rPr>
          <w:rFonts w:ascii="Arial" w:hAnsi="Arial" w:cs="Arial"/>
          <w:sz w:val="24"/>
          <w:szCs w:val="24"/>
        </w:rPr>
        <w:t>al sampling’). Subjects could interact freely with the puzzle feeders, which were made entirely of non</w:t>
      </w:r>
      <w:r w:rsidR="00D3731D">
        <w:rPr>
          <w:rFonts w:ascii="Arial" w:hAnsi="Arial" w:cs="Arial"/>
          <w:sz w:val="24"/>
          <w:szCs w:val="24"/>
        </w:rPr>
        <w:t>-</w:t>
      </w:r>
      <w:r w:rsidRPr="00F630EB">
        <w:rPr>
          <w:rFonts w:ascii="Arial" w:hAnsi="Arial" w:cs="Arial"/>
          <w:sz w:val="24"/>
          <w:szCs w:val="24"/>
        </w:rPr>
        <w:t xml:space="preserve">hazardous material. The feeders provided a source of food snacks (raisins) and enrichment to subjects. This study was approved by Edinburgh Zoo and the ethics committee of the Psychology Department at the University of Stirling, and </w:t>
      </w:r>
      <w:r w:rsidRPr="009C7378">
        <w:rPr>
          <w:rFonts w:ascii="Arial" w:hAnsi="Arial" w:cs="Arial"/>
          <w:sz w:val="24"/>
          <w:szCs w:val="24"/>
        </w:rPr>
        <w:t>complied with the ASAB (2012) Guidelines.</w:t>
      </w:r>
    </w:p>
    <w:p w14:paraId="53A912E3" w14:textId="77777777" w:rsidR="00A8425B" w:rsidRDefault="00A8425B" w:rsidP="00A8425B">
      <w:pPr>
        <w:autoSpaceDE w:val="0"/>
        <w:autoSpaceDN w:val="0"/>
        <w:adjustRightInd w:val="0"/>
        <w:spacing w:after="0" w:line="480" w:lineRule="auto"/>
        <w:rPr>
          <w:rFonts w:ascii="Arial" w:hAnsi="Arial" w:cs="Arial"/>
          <w:i/>
          <w:sz w:val="24"/>
          <w:szCs w:val="24"/>
        </w:rPr>
      </w:pPr>
    </w:p>
    <w:p w14:paraId="18465F9D" w14:textId="67AD0FAA" w:rsidR="00A8425B" w:rsidRPr="00F630EB" w:rsidRDefault="00E639B6" w:rsidP="00F9164E">
      <w:pPr>
        <w:autoSpaceDE w:val="0"/>
        <w:autoSpaceDN w:val="0"/>
        <w:adjustRightInd w:val="0"/>
        <w:spacing w:after="0" w:line="480" w:lineRule="auto"/>
        <w:outlineLvl w:val="0"/>
        <w:rPr>
          <w:rFonts w:ascii="Arial" w:hAnsi="Arial" w:cs="Arial"/>
          <w:i/>
          <w:sz w:val="24"/>
          <w:szCs w:val="24"/>
        </w:rPr>
      </w:pPr>
      <w:r>
        <w:rPr>
          <w:rFonts w:ascii="Arial" w:hAnsi="Arial" w:cs="Arial"/>
          <w:i/>
          <w:sz w:val="24"/>
          <w:szCs w:val="24"/>
        </w:rPr>
        <w:t>Behavior</w:t>
      </w:r>
      <w:r w:rsidR="00A8425B">
        <w:rPr>
          <w:rFonts w:ascii="Arial" w:hAnsi="Arial" w:cs="Arial"/>
          <w:i/>
          <w:sz w:val="24"/>
          <w:szCs w:val="24"/>
        </w:rPr>
        <w:t>al sampling</w:t>
      </w:r>
    </w:p>
    <w:p w14:paraId="5ECED902" w14:textId="6F838988" w:rsidR="00A8425B" w:rsidRPr="00F630EB" w:rsidRDefault="00E639B6" w:rsidP="00A8425B">
      <w:pPr>
        <w:spacing w:after="0" w:line="480" w:lineRule="auto"/>
        <w:ind w:firstLine="720"/>
        <w:rPr>
          <w:rFonts w:ascii="Arial" w:hAnsi="Arial" w:cs="Arial"/>
          <w:sz w:val="24"/>
          <w:szCs w:val="24"/>
        </w:rPr>
      </w:pPr>
      <w:r>
        <w:rPr>
          <w:rFonts w:ascii="Arial" w:hAnsi="Arial" w:cs="Arial"/>
          <w:sz w:val="24"/>
          <w:szCs w:val="24"/>
        </w:rPr>
        <w:t>Behavior</w:t>
      </w:r>
      <w:r w:rsidR="00A8425B">
        <w:rPr>
          <w:rFonts w:ascii="Arial" w:hAnsi="Arial" w:cs="Arial"/>
          <w:sz w:val="24"/>
          <w:szCs w:val="24"/>
        </w:rPr>
        <w:t>al data come from a previous study by Morton et al. (</w:t>
      </w:r>
      <w:r w:rsidR="00D3731D">
        <w:rPr>
          <w:rFonts w:ascii="Arial" w:hAnsi="Arial" w:cs="Arial"/>
          <w:sz w:val="24"/>
          <w:szCs w:val="24"/>
        </w:rPr>
        <w:t>2015</w:t>
      </w:r>
      <w:r w:rsidR="00A8425B">
        <w:rPr>
          <w:rFonts w:ascii="Arial" w:hAnsi="Arial" w:cs="Arial"/>
          <w:sz w:val="24"/>
          <w:szCs w:val="24"/>
        </w:rPr>
        <w:t>). Fifty-four hours</w:t>
      </w:r>
      <w:r w:rsidR="00A8425B" w:rsidRPr="00F630EB">
        <w:rPr>
          <w:rFonts w:ascii="Arial" w:hAnsi="Arial" w:cs="Arial"/>
          <w:sz w:val="24"/>
          <w:szCs w:val="24"/>
        </w:rPr>
        <w:t xml:space="preserve"> of focal observations </w:t>
      </w:r>
      <w:r w:rsidR="00A8425B">
        <w:rPr>
          <w:rFonts w:ascii="Arial" w:hAnsi="Arial" w:cs="Arial"/>
          <w:sz w:val="24"/>
          <w:szCs w:val="24"/>
        </w:rPr>
        <w:t xml:space="preserve">were recorded </w:t>
      </w:r>
      <w:r w:rsidR="00A8425B" w:rsidRPr="00F630EB">
        <w:rPr>
          <w:rFonts w:ascii="Arial" w:hAnsi="Arial" w:cs="Arial"/>
          <w:sz w:val="24"/>
          <w:szCs w:val="24"/>
        </w:rPr>
        <w:t>between May and August of 2011, totalling 3</w:t>
      </w:r>
      <w:del w:id="30" w:author="ALTSCHUL Drew" w:date="2015-06-05T18:00:00Z">
        <w:r w:rsidR="00A8425B" w:rsidRPr="00F630EB" w:rsidDel="000D4825">
          <w:rPr>
            <w:rFonts w:ascii="Arial" w:hAnsi="Arial" w:cs="Arial"/>
            <w:sz w:val="24"/>
            <w:szCs w:val="24"/>
          </w:rPr>
          <w:delText xml:space="preserve"> </w:delText>
        </w:r>
      </w:del>
      <w:r w:rsidR="00A8425B" w:rsidRPr="00F630EB">
        <w:rPr>
          <w:rFonts w:ascii="Arial" w:hAnsi="Arial" w:cs="Arial"/>
          <w:sz w:val="24"/>
          <w:szCs w:val="24"/>
        </w:rPr>
        <w:t>h per</w:t>
      </w:r>
      <w:r w:rsidR="00A8425B">
        <w:rPr>
          <w:rFonts w:ascii="Arial" w:hAnsi="Arial" w:cs="Arial"/>
          <w:sz w:val="24"/>
          <w:szCs w:val="24"/>
        </w:rPr>
        <w:t xml:space="preserve"> individual. </w:t>
      </w:r>
      <w:r>
        <w:rPr>
          <w:rFonts w:ascii="Arial" w:hAnsi="Arial" w:cs="Arial"/>
          <w:sz w:val="24"/>
          <w:szCs w:val="24"/>
        </w:rPr>
        <w:t>Behavior</w:t>
      </w:r>
      <w:r w:rsidR="00A8425B">
        <w:rPr>
          <w:rFonts w:ascii="Arial" w:hAnsi="Arial" w:cs="Arial"/>
          <w:sz w:val="24"/>
          <w:szCs w:val="24"/>
        </w:rPr>
        <w:t>s (Table 1</w:t>
      </w:r>
      <w:r w:rsidR="00A8425B" w:rsidRPr="00F630EB">
        <w:rPr>
          <w:rFonts w:ascii="Arial" w:hAnsi="Arial" w:cs="Arial"/>
          <w:sz w:val="24"/>
          <w:szCs w:val="24"/>
        </w:rPr>
        <w:t xml:space="preserve">) were recorded daily per focal monkey for 10 min. Monkeys were sampled evenly between 0900 and 1730 hours. Incidences of aggression, coalitions, scrounging and food sharing were recorded continuously; all other </w:t>
      </w:r>
      <w:r>
        <w:rPr>
          <w:rFonts w:ascii="Arial" w:hAnsi="Arial" w:cs="Arial"/>
          <w:sz w:val="24"/>
          <w:szCs w:val="24"/>
        </w:rPr>
        <w:t>behavior</w:t>
      </w:r>
      <w:r w:rsidR="00A8425B" w:rsidRPr="00F630EB">
        <w:rPr>
          <w:rFonts w:ascii="Arial" w:hAnsi="Arial" w:cs="Arial"/>
          <w:sz w:val="24"/>
          <w:szCs w:val="24"/>
        </w:rPr>
        <w:t>s were recorded at 1 min interval</w:t>
      </w:r>
      <w:r w:rsidR="00BB7A47">
        <w:rPr>
          <w:rFonts w:ascii="Arial" w:hAnsi="Arial" w:cs="Arial"/>
          <w:sz w:val="24"/>
          <w:szCs w:val="24"/>
        </w:rPr>
        <w:t xml:space="preserve">s using point </w:t>
      </w:r>
      <w:r w:rsidR="00BB7A47" w:rsidRPr="0091655A">
        <w:rPr>
          <w:rFonts w:ascii="Arial" w:hAnsi="Arial" w:cs="Arial"/>
          <w:sz w:val="24"/>
          <w:szCs w:val="24"/>
        </w:rPr>
        <w:t>sampling (Martin and</w:t>
      </w:r>
      <w:r w:rsidR="00A8425B" w:rsidRPr="0091655A">
        <w:rPr>
          <w:rFonts w:ascii="Arial" w:hAnsi="Arial" w:cs="Arial"/>
          <w:sz w:val="24"/>
          <w:szCs w:val="24"/>
        </w:rPr>
        <w:t xml:space="preserve"> Bateson 2007). In each point sample, group members within two bod</w:t>
      </w:r>
      <w:r w:rsidR="00A8425B" w:rsidRPr="00F630EB">
        <w:rPr>
          <w:rFonts w:ascii="Arial" w:hAnsi="Arial" w:cs="Arial"/>
          <w:sz w:val="24"/>
          <w:szCs w:val="24"/>
        </w:rPr>
        <w:t>y lengths from the focal were recorded. The total number of sampling points was the same for all subjects.</w:t>
      </w:r>
    </w:p>
    <w:p w14:paraId="72BFDD9A" w14:textId="73C32D8D" w:rsidR="00A8425B" w:rsidRPr="00F630EB" w:rsidRDefault="00A8425B" w:rsidP="00DA2B03">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 xml:space="preserve">Between 15 May 2011 and 8 June 2011 five puzzle feeders were introduced to the outdoor enclosures of </w:t>
      </w:r>
      <w:r w:rsidR="00DA2B03">
        <w:rPr>
          <w:rFonts w:ascii="Arial" w:hAnsi="Arial" w:cs="Arial"/>
          <w:sz w:val="24"/>
          <w:szCs w:val="24"/>
        </w:rPr>
        <w:t>each group</w:t>
      </w:r>
      <w:r w:rsidRPr="00F630EB">
        <w:rPr>
          <w:rFonts w:ascii="Arial" w:hAnsi="Arial" w:cs="Arial"/>
          <w:sz w:val="24"/>
          <w:szCs w:val="24"/>
        </w:rPr>
        <w:t xml:space="preserve">. </w:t>
      </w:r>
      <w:r w:rsidR="00DA2B03">
        <w:rPr>
          <w:rFonts w:ascii="Arial" w:hAnsi="Arial" w:cs="Arial"/>
          <w:sz w:val="24"/>
          <w:szCs w:val="24"/>
        </w:rPr>
        <w:t>Monkeys</w:t>
      </w:r>
      <w:r w:rsidRPr="00F630EB">
        <w:rPr>
          <w:rFonts w:ascii="Arial" w:hAnsi="Arial" w:cs="Arial"/>
          <w:sz w:val="24"/>
          <w:szCs w:val="24"/>
        </w:rPr>
        <w:t xml:space="preserve"> could freely interact with the feeders. Each feeder was made out of a cylindrical piece of white piping (length: 76.2 cm; diameter: 5.08 cm), with approximately 8–10 holes drilled into it (</w:t>
      </w:r>
      <w:r>
        <w:rPr>
          <w:rFonts w:ascii="Arial" w:hAnsi="Arial" w:cs="Arial"/>
          <w:sz w:val="24"/>
          <w:szCs w:val="24"/>
        </w:rPr>
        <w:t xml:space="preserve">see </w:t>
      </w:r>
      <w:r w:rsidRPr="00F630EB">
        <w:rPr>
          <w:rFonts w:ascii="Arial" w:hAnsi="Arial" w:cs="Arial"/>
          <w:sz w:val="24"/>
          <w:szCs w:val="24"/>
        </w:rPr>
        <w:t>Appendix Fig. A1</w:t>
      </w:r>
      <w:r>
        <w:rPr>
          <w:rFonts w:ascii="Arial" w:hAnsi="Arial" w:cs="Arial"/>
          <w:sz w:val="24"/>
          <w:szCs w:val="24"/>
        </w:rPr>
        <w:t xml:space="preserve"> in Morton et al.</w:t>
      </w:r>
      <w:r w:rsidR="00BB7A47">
        <w:rPr>
          <w:rFonts w:ascii="Arial" w:hAnsi="Arial" w:cs="Arial"/>
          <w:sz w:val="24"/>
          <w:szCs w:val="24"/>
        </w:rPr>
        <w:t>,</w:t>
      </w:r>
      <w:r>
        <w:rPr>
          <w:rFonts w:ascii="Arial" w:hAnsi="Arial" w:cs="Arial"/>
          <w:sz w:val="24"/>
          <w:szCs w:val="24"/>
        </w:rPr>
        <w:t xml:space="preserve"> </w:t>
      </w:r>
      <w:r w:rsidR="00D3731D">
        <w:rPr>
          <w:rFonts w:ascii="Arial" w:hAnsi="Arial" w:cs="Arial"/>
          <w:sz w:val="24"/>
          <w:szCs w:val="24"/>
        </w:rPr>
        <w:t>2015</w:t>
      </w:r>
      <w:r w:rsidRPr="00F630EB">
        <w:rPr>
          <w:rFonts w:ascii="Arial" w:hAnsi="Arial" w:cs="Arial"/>
          <w:sz w:val="24"/>
          <w:szCs w:val="24"/>
        </w:rPr>
        <w:t xml:space="preserve">). Feeders were attached vertically to trees, 2–10 m apart. For each feeder, the bottom of the pipe was left open while the top of the pipe was closed. </w:t>
      </w:r>
      <w:r w:rsidRPr="00F630EB">
        <w:rPr>
          <w:rFonts w:ascii="Arial" w:hAnsi="Arial" w:cs="Arial"/>
          <w:sz w:val="24"/>
          <w:szCs w:val="24"/>
        </w:rPr>
        <w:lastRenderedPageBreak/>
        <w:t xml:space="preserve">Ten paper packets, each containing five raisins, were placed in the top portion of each feeder, and wooden sticks were inserted into the holes of the pipes to prevent the packets from falling out from the bottom. </w:t>
      </w:r>
      <w:r w:rsidR="00DA2B03">
        <w:rPr>
          <w:rFonts w:ascii="Arial" w:hAnsi="Arial" w:cs="Arial"/>
          <w:sz w:val="24"/>
          <w:szCs w:val="24"/>
        </w:rPr>
        <w:t>The packets</w:t>
      </w:r>
      <w:r w:rsidRPr="00F630EB">
        <w:rPr>
          <w:rFonts w:ascii="Arial" w:hAnsi="Arial" w:cs="Arial"/>
          <w:sz w:val="24"/>
          <w:szCs w:val="24"/>
        </w:rPr>
        <w:t xml:space="preserve"> drop</w:t>
      </w:r>
      <w:r w:rsidR="00DA2B03">
        <w:rPr>
          <w:rFonts w:ascii="Arial" w:hAnsi="Arial" w:cs="Arial"/>
          <w:sz w:val="24"/>
          <w:szCs w:val="24"/>
        </w:rPr>
        <w:t>ped</w:t>
      </w:r>
      <w:r w:rsidRPr="00F630EB">
        <w:rPr>
          <w:rFonts w:ascii="Arial" w:hAnsi="Arial" w:cs="Arial"/>
          <w:sz w:val="24"/>
          <w:szCs w:val="24"/>
        </w:rPr>
        <w:t xml:space="preserve"> freely from the pipe once all the</w:t>
      </w:r>
      <w:r w:rsidR="00DA2B03">
        <w:rPr>
          <w:rFonts w:ascii="Arial" w:hAnsi="Arial" w:cs="Arial"/>
          <w:sz w:val="24"/>
          <w:szCs w:val="24"/>
        </w:rPr>
        <w:t xml:space="preserve"> wooden sticks had been removed by the monkeys. </w:t>
      </w:r>
      <w:r w:rsidRPr="00F630EB">
        <w:rPr>
          <w:rFonts w:ascii="Arial" w:hAnsi="Arial" w:cs="Arial"/>
          <w:sz w:val="24"/>
          <w:szCs w:val="24"/>
        </w:rPr>
        <w:t>Feeders were introduced 4 days a week for approximately 30 min each day or until all of the puzzle feeders had been solved. During sessions, all instances in which a monkey approached another monkey at a feeding site</w:t>
      </w:r>
      <w:r w:rsidR="00DA2B03">
        <w:rPr>
          <w:rFonts w:ascii="Arial" w:hAnsi="Arial" w:cs="Arial"/>
          <w:sz w:val="24"/>
          <w:szCs w:val="24"/>
        </w:rPr>
        <w:t xml:space="preserve"> were recorded</w:t>
      </w:r>
      <w:r w:rsidRPr="00F630EB">
        <w:rPr>
          <w:rFonts w:ascii="Arial" w:hAnsi="Arial" w:cs="Arial"/>
          <w:sz w:val="24"/>
          <w:szCs w:val="24"/>
        </w:rPr>
        <w:t xml:space="preserve">, </w:t>
      </w:r>
      <w:r w:rsidR="00DA2B03">
        <w:rPr>
          <w:rFonts w:ascii="Arial" w:hAnsi="Arial" w:cs="Arial"/>
          <w:sz w:val="24"/>
          <w:szCs w:val="24"/>
        </w:rPr>
        <w:t xml:space="preserve">as well as the </w:t>
      </w:r>
      <w:r w:rsidR="00E639B6">
        <w:rPr>
          <w:rFonts w:ascii="Arial" w:hAnsi="Arial" w:cs="Arial"/>
          <w:sz w:val="24"/>
          <w:szCs w:val="24"/>
        </w:rPr>
        <w:t>behavior</w:t>
      </w:r>
      <w:r w:rsidR="00DA2B03">
        <w:rPr>
          <w:rFonts w:ascii="Arial" w:hAnsi="Arial" w:cs="Arial"/>
          <w:sz w:val="24"/>
          <w:szCs w:val="24"/>
        </w:rPr>
        <w:t>al response of</w:t>
      </w:r>
      <w:r w:rsidRPr="00F630EB">
        <w:rPr>
          <w:rFonts w:ascii="Arial" w:hAnsi="Arial" w:cs="Arial"/>
          <w:sz w:val="24"/>
          <w:szCs w:val="24"/>
        </w:rPr>
        <w:t xml:space="preserve"> the receiving monkey </w:t>
      </w:r>
      <w:r w:rsidR="00DA2B03">
        <w:rPr>
          <w:rFonts w:ascii="Arial" w:hAnsi="Arial" w:cs="Arial"/>
          <w:sz w:val="24"/>
          <w:szCs w:val="24"/>
        </w:rPr>
        <w:t xml:space="preserve">(i.e. by avoiding or staying). </w:t>
      </w:r>
      <w:r w:rsidRPr="00F630EB">
        <w:rPr>
          <w:rFonts w:ascii="Arial" w:hAnsi="Arial" w:cs="Arial"/>
          <w:sz w:val="24"/>
          <w:szCs w:val="24"/>
        </w:rPr>
        <w:t xml:space="preserve">East group underwent </w:t>
      </w:r>
      <w:r w:rsidR="006E7315">
        <w:rPr>
          <w:rFonts w:ascii="Arial" w:hAnsi="Arial" w:cs="Arial"/>
          <w:sz w:val="24"/>
          <w:szCs w:val="24"/>
        </w:rPr>
        <w:t>8</w:t>
      </w:r>
      <w:r w:rsidRPr="00F630EB">
        <w:rPr>
          <w:rFonts w:ascii="Arial" w:hAnsi="Arial" w:cs="Arial"/>
          <w:sz w:val="24"/>
          <w:szCs w:val="24"/>
        </w:rPr>
        <w:t xml:space="preserve"> sessions and We</w:t>
      </w:r>
      <w:r w:rsidR="00DA2B03">
        <w:rPr>
          <w:rFonts w:ascii="Arial" w:hAnsi="Arial" w:cs="Arial"/>
          <w:sz w:val="24"/>
          <w:szCs w:val="24"/>
        </w:rPr>
        <w:t>st group underwent 10 sessions.</w:t>
      </w:r>
    </w:p>
    <w:p w14:paraId="45A54193" w14:textId="0C14356E" w:rsidR="00A8425B" w:rsidRPr="00F630EB" w:rsidRDefault="00A8425B" w:rsidP="00A8425B">
      <w:pPr>
        <w:autoSpaceDE w:val="0"/>
        <w:autoSpaceDN w:val="0"/>
        <w:adjustRightInd w:val="0"/>
        <w:spacing w:after="0" w:line="480" w:lineRule="auto"/>
        <w:ind w:firstLine="720"/>
        <w:rPr>
          <w:rFonts w:ascii="Arial" w:hAnsi="Arial" w:cs="Arial"/>
          <w:sz w:val="24"/>
          <w:szCs w:val="24"/>
        </w:rPr>
      </w:pPr>
      <w:r w:rsidRPr="00F630EB">
        <w:rPr>
          <w:rFonts w:ascii="Arial" w:hAnsi="Arial" w:cs="Arial"/>
          <w:sz w:val="24"/>
          <w:szCs w:val="24"/>
        </w:rPr>
        <w:t>Following previous studies</w:t>
      </w:r>
      <w:r>
        <w:rPr>
          <w:rFonts w:ascii="Arial" w:hAnsi="Arial" w:cs="Arial"/>
          <w:sz w:val="24"/>
          <w:szCs w:val="24"/>
        </w:rPr>
        <w:t xml:space="preserve"> of study social relationship structure (e.g. </w:t>
      </w:r>
      <w:r w:rsidRPr="0078671B">
        <w:rPr>
          <w:rFonts w:ascii="Arial" w:hAnsi="Arial" w:cs="Arial"/>
          <w:sz w:val="24"/>
          <w:szCs w:val="24"/>
        </w:rPr>
        <w:t>Rebeccini et al. 2011</w:t>
      </w:r>
      <w:r>
        <w:rPr>
          <w:rFonts w:ascii="Arial" w:hAnsi="Arial" w:cs="Arial"/>
          <w:sz w:val="24"/>
          <w:szCs w:val="24"/>
        </w:rPr>
        <w:t xml:space="preserve">; </w:t>
      </w:r>
      <w:r w:rsidRPr="0078671B">
        <w:rPr>
          <w:rFonts w:ascii="Arial" w:hAnsi="Arial" w:cs="Arial"/>
          <w:sz w:val="24"/>
          <w:szCs w:val="24"/>
        </w:rPr>
        <w:t>Koski et al. 2012</w:t>
      </w:r>
      <w:r>
        <w:rPr>
          <w:rFonts w:ascii="Arial" w:hAnsi="Arial" w:cs="Arial"/>
          <w:sz w:val="24"/>
          <w:szCs w:val="24"/>
        </w:rPr>
        <w:t xml:space="preserve">), a set of </w:t>
      </w:r>
      <w:r w:rsidR="00E639B6">
        <w:rPr>
          <w:rFonts w:ascii="Arial" w:hAnsi="Arial" w:cs="Arial"/>
          <w:sz w:val="24"/>
          <w:szCs w:val="24"/>
        </w:rPr>
        <w:t>behavior</w:t>
      </w:r>
      <w:r w:rsidR="00DA2B03">
        <w:rPr>
          <w:rFonts w:ascii="Arial" w:hAnsi="Arial" w:cs="Arial"/>
          <w:sz w:val="24"/>
          <w:szCs w:val="24"/>
        </w:rPr>
        <w:t>al measures (Table 1</w:t>
      </w:r>
      <w:r w:rsidRPr="00F630EB">
        <w:rPr>
          <w:rFonts w:ascii="Arial" w:hAnsi="Arial" w:cs="Arial"/>
          <w:sz w:val="24"/>
          <w:szCs w:val="24"/>
        </w:rPr>
        <w:t>) were calculated as events per monkey dyad and subjected to a principal components analysis (PCA) with varimax rotation. Overall mean numbers of social dyadic interactions are provided in Appendix Table A1</w:t>
      </w:r>
      <w:r>
        <w:rPr>
          <w:rFonts w:ascii="Arial" w:hAnsi="Arial" w:cs="Arial"/>
          <w:sz w:val="24"/>
          <w:szCs w:val="24"/>
        </w:rPr>
        <w:t xml:space="preserve"> in Morton et al. (</w:t>
      </w:r>
      <w:r w:rsidR="00D3731D">
        <w:rPr>
          <w:rFonts w:ascii="Arial" w:hAnsi="Arial" w:cs="Arial"/>
          <w:sz w:val="24"/>
          <w:szCs w:val="24"/>
        </w:rPr>
        <w:t>2015</w:t>
      </w:r>
      <w:r>
        <w:rPr>
          <w:rFonts w:ascii="Arial" w:hAnsi="Arial" w:cs="Arial"/>
          <w:sz w:val="24"/>
          <w:szCs w:val="24"/>
        </w:rPr>
        <w:t>).</w:t>
      </w:r>
    </w:p>
    <w:p w14:paraId="6FD17C24" w14:textId="77777777" w:rsidR="00A8425B" w:rsidRPr="00F630EB" w:rsidRDefault="00A8425B" w:rsidP="00A8425B">
      <w:pPr>
        <w:spacing w:after="0" w:line="480" w:lineRule="auto"/>
        <w:jc w:val="both"/>
        <w:rPr>
          <w:rFonts w:ascii="Arial" w:hAnsi="Arial" w:cs="Arial"/>
          <w:sz w:val="24"/>
          <w:szCs w:val="24"/>
          <w:lang w:val="de-DE"/>
        </w:rPr>
      </w:pPr>
    </w:p>
    <w:p w14:paraId="529465D1" w14:textId="77777777" w:rsidR="00A8425B" w:rsidRPr="00BB7FBE" w:rsidRDefault="00A8425B" w:rsidP="00F9164E">
      <w:pPr>
        <w:spacing w:after="0" w:line="480" w:lineRule="auto"/>
        <w:jc w:val="both"/>
        <w:outlineLvl w:val="0"/>
        <w:rPr>
          <w:rFonts w:ascii="Arial" w:hAnsi="Arial" w:cs="Arial"/>
          <w:i/>
          <w:sz w:val="24"/>
          <w:szCs w:val="24"/>
          <w:lang w:val="de-DE"/>
        </w:rPr>
      </w:pPr>
      <w:r w:rsidRPr="00BB7FBE">
        <w:rPr>
          <w:rFonts w:ascii="Arial" w:hAnsi="Arial" w:cs="Arial"/>
          <w:i/>
          <w:sz w:val="24"/>
          <w:szCs w:val="24"/>
          <w:lang w:val="de-DE"/>
        </w:rPr>
        <w:t>Statistical analyses</w:t>
      </w:r>
    </w:p>
    <w:p w14:paraId="4BABECE0" w14:textId="095B8D15" w:rsidR="001A4C65" w:rsidRDefault="00012F08" w:rsidP="00012F08">
      <w:pPr>
        <w:spacing w:after="0" w:line="480" w:lineRule="auto"/>
        <w:ind w:firstLine="720"/>
        <w:rPr>
          <w:rFonts w:ascii="Arial" w:hAnsi="Arial" w:cs="Arial"/>
          <w:sz w:val="24"/>
          <w:szCs w:val="24"/>
        </w:rPr>
      </w:pPr>
      <w:r>
        <w:rPr>
          <w:rFonts w:ascii="Arial" w:hAnsi="Arial" w:cs="Arial"/>
          <w:sz w:val="24"/>
          <w:szCs w:val="24"/>
        </w:rPr>
        <w:t>All analyses were conducted in the R programming languag</w:t>
      </w:r>
      <w:r w:rsidR="00DB59E4">
        <w:rPr>
          <w:rFonts w:ascii="Arial" w:hAnsi="Arial" w:cs="Arial"/>
          <w:sz w:val="24"/>
          <w:szCs w:val="24"/>
        </w:rPr>
        <w:t>e, using the psych package (Revelle 2015</w:t>
      </w:r>
      <w:r>
        <w:rPr>
          <w:rFonts w:ascii="Arial" w:hAnsi="Arial" w:cs="Arial"/>
          <w:sz w:val="24"/>
          <w:szCs w:val="24"/>
        </w:rPr>
        <w:t xml:space="preserve">). </w:t>
      </w:r>
      <w:r w:rsidR="00E90446">
        <w:rPr>
          <w:rFonts w:ascii="Arial" w:hAnsi="Arial" w:cs="Arial"/>
          <w:sz w:val="24"/>
          <w:szCs w:val="24"/>
        </w:rPr>
        <w:t>The “nfactors” function of the psych package produces a variety of preliminary statistics and an accompanying descriptive chart (Figure 1</w:t>
      </w:r>
      <w:r w:rsidR="00E364B4">
        <w:rPr>
          <w:rFonts w:ascii="Arial" w:hAnsi="Arial" w:cs="Arial"/>
          <w:sz w:val="24"/>
          <w:szCs w:val="24"/>
        </w:rPr>
        <w:t xml:space="preserve">), which includes VSS, Complexity, SRMR, and empirical BIC. These statistics are popular, well-documented, and useful for comparisons to other tests, e.g. Kaiser’s criterion </w:t>
      </w:r>
      <w:r w:rsidR="006F48CE">
        <w:rPr>
          <w:rFonts w:ascii="Arial" w:hAnsi="Arial" w:cs="Arial"/>
          <w:sz w:val="24"/>
          <w:szCs w:val="24"/>
        </w:rPr>
        <w:t>and</w:t>
      </w:r>
      <w:r w:rsidR="00E364B4">
        <w:rPr>
          <w:rFonts w:ascii="Arial" w:hAnsi="Arial" w:cs="Arial"/>
          <w:sz w:val="24"/>
          <w:szCs w:val="24"/>
        </w:rPr>
        <w:t xml:space="preserve"> PA; these two tests were visualized on a scree plot using a separate function – “fa.parallel”.</w:t>
      </w:r>
    </w:p>
    <w:p w14:paraId="2212DCC4" w14:textId="2A703134" w:rsidR="00A8425B" w:rsidRDefault="00A8425B" w:rsidP="00012F08">
      <w:pPr>
        <w:spacing w:after="0" w:line="480" w:lineRule="auto"/>
        <w:ind w:firstLine="720"/>
        <w:rPr>
          <w:rFonts w:ascii="Arial" w:hAnsi="Arial" w:cs="Arial"/>
          <w:sz w:val="24"/>
          <w:szCs w:val="24"/>
        </w:rPr>
      </w:pPr>
      <w:r w:rsidRPr="009C7378">
        <w:rPr>
          <w:rFonts w:ascii="Arial" w:hAnsi="Arial" w:cs="Arial"/>
          <w:sz w:val="24"/>
          <w:szCs w:val="24"/>
        </w:rPr>
        <w:lastRenderedPageBreak/>
        <w:t>Following</w:t>
      </w:r>
      <w:r>
        <w:rPr>
          <w:rFonts w:ascii="Arial" w:hAnsi="Arial" w:cs="Arial"/>
          <w:sz w:val="24"/>
          <w:szCs w:val="24"/>
        </w:rPr>
        <w:t xml:space="preserve"> previous studies, </w:t>
      </w:r>
      <w:r w:rsidR="00252455">
        <w:rPr>
          <w:rFonts w:ascii="Arial" w:hAnsi="Arial" w:cs="Arial"/>
          <w:sz w:val="24"/>
          <w:szCs w:val="24"/>
        </w:rPr>
        <w:t>we used PCA to identify the underlying structure of capuchins’ social relationships. C</w:t>
      </w:r>
      <w:r>
        <w:rPr>
          <w:rFonts w:ascii="Arial" w:hAnsi="Arial" w:cs="Arial"/>
          <w:sz w:val="24"/>
          <w:szCs w:val="24"/>
        </w:rPr>
        <w:t xml:space="preserve">omponent </w:t>
      </w:r>
      <w:r w:rsidRPr="00BB7FBE">
        <w:rPr>
          <w:rFonts w:ascii="Arial" w:hAnsi="Arial" w:cs="Arial"/>
          <w:sz w:val="24"/>
          <w:szCs w:val="24"/>
        </w:rPr>
        <w:t>loadin</w:t>
      </w:r>
      <w:r w:rsidRPr="009C7378">
        <w:rPr>
          <w:rFonts w:ascii="Arial" w:hAnsi="Arial" w:cs="Arial"/>
          <w:sz w:val="24"/>
          <w:szCs w:val="24"/>
        </w:rPr>
        <w:t>gs greater than |0.4| were considered salient (e.g. Koski et al. 2012). Components with high loadings (i.e. |0.7|) and/or those with four or more loadings greater than |0.4| were considered robust (</w:t>
      </w:r>
      <w:r w:rsidR="00A24380" w:rsidRPr="009C7378">
        <w:rPr>
          <w:rFonts w:ascii="Arial" w:hAnsi="Arial" w:cs="Arial"/>
          <w:sz w:val="24"/>
          <w:szCs w:val="24"/>
        </w:rPr>
        <w:t xml:space="preserve">Guadagnoli and Velicer </w:t>
      </w:r>
      <w:r w:rsidRPr="009C7378">
        <w:rPr>
          <w:rFonts w:ascii="Arial" w:hAnsi="Arial" w:cs="Arial"/>
          <w:sz w:val="24"/>
          <w:szCs w:val="24"/>
        </w:rPr>
        <w:t xml:space="preserve">1988). </w:t>
      </w:r>
      <w:r w:rsidR="00DA2B03">
        <w:rPr>
          <w:rFonts w:ascii="Arial" w:hAnsi="Arial" w:cs="Arial"/>
          <w:sz w:val="24"/>
          <w:szCs w:val="24"/>
        </w:rPr>
        <w:t>Seventy-three</w:t>
      </w:r>
      <w:r w:rsidRPr="00027076">
        <w:rPr>
          <w:rFonts w:ascii="Arial" w:hAnsi="Arial" w:cs="Arial"/>
          <w:sz w:val="24"/>
          <w:szCs w:val="24"/>
        </w:rPr>
        <w:t xml:space="preserve"> dyads and 10 </w:t>
      </w:r>
      <w:r w:rsidR="00E639B6">
        <w:rPr>
          <w:rFonts w:ascii="Arial" w:hAnsi="Arial" w:cs="Arial"/>
          <w:sz w:val="24"/>
          <w:szCs w:val="24"/>
        </w:rPr>
        <w:t>behavior</w:t>
      </w:r>
      <w:r w:rsidRPr="00027076">
        <w:rPr>
          <w:rFonts w:ascii="Arial" w:hAnsi="Arial" w:cs="Arial"/>
          <w:sz w:val="24"/>
          <w:szCs w:val="24"/>
        </w:rPr>
        <w:t xml:space="preserve">al measures </w:t>
      </w:r>
      <w:r w:rsidR="00DA2B03">
        <w:rPr>
          <w:rFonts w:ascii="Arial" w:hAnsi="Arial" w:cs="Arial"/>
          <w:sz w:val="24"/>
          <w:szCs w:val="24"/>
        </w:rPr>
        <w:t>were</w:t>
      </w:r>
      <w:r w:rsidRPr="00027076">
        <w:rPr>
          <w:rFonts w:ascii="Arial" w:hAnsi="Arial" w:cs="Arial"/>
          <w:sz w:val="24"/>
          <w:szCs w:val="24"/>
        </w:rPr>
        <w:t xml:space="preserve"> entered in</w:t>
      </w:r>
      <w:r w:rsidR="00DA2B03">
        <w:rPr>
          <w:rFonts w:ascii="Arial" w:hAnsi="Arial" w:cs="Arial"/>
          <w:sz w:val="24"/>
          <w:szCs w:val="24"/>
        </w:rPr>
        <w:t>to</w:t>
      </w:r>
      <w:r w:rsidRPr="00027076">
        <w:rPr>
          <w:rFonts w:ascii="Arial" w:hAnsi="Arial" w:cs="Arial"/>
          <w:sz w:val="24"/>
          <w:szCs w:val="24"/>
        </w:rPr>
        <w:t xml:space="preserve"> each PCA, </w:t>
      </w:r>
      <w:r w:rsidR="00DA2B03">
        <w:rPr>
          <w:rFonts w:ascii="Arial" w:hAnsi="Arial" w:cs="Arial"/>
          <w:sz w:val="24"/>
          <w:szCs w:val="24"/>
        </w:rPr>
        <w:t>which</w:t>
      </w:r>
      <w:r w:rsidRPr="00027076">
        <w:rPr>
          <w:rFonts w:ascii="Arial" w:hAnsi="Arial" w:cs="Arial"/>
          <w:sz w:val="24"/>
          <w:szCs w:val="24"/>
        </w:rPr>
        <w:t xml:space="preserve"> meets previous </w:t>
      </w:r>
      <w:r w:rsidRPr="0091655A">
        <w:rPr>
          <w:rFonts w:ascii="Arial" w:hAnsi="Arial" w:cs="Arial"/>
          <w:sz w:val="24"/>
          <w:szCs w:val="24"/>
        </w:rPr>
        <w:t>recommendations for having a</w:t>
      </w:r>
      <w:r w:rsidRPr="0091655A">
        <w:rPr>
          <w:rFonts w:ascii="Arial" w:eastAsia="Calibri" w:hAnsi="Arial" w:cs="Arial"/>
          <w:sz w:val="24"/>
          <w:szCs w:val="24"/>
          <w:lang w:val="en-US" w:eastAsia="en-US"/>
        </w:rPr>
        <w:t xml:space="preserve"> fixed ratio of at least 5 between the sample size and number of variables (Gorsuch 1983). </w:t>
      </w:r>
      <w:r w:rsidR="00DA2B03">
        <w:rPr>
          <w:rFonts w:ascii="Arial" w:eastAsia="Calibri" w:hAnsi="Arial" w:cs="Arial"/>
          <w:sz w:val="24"/>
          <w:szCs w:val="24"/>
          <w:lang w:val="en-US" w:eastAsia="en-US"/>
        </w:rPr>
        <w:t>Components</w:t>
      </w:r>
      <w:r w:rsidRPr="00027076">
        <w:rPr>
          <w:rFonts w:ascii="Arial" w:hAnsi="Arial" w:cs="Arial"/>
          <w:sz w:val="24"/>
          <w:szCs w:val="24"/>
        </w:rPr>
        <w:t xml:space="preserve"> with high loadings (i.e. |0.7|) and/or those with four or more loadings greater than |0.4| </w:t>
      </w:r>
      <w:r w:rsidR="00DA2B03">
        <w:rPr>
          <w:rFonts w:ascii="Arial" w:hAnsi="Arial" w:cs="Arial"/>
          <w:sz w:val="24"/>
          <w:szCs w:val="24"/>
        </w:rPr>
        <w:t>were</w:t>
      </w:r>
      <w:r w:rsidRPr="00027076">
        <w:rPr>
          <w:rFonts w:ascii="Arial" w:hAnsi="Arial" w:cs="Arial"/>
          <w:sz w:val="24"/>
          <w:szCs w:val="24"/>
        </w:rPr>
        <w:t xml:space="preserve"> considered robust (Guadagnoli and Velicer 1988). The</w:t>
      </w:r>
      <w:r w:rsidR="006E7315">
        <w:rPr>
          <w:rFonts w:ascii="Arial" w:hAnsi="Arial" w:cs="Arial"/>
          <w:sz w:val="24"/>
          <w:szCs w:val="24"/>
        </w:rPr>
        <w:t xml:space="preserve"> </w:t>
      </w:r>
      <w:r w:rsidR="00252455">
        <w:rPr>
          <w:rFonts w:ascii="Arial" w:hAnsi="Arial" w:cs="Arial"/>
          <w:sz w:val="24"/>
          <w:szCs w:val="24"/>
        </w:rPr>
        <w:t>2-</w:t>
      </w:r>
      <w:r w:rsidR="006E7315">
        <w:rPr>
          <w:rFonts w:ascii="Arial" w:hAnsi="Arial" w:cs="Arial"/>
          <w:sz w:val="24"/>
          <w:szCs w:val="24"/>
        </w:rPr>
        <w:t>component</w:t>
      </w:r>
      <w:r w:rsidRPr="00027076">
        <w:rPr>
          <w:rFonts w:ascii="Arial" w:hAnsi="Arial" w:cs="Arial"/>
          <w:sz w:val="24"/>
          <w:szCs w:val="24"/>
        </w:rPr>
        <w:t xml:space="preserve"> PCA solution </w:t>
      </w:r>
      <w:r w:rsidR="00DA2B03">
        <w:rPr>
          <w:rFonts w:ascii="Arial" w:hAnsi="Arial" w:cs="Arial"/>
          <w:sz w:val="24"/>
          <w:szCs w:val="24"/>
        </w:rPr>
        <w:t>comes</w:t>
      </w:r>
      <w:r w:rsidRPr="00027076">
        <w:rPr>
          <w:rFonts w:ascii="Arial" w:hAnsi="Arial" w:cs="Arial"/>
          <w:sz w:val="24"/>
          <w:szCs w:val="24"/>
        </w:rPr>
        <w:t xml:space="preserve"> from Morton et al. (</w:t>
      </w:r>
      <w:r w:rsidR="00D3731D">
        <w:rPr>
          <w:rFonts w:ascii="Arial" w:hAnsi="Arial" w:cs="Arial"/>
          <w:sz w:val="24"/>
          <w:szCs w:val="24"/>
        </w:rPr>
        <w:t>2015</w:t>
      </w:r>
      <w:r w:rsidRPr="00027076">
        <w:rPr>
          <w:rFonts w:ascii="Arial" w:hAnsi="Arial" w:cs="Arial"/>
          <w:sz w:val="24"/>
          <w:szCs w:val="24"/>
        </w:rPr>
        <w:t>).</w:t>
      </w:r>
    </w:p>
    <w:p w14:paraId="48AC1CE0" w14:textId="18713EA6" w:rsidR="00A8425B" w:rsidRDefault="00B71E43" w:rsidP="00B71E43">
      <w:pPr>
        <w:spacing w:after="0" w:line="480" w:lineRule="auto"/>
        <w:ind w:firstLine="720"/>
        <w:rPr>
          <w:rFonts w:ascii="Arial" w:hAnsi="Arial" w:cs="Arial"/>
          <w:sz w:val="24"/>
          <w:szCs w:val="24"/>
        </w:rPr>
      </w:pPr>
      <w:r w:rsidRPr="00252455">
        <w:rPr>
          <w:rFonts w:ascii="Arial" w:hAnsi="Arial" w:cs="Arial"/>
          <w:sz w:val="24"/>
          <w:szCs w:val="24"/>
        </w:rPr>
        <w:t xml:space="preserve">As initially described by Horn (1965), </w:t>
      </w:r>
      <w:del w:id="31" w:author="ALTSCHUL Drew" w:date="2015-06-05T18:15:00Z">
        <w:r w:rsidRPr="00252455" w:rsidDel="00C124F2">
          <w:rPr>
            <w:rFonts w:ascii="Arial" w:hAnsi="Arial" w:cs="Arial"/>
            <w:sz w:val="24"/>
            <w:szCs w:val="24"/>
          </w:rPr>
          <w:delText xml:space="preserve">parallel analysis </w:delText>
        </w:r>
      </w:del>
      <w:ins w:id="32" w:author="ALTSCHUL Drew" w:date="2015-06-05T18:15:00Z">
        <w:r w:rsidR="00C124F2">
          <w:rPr>
            <w:rFonts w:ascii="Arial" w:hAnsi="Arial" w:cs="Arial"/>
            <w:sz w:val="24"/>
            <w:szCs w:val="24"/>
          </w:rPr>
          <w:t xml:space="preserve">PA </w:t>
        </w:r>
      </w:ins>
      <w:r w:rsidRPr="00252455">
        <w:rPr>
          <w:rFonts w:ascii="Arial" w:hAnsi="Arial" w:cs="Arial"/>
          <w:sz w:val="24"/>
          <w:szCs w:val="24"/>
        </w:rPr>
        <w:t xml:space="preserve">is not appropriate for FA, only PCA. FA and PCA often produce very similar solutions in practice, but the underlying matrix algebra differs such that when each procedure is repeated, as in </w:t>
      </w:r>
      <w:ins w:id="33" w:author="ALTSCHUL Drew" w:date="2015-06-05T18:15:00Z">
        <w:r w:rsidR="00C124F2">
          <w:rPr>
            <w:rFonts w:ascii="Arial" w:hAnsi="Arial" w:cs="Arial"/>
            <w:sz w:val="24"/>
            <w:szCs w:val="24"/>
          </w:rPr>
          <w:t>PA</w:t>
        </w:r>
      </w:ins>
      <w:del w:id="34" w:author="ALTSCHUL Drew" w:date="2015-06-05T18:15:00Z">
        <w:r w:rsidRPr="00252455" w:rsidDel="00C124F2">
          <w:rPr>
            <w:rFonts w:ascii="Arial" w:hAnsi="Arial" w:cs="Arial"/>
            <w:sz w:val="24"/>
            <w:szCs w:val="24"/>
          </w:rPr>
          <w:delText>parallel analysis</w:delText>
        </w:r>
      </w:del>
      <w:r w:rsidRPr="00252455">
        <w:rPr>
          <w:rFonts w:ascii="Arial" w:hAnsi="Arial" w:cs="Arial"/>
          <w:sz w:val="24"/>
          <w:szCs w:val="24"/>
        </w:rPr>
        <w:t xml:space="preserve"> simulations, and the results can differ considerably. So while many tests need not distinguish between factors and components, </w:t>
      </w:r>
      <w:del w:id="35" w:author="ALTSCHUL Drew" w:date="2015-06-05T18:15:00Z">
        <w:r w:rsidRPr="00252455" w:rsidDel="00C124F2">
          <w:rPr>
            <w:rFonts w:ascii="Arial" w:hAnsi="Arial" w:cs="Arial"/>
            <w:sz w:val="24"/>
            <w:szCs w:val="24"/>
          </w:rPr>
          <w:delText xml:space="preserve">parallel analysis </w:delText>
        </w:r>
      </w:del>
      <w:ins w:id="36" w:author="ALTSCHUL Drew" w:date="2015-06-05T18:15:00Z">
        <w:r w:rsidR="00C124F2">
          <w:rPr>
            <w:rFonts w:ascii="Arial" w:hAnsi="Arial" w:cs="Arial"/>
            <w:sz w:val="24"/>
            <w:szCs w:val="24"/>
          </w:rPr>
          <w:t xml:space="preserve">PA </w:t>
        </w:r>
      </w:ins>
      <w:r w:rsidRPr="00252455">
        <w:rPr>
          <w:rFonts w:ascii="Arial" w:hAnsi="Arial" w:cs="Arial"/>
          <w:sz w:val="24"/>
          <w:szCs w:val="24"/>
        </w:rPr>
        <w:t>must be adjusted to support FA (Revelle 2015). Since we chose to use PCA for data reduction, this was not an issue in the current analysis, but we wish to highlight the nuance of all such analyses.</w:t>
      </w:r>
    </w:p>
    <w:p w14:paraId="1F967645" w14:textId="77777777" w:rsidR="00EB77ED" w:rsidRDefault="00EB77ED" w:rsidP="00F9164E">
      <w:pPr>
        <w:spacing w:after="0" w:line="480" w:lineRule="auto"/>
        <w:outlineLvl w:val="0"/>
        <w:rPr>
          <w:rFonts w:ascii="Arial" w:hAnsi="Arial" w:cs="Arial"/>
          <w:b/>
          <w:sz w:val="24"/>
          <w:szCs w:val="24"/>
        </w:rPr>
      </w:pPr>
    </w:p>
    <w:p w14:paraId="0DDC96C5" w14:textId="7843A736" w:rsidR="00A8425B" w:rsidRDefault="00A8425B" w:rsidP="00F9164E">
      <w:pPr>
        <w:spacing w:after="0" w:line="480" w:lineRule="auto"/>
        <w:outlineLvl w:val="0"/>
        <w:rPr>
          <w:rFonts w:ascii="Arial" w:hAnsi="Arial" w:cs="Arial"/>
          <w:b/>
          <w:sz w:val="24"/>
          <w:szCs w:val="24"/>
        </w:rPr>
      </w:pPr>
      <w:r w:rsidRPr="005E3DB1">
        <w:rPr>
          <w:rFonts w:ascii="Arial" w:hAnsi="Arial" w:cs="Arial"/>
          <w:b/>
          <w:sz w:val="24"/>
          <w:szCs w:val="24"/>
        </w:rPr>
        <w:t xml:space="preserve">Results </w:t>
      </w:r>
    </w:p>
    <w:p w14:paraId="7B9223F0" w14:textId="3B6CFDD7" w:rsidR="00DB59E4" w:rsidRDefault="006E7315" w:rsidP="00F9164E">
      <w:pPr>
        <w:spacing w:after="0" w:line="480" w:lineRule="auto"/>
        <w:outlineLvl w:val="0"/>
        <w:rPr>
          <w:rFonts w:ascii="Arial" w:hAnsi="Arial" w:cs="Arial"/>
          <w:i/>
          <w:sz w:val="24"/>
          <w:szCs w:val="24"/>
        </w:rPr>
      </w:pPr>
      <w:r>
        <w:rPr>
          <w:rFonts w:ascii="Arial" w:hAnsi="Arial" w:cs="Arial"/>
          <w:i/>
          <w:sz w:val="24"/>
          <w:szCs w:val="24"/>
        </w:rPr>
        <w:t xml:space="preserve">Determining the number of </w:t>
      </w:r>
      <w:r w:rsidR="00DB59E4">
        <w:rPr>
          <w:rFonts w:ascii="Arial" w:hAnsi="Arial" w:cs="Arial"/>
          <w:i/>
          <w:sz w:val="24"/>
          <w:szCs w:val="24"/>
        </w:rPr>
        <w:t>factors or components</w:t>
      </w:r>
    </w:p>
    <w:p w14:paraId="57ECBF25" w14:textId="730A3D8A" w:rsidR="00B71E43" w:rsidRDefault="00B71E43" w:rsidP="00B71E43">
      <w:pPr>
        <w:spacing w:after="0" w:line="480" w:lineRule="auto"/>
        <w:ind w:firstLine="720"/>
        <w:rPr>
          <w:rFonts w:ascii="Arial" w:hAnsi="Arial" w:cs="Arial"/>
          <w:sz w:val="24"/>
          <w:szCs w:val="24"/>
        </w:rPr>
      </w:pPr>
      <w:r>
        <w:rPr>
          <w:rFonts w:ascii="Arial" w:hAnsi="Arial" w:cs="Arial"/>
          <w:sz w:val="24"/>
          <w:szCs w:val="24"/>
        </w:rPr>
        <w:t xml:space="preserve">Kaiser’s criterion suggested that 3 components ought to be extracted. A scree plot suggested only 2 </w:t>
      </w:r>
      <w:r w:rsidRPr="0078671B">
        <w:rPr>
          <w:rFonts w:ascii="Arial" w:hAnsi="Arial" w:cs="Arial"/>
          <w:sz w:val="24"/>
          <w:szCs w:val="24"/>
        </w:rPr>
        <w:t>compo</w:t>
      </w:r>
      <w:r>
        <w:rPr>
          <w:rFonts w:ascii="Arial" w:hAnsi="Arial" w:cs="Arial"/>
          <w:sz w:val="24"/>
          <w:szCs w:val="24"/>
        </w:rPr>
        <w:t>nents should be retained in the</w:t>
      </w:r>
      <w:r w:rsidRPr="0078671B">
        <w:rPr>
          <w:rFonts w:ascii="Arial" w:hAnsi="Arial" w:cs="Arial"/>
          <w:sz w:val="24"/>
          <w:szCs w:val="24"/>
        </w:rPr>
        <w:t xml:space="preserve"> solution</w:t>
      </w:r>
      <w:ins w:id="37" w:author="ALTSCHUL Drew" w:date="2015-06-05T18:11:00Z">
        <w:r w:rsidR="00C124F2">
          <w:rPr>
            <w:rFonts w:ascii="Arial" w:hAnsi="Arial" w:cs="Arial"/>
            <w:sz w:val="24"/>
            <w:szCs w:val="24"/>
          </w:rPr>
          <w:t xml:space="preserve"> (Figure 2)</w:t>
        </w:r>
      </w:ins>
      <w:r w:rsidRPr="0078671B">
        <w:rPr>
          <w:rFonts w:ascii="Arial" w:hAnsi="Arial" w:cs="Arial"/>
          <w:sz w:val="24"/>
          <w:szCs w:val="24"/>
        </w:rPr>
        <w:t>.</w:t>
      </w:r>
      <w:r>
        <w:rPr>
          <w:rFonts w:ascii="Arial" w:hAnsi="Arial" w:cs="Arial"/>
          <w:sz w:val="24"/>
          <w:szCs w:val="24"/>
        </w:rPr>
        <w:t xml:space="preserve"> </w:t>
      </w:r>
      <w:r w:rsidR="00E364B4">
        <w:rPr>
          <w:rFonts w:ascii="Arial" w:hAnsi="Arial" w:cs="Arial"/>
          <w:sz w:val="24"/>
          <w:szCs w:val="24"/>
        </w:rPr>
        <w:t xml:space="preserve">The </w:t>
      </w:r>
      <w:r w:rsidR="00E364B4">
        <w:rPr>
          <w:rFonts w:ascii="Arial" w:hAnsi="Arial" w:cs="Arial"/>
          <w:sz w:val="24"/>
          <w:szCs w:val="24"/>
        </w:rPr>
        <w:lastRenderedPageBreak/>
        <w:t xml:space="preserve">results of our call to the “nfactors” function are shown in Figure 1. </w:t>
      </w:r>
      <w:r w:rsidR="006D5760">
        <w:rPr>
          <w:rFonts w:ascii="Arial" w:hAnsi="Arial" w:cs="Arial"/>
          <w:sz w:val="24"/>
          <w:szCs w:val="24"/>
        </w:rPr>
        <w:t>SRMR</w:t>
      </w:r>
      <w:r>
        <w:rPr>
          <w:rFonts w:ascii="Arial" w:hAnsi="Arial" w:cs="Arial"/>
          <w:sz w:val="24"/>
          <w:szCs w:val="24"/>
        </w:rPr>
        <w:t xml:space="preserve"> indicated</w:t>
      </w:r>
      <w:r w:rsidR="00EF6675">
        <w:rPr>
          <w:rFonts w:ascii="Arial" w:hAnsi="Arial" w:cs="Arial"/>
          <w:sz w:val="24"/>
          <w:szCs w:val="24"/>
        </w:rPr>
        <w:t xml:space="preserve"> that </w:t>
      </w:r>
      <w:r w:rsidR="006D5760">
        <w:rPr>
          <w:rFonts w:ascii="Arial" w:hAnsi="Arial" w:cs="Arial"/>
          <w:sz w:val="24"/>
          <w:szCs w:val="24"/>
        </w:rPr>
        <w:t xml:space="preserve">these data </w:t>
      </w:r>
      <w:r>
        <w:rPr>
          <w:rFonts w:ascii="Arial" w:hAnsi="Arial" w:cs="Arial"/>
          <w:sz w:val="24"/>
          <w:szCs w:val="24"/>
        </w:rPr>
        <w:t xml:space="preserve">were comprised of at least </w:t>
      </w:r>
      <w:r w:rsidR="00EF6675">
        <w:rPr>
          <w:rFonts w:ascii="Arial" w:hAnsi="Arial" w:cs="Arial"/>
          <w:sz w:val="24"/>
          <w:szCs w:val="24"/>
        </w:rPr>
        <w:t xml:space="preserve">2 </w:t>
      </w:r>
      <w:r w:rsidR="00F9164E">
        <w:rPr>
          <w:rFonts w:ascii="Arial" w:hAnsi="Arial" w:cs="Arial"/>
          <w:sz w:val="24"/>
          <w:szCs w:val="24"/>
        </w:rPr>
        <w:t>component</w:t>
      </w:r>
      <w:r w:rsidR="00EB77ED">
        <w:rPr>
          <w:rFonts w:ascii="Arial" w:hAnsi="Arial" w:cs="Arial"/>
          <w:sz w:val="24"/>
          <w:szCs w:val="24"/>
        </w:rPr>
        <w:t>s</w:t>
      </w:r>
      <w:r w:rsidR="006D5760">
        <w:rPr>
          <w:rFonts w:ascii="Arial" w:hAnsi="Arial" w:cs="Arial"/>
          <w:sz w:val="24"/>
          <w:szCs w:val="24"/>
        </w:rPr>
        <w:t>.</w:t>
      </w:r>
      <w:r>
        <w:rPr>
          <w:rFonts w:ascii="Arial" w:hAnsi="Arial" w:cs="Arial"/>
          <w:sz w:val="24"/>
          <w:szCs w:val="24"/>
        </w:rPr>
        <w:t xml:space="preserve"> For VSS, t</w:t>
      </w:r>
      <w:r w:rsidR="00CE0A43">
        <w:rPr>
          <w:rFonts w:ascii="Arial" w:hAnsi="Arial" w:cs="Arial"/>
          <w:sz w:val="24"/>
          <w:szCs w:val="24"/>
        </w:rPr>
        <w:t xml:space="preserve">he sharp rise from 1 to 2 </w:t>
      </w:r>
      <w:r w:rsidR="00EB77ED">
        <w:rPr>
          <w:rFonts w:ascii="Arial" w:hAnsi="Arial" w:cs="Arial"/>
          <w:sz w:val="24"/>
          <w:szCs w:val="24"/>
        </w:rPr>
        <w:t>components</w:t>
      </w:r>
      <w:r w:rsidR="00CE0A43">
        <w:rPr>
          <w:rFonts w:ascii="Arial" w:hAnsi="Arial" w:cs="Arial"/>
          <w:sz w:val="24"/>
          <w:szCs w:val="24"/>
        </w:rPr>
        <w:t xml:space="preserve">, and </w:t>
      </w:r>
      <w:r w:rsidR="00480D6C">
        <w:rPr>
          <w:rFonts w:ascii="Arial" w:hAnsi="Arial" w:cs="Arial"/>
          <w:sz w:val="24"/>
          <w:szCs w:val="24"/>
        </w:rPr>
        <w:t xml:space="preserve">the </w:t>
      </w:r>
      <w:r w:rsidR="00CE0A43">
        <w:rPr>
          <w:rFonts w:ascii="Arial" w:hAnsi="Arial" w:cs="Arial"/>
          <w:sz w:val="24"/>
          <w:szCs w:val="24"/>
        </w:rPr>
        <w:t xml:space="preserve">flattening out </w:t>
      </w:r>
      <w:r w:rsidR="00437534">
        <w:rPr>
          <w:rFonts w:ascii="Arial" w:hAnsi="Arial" w:cs="Arial"/>
          <w:sz w:val="24"/>
          <w:szCs w:val="24"/>
        </w:rPr>
        <w:t xml:space="preserve">of the curve </w:t>
      </w:r>
      <w:r w:rsidR="00CE0A43">
        <w:rPr>
          <w:rFonts w:ascii="Arial" w:hAnsi="Arial" w:cs="Arial"/>
          <w:sz w:val="24"/>
          <w:szCs w:val="24"/>
        </w:rPr>
        <w:t xml:space="preserve">from 2 </w:t>
      </w:r>
      <w:r w:rsidR="00F9164E">
        <w:rPr>
          <w:rFonts w:ascii="Arial" w:hAnsi="Arial" w:cs="Arial"/>
          <w:sz w:val="24"/>
          <w:szCs w:val="24"/>
        </w:rPr>
        <w:t>components</w:t>
      </w:r>
      <w:r w:rsidR="00976178">
        <w:rPr>
          <w:rFonts w:ascii="Arial" w:hAnsi="Arial" w:cs="Arial"/>
          <w:sz w:val="24"/>
          <w:szCs w:val="24"/>
        </w:rPr>
        <w:t xml:space="preserve"> </w:t>
      </w:r>
      <w:r>
        <w:rPr>
          <w:rFonts w:ascii="Arial" w:hAnsi="Arial" w:cs="Arial"/>
          <w:sz w:val="24"/>
          <w:szCs w:val="24"/>
        </w:rPr>
        <w:t>onwards, suggested</w:t>
      </w:r>
      <w:r w:rsidR="00CE0A43">
        <w:rPr>
          <w:rFonts w:ascii="Arial" w:hAnsi="Arial" w:cs="Arial"/>
          <w:sz w:val="24"/>
          <w:szCs w:val="24"/>
        </w:rPr>
        <w:t xml:space="preserve"> that 2 </w:t>
      </w:r>
      <w:r w:rsidR="00EB77ED">
        <w:rPr>
          <w:rFonts w:ascii="Arial" w:hAnsi="Arial" w:cs="Arial"/>
          <w:sz w:val="24"/>
          <w:szCs w:val="24"/>
        </w:rPr>
        <w:t>components</w:t>
      </w:r>
      <w:r w:rsidR="00CE0A43">
        <w:rPr>
          <w:rFonts w:ascii="Arial" w:hAnsi="Arial" w:cs="Arial"/>
          <w:sz w:val="24"/>
          <w:szCs w:val="24"/>
        </w:rPr>
        <w:t xml:space="preserve"> </w:t>
      </w:r>
      <w:r w:rsidR="00480D6C">
        <w:rPr>
          <w:rFonts w:ascii="Arial" w:hAnsi="Arial" w:cs="Arial"/>
          <w:sz w:val="24"/>
          <w:szCs w:val="24"/>
        </w:rPr>
        <w:t>were the most</w:t>
      </w:r>
      <w:r w:rsidR="00CE0A43">
        <w:rPr>
          <w:rFonts w:ascii="Arial" w:hAnsi="Arial" w:cs="Arial"/>
          <w:sz w:val="24"/>
          <w:szCs w:val="24"/>
        </w:rPr>
        <w:t xml:space="preserve"> appropri</w:t>
      </w:r>
      <w:r w:rsidR="005D606F">
        <w:rPr>
          <w:rFonts w:ascii="Arial" w:hAnsi="Arial" w:cs="Arial"/>
          <w:sz w:val="24"/>
          <w:szCs w:val="24"/>
        </w:rPr>
        <w:t xml:space="preserve">ate number to extract. Complexity </w:t>
      </w:r>
      <w:r>
        <w:rPr>
          <w:rFonts w:ascii="Arial" w:hAnsi="Arial" w:cs="Arial"/>
          <w:sz w:val="24"/>
          <w:szCs w:val="24"/>
        </w:rPr>
        <w:t>rose</w:t>
      </w:r>
      <w:r w:rsidR="00CE0A43">
        <w:rPr>
          <w:rFonts w:ascii="Arial" w:hAnsi="Arial" w:cs="Arial"/>
          <w:sz w:val="24"/>
          <w:szCs w:val="24"/>
        </w:rPr>
        <w:t xml:space="preserve"> when a third </w:t>
      </w:r>
      <w:r w:rsidR="00EB77ED">
        <w:rPr>
          <w:rFonts w:ascii="Arial" w:hAnsi="Arial" w:cs="Arial"/>
          <w:sz w:val="24"/>
          <w:szCs w:val="24"/>
        </w:rPr>
        <w:t>component</w:t>
      </w:r>
      <w:r w:rsidR="00CE0A43">
        <w:rPr>
          <w:rFonts w:ascii="Arial" w:hAnsi="Arial" w:cs="Arial"/>
          <w:sz w:val="24"/>
          <w:szCs w:val="24"/>
        </w:rPr>
        <w:t xml:space="preserve"> </w:t>
      </w:r>
      <w:r>
        <w:rPr>
          <w:rFonts w:ascii="Arial" w:hAnsi="Arial" w:cs="Arial"/>
          <w:sz w:val="24"/>
          <w:szCs w:val="24"/>
        </w:rPr>
        <w:t>was</w:t>
      </w:r>
      <w:r w:rsidR="00CE0A43">
        <w:rPr>
          <w:rFonts w:ascii="Arial" w:hAnsi="Arial" w:cs="Arial"/>
          <w:sz w:val="24"/>
          <w:szCs w:val="24"/>
        </w:rPr>
        <w:t xml:space="preserve"> added</w:t>
      </w:r>
      <w:r w:rsidR="005D606F">
        <w:rPr>
          <w:rFonts w:ascii="Arial" w:hAnsi="Arial" w:cs="Arial"/>
          <w:sz w:val="24"/>
          <w:szCs w:val="24"/>
        </w:rPr>
        <w:t xml:space="preserve">, suggesting that 2 </w:t>
      </w:r>
      <w:r w:rsidR="00EB77ED">
        <w:rPr>
          <w:rFonts w:ascii="Arial" w:hAnsi="Arial" w:cs="Arial"/>
          <w:sz w:val="24"/>
          <w:szCs w:val="24"/>
        </w:rPr>
        <w:t>components</w:t>
      </w:r>
      <w:r w:rsidR="005D606F">
        <w:rPr>
          <w:rFonts w:ascii="Arial" w:hAnsi="Arial" w:cs="Arial"/>
          <w:sz w:val="24"/>
          <w:szCs w:val="24"/>
        </w:rPr>
        <w:t xml:space="preserve"> </w:t>
      </w:r>
      <w:r>
        <w:rPr>
          <w:rFonts w:ascii="Arial" w:hAnsi="Arial" w:cs="Arial"/>
          <w:sz w:val="24"/>
          <w:szCs w:val="24"/>
        </w:rPr>
        <w:t>were</w:t>
      </w:r>
      <w:r w:rsidR="005D606F">
        <w:rPr>
          <w:rFonts w:ascii="Arial" w:hAnsi="Arial" w:cs="Arial"/>
          <w:sz w:val="24"/>
          <w:szCs w:val="24"/>
        </w:rPr>
        <w:t xml:space="preserve"> a better fit </w:t>
      </w:r>
      <w:r w:rsidR="005D606F" w:rsidRPr="00DE480D">
        <w:rPr>
          <w:rFonts w:ascii="Arial" w:hAnsi="Arial" w:cs="Arial"/>
          <w:sz w:val="24"/>
          <w:szCs w:val="24"/>
        </w:rPr>
        <w:t>than 3</w:t>
      </w:r>
      <w:r w:rsidR="00CE0A43" w:rsidRPr="00DE480D">
        <w:rPr>
          <w:rFonts w:ascii="Arial" w:hAnsi="Arial" w:cs="Arial"/>
          <w:sz w:val="24"/>
          <w:szCs w:val="24"/>
        </w:rPr>
        <w:t xml:space="preserve">. The </w:t>
      </w:r>
      <w:r w:rsidR="00C045A6" w:rsidRPr="00DE480D">
        <w:rPr>
          <w:rFonts w:ascii="Arial" w:hAnsi="Arial" w:cs="Arial"/>
          <w:sz w:val="24"/>
          <w:szCs w:val="24"/>
        </w:rPr>
        <w:t>Empi</w:t>
      </w:r>
      <w:r w:rsidR="001B759C" w:rsidRPr="00DE480D">
        <w:rPr>
          <w:rFonts w:ascii="Arial" w:hAnsi="Arial" w:cs="Arial"/>
          <w:sz w:val="24"/>
          <w:szCs w:val="24"/>
        </w:rPr>
        <w:t xml:space="preserve">rical </w:t>
      </w:r>
      <w:r w:rsidR="00E364B4" w:rsidRPr="00DE480D">
        <w:rPr>
          <w:rFonts w:ascii="Arial" w:hAnsi="Arial" w:cs="Arial"/>
          <w:sz w:val="24"/>
          <w:szCs w:val="24"/>
        </w:rPr>
        <w:t>BIC</w:t>
      </w:r>
      <w:r w:rsidRPr="00DE480D">
        <w:rPr>
          <w:rFonts w:ascii="Arial" w:hAnsi="Arial" w:cs="Arial"/>
          <w:sz w:val="24"/>
          <w:szCs w:val="24"/>
        </w:rPr>
        <w:t xml:space="preserve"> suggested</w:t>
      </w:r>
      <w:r w:rsidR="00CE0A43" w:rsidRPr="00DE480D">
        <w:rPr>
          <w:rFonts w:ascii="Arial" w:hAnsi="Arial" w:cs="Arial"/>
          <w:sz w:val="24"/>
          <w:szCs w:val="24"/>
        </w:rPr>
        <w:t xml:space="preserve"> that 2 </w:t>
      </w:r>
      <w:r w:rsidR="00EB77ED" w:rsidRPr="00DE480D">
        <w:rPr>
          <w:rFonts w:ascii="Arial" w:hAnsi="Arial" w:cs="Arial"/>
          <w:sz w:val="24"/>
          <w:szCs w:val="24"/>
        </w:rPr>
        <w:t>components</w:t>
      </w:r>
      <w:r w:rsidR="00CE0A43" w:rsidRPr="00DE480D">
        <w:rPr>
          <w:rFonts w:ascii="Arial" w:hAnsi="Arial" w:cs="Arial"/>
          <w:sz w:val="24"/>
          <w:szCs w:val="24"/>
        </w:rPr>
        <w:t xml:space="preserve"> </w:t>
      </w:r>
      <w:r w:rsidRPr="00DE480D">
        <w:rPr>
          <w:rFonts w:ascii="Arial" w:hAnsi="Arial" w:cs="Arial"/>
          <w:sz w:val="24"/>
          <w:szCs w:val="24"/>
        </w:rPr>
        <w:t>were the</w:t>
      </w:r>
      <w:r w:rsidR="00CE0A43" w:rsidRPr="00DE480D">
        <w:rPr>
          <w:rFonts w:ascii="Arial" w:hAnsi="Arial" w:cs="Arial"/>
          <w:sz w:val="24"/>
          <w:szCs w:val="24"/>
        </w:rPr>
        <w:t xml:space="preserve"> best </w:t>
      </w:r>
      <w:r w:rsidR="00976178" w:rsidRPr="00DE480D">
        <w:rPr>
          <w:rFonts w:ascii="Arial" w:hAnsi="Arial" w:cs="Arial"/>
          <w:sz w:val="24"/>
          <w:szCs w:val="24"/>
        </w:rPr>
        <w:t>fit</w:t>
      </w:r>
      <w:r w:rsidRPr="00DE480D">
        <w:rPr>
          <w:rFonts w:ascii="Arial" w:hAnsi="Arial" w:cs="Arial"/>
          <w:sz w:val="24"/>
          <w:szCs w:val="24"/>
        </w:rPr>
        <w:t xml:space="preserve"> for these data,</w:t>
      </w:r>
      <w:r w:rsidR="00976178" w:rsidRPr="00DE480D">
        <w:rPr>
          <w:rFonts w:ascii="Arial" w:hAnsi="Arial" w:cs="Arial"/>
          <w:sz w:val="24"/>
          <w:szCs w:val="24"/>
        </w:rPr>
        <w:t xml:space="preserve"> </w:t>
      </w:r>
      <w:r w:rsidR="00CE0A43" w:rsidRPr="00DE480D">
        <w:rPr>
          <w:rFonts w:ascii="Arial" w:hAnsi="Arial" w:cs="Arial"/>
          <w:sz w:val="24"/>
          <w:szCs w:val="24"/>
        </w:rPr>
        <w:t>s</w:t>
      </w:r>
      <w:r w:rsidR="0081405D" w:rsidRPr="00DE480D">
        <w:rPr>
          <w:rFonts w:ascii="Arial" w:hAnsi="Arial" w:cs="Arial"/>
          <w:sz w:val="24"/>
          <w:szCs w:val="24"/>
        </w:rPr>
        <w:t>ince e</w:t>
      </w:r>
      <w:r w:rsidR="00E364B4" w:rsidRPr="00DE480D">
        <w:rPr>
          <w:rFonts w:ascii="Arial" w:hAnsi="Arial" w:cs="Arial"/>
          <w:sz w:val="24"/>
          <w:szCs w:val="24"/>
        </w:rPr>
        <w:t xml:space="preserve">mpirical </w:t>
      </w:r>
      <w:r w:rsidR="0081405D" w:rsidRPr="00DE480D">
        <w:rPr>
          <w:rFonts w:ascii="Arial" w:hAnsi="Arial" w:cs="Arial"/>
          <w:sz w:val="24"/>
          <w:szCs w:val="24"/>
        </w:rPr>
        <w:t>B</w:t>
      </w:r>
      <w:r w:rsidRPr="00DE480D">
        <w:rPr>
          <w:rFonts w:ascii="Arial" w:hAnsi="Arial" w:cs="Arial"/>
          <w:sz w:val="24"/>
          <w:szCs w:val="24"/>
        </w:rPr>
        <w:t>IC reached</w:t>
      </w:r>
      <w:r w:rsidR="00976178" w:rsidRPr="00DE480D">
        <w:rPr>
          <w:rFonts w:ascii="Arial" w:hAnsi="Arial" w:cs="Arial"/>
          <w:sz w:val="24"/>
          <w:szCs w:val="24"/>
        </w:rPr>
        <w:t xml:space="preserve"> a minimum with the 2-</w:t>
      </w:r>
      <w:r w:rsidR="00EB77ED" w:rsidRPr="00DE480D">
        <w:rPr>
          <w:rFonts w:ascii="Arial" w:hAnsi="Arial" w:cs="Arial"/>
          <w:sz w:val="24"/>
          <w:szCs w:val="24"/>
        </w:rPr>
        <w:t>component</w:t>
      </w:r>
      <w:r w:rsidRPr="00DE480D">
        <w:rPr>
          <w:rFonts w:ascii="Arial" w:hAnsi="Arial" w:cs="Arial"/>
          <w:sz w:val="24"/>
          <w:szCs w:val="24"/>
        </w:rPr>
        <w:t xml:space="preserve"> solution</w:t>
      </w:r>
      <w:ins w:id="38" w:author="ALTSCHUL Drew" w:date="2015-06-05T18:12:00Z">
        <w:r w:rsidR="00C124F2">
          <w:rPr>
            <w:rFonts w:ascii="Arial" w:hAnsi="Arial" w:cs="Arial"/>
            <w:sz w:val="24"/>
            <w:szCs w:val="24"/>
          </w:rPr>
          <w:t xml:space="preserve">. </w:t>
        </w:r>
      </w:ins>
      <w:del w:id="39" w:author="ALTSCHUL Drew" w:date="2015-06-05T18:12:00Z">
        <w:r w:rsidRPr="00DE480D" w:rsidDel="00C124F2">
          <w:rPr>
            <w:rFonts w:ascii="Arial" w:hAnsi="Arial" w:cs="Arial"/>
            <w:sz w:val="24"/>
            <w:szCs w:val="24"/>
          </w:rPr>
          <w:delText xml:space="preserve"> </w:delText>
        </w:r>
        <w:r w:rsidR="0081405D" w:rsidDel="00C124F2">
          <w:rPr>
            <w:rFonts w:ascii="Arial" w:hAnsi="Arial" w:cs="Arial"/>
            <w:sz w:val="24"/>
            <w:szCs w:val="24"/>
          </w:rPr>
          <w:delText xml:space="preserve">(Figure </w:delText>
        </w:r>
      </w:del>
      <w:del w:id="40" w:author="ALTSCHUL Drew" w:date="2015-06-05T18:03:00Z">
        <w:r w:rsidR="0081405D" w:rsidDel="000D4825">
          <w:rPr>
            <w:rFonts w:ascii="Arial" w:hAnsi="Arial" w:cs="Arial"/>
            <w:sz w:val="24"/>
            <w:szCs w:val="24"/>
          </w:rPr>
          <w:delText>2</w:delText>
        </w:r>
      </w:del>
      <w:del w:id="41" w:author="ALTSCHUL Drew" w:date="2015-06-05T18:12:00Z">
        <w:r w:rsidDel="00C124F2">
          <w:rPr>
            <w:rFonts w:ascii="Arial" w:hAnsi="Arial" w:cs="Arial"/>
            <w:sz w:val="24"/>
            <w:szCs w:val="24"/>
          </w:rPr>
          <w:delText>)</w:delText>
        </w:r>
        <w:commentRangeStart w:id="42"/>
        <w:r w:rsidDel="00C124F2">
          <w:rPr>
            <w:rFonts w:ascii="Arial" w:hAnsi="Arial" w:cs="Arial"/>
            <w:sz w:val="24"/>
            <w:szCs w:val="24"/>
          </w:rPr>
          <w:delText>.</w:delText>
        </w:r>
      </w:del>
      <w:ins w:id="43" w:author="ALTSCHUL Drew" w:date="2015-06-05T18:12:00Z">
        <w:r w:rsidR="00C124F2">
          <w:rPr>
            <w:rFonts w:ascii="Arial" w:hAnsi="Arial" w:cs="Arial"/>
            <w:sz w:val="24"/>
            <w:szCs w:val="24"/>
          </w:rPr>
          <w:t xml:space="preserve">Finally, PA recommended that </w:t>
        </w:r>
      </w:ins>
      <w:ins w:id="44" w:author="ALTSCHUL Drew" w:date="2015-06-05T18:13:00Z">
        <w:r w:rsidR="00C124F2">
          <w:rPr>
            <w:rFonts w:ascii="Arial" w:hAnsi="Arial" w:cs="Arial"/>
            <w:sz w:val="24"/>
            <w:szCs w:val="24"/>
          </w:rPr>
          <w:t xml:space="preserve">2 </w:t>
        </w:r>
        <w:r w:rsidR="00C124F2" w:rsidRPr="0078671B">
          <w:rPr>
            <w:rFonts w:ascii="Arial" w:hAnsi="Arial" w:cs="Arial"/>
            <w:sz w:val="24"/>
            <w:szCs w:val="24"/>
          </w:rPr>
          <w:t>compo</w:t>
        </w:r>
        <w:r w:rsidR="00C124F2">
          <w:rPr>
            <w:rFonts w:ascii="Arial" w:hAnsi="Arial" w:cs="Arial"/>
            <w:sz w:val="24"/>
            <w:szCs w:val="24"/>
          </w:rPr>
          <w:t>nents should be retained in the</w:t>
        </w:r>
        <w:r w:rsidR="00C124F2" w:rsidRPr="0078671B">
          <w:rPr>
            <w:rFonts w:ascii="Arial" w:hAnsi="Arial" w:cs="Arial"/>
            <w:sz w:val="24"/>
            <w:szCs w:val="24"/>
          </w:rPr>
          <w:t xml:space="preserve"> solution</w:t>
        </w:r>
        <w:r w:rsidR="00C124F2">
          <w:rPr>
            <w:rFonts w:ascii="Arial" w:hAnsi="Arial" w:cs="Arial"/>
            <w:sz w:val="24"/>
            <w:szCs w:val="24"/>
          </w:rPr>
          <w:t xml:space="preserve"> (Figure 2).</w:t>
        </w:r>
      </w:ins>
      <w:del w:id="45" w:author="ALTSCHUL Drew" w:date="2015-06-05T18:12:00Z">
        <w:r w:rsidDel="00C124F2">
          <w:rPr>
            <w:rFonts w:ascii="Arial" w:hAnsi="Arial" w:cs="Arial"/>
            <w:sz w:val="24"/>
            <w:szCs w:val="24"/>
          </w:rPr>
          <w:delText xml:space="preserve"> </w:delText>
        </w:r>
      </w:del>
      <w:commentRangeEnd w:id="42"/>
      <w:r w:rsidR="00C124F2">
        <w:rPr>
          <w:rStyle w:val="CommentReference"/>
        </w:rPr>
        <w:commentReference w:id="42"/>
      </w:r>
    </w:p>
    <w:p w14:paraId="438F2C9E" w14:textId="1BB8FD20" w:rsidR="00763486" w:rsidRDefault="00B71E43" w:rsidP="00B71E43">
      <w:pPr>
        <w:spacing w:after="0" w:line="480" w:lineRule="auto"/>
        <w:ind w:firstLine="720"/>
        <w:rPr>
          <w:rFonts w:ascii="Arial" w:hAnsi="Arial" w:cs="Arial"/>
          <w:sz w:val="24"/>
          <w:szCs w:val="24"/>
        </w:rPr>
      </w:pPr>
      <w:r>
        <w:rPr>
          <w:rFonts w:ascii="Arial" w:hAnsi="Arial" w:cs="Arial"/>
          <w:sz w:val="24"/>
          <w:szCs w:val="24"/>
        </w:rPr>
        <w:t xml:space="preserve">Collectively, whereas Kaiser’s criterion suggested a 3-component model, comparisons between all of the </w:t>
      </w:r>
      <w:r w:rsidR="00480D6C">
        <w:rPr>
          <w:rFonts w:ascii="Arial" w:hAnsi="Arial" w:cs="Arial"/>
          <w:sz w:val="24"/>
          <w:szCs w:val="24"/>
        </w:rPr>
        <w:t xml:space="preserve">other extraction tests largely recommended </w:t>
      </w:r>
      <w:r>
        <w:rPr>
          <w:rFonts w:ascii="Arial" w:hAnsi="Arial" w:cs="Arial"/>
          <w:sz w:val="24"/>
          <w:szCs w:val="24"/>
        </w:rPr>
        <w:t xml:space="preserve">a 2-component solution. </w:t>
      </w:r>
      <w:r w:rsidR="00763486">
        <w:rPr>
          <w:rFonts w:ascii="Arial" w:hAnsi="Arial" w:cs="Arial"/>
          <w:sz w:val="24"/>
          <w:szCs w:val="24"/>
        </w:rPr>
        <w:t xml:space="preserve">We </w:t>
      </w:r>
      <w:r>
        <w:rPr>
          <w:rFonts w:ascii="Arial" w:hAnsi="Arial" w:cs="Arial"/>
          <w:sz w:val="24"/>
          <w:szCs w:val="24"/>
        </w:rPr>
        <w:t xml:space="preserve">therefore </w:t>
      </w:r>
      <w:r w:rsidR="00763486">
        <w:rPr>
          <w:rFonts w:ascii="Arial" w:hAnsi="Arial" w:cs="Arial"/>
          <w:sz w:val="24"/>
          <w:szCs w:val="24"/>
        </w:rPr>
        <w:t>extracted both</w:t>
      </w:r>
      <w:r w:rsidR="0047405A">
        <w:rPr>
          <w:rFonts w:ascii="Arial" w:hAnsi="Arial" w:cs="Arial"/>
          <w:sz w:val="24"/>
          <w:szCs w:val="24"/>
        </w:rPr>
        <w:t xml:space="preserve"> the</w:t>
      </w:r>
      <w:r w:rsidR="00763486">
        <w:rPr>
          <w:rFonts w:ascii="Arial" w:hAnsi="Arial" w:cs="Arial"/>
          <w:sz w:val="24"/>
          <w:szCs w:val="24"/>
        </w:rPr>
        <w:t xml:space="preserve"> 2 and 3 component solutions, and compared their fit and interpretability.</w:t>
      </w:r>
    </w:p>
    <w:p w14:paraId="04616D74" w14:textId="77777777" w:rsidR="0089105C" w:rsidRDefault="0089105C" w:rsidP="00DB59E4">
      <w:pPr>
        <w:spacing w:after="0" w:line="480" w:lineRule="auto"/>
        <w:ind w:firstLine="720"/>
        <w:rPr>
          <w:rFonts w:ascii="Arial" w:hAnsi="Arial" w:cs="Arial"/>
          <w:sz w:val="24"/>
          <w:szCs w:val="24"/>
        </w:rPr>
      </w:pPr>
    </w:p>
    <w:p w14:paraId="25AF7AC1" w14:textId="38CCC887" w:rsidR="006E7315" w:rsidRPr="006E7315" w:rsidRDefault="006E7315" w:rsidP="00F9164E">
      <w:pPr>
        <w:spacing w:after="0" w:line="480" w:lineRule="auto"/>
        <w:outlineLvl w:val="0"/>
        <w:rPr>
          <w:rFonts w:ascii="Arial" w:hAnsi="Arial" w:cs="Arial"/>
          <w:i/>
          <w:sz w:val="24"/>
          <w:szCs w:val="24"/>
        </w:rPr>
      </w:pPr>
      <w:r>
        <w:rPr>
          <w:rFonts w:ascii="Arial" w:hAnsi="Arial" w:cs="Arial"/>
          <w:i/>
          <w:sz w:val="24"/>
          <w:szCs w:val="24"/>
        </w:rPr>
        <w:t>Extracted Solutions</w:t>
      </w:r>
    </w:p>
    <w:p w14:paraId="2826FF3C" w14:textId="35489C47" w:rsidR="00480D6C" w:rsidRDefault="00480D6C" w:rsidP="00480D6C">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The 2-component solution collectively</w:t>
      </w:r>
      <w:r w:rsidRPr="0078671B">
        <w:rPr>
          <w:rFonts w:ascii="Arial" w:hAnsi="Arial" w:cs="Arial"/>
          <w:sz w:val="24"/>
          <w:szCs w:val="24"/>
        </w:rPr>
        <w:t xml:space="preserve"> explain</w:t>
      </w:r>
      <w:r>
        <w:rPr>
          <w:rFonts w:ascii="Arial" w:hAnsi="Arial" w:cs="Arial"/>
          <w:sz w:val="24"/>
          <w:szCs w:val="24"/>
        </w:rPr>
        <w:t xml:space="preserve">ed 55.0% of the total variance. </w:t>
      </w:r>
      <w:r w:rsidRPr="0078671B">
        <w:rPr>
          <w:rFonts w:ascii="Arial" w:hAnsi="Arial" w:cs="Arial"/>
          <w:sz w:val="24"/>
          <w:szCs w:val="24"/>
        </w:rPr>
        <w:t>Compon</w:t>
      </w:r>
      <w:r>
        <w:rPr>
          <w:rFonts w:ascii="Arial" w:hAnsi="Arial" w:cs="Arial"/>
          <w:sz w:val="24"/>
          <w:szCs w:val="24"/>
        </w:rPr>
        <w:t xml:space="preserve">ent 1 (Table 2) had an eigenvalue of 3.72, </w:t>
      </w:r>
      <w:r w:rsidRPr="0078671B">
        <w:rPr>
          <w:rFonts w:ascii="Arial" w:hAnsi="Arial" w:cs="Arial"/>
          <w:sz w:val="24"/>
          <w:szCs w:val="24"/>
        </w:rPr>
        <w:t>ex</w:t>
      </w:r>
      <w:r>
        <w:rPr>
          <w:rFonts w:ascii="Arial" w:hAnsi="Arial" w:cs="Arial"/>
          <w:sz w:val="24"/>
          <w:szCs w:val="24"/>
        </w:rPr>
        <w:t xml:space="preserve">plained 37.22% of the variance, and </w:t>
      </w:r>
      <w:r w:rsidRPr="0078671B">
        <w:rPr>
          <w:rFonts w:ascii="Arial" w:hAnsi="Arial" w:cs="Arial"/>
          <w:sz w:val="24"/>
          <w:szCs w:val="24"/>
        </w:rPr>
        <w:t>was characterized by moderate to high loadings (</w:t>
      </w:r>
      <w:r w:rsidRPr="0078671B">
        <w:rPr>
          <w:rFonts w:ascii="Arial" w:hAnsi="Arial" w:cs="Arial"/>
          <w:sz w:val="24"/>
          <w:szCs w:val="24"/>
          <w:u w:val="single"/>
        </w:rPr>
        <w:t>&gt;</w:t>
      </w:r>
      <w:r w:rsidRPr="0078671B">
        <w:rPr>
          <w:rFonts w:ascii="Arial" w:hAnsi="Arial" w:cs="Arial"/>
          <w:sz w:val="24"/>
          <w:szCs w:val="24"/>
        </w:rPr>
        <w:t xml:space="preserve">|0.45|) on </w:t>
      </w:r>
      <w:r w:rsidR="00E639B6">
        <w:rPr>
          <w:rFonts w:ascii="Arial" w:hAnsi="Arial" w:cs="Arial"/>
          <w:sz w:val="24"/>
          <w:szCs w:val="24"/>
        </w:rPr>
        <w:t>behavior</w:t>
      </w:r>
      <w:r w:rsidRPr="0078671B">
        <w:rPr>
          <w:rFonts w:ascii="Arial" w:hAnsi="Arial" w:cs="Arial"/>
          <w:sz w:val="24"/>
          <w:szCs w:val="24"/>
        </w:rPr>
        <w:t>s related to social affiliation (e.g. proximity, social foraging, food sharing, and grooming). Compon</w:t>
      </w:r>
      <w:r>
        <w:rPr>
          <w:rFonts w:ascii="Arial" w:hAnsi="Arial" w:cs="Arial"/>
          <w:sz w:val="24"/>
          <w:szCs w:val="24"/>
        </w:rPr>
        <w:t xml:space="preserve">ent 2 (Table 2) had an eigenvalue of 1.78, </w:t>
      </w:r>
      <w:r w:rsidRPr="0078671B">
        <w:rPr>
          <w:rFonts w:ascii="Arial" w:hAnsi="Arial" w:cs="Arial"/>
          <w:sz w:val="24"/>
          <w:szCs w:val="24"/>
        </w:rPr>
        <w:t>explained 17.8% of the variance</w:t>
      </w:r>
      <w:r>
        <w:rPr>
          <w:rFonts w:ascii="Arial" w:hAnsi="Arial" w:cs="Arial"/>
          <w:sz w:val="24"/>
          <w:szCs w:val="24"/>
        </w:rPr>
        <w:t xml:space="preserve">, and </w:t>
      </w:r>
      <w:r w:rsidRPr="0078671B">
        <w:rPr>
          <w:rFonts w:ascii="Arial" w:hAnsi="Arial" w:cs="Arial"/>
          <w:sz w:val="24"/>
          <w:szCs w:val="24"/>
        </w:rPr>
        <w:t>was characterized by high loadings (</w:t>
      </w:r>
      <w:r w:rsidRPr="0078671B">
        <w:rPr>
          <w:rFonts w:ascii="Arial" w:hAnsi="Arial" w:cs="Arial"/>
          <w:sz w:val="24"/>
          <w:szCs w:val="24"/>
          <w:u w:val="single"/>
        </w:rPr>
        <w:t>&gt;|</w:t>
      </w:r>
      <w:r w:rsidRPr="0078671B">
        <w:rPr>
          <w:rFonts w:ascii="Arial" w:hAnsi="Arial" w:cs="Arial"/>
          <w:sz w:val="24"/>
          <w:szCs w:val="24"/>
        </w:rPr>
        <w:t xml:space="preserve">0.869|) from agonistic </w:t>
      </w:r>
      <w:r w:rsidR="00E639B6">
        <w:rPr>
          <w:rFonts w:ascii="Arial" w:hAnsi="Arial" w:cs="Arial"/>
          <w:sz w:val="24"/>
          <w:szCs w:val="24"/>
        </w:rPr>
        <w:t>behavior</w:t>
      </w:r>
      <w:r w:rsidRPr="0078671B">
        <w:rPr>
          <w:rFonts w:ascii="Arial" w:hAnsi="Arial" w:cs="Arial"/>
          <w:sz w:val="24"/>
          <w:szCs w:val="24"/>
        </w:rPr>
        <w:t xml:space="preserve">s, i.e. </w:t>
      </w:r>
      <w:r>
        <w:rPr>
          <w:rFonts w:ascii="Arial" w:hAnsi="Arial" w:cs="Arial"/>
          <w:sz w:val="24"/>
          <w:szCs w:val="24"/>
        </w:rPr>
        <w:t>conflict and conflict symmetry. C</w:t>
      </w:r>
      <w:r w:rsidRPr="0078671B">
        <w:rPr>
          <w:rFonts w:ascii="Arial" w:hAnsi="Arial" w:cs="Arial"/>
          <w:sz w:val="24"/>
          <w:szCs w:val="24"/>
        </w:rPr>
        <w:t xml:space="preserve">orrelations between </w:t>
      </w:r>
      <w:r>
        <w:rPr>
          <w:rFonts w:ascii="Arial" w:hAnsi="Arial" w:cs="Arial"/>
          <w:sz w:val="24"/>
          <w:szCs w:val="24"/>
        </w:rPr>
        <w:t xml:space="preserve">these two </w:t>
      </w:r>
      <w:r w:rsidRPr="0078671B">
        <w:rPr>
          <w:rFonts w:ascii="Arial" w:hAnsi="Arial" w:cs="Arial"/>
          <w:sz w:val="24"/>
          <w:szCs w:val="24"/>
        </w:rPr>
        <w:t>components were only weakly correlated</w:t>
      </w:r>
      <w:r>
        <w:rPr>
          <w:rFonts w:ascii="Arial" w:hAnsi="Arial" w:cs="Arial"/>
          <w:sz w:val="24"/>
          <w:szCs w:val="24"/>
        </w:rPr>
        <w:t xml:space="preserve"> (r=-0.072).</w:t>
      </w:r>
    </w:p>
    <w:p w14:paraId="6290AB6D" w14:textId="56B65320" w:rsidR="00A8425B" w:rsidRPr="0078671B" w:rsidRDefault="00480D6C" w:rsidP="00A8425B">
      <w:pPr>
        <w:spacing w:after="0" w:line="480" w:lineRule="auto"/>
        <w:ind w:firstLine="720"/>
        <w:rPr>
          <w:rFonts w:ascii="Arial" w:hAnsi="Arial" w:cs="Arial"/>
          <w:sz w:val="24"/>
          <w:szCs w:val="24"/>
        </w:rPr>
      </w:pPr>
      <w:r>
        <w:rPr>
          <w:rFonts w:ascii="Arial" w:hAnsi="Arial" w:cs="Arial"/>
          <w:sz w:val="24"/>
          <w:szCs w:val="24"/>
        </w:rPr>
        <w:lastRenderedPageBreak/>
        <w:t>The 3-</w:t>
      </w:r>
      <w:r w:rsidR="00763486">
        <w:rPr>
          <w:rFonts w:ascii="Arial" w:hAnsi="Arial" w:cs="Arial"/>
          <w:sz w:val="24"/>
          <w:szCs w:val="24"/>
        </w:rPr>
        <w:t>component solution</w:t>
      </w:r>
      <w:r w:rsidR="00A8425B" w:rsidRPr="0078671B">
        <w:rPr>
          <w:rFonts w:ascii="Arial" w:hAnsi="Arial" w:cs="Arial"/>
          <w:sz w:val="24"/>
          <w:szCs w:val="24"/>
        </w:rPr>
        <w:t xml:space="preserve"> had eigenvalues over 1.0, and explained 67.32% of the total variance. The first component was moderately correlated with the second component (r=0.493), and weakly correlated with the third</w:t>
      </w:r>
      <w:r w:rsidR="00A8425B">
        <w:rPr>
          <w:rFonts w:ascii="Arial" w:hAnsi="Arial" w:cs="Arial"/>
          <w:sz w:val="24"/>
          <w:szCs w:val="24"/>
        </w:rPr>
        <w:t xml:space="preserve"> component (r=-0.106)</w:t>
      </w:r>
      <w:r w:rsidR="00A8425B" w:rsidRPr="0078671B">
        <w:rPr>
          <w:rFonts w:ascii="Arial" w:hAnsi="Arial" w:cs="Arial"/>
          <w:sz w:val="24"/>
          <w:szCs w:val="24"/>
        </w:rPr>
        <w:t>. The second component was weakly correlated w</w:t>
      </w:r>
      <w:r w:rsidR="00A8425B">
        <w:rPr>
          <w:rFonts w:ascii="Arial" w:hAnsi="Arial" w:cs="Arial"/>
          <w:sz w:val="24"/>
          <w:szCs w:val="24"/>
        </w:rPr>
        <w:t>ith the third component (r=0.01</w:t>
      </w:r>
      <w:r w:rsidR="00A8425B" w:rsidRPr="0078671B">
        <w:rPr>
          <w:rFonts w:ascii="Arial" w:hAnsi="Arial" w:cs="Arial"/>
          <w:sz w:val="24"/>
          <w:szCs w:val="24"/>
        </w:rPr>
        <w:t>). Compon</w:t>
      </w:r>
      <w:r w:rsidR="00A8425B">
        <w:rPr>
          <w:rFonts w:ascii="Arial" w:hAnsi="Arial" w:cs="Arial"/>
          <w:sz w:val="24"/>
          <w:szCs w:val="24"/>
        </w:rPr>
        <w:t xml:space="preserve">ent 1 (Table 2) had an eigenvalue of 2.56, </w:t>
      </w:r>
      <w:r w:rsidR="00A8425B" w:rsidRPr="0078671B">
        <w:rPr>
          <w:rFonts w:ascii="Arial" w:hAnsi="Arial" w:cs="Arial"/>
          <w:sz w:val="24"/>
          <w:szCs w:val="24"/>
        </w:rPr>
        <w:t xml:space="preserve">explained </w:t>
      </w:r>
      <w:r w:rsidR="00A8425B">
        <w:rPr>
          <w:rFonts w:ascii="Arial" w:hAnsi="Arial" w:cs="Arial"/>
          <w:sz w:val="24"/>
          <w:szCs w:val="24"/>
        </w:rPr>
        <w:t xml:space="preserve">25.6% of the variance, and </w:t>
      </w:r>
      <w:r w:rsidR="00A8425B" w:rsidRPr="0078671B">
        <w:rPr>
          <w:rFonts w:ascii="Arial" w:hAnsi="Arial" w:cs="Arial"/>
          <w:sz w:val="24"/>
          <w:szCs w:val="24"/>
        </w:rPr>
        <w:t xml:space="preserve">was characterized by moderate to high loadings (&gt;0.4) </w:t>
      </w:r>
      <w:r w:rsidR="00D417EE">
        <w:rPr>
          <w:rFonts w:ascii="Arial" w:hAnsi="Arial" w:cs="Arial"/>
          <w:sz w:val="24"/>
          <w:szCs w:val="24"/>
        </w:rPr>
        <w:t>by</w:t>
      </w:r>
      <w:r w:rsidR="00A8425B" w:rsidRPr="0078671B">
        <w:rPr>
          <w:rFonts w:ascii="Arial" w:hAnsi="Arial" w:cs="Arial"/>
          <w:sz w:val="24"/>
          <w:szCs w:val="24"/>
        </w:rPr>
        <w:t xml:space="preserve"> </w:t>
      </w:r>
      <w:r w:rsidR="00E639B6">
        <w:rPr>
          <w:rFonts w:ascii="Arial" w:hAnsi="Arial" w:cs="Arial"/>
          <w:sz w:val="24"/>
          <w:szCs w:val="24"/>
        </w:rPr>
        <w:t>behavior</w:t>
      </w:r>
      <w:r w:rsidR="00A8425B" w:rsidRPr="0078671B">
        <w:rPr>
          <w:rFonts w:ascii="Arial" w:hAnsi="Arial" w:cs="Arial"/>
          <w:sz w:val="24"/>
          <w:szCs w:val="24"/>
        </w:rPr>
        <w:t xml:space="preserve">s </w:t>
      </w:r>
      <w:r w:rsidR="00D417EE">
        <w:rPr>
          <w:rFonts w:ascii="Arial" w:hAnsi="Arial" w:cs="Arial"/>
          <w:sz w:val="24"/>
          <w:szCs w:val="24"/>
        </w:rPr>
        <w:t>reflecting</w:t>
      </w:r>
      <w:r w:rsidR="00A8425B" w:rsidRPr="0078671B">
        <w:rPr>
          <w:rFonts w:ascii="Arial" w:hAnsi="Arial" w:cs="Arial"/>
          <w:sz w:val="24"/>
          <w:szCs w:val="24"/>
        </w:rPr>
        <w:t xml:space="preserve"> the importance of the relationship in terms of social affiliation (i.e. proximity, social foraging) and direct benefits gained from this affiliation (i.e. grooming, grooming symmetry, coalitions). Compon</w:t>
      </w:r>
      <w:r w:rsidR="00A8425B">
        <w:rPr>
          <w:rFonts w:ascii="Arial" w:hAnsi="Arial" w:cs="Arial"/>
          <w:sz w:val="24"/>
          <w:szCs w:val="24"/>
        </w:rPr>
        <w:t xml:space="preserve">ent 2 (Table 2) had an eigenvalue of 2.45, </w:t>
      </w:r>
      <w:r w:rsidR="00A8425B" w:rsidRPr="0078671B">
        <w:rPr>
          <w:rFonts w:ascii="Arial" w:hAnsi="Arial" w:cs="Arial"/>
          <w:sz w:val="24"/>
          <w:szCs w:val="24"/>
        </w:rPr>
        <w:t>explained 24.48% of the v</w:t>
      </w:r>
      <w:r w:rsidR="00A8425B">
        <w:rPr>
          <w:rFonts w:ascii="Arial" w:hAnsi="Arial" w:cs="Arial"/>
          <w:sz w:val="24"/>
          <w:szCs w:val="24"/>
        </w:rPr>
        <w:t xml:space="preserve">ariance, and </w:t>
      </w:r>
      <w:r w:rsidR="00A8425B" w:rsidRPr="0078671B">
        <w:rPr>
          <w:rFonts w:ascii="Arial" w:hAnsi="Arial" w:cs="Arial"/>
          <w:sz w:val="24"/>
          <w:szCs w:val="24"/>
        </w:rPr>
        <w:t xml:space="preserve">was characterized by moderate to high loadings (&gt;0.4) from </w:t>
      </w:r>
      <w:r w:rsidR="00E639B6">
        <w:rPr>
          <w:rFonts w:ascii="Arial" w:hAnsi="Arial" w:cs="Arial"/>
          <w:sz w:val="24"/>
          <w:szCs w:val="24"/>
        </w:rPr>
        <w:t>behavior</w:t>
      </w:r>
      <w:r w:rsidR="00A8425B" w:rsidRPr="0078671B">
        <w:rPr>
          <w:rFonts w:ascii="Arial" w:hAnsi="Arial" w:cs="Arial"/>
          <w:sz w:val="24"/>
          <w:szCs w:val="24"/>
        </w:rPr>
        <w:t>s related to tolerance to approaches (avoid-stay symmetry), tolerance at feeding sites (social foraging, food sharing, food sharing symmetry), and coalitionary support. Compone</w:t>
      </w:r>
      <w:r w:rsidR="00A8425B">
        <w:rPr>
          <w:rFonts w:ascii="Arial" w:hAnsi="Arial" w:cs="Arial"/>
          <w:sz w:val="24"/>
          <w:szCs w:val="24"/>
        </w:rPr>
        <w:t xml:space="preserve">nt 3 (Table 2) had an eigenvector of 1.72, </w:t>
      </w:r>
      <w:r w:rsidR="00A8425B" w:rsidRPr="0078671B">
        <w:rPr>
          <w:rFonts w:ascii="Arial" w:hAnsi="Arial" w:cs="Arial"/>
          <w:sz w:val="24"/>
          <w:szCs w:val="24"/>
        </w:rPr>
        <w:t>explained 17.24% of the variance</w:t>
      </w:r>
      <w:r w:rsidR="00A8425B">
        <w:rPr>
          <w:rFonts w:ascii="Arial" w:hAnsi="Arial" w:cs="Arial"/>
          <w:sz w:val="24"/>
          <w:szCs w:val="24"/>
        </w:rPr>
        <w:t xml:space="preserve">, and </w:t>
      </w:r>
      <w:r w:rsidR="00A8425B" w:rsidRPr="0078671B">
        <w:rPr>
          <w:rFonts w:ascii="Arial" w:hAnsi="Arial" w:cs="Arial"/>
          <w:sz w:val="24"/>
          <w:szCs w:val="24"/>
        </w:rPr>
        <w:t xml:space="preserve">was characterized by high loadings (&gt;0.89) from </w:t>
      </w:r>
      <w:r w:rsidR="00E639B6">
        <w:rPr>
          <w:rFonts w:ascii="Arial" w:hAnsi="Arial" w:cs="Arial"/>
          <w:sz w:val="24"/>
          <w:szCs w:val="24"/>
        </w:rPr>
        <w:t>behavior</w:t>
      </w:r>
      <w:r w:rsidR="00A8425B" w:rsidRPr="0078671B">
        <w:rPr>
          <w:rFonts w:ascii="Arial" w:hAnsi="Arial" w:cs="Arial"/>
          <w:sz w:val="24"/>
          <w:szCs w:val="24"/>
        </w:rPr>
        <w:t>s indicating a lack of stability or predictability in the relationship (i.e. conflict and conflict symmetry)</w:t>
      </w:r>
      <w:r w:rsidR="00A8425B">
        <w:rPr>
          <w:rFonts w:ascii="Arial" w:hAnsi="Arial" w:cs="Arial"/>
          <w:sz w:val="24"/>
          <w:szCs w:val="24"/>
        </w:rPr>
        <w:t xml:space="preserve">. </w:t>
      </w:r>
    </w:p>
    <w:p w14:paraId="327D58B4" w14:textId="3FCB341E" w:rsidR="002B638E" w:rsidRPr="00E44E24" w:rsidRDefault="004F48AA" w:rsidP="00A8425B">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To assess the internal consistency of the solutions, we applied ω</w:t>
      </w:r>
      <w:r>
        <w:rPr>
          <w:rFonts w:ascii="Arial" w:hAnsi="Arial" w:cs="Arial"/>
          <w:sz w:val="24"/>
          <w:szCs w:val="24"/>
          <w:vertAlign w:val="subscript"/>
        </w:rPr>
        <w:t>h</w:t>
      </w:r>
      <w:r>
        <w:rPr>
          <w:rFonts w:ascii="Arial" w:hAnsi="Arial" w:cs="Arial"/>
          <w:sz w:val="24"/>
          <w:szCs w:val="24"/>
        </w:rPr>
        <w:t xml:space="preserve"> to both </w:t>
      </w:r>
      <w:r w:rsidR="00370C46">
        <w:rPr>
          <w:rFonts w:ascii="Arial" w:hAnsi="Arial" w:cs="Arial"/>
          <w:sz w:val="24"/>
          <w:szCs w:val="24"/>
        </w:rPr>
        <w:t xml:space="preserve">the 2 and 3 component solutions </w:t>
      </w:r>
      <w:r>
        <w:rPr>
          <w:rFonts w:ascii="Arial" w:hAnsi="Arial" w:cs="Arial"/>
          <w:sz w:val="24"/>
          <w:szCs w:val="24"/>
        </w:rPr>
        <w:t xml:space="preserve">(Dunn et al. 2014). </w:t>
      </w:r>
      <w:r w:rsidR="00E44E24">
        <w:rPr>
          <w:rFonts w:ascii="Arial" w:hAnsi="Arial" w:cs="Arial"/>
          <w:sz w:val="24"/>
          <w:szCs w:val="24"/>
        </w:rPr>
        <w:t xml:space="preserve">For the </w:t>
      </w:r>
      <w:r>
        <w:rPr>
          <w:rFonts w:ascii="Arial" w:hAnsi="Arial" w:cs="Arial"/>
          <w:sz w:val="24"/>
          <w:szCs w:val="24"/>
        </w:rPr>
        <w:t>2 component solution</w:t>
      </w:r>
      <w:r w:rsidR="00E44E24">
        <w:rPr>
          <w:rFonts w:ascii="Arial" w:hAnsi="Arial" w:cs="Arial"/>
          <w:sz w:val="24"/>
          <w:szCs w:val="24"/>
        </w:rPr>
        <w:t>, ω</w:t>
      </w:r>
      <w:r w:rsidR="00E44E24">
        <w:rPr>
          <w:rFonts w:ascii="Arial" w:hAnsi="Arial" w:cs="Arial"/>
          <w:sz w:val="24"/>
          <w:szCs w:val="24"/>
          <w:vertAlign w:val="subscript"/>
        </w:rPr>
        <w:t>h</w:t>
      </w:r>
      <w:r w:rsidR="00E44E24">
        <w:rPr>
          <w:rFonts w:ascii="Arial" w:hAnsi="Arial" w:cs="Arial"/>
          <w:sz w:val="24"/>
          <w:szCs w:val="24"/>
        </w:rPr>
        <w:t xml:space="preserve"> = 0.08, which suggests that there were no large effects left unaccounted </w:t>
      </w:r>
      <w:r w:rsidR="00370C46">
        <w:rPr>
          <w:rFonts w:ascii="Arial" w:hAnsi="Arial" w:cs="Arial"/>
          <w:sz w:val="24"/>
          <w:szCs w:val="24"/>
        </w:rPr>
        <w:t xml:space="preserve">for by </w:t>
      </w:r>
      <w:r w:rsidR="00E44E24">
        <w:rPr>
          <w:rFonts w:ascii="Arial" w:hAnsi="Arial" w:cs="Arial"/>
          <w:sz w:val="24"/>
          <w:szCs w:val="24"/>
        </w:rPr>
        <w:t>missing latent variables</w:t>
      </w:r>
      <w:r w:rsidR="001B759C">
        <w:rPr>
          <w:rFonts w:ascii="Arial" w:hAnsi="Arial" w:cs="Arial"/>
          <w:sz w:val="24"/>
          <w:szCs w:val="24"/>
        </w:rPr>
        <w:t xml:space="preserve"> (e.g. a third component, cf. Cords </w:t>
      </w:r>
      <w:r w:rsidR="00FB7477">
        <w:rPr>
          <w:rFonts w:ascii="Arial" w:hAnsi="Arial" w:cs="Arial"/>
          <w:sz w:val="24"/>
          <w:szCs w:val="24"/>
        </w:rPr>
        <w:t>and</w:t>
      </w:r>
      <w:r w:rsidR="001B759C">
        <w:rPr>
          <w:rFonts w:ascii="Arial" w:hAnsi="Arial" w:cs="Arial"/>
          <w:sz w:val="24"/>
          <w:szCs w:val="24"/>
        </w:rPr>
        <w:t xml:space="preserve"> Aureli 2000)</w:t>
      </w:r>
      <w:r w:rsidR="00E44E24">
        <w:rPr>
          <w:rFonts w:ascii="Arial" w:hAnsi="Arial" w:cs="Arial"/>
          <w:sz w:val="24"/>
          <w:szCs w:val="24"/>
        </w:rPr>
        <w:t xml:space="preserve">. On the other hand, </w:t>
      </w:r>
      <w:r w:rsidR="00370C46">
        <w:rPr>
          <w:rFonts w:ascii="Arial" w:hAnsi="Arial" w:cs="Arial"/>
          <w:sz w:val="24"/>
          <w:szCs w:val="24"/>
        </w:rPr>
        <w:t xml:space="preserve">for </w:t>
      </w:r>
      <w:r w:rsidR="00E44E24">
        <w:rPr>
          <w:rFonts w:ascii="Arial" w:hAnsi="Arial" w:cs="Arial"/>
          <w:sz w:val="24"/>
          <w:szCs w:val="24"/>
        </w:rPr>
        <w:t xml:space="preserve">the 3 component </w:t>
      </w:r>
      <w:r w:rsidR="00370C46">
        <w:rPr>
          <w:rFonts w:ascii="Arial" w:hAnsi="Arial" w:cs="Arial"/>
          <w:sz w:val="24"/>
          <w:szCs w:val="24"/>
        </w:rPr>
        <w:t xml:space="preserve">model, </w:t>
      </w:r>
      <w:r w:rsidR="00E44E24">
        <w:rPr>
          <w:rFonts w:ascii="Arial" w:hAnsi="Arial" w:cs="Arial"/>
          <w:sz w:val="24"/>
          <w:szCs w:val="24"/>
        </w:rPr>
        <w:t>ω</w:t>
      </w:r>
      <w:r w:rsidR="00E44E24">
        <w:rPr>
          <w:rFonts w:ascii="Arial" w:hAnsi="Arial" w:cs="Arial"/>
          <w:sz w:val="24"/>
          <w:szCs w:val="24"/>
          <w:vertAlign w:val="subscript"/>
        </w:rPr>
        <w:t>h</w:t>
      </w:r>
      <w:r w:rsidR="00E44E24">
        <w:rPr>
          <w:rFonts w:ascii="Arial" w:hAnsi="Arial" w:cs="Arial"/>
          <w:sz w:val="24"/>
          <w:szCs w:val="24"/>
        </w:rPr>
        <w:t xml:space="preserve"> = 0.64. A</w:t>
      </w:r>
      <w:r w:rsidR="00FB70B0">
        <w:rPr>
          <w:rFonts w:ascii="Arial" w:hAnsi="Arial" w:cs="Arial"/>
          <w:sz w:val="24"/>
          <w:szCs w:val="24"/>
        </w:rPr>
        <w:t>n</w:t>
      </w:r>
      <w:r w:rsidR="00E44E24">
        <w:rPr>
          <w:rFonts w:ascii="Arial" w:hAnsi="Arial" w:cs="Arial"/>
          <w:sz w:val="24"/>
          <w:szCs w:val="24"/>
        </w:rPr>
        <w:t xml:space="preserve"> ω</w:t>
      </w:r>
      <w:r w:rsidR="00E44E24">
        <w:rPr>
          <w:rFonts w:ascii="Arial" w:hAnsi="Arial" w:cs="Arial"/>
          <w:sz w:val="24"/>
          <w:szCs w:val="24"/>
          <w:vertAlign w:val="subscript"/>
        </w:rPr>
        <w:t>h</w:t>
      </w:r>
      <w:r w:rsidR="00E44E24">
        <w:rPr>
          <w:rFonts w:ascii="Arial" w:hAnsi="Arial" w:cs="Arial"/>
          <w:sz w:val="24"/>
          <w:szCs w:val="24"/>
        </w:rPr>
        <w:t xml:space="preserve"> of this magnitude suggests that a single-level 3 component structure alone does not adequately model the data</w:t>
      </w:r>
      <w:r w:rsidR="00370C46">
        <w:rPr>
          <w:rFonts w:ascii="Arial" w:hAnsi="Arial" w:cs="Arial"/>
          <w:sz w:val="24"/>
          <w:szCs w:val="24"/>
        </w:rPr>
        <w:t>, and points towards there being a</w:t>
      </w:r>
      <w:r w:rsidR="00E44E24">
        <w:rPr>
          <w:rFonts w:ascii="Arial" w:hAnsi="Arial" w:cs="Arial"/>
          <w:sz w:val="24"/>
          <w:szCs w:val="24"/>
        </w:rPr>
        <w:t>n additional</w:t>
      </w:r>
      <w:r w:rsidR="00FB70B0">
        <w:rPr>
          <w:rFonts w:ascii="Arial" w:hAnsi="Arial" w:cs="Arial"/>
          <w:sz w:val="24"/>
          <w:szCs w:val="24"/>
        </w:rPr>
        <w:t>, general</w:t>
      </w:r>
      <w:r w:rsidR="00E44E24">
        <w:rPr>
          <w:rFonts w:ascii="Arial" w:hAnsi="Arial" w:cs="Arial"/>
          <w:sz w:val="24"/>
          <w:szCs w:val="24"/>
        </w:rPr>
        <w:t xml:space="preserve"> latent variable (e.g. a combination of two of the extracted constructs)</w:t>
      </w:r>
      <w:r w:rsidR="00370C46">
        <w:rPr>
          <w:rFonts w:ascii="Arial" w:hAnsi="Arial" w:cs="Arial"/>
          <w:sz w:val="24"/>
          <w:szCs w:val="24"/>
        </w:rPr>
        <w:t>.</w:t>
      </w:r>
    </w:p>
    <w:p w14:paraId="028A2178" w14:textId="77777777" w:rsidR="00AC7EC3" w:rsidRDefault="00AC7EC3" w:rsidP="009A5004">
      <w:pPr>
        <w:autoSpaceDE w:val="0"/>
        <w:autoSpaceDN w:val="0"/>
        <w:adjustRightInd w:val="0"/>
        <w:spacing w:after="0" w:line="480" w:lineRule="auto"/>
        <w:rPr>
          <w:rFonts w:ascii="Arial" w:hAnsi="Arial" w:cs="Arial"/>
          <w:sz w:val="24"/>
          <w:szCs w:val="24"/>
        </w:rPr>
      </w:pPr>
    </w:p>
    <w:p w14:paraId="5254131B" w14:textId="4596FF1C" w:rsidR="009A5004" w:rsidRPr="009A5004" w:rsidRDefault="009A5004" w:rsidP="00F9164E">
      <w:pPr>
        <w:autoSpaceDE w:val="0"/>
        <w:autoSpaceDN w:val="0"/>
        <w:adjustRightInd w:val="0"/>
        <w:spacing w:after="0" w:line="480" w:lineRule="auto"/>
        <w:outlineLvl w:val="0"/>
        <w:rPr>
          <w:rFonts w:ascii="Arial" w:hAnsi="Arial" w:cs="Arial"/>
          <w:b/>
          <w:sz w:val="24"/>
          <w:szCs w:val="24"/>
        </w:rPr>
      </w:pPr>
      <w:r w:rsidRPr="009A5004">
        <w:rPr>
          <w:rFonts w:ascii="Arial" w:hAnsi="Arial" w:cs="Arial"/>
          <w:b/>
          <w:sz w:val="24"/>
          <w:szCs w:val="24"/>
        </w:rPr>
        <w:t>Discussion</w:t>
      </w:r>
    </w:p>
    <w:p w14:paraId="704C11A3" w14:textId="0DABFA76" w:rsidR="009A5004" w:rsidRDefault="009A5004"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The PCA solution derived using Kaiser’s criterion </w:t>
      </w:r>
      <w:r w:rsidR="00AC7EC3">
        <w:rPr>
          <w:rFonts w:ascii="Arial" w:hAnsi="Arial" w:cs="Arial"/>
          <w:sz w:val="24"/>
          <w:szCs w:val="24"/>
        </w:rPr>
        <w:t xml:space="preserve">closely </w:t>
      </w:r>
      <w:r w:rsidR="00AC7EC3" w:rsidRPr="0078671B">
        <w:rPr>
          <w:rFonts w:ascii="Arial" w:hAnsi="Arial" w:cs="Arial"/>
          <w:sz w:val="24"/>
          <w:szCs w:val="24"/>
        </w:rPr>
        <w:t>resemble</w:t>
      </w:r>
      <w:r w:rsidR="002B7F46">
        <w:rPr>
          <w:rFonts w:ascii="Arial" w:hAnsi="Arial" w:cs="Arial"/>
          <w:sz w:val="24"/>
          <w:szCs w:val="24"/>
        </w:rPr>
        <w:t>d</w:t>
      </w:r>
      <w:r w:rsidR="00AC7EC3" w:rsidRPr="0078671B">
        <w:rPr>
          <w:rFonts w:ascii="Arial" w:hAnsi="Arial" w:cs="Arial"/>
          <w:sz w:val="24"/>
          <w:szCs w:val="24"/>
        </w:rPr>
        <w:t xml:space="preserve"> the 3-component model propo</w:t>
      </w:r>
      <w:r w:rsidR="00AC7EC3">
        <w:rPr>
          <w:rFonts w:ascii="Arial" w:hAnsi="Arial" w:cs="Arial"/>
          <w:sz w:val="24"/>
          <w:szCs w:val="24"/>
        </w:rPr>
        <w:t>sed by Cords and Aure</w:t>
      </w:r>
      <w:r w:rsidR="002B7F46">
        <w:rPr>
          <w:rFonts w:ascii="Arial" w:hAnsi="Arial" w:cs="Arial"/>
          <w:sz w:val="24"/>
          <w:szCs w:val="24"/>
        </w:rPr>
        <w:t>li (2000). Component 1 resembled</w:t>
      </w:r>
      <w:r w:rsidR="00AC7EC3">
        <w:rPr>
          <w:rFonts w:ascii="Arial" w:hAnsi="Arial" w:cs="Arial"/>
          <w:sz w:val="24"/>
          <w:szCs w:val="24"/>
        </w:rPr>
        <w:t xml:space="preserve"> relationship </w:t>
      </w:r>
      <w:ins w:id="46" w:author="ALTSCHUL Drew" w:date="2015-06-05T18:05:00Z">
        <w:r w:rsidR="000D4825">
          <w:rPr>
            <w:rFonts w:ascii="Arial" w:hAnsi="Arial" w:cs="Arial"/>
            <w:sz w:val="24"/>
            <w:szCs w:val="24"/>
          </w:rPr>
          <w:t>‘</w:t>
        </w:r>
      </w:ins>
      <w:del w:id="47" w:author="ALTSCHUL Drew" w:date="2015-06-05T18:05:00Z">
        <w:r w:rsidR="00AC7EC3" w:rsidDel="000D4825">
          <w:rPr>
            <w:rFonts w:ascii="Arial" w:hAnsi="Arial" w:cs="Arial"/>
            <w:sz w:val="24"/>
            <w:szCs w:val="24"/>
          </w:rPr>
          <w:delText>“</w:delText>
        </w:r>
      </w:del>
      <w:r w:rsidR="00AC7EC3" w:rsidRPr="0078671B">
        <w:rPr>
          <w:rFonts w:ascii="Arial" w:hAnsi="Arial" w:cs="Arial"/>
          <w:sz w:val="24"/>
          <w:szCs w:val="24"/>
        </w:rPr>
        <w:t>value</w:t>
      </w:r>
      <w:ins w:id="48" w:author="ALTSCHUL Drew" w:date="2015-06-05T18:05:00Z">
        <w:r w:rsidR="000D4825">
          <w:rPr>
            <w:rFonts w:ascii="Arial" w:hAnsi="Arial" w:cs="Arial"/>
            <w:sz w:val="24"/>
            <w:szCs w:val="24"/>
          </w:rPr>
          <w:t>’</w:t>
        </w:r>
      </w:ins>
      <w:del w:id="49" w:author="ALTSCHUL Drew" w:date="2015-06-05T18:05:00Z">
        <w:r w:rsidR="00AC7EC3" w:rsidDel="000D4825">
          <w:rPr>
            <w:rFonts w:ascii="Arial" w:hAnsi="Arial" w:cs="Arial"/>
            <w:sz w:val="24"/>
            <w:szCs w:val="24"/>
          </w:rPr>
          <w:delText>”</w:delText>
        </w:r>
      </w:del>
      <w:r w:rsidR="00AC7EC3" w:rsidRPr="0078671B">
        <w:rPr>
          <w:rFonts w:ascii="Arial" w:hAnsi="Arial" w:cs="Arial"/>
          <w:sz w:val="24"/>
          <w:szCs w:val="24"/>
        </w:rPr>
        <w:t xml:space="preserve"> (e.g. grooming and food sharing), </w:t>
      </w:r>
      <w:r w:rsidR="002B7F46">
        <w:rPr>
          <w:rFonts w:ascii="Arial" w:hAnsi="Arial" w:cs="Arial"/>
          <w:sz w:val="24"/>
          <w:szCs w:val="24"/>
        </w:rPr>
        <w:t>component 2 resembled</w:t>
      </w:r>
      <w:r w:rsidR="00AC7EC3">
        <w:rPr>
          <w:rFonts w:ascii="Arial" w:hAnsi="Arial" w:cs="Arial"/>
          <w:sz w:val="24"/>
          <w:szCs w:val="24"/>
        </w:rPr>
        <w:t xml:space="preserve"> relationship </w:t>
      </w:r>
      <w:ins w:id="50" w:author="ALTSCHUL Drew" w:date="2015-06-05T18:05:00Z">
        <w:r w:rsidR="000D4825">
          <w:rPr>
            <w:rFonts w:ascii="Arial" w:hAnsi="Arial" w:cs="Arial"/>
            <w:sz w:val="24"/>
            <w:szCs w:val="24"/>
          </w:rPr>
          <w:t>‘</w:t>
        </w:r>
      </w:ins>
      <w:del w:id="51" w:author="ALTSCHUL Drew" w:date="2015-06-05T18:05:00Z">
        <w:r w:rsidR="00AC7EC3" w:rsidDel="000D4825">
          <w:rPr>
            <w:rFonts w:ascii="Arial" w:hAnsi="Arial" w:cs="Arial"/>
            <w:sz w:val="24"/>
            <w:szCs w:val="24"/>
          </w:rPr>
          <w:delText>“</w:delText>
        </w:r>
      </w:del>
      <w:r w:rsidR="00AC7EC3" w:rsidRPr="0078671B">
        <w:rPr>
          <w:rFonts w:ascii="Arial" w:hAnsi="Arial" w:cs="Arial"/>
          <w:sz w:val="24"/>
          <w:szCs w:val="24"/>
        </w:rPr>
        <w:t>compatibility</w:t>
      </w:r>
      <w:ins w:id="52" w:author="ALTSCHUL Drew" w:date="2015-06-05T18:05:00Z">
        <w:r w:rsidR="000D4825">
          <w:rPr>
            <w:rFonts w:ascii="Arial" w:hAnsi="Arial" w:cs="Arial"/>
            <w:sz w:val="24"/>
            <w:szCs w:val="24"/>
          </w:rPr>
          <w:t>’</w:t>
        </w:r>
      </w:ins>
      <w:del w:id="53" w:author="ALTSCHUL Drew" w:date="2015-06-05T18:05:00Z">
        <w:r w:rsidR="00AC7EC3" w:rsidDel="000D4825">
          <w:rPr>
            <w:rFonts w:ascii="Arial" w:hAnsi="Arial" w:cs="Arial"/>
            <w:sz w:val="24"/>
            <w:szCs w:val="24"/>
          </w:rPr>
          <w:delText>”</w:delText>
        </w:r>
      </w:del>
      <w:r w:rsidR="00AC7EC3" w:rsidRPr="0078671B">
        <w:rPr>
          <w:rFonts w:ascii="Arial" w:hAnsi="Arial" w:cs="Arial"/>
          <w:sz w:val="24"/>
          <w:szCs w:val="24"/>
        </w:rPr>
        <w:t xml:space="preserve"> (e.g. tolerance at feeding sites), and </w:t>
      </w:r>
      <w:r w:rsidR="002B7F46">
        <w:rPr>
          <w:rFonts w:ascii="Arial" w:hAnsi="Arial" w:cs="Arial"/>
          <w:sz w:val="24"/>
          <w:szCs w:val="24"/>
        </w:rPr>
        <w:t>component 3 resembled</w:t>
      </w:r>
      <w:r w:rsidR="00AC7EC3">
        <w:rPr>
          <w:rFonts w:ascii="Arial" w:hAnsi="Arial" w:cs="Arial"/>
          <w:sz w:val="24"/>
          <w:szCs w:val="24"/>
        </w:rPr>
        <w:t xml:space="preserve"> relationship </w:t>
      </w:r>
      <w:ins w:id="54" w:author="ALTSCHUL Drew" w:date="2015-06-05T18:05:00Z">
        <w:r w:rsidR="000D4825">
          <w:rPr>
            <w:rFonts w:ascii="Arial" w:hAnsi="Arial" w:cs="Arial"/>
            <w:sz w:val="24"/>
            <w:szCs w:val="24"/>
          </w:rPr>
          <w:t>‘</w:t>
        </w:r>
      </w:ins>
      <w:del w:id="55" w:author="ALTSCHUL Drew" w:date="2015-06-05T18:05:00Z">
        <w:r w:rsidR="00AC7EC3" w:rsidDel="000D4825">
          <w:rPr>
            <w:rFonts w:ascii="Arial" w:hAnsi="Arial" w:cs="Arial"/>
            <w:sz w:val="24"/>
            <w:szCs w:val="24"/>
          </w:rPr>
          <w:delText>“</w:delText>
        </w:r>
      </w:del>
      <w:r w:rsidR="00AC7EC3" w:rsidRPr="0078671B">
        <w:rPr>
          <w:rFonts w:ascii="Arial" w:hAnsi="Arial" w:cs="Arial"/>
          <w:sz w:val="24"/>
          <w:szCs w:val="24"/>
        </w:rPr>
        <w:t>security</w:t>
      </w:r>
      <w:del w:id="56" w:author="ALTSCHUL Drew" w:date="2015-06-05T18:05:00Z">
        <w:r w:rsidR="00AC7EC3" w:rsidDel="000D4825">
          <w:rPr>
            <w:rFonts w:ascii="Arial" w:hAnsi="Arial" w:cs="Arial"/>
            <w:sz w:val="24"/>
            <w:szCs w:val="24"/>
          </w:rPr>
          <w:delText>”</w:delText>
        </w:r>
      </w:del>
      <w:ins w:id="57" w:author="ALTSCHUL Drew" w:date="2015-06-05T18:05:00Z">
        <w:r w:rsidR="000D4825">
          <w:rPr>
            <w:rFonts w:ascii="Arial" w:hAnsi="Arial" w:cs="Arial"/>
            <w:sz w:val="24"/>
            <w:szCs w:val="24"/>
          </w:rPr>
          <w:t>’</w:t>
        </w:r>
      </w:ins>
      <w:r w:rsidR="00AC7EC3" w:rsidRPr="0078671B">
        <w:rPr>
          <w:rFonts w:ascii="Arial" w:hAnsi="Arial" w:cs="Arial"/>
          <w:sz w:val="24"/>
          <w:szCs w:val="24"/>
        </w:rPr>
        <w:t xml:space="preserve"> (e.g. rates of aggression).</w:t>
      </w:r>
      <w:r>
        <w:rPr>
          <w:rFonts w:ascii="Arial" w:hAnsi="Arial" w:cs="Arial"/>
          <w:sz w:val="24"/>
          <w:szCs w:val="24"/>
        </w:rPr>
        <w:t xml:space="preserve"> By contrast, the PCA solution derived using </w:t>
      </w:r>
      <w:r w:rsidR="00480D6C">
        <w:rPr>
          <w:rFonts w:ascii="Arial" w:hAnsi="Arial" w:cs="Arial"/>
          <w:sz w:val="24"/>
          <w:szCs w:val="24"/>
        </w:rPr>
        <w:t xml:space="preserve">the other extraction tests </w:t>
      </w:r>
      <w:r w:rsidR="000D50C4">
        <w:rPr>
          <w:rFonts w:ascii="Arial" w:hAnsi="Arial" w:cs="Arial"/>
          <w:sz w:val="24"/>
          <w:szCs w:val="24"/>
        </w:rPr>
        <w:t>recommended two components, i.e.</w:t>
      </w:r>
      <w:r>
        <w:rPr>
          <w:rFonts w:ascii="Arial" w:hAnsi="Arial" w:cs="Arial"/>
          <w:sz w:val="24"/>
          <w:szCs w:val="24"/>
        </w:rPr>
        <w:t xml:space="preserve"> basic</w:t>
      </w:r>
      <w:r w:rsidRPr="0078671B">
        <w:rPr>
          <w:rFonts w:ascii="Arial" w:hAnsi="Arial" w:cs="Arial"/>
          <w:sz w:val="24"/>
          <w:szCs w:val="24"/>
        </w:rPr>
        <w:t xml:space="preserve"> affiliative and agonistic </w:t>
      </w:r>
      <w:r>
        <w:rPr>
          <w:rFonts w:ascii="Arial" w:hAnsi="Arial" w:cs="Arial"/>
          <w:sz w:val="24"/>
          <w:szCs w:val="24"/>
        </w:rPr>
        <w:t>components</w:t>
      </w:r>
      <w:r w:rsidRPr="0078671B">
        <w:rPr>
          <w:rFonts w:ascii="Arial" w:hAnsi="Arial" w:cs="Arial"/>
          <w:sz w:val="24"/>
          <w:szCs w:val="24"/>
        </w:rPr>
        <w:t xml:space="preserve">, </w:t>
      </w:r>
      <w:r>
        <w:rPr>
          <w:rFonts w:ascii="Arial" w:hAnsi="Arial" w:cs="Arial"/>
          <w:sz w:val="24"/>
          <w:szCs w:val="24"/>
        </w:rPr>
        <w:t>which</w:t>
      </w:r>
      <w:r w:rsidR="0041623F">
        <w:rPr>
          <w:rFonts w:ascii="Arial" w:hAnsi="Arial" w:cs="Arial"/>
          <w:sz w:val="24"/>
          <w:szCs w:val="24"/>
        </w:rPr>
        <w:t>, as previously discussed,</w:t>
      </w:r>
      <w:r>
        <w:rPr>
          <w:rFonts w:ascii="Arial" w:hAnsi="Arial" w:cs="Arial"/>
          <w:sz w:val="24"/>
          <w:szCs w:val="24"/>
        </w:rPr>
        <w:t xml:space="preserve"> reflects </w:t>
      </w:r>
      <w:r w:rsidR="000D50C4">
        <w:rPr>
          <w:rFonts w:ascii="Arial" w:hAnsi="Arial" w:cs="Arial"/>
          <w:sz w:val="24"/>
          <w:szCs w:val="24"/>
        </w:rPr>
        <w:t>a</w:t>
      </w:r>
      <w:r>
        <w:rPr>
          <w:rFonts w:ascii="Arial" w:hAnsi="Arial" w:cs="Arial"/>
          <w:sz w:val="24"/>
          <w:szCs w:val="24"/>
        </w:rPr>
        <w:t xml:space="preserve"> more traditional approach to describing social relationship structure (e.g. Hinde 1976).</w:t>
      </w:r>
    </w:p>
    <w:p w14:paraId="6E3BC0E7" w14:textId="71C7F62C" w:rsidR="00AC7EC3" w:rsidRDefault="00A8425B" w:rsidP="009A5004">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Similar findings have recently been reported </w:t>
      </w:r>
      <w:r w:rsidR="009A5004">
        <w:rPr>
          <w:rFonts w:ascii="Arial" w:hAnsi="Arial" w:cs="Arial"/>
          <w:sz w:val="24"/>
          <w:szCs w:val="24"/>
        </w:rPr>
        <w:t xml:space="preserve">in bonobos </w:t>
      </w:r>
      <w:r>
        <w:rPr>
          <w:rFonts w:ascii="Arial" w:hAnsi="Arial" w:cs="Arial"/>
          <w:sz w:val="24"/>
          <w:szCs w:val="24"/>
        </w:rPr>
        <w:t xml:space="preserve">by </w:t>
      </w:r>
      <w:r w:rsidR="00BB7A47" w:rsidRPr="00BB7A47">
        <w:rPr>
          <w:rFonts w:ascii="Arial" w:hAnsi="Arial" w:cs="Arial"/>
          <w:sz w:val="24"/>
          <w:szCs w:val="24"/>
        </w:rPr>
        <w:t>Stevens et al.</w:t>
      </w:r>
      <w:r w:rsidR="00FD0D10">
        <w:rPr>
          <w:rFonts w:ascii="Arial" w:hAnsi="Arial" w:cs="Arial"/>
          <w:sz w:val="24"/>
          <w:szCs w:val="24"/>
        </w:rPr>
        <w:t xml:space="preserve"> (2015),</w:t>
      </w:r>
      <w:r>
        <w:rPr>
          <w:rFonts w:ascii="Arial" w:hAnsi="Arial" w:cs="Arial"/>
          <w:sz w:val="24"/>
          <w:szCs w:val="24"/>
        </w:rPr>
        <w:t xml:space="preserve"> who identified three components resembling the 3-component model </w:t>
      </w:r>
      <w:r w:rsidR="000D50C4">
        <w:rPr>
          <w:rFonts w:ascii="Arial" w:hAnsi="Arial" w:cs="Arial"/>
          <w:sz w:val="24"/>
          <w:szCs w:val="24"/>
        </w:rPr>
        <w:t>proposed by</w:t>
      </w:r>
      <w:r>
        <w:rPr>
          <w:rFonts w:ascii="Arial" w:hAnsi="Arial" w:cs="Arial"/>
          <w:sz w:val="24"/>
          <w:szCs w:val="24"/>
        </w:rPr>
        <w:t xml:space="preserve"> Cords and Aureli (2000) when using Kaiser’s criterion and a scree test, but ended up retaining only two components (labelled ‘value’ and ‘compatibility’, respectively) based on a parallel analysis. </w:t>
      </w:r>
      <w:r w:rsidR="009A5004">
        <w:rPr>
          <w:rFonts w:ascii="Arial" w:hAnsi="Arial" w:cs="Arial"/>
          <w:sz w:val="24"/>
          <w:szCs w:val="24"/>
        </w:rPr>
        <w:t>Importantly, t</w:t>
      </w:r>
      <w:r>
        <w:rPr>
          <w:rFonts w:ascii="Arial" w:hAnsi="Arial" w:cs="Arial"/>
          <w:sz w:val="24"/>
          <w:szCs w:val="24"/>
        </w:rPr>
        <w:t>heir findings illustrat</w:t>
      </w:r>
      <w:r w:rsidR="000D630E">
        <w:rPr>
          <w:rFonts w:ascii="Arial" w:hAnsi="Arial" w:cs="Arial"/>
          <w:sz w:val="24"/>
          <w:szCs w:val="24"/>
        </w:rPr>
        <w:t>e how a scree test, which in our</w:t>
      </w:r>
      <w:r>
        <w:rPr>
          <w:rFonts w:ascii="Arial" w:hAnsi="Arial" w:cs="Arial"/>
          <w:sz w:val="24"/>
          <w:szCs w:val="24"/>
        </w:rPr>
        <w:t xml:space="preserve"> current study recommended the same number of componen</w:t>
      </w:r>
      <w:r w:rsidR="000D630E">
        <w:rPr>
          <w:rFonts w:ascii="Arial" w:hAnsi="Arial" w:cs="Arial"/>
          <w:sz w:val="24"/>
          <w:szCs w:val="24"/>
        </w:rPr>
        <w:t xml:space="preserve">ts as a </w:t>
      </w:r>
      <w:r w:rsidR="00C133BD">
        <w:rPr>
          <w:rFonts w:ascii="Arial" w:hAnsi="Arial" w:cs="Arial"/>
          <w:sz w:val="24"/>
          <w:szCs w:val="24"/>
        </w:rPr>
        <w:t>PA</w:t>
      </w:r>
      <w:r w:rsidR="000D630E">
        <w:rPr>
          <w:rFonts w:ascii="Arial" w:hAnsi="Arial" w:cs="Arial"/>
          <w:sz w:val="24"/>
          <w:szCs w:val="24"/>
        </w:rPr>
        <w:t>,</w:t>
      </w:r>
      <w:r>
        <w:rPr>
          <w:rFonts w:ascii="Arial" w:hAnsi="Arial" w:cs="Arial"/>
          <w:sz w:val="24"/>
          <w:szCs w:val="24"/>
        </w:rPr>
        <w:t xml:space="preserve"> </w:t>
      </w:r>
      <w:r w:rsidR="00E51462">
        <w:rPr>
          <w:rFonts w:ascii="Arial" w:hAnsi="Arial" w:cs="Arial"/>
          <w:sz w:val="24"/>
          <w:szCs w:val="24"/>
        </w:rPr>
        <w:t xml:space="preserve">can be more liberal </w:t>
      </w:r>
      <w:r w:rsidR="002B7F46">
        <w:rPr>
          <w:rFonts w:ascii="Arial" w:hAnsi="Arial" w:cs="Arial"/>
          <w:sz w:val="24"/>
          <w:szCs w:val="24"/>
        </w:rPr>
        <w:t>than</w:t>
      </w:r>
      <w:r w:rsidR="00E51462">
        <w:rPr>
          <w:rFonts w:ascii="Arial" w:hAnsi="Arial" w:cs="Arial"/>
          <w:sz w:val="24"/>
          <w:szCs w:val="24"/>
        </w:rPr>
        <w:t xml:space="preserve"> the unbiased </w:t>
      </w:r>
      <w:r w:rsidR="003B5BBF">
        <w:rPr>
          <w:rFonts w:ascii="Arial" w:hAnsi="Arial" w:cs="Arial"/>
          <w:sz w:val="24"/>
          <w:szCs w:val="24"/>
        </w:rPr>
        <w:t>parallel analysis</w:t>
      </w:r>
      <w:r>
        <w:rPr>
          <w:rFonts w:ascii="Arial" w:hAnsi="Arial" w:cs="Arial"/>
          <w:sz w:val="24"/>
          <w:szCs w:val="24"/>
        </w:rPr>
        <w:t>.</w:t>
      </w:r>
    </w:p>
    <w:p w14:paraId="54BA5075" w14:textId="0D86B504" w:rsidR="002B7F46" w:rsidRDefault="007613DB" w:rsidP="00C5040E">
      <w:pPr>
        <w:autoSpaceDE w:val="0"/>
        <w:autoSpaceDN w:val="0"/>
        <w:adjustRightInd w:val="0"/>
        <w:spacing w:after="0" w:line="480" w:lineRule="auto"/>
        <w:ind w:firstLine="720"/>
        <w:rPr>
          <w:rFonts w:ascii="Arial" w:hAnsi="Arial" w:cs="Arial"/>
          <w:sz w:val="24"/>
          <w:szCs w:val="24"/>
        </w:rPr>
      </w:pPr>
      <w:r>
        <w:rPr>
          <w:rFonts w:ascii="Arial" w:hAnsi="Arial" w:cs="Arial"/>
          <w:color w:val="222222"/>
          <w:sz w:val="24"/>
          <w:szCs w:val="24"/>
          <w:shd w:val="clear" w:color="auto" w:fill="FFFFFF"/>
          <w:lang w:eastAsia="en-US"/>
        </w:rPr>
        <w:t>As previously noted, m</w:t>
      </w:r>
      <w:r w:rsidR="00B05E22" w:rsidRPr="003F49A0">
        <w:rPr>
          <w:rFonts w:ascii="Arial" w:hAnsi="Arial" w:cs="Arial"/>
          <w:color w:val="222222"/>
          <w:sz w:val="24"/>
          <w:szCs w:val="24"/>
          <w:shd w:val="clear" w:color="auto" w:fill="FFFFFF"/>
          <w:lang w:eastAsia="en-US"/>
        </w:rPr>
        <w:t xml:space="preserve">ost </w:t>
      </w:r>
      <w:r>
        <w:rPr>
          <w:rFonts w:ascii="Arial" w:hAnsi="Arial" w:cs="Arial"/>
          <w:color w:val="222222"/>
          <w:sz w:val="24"/>
          <w:szCs w:val="24"/>
          <w:shd w:val="clear" w:color="auto" w:fill="FFFFFF"/>
          <w:lang w:eastAsia="en-US"/>
        </w:rPr>
        <w:t>studies</w:t>
      </w:r>
      <w:r w:rsidR="00B05E22" w:rsidRPr="003F49A0">
        <w:rPr>
          <w:rFonts w:ascii="Arial" w:hAnsi="Arial" w:cs="Arial"/>
          <w:color w:val="222222"/>
          <w:sz w:val="24"/>
          <w:szCs w:val="24"/>
          <w:shd w:val="clear" w:color="auto" w:fill="FFFFFF"/>
          <w:lang w:eastAsia="en-US"/>
        </w:rPr>
        <w:t xml:space="preserve"> </w:t>
      </w:r>
      <w:r>
        <w:rPr>
          <w:rFonts w:ascii="Arial" w:hAnsi="Arial" w:cs="Arial"/>
          <w:color w:val="222222"/>
          <w:sz w:val="24"/>
          <w:szCs w:val="24"/>
          <w:shd w:val="clear" w:color="auto" w:fill="FFFFFF"/>
          <w:lang w:eastAsia="en-US"/>
        </w:rPr>
        <w:t xml:space="preserve">have </w:t>
      </w:r>
      <w:r w:rsidR="003B5BBF">
        <w:rPr>
          <w:rFonts w:ascii="Arial" w:hAnsi="Arial" w:cs="Arial"/>
          <w:color w:val="222222"/>
          <w:sz w:val="24"/>
          <w:szCs w:val="24"/>
          <w:shd w:val="clear" w:color="auto" w:fill="FFFFFF"/>
          <w:lang w:eastAsia="en-US"/>
        </w:rPr>
        <w:t>relied solely on</w:t>
      </w:r>
      <w:r w:rsidR="00B05E22" w:rsidRPr="003F49A0">
        <w:rPr>
          <w:rFonts w:ascii="Arial" w:hAnsi="Arial" w:cs="Arial"/>
          <w:color w:val="222222"/>
          <w:sz w:val="24"/>
          <w:szCs w:val="24"/>
          <w:shd w:val="clear" w:color="auto" w:fill="FFFFFF"/>
          <w:lang w:eastAsia="en-US"/>
        </w:rPr>
        <w:t xml:space="preserve"> Kaiser’s criterion</w:t>
      </w:r>
      <w:r w:rsidR="003B5BBF">
        <w:rPr>
          <w:rFonts w:ascii="Arial" w:hAnsi="Arial" w:cs="Arial"/>
          <w:color w:val="222222"/>
          <w:sz w:val="24"/>
          <w:szCs w:val="24"/>
          <w:shd w:val="clear" w:color="auto" w:fill="FFFFFF"/>
          <w:lang w:eastAsia="en-US"/>
        </w:rPr>
        <w:t xml:space="preserve"> to interpret and compare the social relationship structures of their animals. These studies, including the current study,</w:t>
      </w:r>
      <w:r w:rsidR="00B05E22" w:rsidRPr="003F49A0">
        <w:rPr>
          <w:rFonts w:ascii="Arial" w:hAnsi="Arial" w:cs="Arial"/>
          <w:color w:val="222222"/>
          <w:sz w:val="24"/>
          <w:szCs w:val="24"/>
          <w:shd w:val="clear" w:color="auto" w:fill="FFFFFF"/>
          <w:lang w:eastAsia="en-US"/>
        </w:rPr>
        <w:t xml:space="preserve"> typically find 3 components to </w:t>
      </w:r>
      <w:r w:rsidR="003B5BBF">
        <w:rPr>
          <w:rFonts w:ascii="Arial" w:hAnsi="Arial" w:cs="Arial"/>
          <w:color w:val="222222"/>
          <w:sz w:val="24"/>
          <w:szCs w:val="24"/>
          <w:shd w:val="clear" w:color="auto" w:fill="FFFFFF"/>
          <w:lang w:eastAsia="en-US"/>
        </w:rPr>
        <w:t>subjects’</w:t>
      </w:r>
      <w:r w:rsidR="00B05E22" w:rsidRPr="003F49A0">
        <w:rPr>
          <w:rFonts w:ascii="Arial" w:hAnsi="Arial" w:cs="Arial"/>
          <w:color w:val="222222"/>
          <w:sz w:val="24"/>
          <w:szCs w:val="24"/>
          <w:shd w:val="clear" w:color="auto" w:fill="FFFFFF"/>
          <w:lang w:eastAsia="en-US"/>
        </w:rPr>
        <w:t xml:space="preserve"> social relationships (but see Rebec</w:t>
      </w:r>
      <w:r w:rsidR="00763486">
        <w:rPr>
          <w:rFonts w:ascii="Arial" w:hAnsi="Arial" w:cs="Arial"/>
          <w:color w:val="222222"/>
          <w:sz w:val="24"/>
          <w:szCs w:val="24"/>
          <w:shd w:val="clear" w:color="auto" w:fill="FFFFFF"/>
          <w:lang w:eastAsia="en-US"/>
        </w:rPr>
        <w:t xml:space="preserve">cini et al. 2011). </w:t>
      </w:r>
      <w:r w:rsidR="003B5BBF">
        <w:rPr>
          <w:rFonts w:ascii="Arial" w:hAnsi="Arial" w:cs="Arial"/>
          <w:color w:val="222222"/>
          <w:sz w:val="24"/>
          <w:szCs w:val="24"/>
          <w:shd w:val="clear" w:color="auto" w:fill="FFFFFF"/>
          <w:lang w:eastAsia="en-US"/>
        </w:rPr>
        <w:t>I</w:t>
      </w:r>
      <w:r w:rsidR="00B05E22" w:rsidRPr="003F49A0">
        <w:rPr>
          <w:rFonts w:ascii="Arial" w:hAnsi="Arial" w:cs="Arial"/>
          <w:color w:val="222222"/>
          <w:sz w:val="24"/>
          <w:szCs w:val="24"/>
          <w:shd w:val="clear" w:color="auto" w:fill="FFFFFF"/>
          <w:lang w:eastAsia="en-US"/>
        </w:rPr>
        <w:t>f one examines the indiv</w:t>
      </w:r>
      <w:r w:rsidR="0089105C">
        <w:rPr>
          <w:rFonts w:ascii="Arial" w:hAnsi="Arial" w:cs="Arial"/>
          <w:color w:val="222222"/>
          <w:sz w:val="24"/>
          <w:szCs w:val="24"/>
          <w:shd w:val="clear" w:color="auto" w:fill="FFFFFF"/>
          <w:lang w:eastAsia="en-US"/>
        </w:rPr>
        <w:t xml:space="preserve">idual loadings of the </w:t>
      </w:r>
      <w:r w:rsidR="00E639B6">
        <w:rPr>
          <w:rFonts w:ascii="Arial" w:hAnsi="Arial" w:cs="Arial"/>
          <w:color w:val="222222"/>
          <w:sz w:val="24"/>
          <w:szCs w:val="24"/>
          <w:shd w:val="clear" w:color="auto" w:fill="FFFFFF"/>
          <w:lang w:eastAsia="en-US"/>
        </w:rPr>
        <w:t>behavior</w:t>
      </w:r>
      <w:r w:rsidR="0089105C">
        <w:rPr>
          <w:rFonts w:ascii="Arial" w:hAnsi="Arial" w:cs="Arial"/>
          <w:color w:val="222222"/>
          <w:sz w:val="24"/>
          <w:szCs w:val="24"/>
          <w:shd w:val="clear" w:color="auto" w:fill="FFFFFF"/>
          <w:lang w:eastAsia="en-US"/>
        </w:rPr>
        <w:t>al measures</w:t>
      </w:r>
      <w:r w:rsidR="00B05E22" w:rsidRPr="003F49A0">
        <w:rPr>
          <w:rFonts w:ascii="Arial" w:hAnsi="Arial" w:cs="Arial"/>
          <w:color w:val="222222"/>
          <w:sz w:val="24"/>
          <w:szCs w:val="24"/>
          <w:shd w:val="clear" w:color="auto" w:fill="FFFFFF"/>
          <w:lang w:eastAsia="en-US"/>
        </w:rPr>
        <w:t xml:space="preserve"> that </w:t>
      </w:r>
      <w:r>
        <w:rPr>
          <w:rFonts w:ascii="Arial" w:hAnsi="Arial" w:cs="Arial"/>
          <w:color w:val="222222"/>
          <w:sz w:val="24"/>
          <w:szCs w:val="24"/>
          <w:shd w:val="clear" w:color="auto" w:fill="FFFFFF"/>
          <w:lang w:eastAsia="en-US"/>
        </w:rPr>
        <w:t>are entered</w:t>
      </w:r>
      <w:r w:rsidR="00B05E22" w:rsidRPr="003F49A0">
        <w:rPr>
          <w:rFonts w:ascii="Arial" w:hAnsi="Arial" w:cs="Arial"/>
          <w:color w:val="222222"/>
          <w:sz w:val="24"/>
          <w:szCs w:val="24"/>
          <w:shd w:val="clear" w:color="auto" w:fill="FFFFFF"/>
          <w:lang w:eastAsia="en-US"/>
        </w:rPr>
        <w:t xml:space="preserve"> into each of these analyses (most of which are the same </w:t>
      </w:r>
      <w:r w:rsidR="0089105C">
        <w:rPr>
          <w:rFonts w:ascii="Arial" w:hAnsi="Arial" w:cs="Arial"/>
          <w:color w:val="222222"/>
          <w:sz w:val="24"/>
          <w:szCs w:val="24"/>
          <w:shd w:val="clear" w:color="auto" w:fill="FFFFFF"/>
          <w:lang w:eastAsia="en-US"/>
        </w:rPr>
        <w:t>measures</w:t>
      </w:r>
      <w:r w:rsidR="003B5BBF">
        <w:rPr>
          <w:rFonts w:ascii="Arial" w:hAnsi="Arial" w:cs="Arial"/>
          <w:color w:val="222222"/>
          <w:sz w:val="24"/>
          <w:szCs w:val="24"/>
          <w:shd w:val="clear" w:color="auto" w:fill="FFFFFF"/>
          <w:lang w:eastAsia="en-US"/>
        </w:rPr>
        <w:t xml:space="preserve"> used across all of these studies</w:t>
      </w:r>
      <w:r w:rsidR="00B05E22" w:rsidRPr="003F49A0">
        <w:rPr>
          <w:rFonts w:ascii="Arial" w:hAnsi="Arial" w:cs="Arial"/>
          <w:color w:val="222222"/>
          <w:sz w:val="24"/>
          <w:szCs w:val="24"/>
          <w:shd w:val="clear" w:color="auto" w:fill="FFFFFF"/>
          <w:lang w:eastAsia="en-US"/>
        </w:rPr>
        <w:t xml:space="preserve">), there </w:t>
      </w:r>
      <w:r w:rsidR="002B7F46">
        <w:rPr>
          <w:rFonts w:ascii="Arial" w:hAnsi="Arial" w:cs="Arial"/>
          <w:color w:val="222222"/>
          <w:sz w:val="24"/>
          <w:szCs w:val="24"/>
          <w:shd w:val="clear" w:color="auto" w:fill="FFFFFF"/>
          <w:lang w:eastAsia="en-US"/>
        </w:rPr>
        <w:t>are</w:t>
      </w:r>
      <w:r w:rsidR="00B05E22" w:rsidRPr="003F49A0">
        <w:rPr>
          <w:rFonts w:ascii="Arial" w:hAnsi="Arial" w:cs="Arial"/>
          <w:color w:val="222222"/>
          <w:sz w:val="24"/>
          <w:szCs w:val="24"/>
          <w:shd w:val="clear" w:color="auto" w:fill="FFFFFF"/>
          <w:lang w:eastAsia="en-US"/>
        </w:rPr>
        <w:t xml:space="preserve"> striking differences in terms of </w:t>
      </w:r>
      <w:r w:rsidR="00360BA7">
        <w:rPr>
          <w:rFonts w:ascii="Arial" w:hAnsi="Arial" w:cs="Arial"/>
          <w:color w:val="222222"/>
          <w:sz w:val="24"/>
          <w:szCs w:val="24"/>
          <w:shd w:val="clear" w:color="auto" w:fill="FFFFFF"/>
          <w:lang w:eastAsia="en-US"/>
        </w:rPr>
        <w:lastRenderedPageBreak/>
        <w:t>how certain</w:t>
      </w:r>
      <w:r w:rsidR="00B05E22" w:rsidRPr="003F49A0">
        <w:rPr>
          <w:rFonts w:ascii="Arial" w:hAnsi="Arial" w:cs="Arial"/>
          <w:color w:val="222222"/>
          <w:sz w:val="24"/>
          <w:szCs w:val="24"/>
          <w:shd w:val="clear" w:color="auto" w:fill="FFFFFF"/>
          <w:lang w:eastAsia="en-US"/>
        </w:rPr>
        <w:t xml:space="preserve"> </w:t>
      </w:r>
      <w:r w:rsidR="0089105C">
        <w:rPr>
          <w:rFonts w:ascii="Arial" w:hAnsi="Arial" w:cs="Arial"/>
          <w:color w:val="222222"/>
          <w:sz w:val="24"/>
          <w:szCs w:val="24"/>
          <w:shd w:val="clear" w:color="auto" w:fill="FFFFFF"/>
          <w:lang w:eastAsia="en-US"/>
        </w:rPr>
        <w:t>items</w:t>
      </w:r>
      <w:r w:rsidR="00B05E22" w:rsidRPr="003F49A0">
        <w:rPr>
          <w:rFonts w:ascii="Arial" w:hAnsi="Arial" w:cs="Arial"/>
          <w:color w:val="222222"/>
          <w:sz w:val="24"/>
          <w:szCs w:val="24"/>
          <w:shd w:val="clear" w:color="auto" w:fill="FFFFFF"/>
          <w:lang w:eastAsia="en-US"/>
        </w:rPr>
        <w:t xml:space="preserve"> load onto </w:t>
      </w:r>
      <w:r>
        <w:rPr>
          <w:rFonts w:ascii="Arial" w:hAnsi="Arial" w:cs="Arial"/>
          <w:color w:val="222222"/>
          <w:sz w:val="24"/>
          <w:szCs w:val="24"/>
          <w:shd w:val="clear" w:color="auto" w:fill="FFFFFF"/>
          <w:lang w:eastAsia="en-US"/>
        </w:rPr>
        <w:t>each component</w:t>
      </w:r>
      <w:r w:rsidR="00360BA7">
        <w:rPr>
          <w:rFonts w:ascii="Arial" w:hAnsi="Arial" w:cs="Arial"/>
          <w:color w:val="222222"/>
          <w:sz w:val="24"/>
          <w:szCs w:val="24"/>
          <w:shd w:val="clear" w:color="auto" w:fill="FFFFFF"/>
          <w:lang w:eastAsia="en-US"/>
        </w:rPr>
        <w:t xml:space="preserve">. </w:t>
      </w:r>
      <w:r w:rsidR="009A5004" w:rsidRPr="003F49A0">
        <w:rPr>
          <w:rFonts w:ascii="Arial" w:hAnsi="Arial" w:cs="Arial"/>
          <w:sz w:val="24"/>
          <w:szCs w:val="24"/>
        </w:rPr>
        <w:t xml:space="preserve">For example, in capuchins and Japanese macaques, aggression loads positively onto a component resembling relationship </w:t>
      </w:r>
      <w:ins w:id="58" w:author="ALTSCHUL Drew" w:date="2015-06-05T18:06:00Z">
        <w:r w:rsidR="00316E34">
          <w:rPr>
            <w:rFonts w:ascii="Arial" w:hAnsi="Arial" w:cs="Arial"/>
            <w:sz w:val="24"/>
            <w:szCs w:val="24"/>
          </w:rPr>
          <w:t>‘</w:t>
        </w:r>
      </w:ins>
      <w:del w:id="59" w:author="ALTSCHUL Drew" w:date="2015-06-05T18:06:00Z">
        <w:r w:rsidR="009A5004" w:rsidRPr="003F49A0" w:rsidDel="00316E34">
          <w:rPr>
            <w:rFonts w:ascii="Arial" w:hAnsi="Arial" w:cs="Arial"/>
            <w:sz w:val="24"/>
            <w:szCs w:val="24"/>
          </w:rPr>
          <w:delText>“</w:delText>
        </w:r>
      </w:del>
      <w:r w:rsidR="009A5004" w:rsidRPr="003F49A0">
        <w:rPr>
          <w:rFonts w:ascii="Arial" w:hAnsi="Arial" w:cs="Arial"/>
          <w:sz w:val="24"/>
          <w:szCs w:val="24"/>
        </w:rPr>
        <w:t>security</w:t>
      </w:r>
      <w:ins w:id="60" w:author="ALTSCHUL Drew" w:date="2015-06-05T18:06:00Z">
        <w:r w:rsidR="00316E34">
          <w:rPr>
            <w:rFonts w:ascii="Arial" w:hAnsi="Arial" w:cs="Arial"/>
            <w:sz w:val="24"/>
            <w:szCs w:val="24"/>
          </w:rPr>
          <w:t>’</w:t>
        </w:r>
      </w:ins>
      <w:del w:id="61" w:author="ALTSCHUL Drew" w:date="2015-06-05T18:06:00Z">
        <w:r w:rsidR="009A5004" w:rsidRPr="003F49A0" w:rsidDel="00316E34">
          <w:rPr>
            <w:rFonts w:ascii="Arial" w:hAnsi="Arial" w:cs="Arial"/>
            <w:sz w:val="24"/>
            <w:szCs w:val="24"/>
          </w:rPr>
          <w:delText>”</w:delText>
        </w:r>
      </w:del>
      <w:r w:rsidR="009A5004" w:rsidRPr="003F49A0">
        <w:rPr>
          <w:rFonts w:ascii="Arial" w:hAnsi="Arial" w:cs="Arial"/>
          <w:sz w:val="24"/>
          <w:szCs w:val="24"/>
        </w:rPr>
        <w:t xml:space="preserve"> (this study; Majolo et al. 2010), whereas in chimpanzees, Barbary macaques, and corvids, </w:t>
      </w:r>
      <w:r>
        <w:rPr>
          <w:rFonts w:ascii="Arial" w:hAnsi="Arial" w:cs="Arial"/>
          <w:sz w:val="24"/>
          <w:szCs w:val="24"/>
        </w:rPr>
        <w:t>the same</w:t>
      </w:r>
      <w:r w:rsidR="009A5004" w:rsidRPr="003F49A0">
        <w:rPr>
          <w:rFonts w:ascii="Arial" w:hAnsi="Arial" w:cs="Arial"/>
          <w:sz w:val="24"/>
          <w:szCs w:val="24"/>
        </w:rPr>
        <w:t xml:space="preserve"> </w:t>
      </w:r>
      <w:r w:rsidR="0089105C">
        <w:rPr>
          <w:rFonts w:ascii="Arial" w:hAnsi="Arial" w:cs="Arial"/>
          <w:sz w:val="24"/>
          <w:szCs w:val="24"/>
        </w:rPr>
        <w:t>measure</w:t>
      </w:r>
      <w:r w:rsidR="009A5004" w:rsidRPr="003F49A0">
        <w:rPr>
          <w:rFonts w:ascii="Arial" w:hAnsi="Arial" w:cs="Arial"/>
          <w:sz w:val="24"/>
          <w:szCs w:val="24"/>
        </w:rPr>
        <w:t xml:space="preserve"> loads positively onto a component resembling relationship </w:t>
      </w:r>
      <w:ins w:id="62" w:author="ALTSCHUL Drew" w:date="2015-06-05T18:06:00Z">
        <w:r w:rsidR="00316E34">
          <w:rPr>
            <w:rFonts w:ascii="Arial" w:hAnsi="Arial" w:cs="Arial"/>
            <w:sz w:val="24"/>
            <w:szCs w:val="24"/>
          </w:rPr>
          <w:t>‘</w:t>
        </w:r>
      </w:ins>
      <w:del w:id="63" w:author="ALTSCHUL Drew" w:date="2015-06-05T18:06:00Z">
        <w:r w:rsidR="009A5004" w:rsidRPr="003F49A0" w:rsidDel="00316E34">
          <w:rPr>
            <w:rFonts w:ascii="Arial" w:hAnsi="Arial" w:cs="Arial"/>
            <w:sz w:val="24"/>
            <w:szCs w:val="24"/>
          </w:rPr>
          <w:delText>“</w:delText>
        </w:r>
      </w:del>
      <w:r w:rsidR="009A5004" w:rsidRPr="003F49A0">
        <w:rPr>
          <w:rFonts w:ascii="Arial" w:hAnsi="Arial" w:cs="Arial"/>
          <w:sz w:val="24"/>
          <w:szCs w:val="24"/>
        </w:rPr>
        <w:t>compatibility</w:t>
      </w:r>
      <w:ins w:id="64" w:author="ALTSCHUL Drew" w:date="2015-06-05T18:06:00Z">
        <w:r w:rsidR="00316E34">
          <w:rPr>
            <w:rFonts w:ascii="Arial" w:hAnsi="Arial" w:cs="Arial"/>
            <w:sz w:val="24"/>
            <w:szCs w:val="24"/>
          </w:rPr>
          <w:t>’</w:t>
        </w:r>
      </w:ins>
      <w:del w:id="65" w:author="ALTSCHUL Drew" w:date="2015-06-05T18:06:00Z">
        <w:r w:rsidR="009A5004" w:rsidRPr="003F49A0" w:rsidDel="00316E34">
          <w:rPr>
            <w:rFonts w:ascii="Arial" w:hAnsi="Arial" w:cs="Arial"/>
            <w:sz w:val="24"/>
            <w:szCs w:val="24"/>
          </w:rPr>
          <w:delText>”</w:delText>
        </w:r>
      </w:del>
      <w:r w:rsidR="009A5004" w:rsidRPr="003F49A0">
        <w:rPr>
          <w:rFonts w:ascii="Arial" w:hAnsi="Arial" w:cs="Arial"/>
          <w:sz w:val="24"/>
          <w:szCs w:val="24"/>
        </w:rPr>
        <w:t xml:space="preserve"> (Fraser et al. 2008; Fraser and Bugnyar 2010; Koski et al. 2012). </w:t>
      </w:r>
      <w:r w:rsidR="00A2046A">
        <w:rPr>
          <w:rFonts w:ascii="Arial" w:hAnsi="Arial" w:cs="Arial"/>
          <w:sz w:val="24"/>
          <w:szCs w:val="24"/>
        </w:rPr>
        <w:t>Additionally,</w:t>
      </w:r>
      <w:r w:rsidR="009A5004" w:rsidRPr="003F49A0">
        <w:rPr>
          <w:rFonts w:ascii="Arial" w:hAnsi="Arial" w:cs="Arial"/>
          <w:sz w:val="24"/>
          <w:szCs w:val="24"/>
        </w:rPr>
        <w:t xml:space="preserve"> in capuchins and Japanese macaques, grooming symmetry loads positively onto a component resembling relationship </w:t>
      </w:r>
      <w:ins w:id="66" w:author="ALTSCHUL Drew" w:date="2015-06-05T18:07:00Z">
        <w:r w:rsidR="00316E34">
          <w:rPr>
            <w:rFonts w:ascii="Arial" w:hAnsi="Arial" w:cs="Arial"/>
            <w:sz w:val="24"/>
            <w:szCs w:val="24"/>
          </w:rPr>
          <w:t>‘</w:t>
        </w:r>
      </w:ins>
      <w:del w:id="67" w:author="ALTSCHUL Drew" w:date="2015-06-05T18:07:00Z">
        <w:r w:rsidR="009A5004" w:rsidRPr="003F49A0" w:rsidDel="00316E34">
          <w:rPr>
            <w:rFonts w:ascii="Arial" w:hAnsi="Arial" w:cs="Arial"/>
            <w:sz w:val="24"/>
            <w:szCs w:val="24"/>
          </w:rPr>
          <w:delText>“</w:delText>
        </w:r>
      </w:del>
      <w:r w:rsidR="009A5004" w:rsidRPr="003F49A0">
        <w:rPr>
          <w:rFonts w:ascii="Arial" w:hAnsi="Arial" w:cs="Arial"/>
          <w:sz w:val="24"/>
          <w:szCs w:val="24"/>
        </w:rPr>
        <w:t>value</w:t>
      </w:r>
      <w:ins w:id="68" w:author="ALTSCHUL Drew" w:date="2015-06-05T18:07:00Z">
        <w:r w:rsidR="00316E34">
          <w:rPr>
            <w:rFonts w:ascii="Arial" w:hAnsi="Arial" w:cs="Arial"/>
            <w:sz w:val="24"/>
            <w:szCs w:val="24"/>
          </w:rPr>
          <w:t>’</w:t>
        </w:r>
      </w:ins>
      <w:del w:id="69" w:author="ALTSCHUL Drew" w:date="2015-06-05T18:07:00Z">
        <w:r w:rsidR="009A5004" w:rsidRPr="003F49A0" w:rsidDel="00316E34">
          <w:rPr>
            <w:rFonts w:ascii="Arial" w:hAnsi="Arial" w:cs="Arial"/>
            <w:sz w:val="24"/>
            <w:szCs w:val="24"/>
          </w:rPr>
          <w:delText>”</w:delText>
        </w:r>
      </w:del>
      <w:r w:rsidRPr="007613DB">
        <w:rPr>
          <w:rFonts w:ascii="Arial" w:hAnsi="Arial" w:cs="Arial"/>
          <w:sz w:val="24"/>
          <w:szCs w:val="24"/>
        </w:rPr>
        <w:t xml:space="preserve"> </w:t>
      </w:r>
      <w:r w:rsidRPr="003F49A0">
        <w:rPr>
          <w:rFonts w:ascii="Arial" w:hAnsi="Arial" w:cs="Arial"/>
          <w:sz w:val="24"/>
          <w:szCs w:val="24"/>
        </w:rPr>
        <w:t>(this study; Majolo et al. 2010)</w:t>
      </w:r>
      <w:r w:rsidR="009A5004" w:rsidRPr="003F49A0">
        <w:rPr>
          <w:rFonts w:ascii="Arial" w:hAnsi="Arial" w:cs="Arial"/>
          <w:sz w:val="24"/>
          <w:szCs w:val="24"/>
        </w:rPr>
        <w:t xml:space="preserve">, whereas in chimpanzees and Barbary macaques, </w:t>
      </w:r>
      <w:r>
        <w:rPr>
          <w:rFonts w:ascii="Arial" w:hAnsi="Arial" w:cs="Arial"/>
          <w:sz w:val="24"/>
          <w:szCs w:val="24"/>
        </w:rPr>
        <w:t>the same</w:t>
      </w:r>
      <w:r w:rsidR="009A5004" w:rsidRPr="003F49A0">
        <w:rPr>
          <w:rFonts w:ascii="Arial" w:hAnsi="Arial" w:cs="Arial"/>
          <w:sz w:val="24"/>
          <w:szCs w:val="24"/>
        </w:rPr>
        <w:t xml:space="preserve"> </w:t>
      </w:r>
      <w:r w:rsidR="002B7F46">
        <w:rPr>
          <w:rFonts w:ascii="Arial" w:hAnsi="Arial" w:cs="Arial"/>
          <w:sz w:val="24"/>
          <w:szCs w:val="24"/>
        </w:rPr>
        <w:t>measure</w:t>
      </w:r>
      <w:r w:rsidR="009A5004" w:rsidRPr="003F49A0">
        <w:rPr>
          <w:rFonts w:ascii="Arial" w:hAnsi="Arial" w:cs="Arial"/>
          <w:sz w:val="24"/>
          <w:szCs w:val="24"/>
        </w:rPr>
        <w:t xml:space="preserve"> loads positively onto a component resembling relationship </w:t>
      </w:r>
      <w:ins w:id="70" w:author="ALTSCHUL Drew" w:date="2015-06-05T18:07:00Z">
        <w:r w:rsidR="00316E34">
          <w:rPr>
            <w:rFonts w:ascii="Arial" w:hAnsi="Arial" w:cs="Arial"/>
            <w:sz w:val="24"/>
            <w:szCs w:val="24"/>
          </w:rPr>
          <w:t>‘</w:t>
        </w:r>
      </w:ins>
      <w:del w:id="71" w:author="ALTSCHUL Drew" w:date="2015-06-05T18:07:00Z">
        <w:r w:rsidR="009A5004" w:rsidRPr="003F49A0" w:rsidDel="00316E34">
          <w:rPr>
            <w:rFonts w:ascii="Arial" w:hAnsi="Arial" w:cs="Arial"/>
            <w:sz w:val="24"/>
            <w:szCs w:val="24"/>
          </w:rPr>
          <w:delText>“</w:delText>
        </w:r>
      </w:del>
      <w:r w:rsidR="009A5004" w:rsidRPr="003F49A0">
        <w:rPr>
          <w:rFonts w:ascii="Arial" w:hAnsi="Arial" w:cs="Arial"/>
          <w:sz w:val="24"/>
          <w:szCs w:val="24"/>
        </w:rPr>
        <w:t>security</w:t>
      </w:r>
      <w:ins w:id="72" w:author="ALTSCHUL Drew" w:date="2015-06-05T18:07:00Z">
        <w:r w:rsidR="00316E34">
          <w:rPr>
            <w:rFonts w:ascii="Arial" w:hAnsi="Arial" w:cs="Arial"/>
            <w:sz w:val="24"/>
            <w:szCs w:val="24"/>
          </w:rPr>
          <w:t>’</w:t>
        </w:r>
      </w:ins>
      <w:del w:id="73" w:author="ALTSCHUL Drew" w:date="2015-06-05T18:07:00Z">
        <w:r w:rsidR="009A5004" w:rsidRPr="003F49A0" w:rsidDel="00316E34">
          <w:rPr>
            <w:rFonts w:ascii="Arial" w:hAnsi="Arial" w:cs="Arial"/>
            <w:sz w:val="24"/>
            <w:szCs w:val="24"/>
          </w:rPr>
          <w:delText>”</w:delText>
        </w:r>
      </w:del>
      <w:r w:rsidR="009A5004" w:rsidRPr="003F49A0">
        <w:rPr>
          <w:rFonts w:ascii="Arial" w:hAnsi="Arial" w:cs="Arial"/>
          <w:sz w:val="24"/>
          <w:szCs w:val="24"/>
        </w:rPr>
        <w:t xml:space="preserve"> (Fraser et al. 20</w:t>
      </w:r>
      <w:r w:rsidR="002B7F46">
        <w:rPr>
          <w:rFonts w:ascii="Arial" w:hAnsi="Arial" w:cs="Arial"/>
          <w:sz w:val="24"/>
          <w:szCs w:val="24"/>
        </w:rPr>
        <w:t>08; McFarland and Majolo 2011).</w:t>
      </w:r>
    </w:p>
    <w:p w14:paraId="177B9113" w14:textId="61EC54FA" w:rsidR="00582CBA" w:rsidRDefault="009A5004" w:rsidP="00C5040E">
      <w:pPr>
        <w:autoSpaceDE w:val="0"/>
        <w:autoSpaceDN w:val="0"/>
        <w:adjustRightInd w:val="0"/>
        <w:spacing w:after="0" w:line="480" w:lineRule="auto"/>
        <w:ind w:firstLine="720"/>
        <w:rPr>
          <w:rFonts w:ascii="Arial" w:hAnsi="Arial" w:cs="Arial"/>
          <w:sz w:val="24"/>
          <w:szCs w:val="24"/>
        </w:rPr>
      </w:pPr>
      <w:r w:rsidRPr="003F49A0">
        <w:rPr>
          <w:rFonts w:ascii="Arial" w:hAnsi="Arial" w:cs="Arial"/>
          <w:sz w:val="24"/>
          <w:szCs w:val="24"/>
        </w:rPr>
        <w:t xml:space="preserve">Two possible explanations may underlie </w:t>
      </w:r>
      <w:r w:rsidR="00CB2711">
        <w:rPr>
          <w:rFonts w:ascii="Arial" w:hAnsi="Arial" w:cs="Arial"/>
          <w:sz w:val="24"/>
          <w:szCs w:val="24"/>
        </w:rPr>
        <w:t xml:space="preserve">these </w:t>
      </w:r>
      <w:r w:rsidR="00360BA7">
        <w:rPr>
          <w:rFonts w:ascii="Arial" w:hAnsi="Arial" w:cs="Arial"/>
          <w:sz w:val="24"/>
          <w:szCs w:val="24"/>
        </w:rPr>
        <w:t>differences</w:t>
      </w:r>
      <w:r w:rsidRPr="003F49A0">
        <w:rPr>
          <w:rFonts w:ascii="Arial" w:hAnsi="Arial" w:cs="Arial"/>
          <w:sz w:val="24"/>
          <w:szCs w:val="24"/>
        </w:rPr>
        <w:t xml:space="preserve">. First, </w:t>
      </w:r>
      <w:r w:rsidR="00360BA7">
        <w:rPr>
          <w:rFonts w:ascii="Arial" w:hAnsi="Arial" w:cs="Arial"/>
          <w:sz w:val="24"/>
          <w:szCs w:val="24"/>
        </w:rPr>
        <w:t>certain</w:t>
      </w:r>
      <w:r w:rsidRPr="003F49A0">
        <w:rPr>
          <w:rFonts w:ascii="Arial" w:hAnsi="Arial" w:cs="Arial"/>
          <w:sz w:val="24"/>
          <w:szCs w:val="24"/>
        </w:rPr>
        <w:t xml:space="preserve"> </w:t>
      </w:r>
      <w:r w:rsidR="003B5BBF">
        <w:rPr>
          <w:rFonts w:ascii="Arial" w:hAnsi="Arial" w:cs="Arial"/>
          <w:sz w:val="24"/>
          <w:szCs w:val="24"/>
        </w:rPr>
        <w:t>items</w:t>
      </w:r>
      <w:r w:rsidRPr="003F49A0">
        <w:rPr>
          <w:rFonts w:ascii="Arial" w:hAnsi="Arial" w:cs="Arial"/>
          <w:sz w:val="24"/>
          <w:szCs w:val="24"/>
        </w:rPr>
        <w:t xml:space="preserve"> like aggression and grooming symmetry </w:t>
      </w:r>
      <w:r w:rsidR="00B05E22" w:rsidRPr="003F49A0">
        <w:rPr>
          <w:rFonts w:ascii="Arial" w:hAnsi="Arial" w:cs="Arial"/>
          <w:sz w:val="24"/>
          <w:szCs w:val="24"/>
        </w:rPr>
        <w:t xml:space="preserve">may </w:t>
      </w:r>
      <w:r w:rsidRPr="003F49A0">
        <w:rPr>
          <w:rFonts w:ascii="Arial" w:hAnsi="Arial" w:cs="Arial"/>
          <w:sz w:val="24"/>
          <w:szCs w:val="24"/>
        </w:rPr>
        <w:t xml:space="preserve">have different meanings </w:t>
      </w:r>
      <w:r w:rsidR="006C17C7">
        <w:rPr>
          <w:rFonts w:ascii="Arial" w:hAnsi="Arial" w:cs="Arial"/>
          <w:sz w:val="24"/>
          <w:szCs w:val="24"/>
        </w:rPr>
        <w:t xml:space="preserve">for </w:t>
      </w:r>
      <w:r w:rsidR="00BE2A8B">
        <w:rPr>
          <w:rFonts w:ascii="Arial" w:hAnsi="Arial" w:cs="Arial"/>
          <w:sz w:val="24"/>
          <w:szCs w:val="24"/>
        </w:rPr>
        <w:t>capuchin and Barbary macaque</w:t>
      </w:r>
      <w:r w:rsidR="006C17C7">
        <w:rPr>
          <w:rFonts w:ascii="Arial" w:hAnsi="Arial" w:cs="Arial"/>
          <w:sz w:val="24"/>
          <w:szCs w:val="24"/>
        </w:rPr>
        <w:t xml:space="preserve"> social relationships</w:t>
      </w:r>
      <w:r w:rsidRPr="003F49A0">
        <w:rPr>
          <w:rFonts w:ascii="Arial" w:hAnsi="Arial" w:cs="Arial"/>
          <w:sz w:val="24"/>
          <w:szCs w:val="24"/>
        </w:rPr>
        <w:t xml:space="preserve">, </w:t>
      </w:r>
      <w:r w:rsidR="006C17C7">
        <w:rPr>
          <w:rFonts w:ascii="Arial" w:hAnsi="Arial" w:cs="Arial"/>
          <w:sz w:val="24"/>
          <w:szCs w:val="24"/>
        </w:rPr>
        <w:t>which</w:t>
      </w:r>
      <w:r w:rsidR="00360BA7">
        <w:rPr>
          <w:rFonts w:ascii="Arial" w:hAnsi="Arial" w:cs="Arial"/>
          <w:sz w:val="24"/>
          <w:szCs w:val="24"/>
        </w:rPr>
        <w:t xml:space="preserve"> </w:t>
      </w:r>
      <w:r w:rsidR="002B7F46">
        <w:rPr>
          <w:rFonts w:ascii="Arial" w:hAnsi="Arial" w:cs="Arial"/>
          <w:sz w:val="24"/>
          <w:szCs w:val="24"/>
        </w:rPr>
        <w:t>could</w:t>
      </w:r>
      <w:r w:rsidR="00360BA7">
        <w:rPr>
          <w:rFonts w:ascii="Arial" w:hAnsi="Arial" w:cs="Arial"/>
          <w:sz w:val="24"/>
          <w:szCs w:val="24"/>
        </w:rPr>
        <w:t xml:space="preserve"> explain why</w:t>
      </w:r>
      <w:r w:rsidR="006C17C7">
        <w:rPr>
          <w:rFonts w:ascii="Arial" w:hAnsi="Arial" w:cs="Arial"/>
          <w:sz w:val="24"/>
          <w:szCs w:val="24"/>
        </w:rPr>
        <w:t xml:space="preserve"> these </w:t>
      </w:r>
      <w:r w:rsidR="00E639B6">
        <w:rPr>
          <w:rFonts w:ascii="Arial" w:hAnsi="Arial" w:cs="Arial"/>
          <w:sz w:val="24"/>
          <w:szCs w:val="24"/>
        </w:rPr>
        <w:t>behavior</w:t>
      </w:r>
      <w:r w:rsidR="006C17C7">
        <w:rPr>
          <w:rFonts w:ascii="Arial" w:hAnsi="Arial" w:cs="Arial"/>
          <w:sz w:val="24"/>
          <w:szCs w:val="24"/>
        </w:rPr>
        <w:t>s</w:t>
      </w:r>
      <w:r w:rsidRPr="003F49A0">
        <w:rPr>
          <w:rFonts w:ascii="Arial" w:hAnsi="Arial" w:cs="Arial"/>
          <w:sz w:val="24"/>
          <w:szCs w:val="24"/>
        </w:rPr>
        <w:t xml:space="preserve"> cluster onto different components </w:t>
      </w:r>
      <w:r w:rsidR="00360BA7">
        <w:rPr>
          <w:rFonts w:ascii="Arial" w:hAnsi="Arial" w:cs="Arial"/>
          <w:sz w:val="24"/>
          <w:szCs w:val="24"/>
        </w:rPr>
        <w:t>compared to</w:t>
      </w:r>
      <w:r w:rsidRPr="003F49A0">
        <w:rPr>
          <w:rFonts w:ascii="Arial" w:hAnsi="Arial" w:cs="Arial"/>
          <w:sz w:val="24"/>
          <w:szCs w:val="24"/>
        </w:rPr>
        <w:t xml:space="preserve"> </w:t>
      </w:r>
      <w:r w:rsidR="00BE2A8B">
        <w:rPr>
          <w:rFonts w:ascii="Arial" w:hAnsi="Arial" w:cs="Arial"/>
          <w:sz w:val="24"/>
          <w:szCs w:val="24"/>
        </w:rPr>
        <w:t xml:space="preserve">solutions derived in </w:t>
      </w:r>
      <w:r w:rsidR="00360BA7">
        <w:rPr>
          <w:rFonts w:ascii="Arial" w:hAnsi="Arial" w:cs="Arial"/>
          <w:sz w:val="24"/>
          <w:szCs w:val="24"/>
        </w:rPr>
        <w:t>other</w:t>
      </w:r>
      <w:r w:rsidRPr="003F49A0">
        <w:rPr>
          <w:rFonts w:ascii="Arial" w:hAnsi="Arial" w:cs="Arial"/>
          <w:sz w:val="24"/>
          <w:szCs w:val="24"/>
        </w:rPr>
        <w:t xml:space="preserve"> species. Alternatively, </w:t>
      </w:r>
      <w:r w:rsidR="00360BA7">
        <w:rPr>
          <w:rFonts w:ascii="Arial" w:hAnsi="Arial" w:cs="Arial"/>
          <w:sz w:val="24"/>
          <w:szCs w:val="24"/>
        </w:rPr>
        <w:t>differences</w:t>
      </w:r>
      <w:r w:rsidRPr="003F49A0">
        <w:rPr>
          <w:rFonts w:ascii="Arial" w:hAnsi="Arial" w:cs="Arial"/>
          <w:sz w:val="24"/>
          <w:szCs w:val="24"/>
        </w:rPr>
        <w:t xml:space="preserve"> </w:t>
      </w:r>
      <w:r w:rsidR="00360BA7">
        <w:rPr>
          <w:rFonts w:ascii="Arial" w:hAnsi="Arial" w:cs="Arial"/>
          <w:sz w:val="24"/>
          <w:szCs w:val="24"/>
        </w:rPr>
        <w:t>between studies may</w:t>
      </w:r>
      <w:r w:rsidRPr="003F49A0">
        <w:rPr>
          <w:rFonts w:ascii="Arial" w:hAnsi="Arial" w:cs="Arial"/>
          <w:sz w:val="24"/>
          <w:szCs w:val="24"/>
        </w:rPr>
        <w:t xml:space="preserve"> reflect in</w:t>
      </w:r>
      <w:r w:rsidR="00B05E22" w:rsidRPr="003F49A0">
        <w:rPr>
          <w:rFonts w:ascii="Arial" w:hAnsi="Arial" w:cs="Arial"/>
          <w:sz w:val="24"/>
          <w:szCs w:val="24"/>
        </w:rPr>
        <w:t xml:space="preserve">stability in </w:t>
      </w:r>
      <w:r w:rsidR="00410451">
        <w:rPr>
          <w:rFonts w:ascii="Arial" w:hAnsi="Arial" w:cs="Arial"/>
          <w:sz w:val="24"/>
          <w:szCs w:val="24"/>
        </w:rPr>
        <w:t xml:space="preserve">the PCA </w:t>
      </w:r>
      <w:r w:rsidR="00B05E22" w:rsidRPr="003F49A0">
        <w:rPr>
          <w:rFonts w:ascii="Arial" w:hAnsi="Arial" w:cs="Arial"/>
          <w:sz w:val="24"/>
          <w:szCs w:val="24"/>
        </w:rPr>
        <w:t>solutions</w:t>
      </w:r>
      <w:r w:rsidR="004A3762">
        <w:rPr>
          <w:rFonts w:ascii="Arial" w:hAnsi="Arial" w:cs="Arial"/>
          <w:sz w:val="24"/>
          <w:szCs w:val="24"/>
        </w:rPr>
        <w:t xml:space="preserve"> derived using Kaiser’s criterion</w:t>
      </w:r>
      <w:r w:rsidR="00B05E22" w:rsidRPr="003F49A0">
        <w:rPr>
          <w:rFonts w:ascii="Arial" w:hAnsi="Arial" w:cs="Arial"/>
          <w:sz w:val="24"/>
          <w:szCs w:val="24"/>
        </w:rPr>
        <w:t>.</w:t>
      </w:r>
      <w:r w:rsidR="00B05E22">
        <w:rPr>
          <w:rFonts w:ascii="Arial" w:hAnsi="Arial" w:cs="Arial"/>
          <w:sz w:val="24"/>
          <w:szCs w:val="24"/>
        </w:rPr>
        <w:t xml:space="preserve"> </w:t>
      </w:r>
      <w:r w:rsidR="00BE2A8B">
        <w:rPr>
          <w:rFonts w:ascii="Arial" w:hAnsi="Arial" w:cs="Arial"/>
          <w:color w:val="222222"/>
          <w:sz w:val="24"/>
          <w:szCs w:val="24"/>
          <w:shd w:val="clear" w:color="auto" w:fill="FFFFFF"/>
          <w:lang w:eastAsia="en-US"/>
        </w:rPr>
        <w:t>T</w:t>
      </w:r>
      <w:r w:rsidR="00360BA7">
        <w:rPr>
          <w:rFonts w:ascii="Arial" w:hAnsi="Arial" w:cs="Arial"/>
          <w:color w:val="222222"/>
          <w:sz w:val="24"/>
          <w:szCs w:val="24"/>
          <w:shd w:val="clear" w:color="auto" w:fill="FFFFFF"/>
          <w:lang w:eastAsia="en-US"/>
        </w:rPr>
        <w:t>his is not to say that using Kaiser’s criterion is</w:t>
      </w:r>
      <w:r w:rsidR="00B05E22">
        <w:rPr>
          <w:rFonts w:ascii="Arial" w:hAnsi="Arial" w:cs="Arial"/>
          <w:color w:val="222222"/>
          <w:sz w:val="24"/>
          <w:szCs w:val="24"/>
          <w:shd w:val="clear" w:color="auto" w:fill="FFFFFF"/>
          <w:lang w:eastAsia="en-US"/>
        </w:rPr>
        <w:t xml:space="preserve"> “wrong”</w:t>
      </w:r>
      <w:r w:rsidR="00BE2A8B">
        <w:rPr>
          <w:rFonts w:ascii="Arial" w:hAnsi="Arial" w:cs="Arial"/>
          <w:color w:val="222222"/>
          <w:sz w:val="24"/>
          <w:szCs w:val="24"/>
          <w:shd w:val="clear" w:color="auto" w:fill="FFFFFF"/>
          <w:lang w:eastAsia="en-US"/>
        </w:rPr>
        <w:t xml:space="preserve"> </w:t>
      </w:r>
      <w:r w:rsidR="00BE2A8B" w:rsidRPr="00BE2A8B">
        <w:rPr>
          <w:rFonts w:ascii="Arial" w:hAnsi="Arial" w:cs="Arial"/>
          <w:i/>
          <w:color w:val="222222"/>
          <w:sz w:val="24"/>
          <w:szCs w:val="24"/>
          <w:shd w:val="clear" w:color="auto" w:fill="FFFFFF"/>
          <w:lang w:eastAsia="en-US"/>
        </w:rPr>
        <w:t>per se</w:t>
      </w:r>
      <w:r w:rsidR="00BE2A8B">
        <w:rPr>
          <w:rFonts w:ascii="Arial" w:hAnsi="Arial" w:cs="Arial"/>
          <w:color w:val="222222"/>
          <w:sz w:val="24"/>
          <w:szCs w:val="24"/>
          <w:shd w:val="clear" w:color="auto" w:fill="FFFFFF"/>
          <w:lang w:eastAsia="en-US"/>
        </w:rPr>
        <w:t xml:space="preserve">; rather, </w:t>
      </w:r>
      <w:r w:rsidR="00360BA7">
        <w:rPr>
          <w:rFonts w:ascii="Arial" w:hAnsi="Arial" w:cs="Arial"/>
          <w:color w:val="222222"/>
          <w:sz w:val="24"/>
          <w:szCs w:val="24"/>
          <w:shd w:val="clear" w:color="auto" w:fill="FFFFFF"/>
          <w:lang w:eastAsia="en-US"/>
        </w:rPr>
        <w:t>as noted previously</w:t>
      </w:r>
      <w:r w:rsidR="00BE2A8B">
        <w:rPr>
          <w:rFonts w:ascii="Arial" w:hAnsi="Arial" w:cs="Arial"/>
          <w:color w:val="222222"/>
          <w:sz w:val="24"/>
          <w:szCs w:val="24"/>
          <w:shd w:val="clear" w:color="auto" w:fill="FFFFFF"/>
          <w:lang w:eastAsia="en-US"/>
        </w:rPr>
        <w:t>,</w:t>
      </w:r>
      <w:r w:rsidR="00B05E22">
        <w:rPr>
          <w:rFonts w:ascii="Arial" w:hAnsi="Arial" w:cs="Arial"/>
          <w:color w:val="222222"/>
          <w:sz w:val="24"/>
          <w:szCs w:val="24"/>
          <w:shd w:val="clear" w:color="auto" w:fill="FFFFFF"/>
          <w:lang w:eastAsia="en-US"/>
        </w:rPr>
        <w:t xml:space="preserve"> </w:t>
      </w:r>
      <w:r w:rsidR="00054982">
        <w:rPr>
          <w:rFonts w:ascii="Arial" w:hAnsi="Arial" w:cs="Arial"/>
          <w:color w:val="222222"/>
          <w:sz w:val="24"/>
          <w:szCs w:val="24"/>
          <w:shd w:val="clear" w:color="auto" w:fill="FFFFFF"/>
          <w:lang w:eastAsia="en-US"/>
        </w:rPr>
        <w:t>one</w:t>
      </w:r>
      <w:r w:rsidR="00B05E22" w:rsidRPr="002D23F1">
        <w:rPr>
          <w:rFonts w:ascii="Arial" w:hAnsi="Arial" w:cs="Arial"/>
          <w:color w:val="222222"/>
          <w:sz w:val="24"/>
          <w:szCs w:val="24"/>
          <w:shd w:val="clear" w:color="auto" w:fill="FFFFFF"/>
          <w:lang w:eastAsia="en-US"/>
        </w:rPr>
        <w:t xml:space="preserve"> </w:t>
      </w:r>
      <w:r w:rsidR="00B05E22">
        <w:rPr>
          <w:rFonts w:ascii="Arial" w:hAnsi="Arial" w:cs="Arial"/>
          <w:color w:val="222222"/>
          <w:sz w:val="24"/>
          <w:szCs w:val="24"/>
          <w:shd w:val="clear" w:color="auto" w:fill="FFFFFF"/>
          <w:lang w:eastAsia="en-US"/>
        </w:rPr>
        <w:t xml:space="preserve">major </w:t>
      </w:r>
      <w:r w:rsidR="00B05E22" w:rsidRPr="002D23F1">
        <w:rPr>
          <w:rFonts w:ascii="Arial" w:hAnsi="Arial" w:cs="Arial"/>
          <w:color w:val="222222"/>
          <w:sz w:val="24"/>
          <w:szCs w:val="24"/>
          <w:shd w:val="clear" w:color="auto" w:fill="FFFFFF"/>
          <w:lang w:eastAsia="en-US"/>
        </w:rPr>
        <w:t xml:space="preserve">disadvantage </w:t>
      </w:r>
      <w:r w:rsidR="00B05E22">
        <w:rPr>
          <w:rFonts w:ascii="Arial" w:hAnsi="Arial" w:cs="Arial"/>
          <w:color w:val="222222"/>
          <w:sz w:val="24"/>
          <w:szCs w:val="24"/>
          <w:shd w:val="clear" w:color="auto" w:fill="FFFFFF"/>
          <w:lang w:eastAsia="en-US"/>
        </w:rPr>
        <w:t>to</w:t>
      </w:r>
      <w:r w:rsidR="00B05E22" w:rsidRPr="002D23F1">
        <w:rPr>
          <w:rFonts w:ascii="Arial" w:hAnsi="Arial" w:cs="Arial"/>
          <w:color w:val="222222"/>
          <w:sz w:val="24"/>
          <w:szCs w:val="24"/>
          <w:shd w:val="clear" w:color="auto" w:fill="FFFFFF"/>
          <w:lang w:eastAsia="en-US"/>
        </w:rPr>
        <w:t xml:space="preserve"> this </w:t>
      </w:r>
      <w:r w:rsidR="00B05E22">
        <w:rPr>
          <w:rFonts w:ascii="Arial" w:hAnsi="Arial" w:cs="Arial"/>
          <w:color w:val="222222"/>
          <w:sz w:val="24"/>
          <w:szCs w:val="24"/>
          <w:shd w:val="clear" w:color="auto" w:fill="FFFFFF"/>
          <w:lang w:eastAsia="en-US"/>
        </w:rPr>
        <w:t xml:space="preserve">approach </w:t>
      </w:r>
      <w:r w:rsidR="00B05E22" w:rsidRPr="002D23F1">
        <w:rPr>
          <w:rFonts w:ascii="Arial" w:hAnsi="Arial" w:cs="Arial"/>
          <w:color w:val="222222"/>
          <w:sz w:val="24"/>
          <w:szCs w:val="24"/>
          <w:shd w:val="clear" w:color="auto" w:fill="FFFFFF"/>
          <w:lang w:eastAsia="en-US"/>
        </w:rPr>
        <w:t>is that it often leads to unstable so</w:t>
      </w:r>
      <w:r w:rsidR="00B05E22">
        <w:rPr>
          <w:rFonts w:ascii="Arial" w:hAnsi="Arial" w:cs="Arial"/>
          <w:color w:val="222222"/>
          <w:sz w:val="24"/>
          <w:szCs w:val="24"/>
          <w:shd w:val="clear" w:color="auto" w:fill="FFFFFF"/>
          <w:lang w:eastAsia="en-US"/>
        </w:rPr>
        <w:t>lutions</w:t>
      </w:r>
      <w:r w:rsidR="00074F46">
        <w:rPr>
          <w:rFonts w:ascii="Arial" w:hAnsi="Arial" w:cs="Arial"/>
          <w:color w:val="222222"/>
          <w:sz w:val="24"/>
          <w:szCs w:val="24"/>
          <w:shd w:val="clear" w:color="auto" w:fill="FFFFFF"/>
          <w:lang w:eastAsia="en-US"/>
        </w:rPr>
        <w:t xml:space="preserve"> as a result of ove</w:t>
      </w:r>
      <w:r w:rsidR="001808C1">
        <w:rPr>
          <w:rFonts w:ascii="Arial" w:hAnsi="Arial" w:cs="Arial"/>
          <w:color w:val="222222"/>
          <w:sz w:val="24"/>
          <w:szCs w:val="24"/>
          <w:shd w:val="clear" w:color="auto" w:fill="FFFFFF"/>
          <w:lang w:eastAsia="en-US"/>
        </w:rPr>
        <w:t>r-extraction</w:t>
      </w:r>
      <w:r w:rsidR="00C5040E">
        <w:rPr>
          <w:rFonts w:ascii="Arial" w:hAnsi="Arial" w:cs="Arial"/>
          <w:color w:val="222222"/>
          <w:sz w:val="24"/>
          <w:szCs w:val="24"/>
          <w:shd w:val="clear" w:color="auto" w:fill="FFFFFF"/>
          <w:lang w:eastAsia="en-US"/>
        </w:rPr>
        <w:t xml:space="preserve"> (Fabrigar et al. 1999)</w:t>
      </w:r>
      <w:r w:rsidR="00E45B51">
        <w:rPr>
          <w:rFonts w:ascii="Arial" w:hAnsi="Arial" w:cs="Arial"/>
          <w:color w:val="222222"/>
          <w:sz w:val="24"/>
          <w:szCs w:val="24"/>
          <w:shd w:val="clear" w:color="auto" w:fill="FFFFFF"/>
          <w:lang w:eastAsia="en-US"/>
        </w:rPr>
        <w:t xml:space="preserve">. </w:t>
      </w:r>
      <w:r w:rsidR="001808C1">
        <w:rPr>
          <w:rFonts w:ascii="Arial" w:hAnsi="Arial" w:cs="Arial"/>
          <w:color w:val="222222"/>
          <w:sz w:val="24"/>
          <w:szCs w:val="24"/>
          <w:shd w:val="clear" w:color="auto" w:fill="FFFFFF"/>
          <w:lang w:eastAsia="en-US"/>
        </w:rPr>
        <w:t xml:space="preserve">In other words, it spreads the item loadings “too </w:t>
      </w:r>
      <w:r w:rsidR="00753C57">
        <w:rPr>
          <w:rFonts w:ascii="Arial" w:hAnsi="Arial" w:cs="Arial"/>
          <w:color w:val="222222"/>
          <w:sz w:val="24"/>
          <w:szCs w:val="24"/>
          <w:shd w:val="clear" w:color="auto" w:fill="FFFFFF"/>
          <w:lang w:eastAsia="en-US"/>
        </w:rPr>
        <w:t>thi</w:t>
      </w:r>
      <w:r w:rsidR="00C5040E">
        <w:rPr>
          <w:rFonts w:ascii="Arial" w:hAnsi="Arial" w:cs="Arial"/>
          <w:color w:val="222222"/>
          <w:sz w:val="24"/>
          <w:szCs w:val="24"/>
          <w:shd w:val="clear" w:color="auto" w:fill="FFFFFF"/>
          <w:lang w:eastAsia="en-US"/>
        </w:rPr>
        <w:t xml:space="preserve">n” across </w:t>
      </w:r>
      <w:r w:rsidR="00F9164E">
        <w:rPr>
          <w:rFonts w:ascii="Arial" w:hAnsi="Arial" w:cs="Arial"/>
          <w:color w:val="222222"/>
          <w:sz w:val="24"/>
          <w:szCs w:val="24"/>
          <w:shd w:val="clear" w:color="auto" w:fill="FFFFFF"/>
          <w:lang w:eastAsia="en-US"/>
        </w:rPr>
        <w:t>components/factors</w:t>
      </w:r>
      <w:r w:rsidR="00C5040E">
        <w:rPr>
          <w:rFonts w:ascii="Arial" w:hAnsi="Arial" w:cs="Arial"/>
          <w:color w:val="222222"/>
          <w:sz w:val="24"/>
          <w:szCs w:val="24"/>
          <w:shd w:val="clear" w:color="auto" w:fill="FFFFFF"/>
          <w:lang w:eastAsia="en-US"/>
        </w:rPr>
        <w:t xml:space="preserve">. </w:t>
      </w:r>
      <w:r w:rsidR="00753C57">
        <w:rPr>
          <w:rFonts w:ascii="Arial" w:hAnsi="Arial" w:cs="Arial"/>
          <w:color w:val="222222"/>
          <w:sz w:val="24"/>
          <w:szCs w:val="24"/>
          <w:shd w:val="clear" w:color="auto" w:fill="FFFFFF"/>
          <w:lang w:eastAsia="en-US"/>
        </w:rPr>
        <w:t>Moreover, Kaiser’</w:t>
      </w:r>
      <w:r w:rsidR="00C5040E">
        <w:rPr>
          <w:rFonts w:ascii="Arial" w:hAnsi="Arial" w:cs="Arial"/>
          <w:color w:val="222222"/>
          <w:sz w:val="24"/>
          <w:szCs w:val="24"/>
          <w:shd w:val="clear" w:color="auto" w:fill="FFFFFF"/>
          <w:lang w:eastAsia="en-US"/>
        </w:rPr>
        <w:t>s criterion is easily susceptible to sampling error</w:t>
      </w:r>
      <w:r w:rsidR="00753C57">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 xml:space="preserve">(Ruscio </w:t>
      </w:r>
      <w:r w:rsidR="00FB7477">
        <w:rPr>
          <w:rFonts w:ascii="Arial" w:hAnsi="Arial" w:cs="Arial"/>
          <w:color w:val="222222"/>
          <w:sz w:val="24"/>
          <w:szCs w:val="24"/>
          <w:shd w:val="clear" w:color="auto" w:fill="FFFFFF"/>
          <w:lang w:eastAsia="en-US"/>
        </w:rPr>
        <w:t>and</w:t>
      </w:r>
      <w:r w:rsidR="00C5040E">
        <w:rPr>
          <w:rFonts w:ascii="Arial" w:hAnsi="Arial" w:cs="Arial"/>
          <w:color w:val="222222"/>
          <w:sz w:val="24"/>
          <w:szCs w:val="24"/>
          <w:shd w:val="clear" w:color="auto" w:fill="FFFFFF"/>
          <w:lang w:eastAsia="en-US"/>
        </w:rPr>
        <w:t xml:space="preserve"> Roche 2012). T</w:t>
      </w:r>
      <w:r w:rsidR="00074F46">
        <w:rPr>
          <w:rFonts w:ascii="Arial" w:hAnsi="Arial" w:cs="Arial"/>
          <w:color w:val="222222"/>
          <w:sz w:val="24"/>
          <w:szCs w:val="24"/>
          <w:shd w:val="clear" w:color="auto" w:fill="FFFFFF"/>
          <w:lang w:eastAsia="en-US"/>
        </w:rPr>
        <w:t>hus</w:t>
      </w:r>
      <w:r w:rsidR="00B05E22">
        <w:rPr>
          <w:rFonts w:ascii="Arial" w:hAnsi="Arial" w:cs="Arial"/>
          <w:color w:val="222222"/>
          <w:sz w:val="24"/>
          <w:szCs w:val="24"/>
          <w:shd w:val="clear" w:color="auto" w:fill="FFFFFF"/>
          <w:lang w:eastAsia="en-US"/>
        </w:rPr>
        <w:t>, within the context of social relationship studies</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 xml:space="preserve">while </w:t>
      </w:r>
      <w:r w:rsidR="00360BA7">
        <w:rPr>
          <w:rFonts w:ascii="Arial" w:hAnsi="Arial" w:cs="Arial"/>
          <w:color w:val="222222"/>
          <w:sz w:val="24"/>
          <w:szCs w:val="24"/>
          <w:shd w:val="clear" w:color="auto" w:fill="FFFFFF"/>
          <w:lang w:eastAsia="en-US"/>
        </w:rPr>
        <w:t xml:space="preserve">structural </w:t>
      </w:r>
      <w:r w:rsidR="00B05E22" w:rsidRPr="002D23F1">
        <w:rPr>
          <w:rFonts w:ascii="Arial" w:hAnsi="Arial" w:cs="Arial"/>
          <w:color w:val="222222"/>
          <w:sz w:val="24"/>
          <w:szCs w:val="24"/>
          <w:shd w:val="clear" w:color="auto" w:fill="FFFFFF"/>
          <w:lang w:eastAsia="en-US"/>
        </w:rPr>
        <w:t xml:space="preserve">differences </w:t>
      </w:r>
      <w:r w:rsidR="001808C1">
        <w:rPr>
          <w:rFonts w:ascii="Arial" w:hAnsi="Arial" w:cs="Arial"/>
          <w:color w:val="222222"/>
          <w:sz w:val="24"/>
          <w:szCs w:val="24"/>
          <w:shd w:val="clear" w:color="auto" w:fill="FFFFFF"/>
          <w:lang w:eastAsia="en-US"/>
        </w:rPr>
        <w:t>in item loadings across</w:t>
      </w:r>
      <w:r w:rsidR="00B05E22" w:rsidRPr="002D23F1">
        <w:rPr>
          <w:rFonts w:ascii="Arial" w:hAnsi="Arial" w:cs="Arial"/>
          <w:color w:val="222222"/>
          <w:sz w:val="24"/>
          <w:szCs w:val="24"/>
          <w:shd w:val="clear" w:color="auto" w:fill="FFFFFF"/>
          <w:lang w:eastAsia="en-US"/>
        </w:rPr>
        <w:t xml:space="preserve"> studies </w:t>
      </w:r>
      <w:r w:rsidR="00074F46">
        <w:rPr>
          <w:rFonts w:ascii="Arial" w:hAnsi="Arial" w:cs="Arial"/>
          <w:color w:val="222222"/>
          <w:sz w:val="24"/>
          <w:szCs w:val="24"/>
          <w:shd w:val="clear" w:color="auto" w:fill="FFFFFF"/>
          <w:lang w:eastAsia="en-US"/>
        </w:rPr>
        <w:t>could</w:t>
      </w:r>
      <w:r w:rsidR="00B05E22">
        <w:rPr>
          <w:rFonts w:ascii="Arial" w:hAnsi="Arial" w:cs="Arial"/>
          <w:color w:val="222222"/>
          <w:sz w:val="24"/>
          <w:szCs w:val="24"/>
          <w:shd w:val="clear" w:color="auto" w:fill="FFFFFF"/>
          <w:lang w:eastAsia="en-US"/>
        </w:rPr>
        <w:t xml:space="preserve"> be</w:t>
      </w:r>
      <w:r w:rsidR="00B05E22" w:rsidRPr="002D23F1">
        <w:rPr>
          <w:rFonts w:ascii="Arial" w:hAnsi="Arial" w:cs="Arial"/>
          <w:color w:val="222222"/>
          <w:sz w:val="24"/>
          <w:szCs w:val="24"/>
          <w:shd w:val="clear" w:color="auto" w:fill="FFFFFF"/>
          <w:lang w:eastAsia="en-US"/>
        </w:rPr>
        <w:t xml:space="preserve"> biologically meaningful (i.e. they </w:t>
      </w:r>
      <w:r w:rsidR="00B05E22">
        <w:rPr>
          <w:rFonts w:ascii="Arial" w:hAnsi="Arial" w:cs="Arial"/>
          <w:color w:val="222222"/>
          <w:sz w:val="24"/>
          <w:szCs w:val="24"/>
          <w:shd w:val="clear" w:color="auto" w:fill="FFFFFF"/>
          <w:lang w:eastAsia="en-US"/>
        </w:rPr>
        <w:t xml:space="preserve">could </w:t>
      </w:r>
      <w:r w:rsidR="00B05E22" w:rsidRPr="002D23F1">
        <w:rPr>
          <w:rFonts w:ascii="Arial" w:hAnsi="Arial" w:cs="Arial"/>
          <w:color w:val="222222"/>
          <w:sz w:val="24"/>
          <w:szCs w:val="24"/>
          <w:shd w:val="clear" w:color="auto" w:fill="FFFFFF"/>
          <w:lang w:eastAsia="en-US"/>
        </w:rPr>
        <w:t>r</w:t>
      </w:r>
      <w:r w:rsidR="00B05E22">
        <w:rPr>
          <w:rFonts w:ascii="Arial" w:hAnsi="Arial" w:cs="Arial"/>
          <w:color w:val="222222"/>
          <w:sz w:val="24"/>
          <w:szCs w:val="24"/>
          <w:shd w:val="clear" w:color="auto" w:fill="FFFFFF"/>
          <w:lang w:eastAsia="en-US"/>
        </w:rPr>
        <w:t xml:space="preserve">eflect differences in </w:t>
      </w:r>
      <w:r w:rsidR="00B05E22">
        <w:rPr>
          <w:rFonts w:ascii="Arial" w:hAnsi="Arial" w:cs="Arial"/>
          <w:color w:val="222222"/>
          <w:sz w:val="24"/>
          <w:szCs w:val="24"/>
          <w:shd w:val="clear" w:color="auto" w:fill="FFFFFF"/>
          <w:lang w:eastAsia="en-US"/>
        </w:rPr>
        <w:lastRenderedPageBreak/>
        <w:t>sociality</w:t>
      </w:r>
      <w:r w:rsidR="00B05E22" w:rsidRPr="002D23F1">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they</w:t>
      </w:r>
      <w:r w:rsidR="00B05E22">
        <w:rPr>
          <w:rFonts w:ascii="Arial" w:hAnsi="Arial" w:cs="Arial"/>
          <w:color w:val="222222"/>
          <w:sz w:val="24"/>
          <w:szCs w:val="24"/>
          <w:shd w:val="clear" w:color="auto" w:fill="FFFFFF"/>
          <w:lang w:eastAsia="en-US"/>
        </w:rPr>
        <w:t xml:space="preserve"> could</w:t>
      </w:r>
      <w:r w:rsidR="00C5040E">
        <w:rPr>
          <w:rFonts w:ascii="Arial" w:hAnsi="Arial" w:cs="Arial"/>
          <w:color w:val="222222"/>
          <w:sz w:val="24"/>
          <w:szCs w:val="24"/>
          <w:shd w:val="clear" w:color="auto" w:fill="FFFFFF"/>
          <w:lang w:eastAsia="en-US"/>
        </w:rPr>
        <w:t xml:space="preserve"> just as likely </w:t>
      </w:r>
      <w:r w:rsidR="00B05E22">
        <w:rPr>
          <w:rFonts w:ascii="Arial" w:hAnsi="Arial" w:cs="Arial"/>
          <w:color w:val="222222"/>
          <w:sz w:val="24"/>
          <w:szCs w:val="24"/>
          <w:shd w:val="clear" w:color="auto" w:fill="FFFFFF"/>
          <w:lang w:eastAsia="en-US"/>
        </w:rPr>
        <w:t xml:space="preserve">reflect </w:t>
      </w:r>
      <w:r w:rsidR="004A3762">
        <w:rPr>
          <w:rFonts w:ascii="Arial" w:hAnsi="Arial" w:cs="Arial"/>
          <w:color w:val="222222"/>
          <w:sz w:val="24"/>
          <w:szCs w:val="24"/>
          <w:shd w:val="clear" w:color="auto" w:fill="FFFFFF"/>
          <w:lang w:eastAsia="en-US"/>
        </w:rPr>
        <w:t>structural instability</w:t>
      </w:r>
      <w:r w:rsidR="00B05E22">
        <w:rPr>
          <w:rFonts w:ascii="Arial" w:hAnsi="Arial" w:cs="Arial"/>
          <w:color w:val="222222"/>
          <w:sz w:val="24"/>
          <w:szCs w:val="24"/>
          <w:shd w:val="clear" w:color="auto" w:fill="FFFFFF"/>
          <w:lang w:eastAsia="en-US"/>
        </w:rPr>
        <w:t xml:space="preserve"> </w:t>
      </w:r>
      <w:r w:rsidR="00C5040E">
        <w:rPr>
          <w:rFonts w:ascii="Arial" w:hAnsi="Arial" w:cs="Arial"/>
          <w:color w:val="222222"/>
          <w:sz w:val="24"/>
          <w:szCs w:val="24"/>
          <w:shd w:val="clear" w:color="auto" w:fill="FFFFFF"/>
          <w:lang w:eastAsia="en-US"/>
        </w:rPr>
        <w:t>brought about by sample variability.</w:t>
      </w:r>
    </w:p>
    <w:p w14:paraId="02CDE621" w14:textId="4236EFCA" w:rsidR="00410451" w:rsidRDefault="00E45B51"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r>
      <w:r w:rsidR="00410451" w:rsidRPr="00F91F4B">
        <w:rPr>
          <w:rFonts w:ascii="Arial" w:hAnsi="Arial" w:cs="Arial"/>
          <w:sz w:val="24"/>
          <w:szCs w:val="24"/>
        </w:rPr>
        <w:t>Although</w:t>
      </w:r>
      <w:r w:rsidRPr="00F91F4B">
        <w:rPr>
          <w:rFonts w:ascii="Arial" w:hAnsi="Arial" w:cs="Arial"/>
          <w:sz w:val="24"/>
          <w:szCs w:val="24"/>
        </w:rPr>
        <w:t xml:space="preserve"> scree </w:t>
      </w:r>
      <w:r w:rsidR="00410451" w:rsidRPr="00F91F4B">
        <w:rPr>
          <w:rFonts w:ascii="Arial" w:hAnsi="Arial" w:cs="Arial"/>
          <w:sz w:val="24"/>
          <w:szCs w:val="24"/>
        </w:rPr>
        <w:t>tests</w:t>
      </w:r>
      <w:r w:rsidRPr="00F91F4B">
        <w:rPr>
          <w:rFonts w:ascii="Arial" w:hAnsi="Arial" w:cs="Arial"/>
          <w:sz w:val="24"/>
          <w:szCs w:val="24"/>
        </w:rPr>
        <w:t xml:space="preserve"> are subjective, they </w:t>
      </w:r>
      <w:r w:rsidR="00B53769" w:rsidRPr="00F91F4B">
        <w:rPr>
          <w:rFonts w:ascii="Arial" w:hAnsi="Arial" w:cs="Arial"/>
          <w:sz w:val="24"/>
          <w:szCs w:val="24"/>
        </w:rPr>
        <w:t>can be u</w:t>
      </w:r>
      <w:r w:rsidRPr="00F91F4B">
        <w:rPr>
          <w:rFonts w:ascii="Arial" w:hAnsi="Arial" w:cs="Arial"/>
          <w:sz w:val="24"/>
          <w:szCs w:val="24"/>
        </w:rPr>
        <w:t xml:space="preserve">seful when automated methods </w:t>
      </w:r>
      <w:r w:rsidR="00B53769" w:rsidRPr="00F91F4B">
        <w:rPr>
          <w:rFonts w:ascii="Arial" w:hAnsi="Arial" w:cs="Arial"/>
          <w:sz w:val="24"/>
          <w:szCs w:val="24"/>
        </w:rPr>
        <w:t>disagree</w:t>
      </w:r>
      <w:r w:rsidR="00F91F4B" w:rsidRPr="00F91F4B">
        <w:rPr>
          <w:rFonts w:ascii="Arial" w:hAnsi="Arial" w:cs="Arial"/>
          <w:sz w:val="24"/>
          <w:szCs w:val="24"/>
        </w:rPr>
        <w:t xml:space="preserve"> on </w:t>
      </w:r>
      <w:r w:rsidR="00410451" w:rsidRPr="00F91F4B">
        <w:rPr>
          <w:rFonts w:ascii="Arial" w:hAnsi="Arial" w:cs="Arial"/>
          <w:sz w:val="24"/>
          <w:szCs w:val="24"/>
        </w:rPr>
        <w:t xml:space="preserve">the number of </w:t>
      </w:r>
      <w:r w:rsidR="00F9164E">
        <w:rPr>
          <w:rFonts w:ascii="Arial" w:hAnsi="Arial" w:cs="Arial"/>
          <w:sz w:val="24"/>
          <w:szCs w:val="24"/>
        </w:rPr>
        <w:t>components/factors</w:t>
      </w:r>
      <w:r w:rsidR="00410451" w:rsidRPr="00F91F4B">
        <w:rPr>
          <w:rFonts w:ascii="Arial" w:hAnsi="Arial" w:cs="Arial"/>
          <w:sz w:val="24"/>
          <w:szCs w:val="24"/>
        </w:rPr>
        <w:t xml:space="preserve"> to extract. In such cases, a </w:t>
      </w:r>
      <w:r w:rsidR="00C5040E" w:rsidRPr="00F91F4B">
        <w:rPr>
          <w:rFonts w:ascii="Arial" w:hAnsi="Arial" w:cs="Arial"/>
          <w:sz w:val="24"/>
          <w:szCs w:val="24"/>
        </w:rPr>
        <w:t xml:space="preserve">scree </w:t>
      </w:r>
      <w:r w:rsidR="00410451" w:rsidRPr="00F91F4B">
        <w:rPr>
          <w:rFonts w:ascii="Arial" w:hAnsi="Arial" w:cs="Arial"/>
          <w:sz w:val="24"/>
          <w:szCs w:val="24"/>
        </w:rPr>
        <w:t>test</w:t>
      </w:r>
      <w:r w:rsidR="00C5040E" w:rsidRPr="00F91F4B">
        <w:rPr>
          <w:rFonts w:ascii="Arial" w:hAnsi="Arial" w:cs="Arial"/>
          <w:sz w:val="24"/>
          <w:szCs w:val="24"/>
        </w:rPr>
        <w:t xml:space="preserve"> </w:t>
      </w:r>
      <w:r w:rsidR="00410451" w:rsidRPr="00F91F4B">
        <w:rPr>
          <w:rFonts w:ascii="Arial" w:hAnsi="Arial" w:cs="Arial"/>
          <w:sz w:val="24"/>
          <w:szCs w:val="24"/>
        </w:rPr>
        <w:t>may</w:t>
      </w:r>
      <w:r w:rsidR="00C5040E" w:rsidRPr="00F91F4B">
        <w:rPr>
          <w:rFonts w:ascii="Arial" w:hAnsi="Arial" w:cs="Arial"/>
          <w:sz w:val="24"/>
          <w:szCs w:val="24"/>
        </w:rPr>
        <w:t xml:space="preserve"> be used as a “tie-breaker”</w:t>
      </w:r>
      <w:r w:rsidR="00410451" w:rsidRPr="00F91F4B">
        <w:rPr>
          <w:rFonts w:ascii="Arial" w:hAnsi="Arial" w:cs="Arial"/>
          <w:sz w:val="24"/>
          <w:szCs w:val="24"/>
        </w:rPr>
        <w:t xml:space="preserve"> if the plot reveals a clear and distinct drop in the eigenvalues past a certain </w:t>
      </w:r>
      <w:r w:rsidR="00F9164E">
        <w:rPr>
          <w:rFonts w:ascii="Arial" w:hAnsi="Arial" w:cs="Arial"/>
          <w:sz w:val="24"/>
          <w:szCs w:val="24"/>
        </w:rPr>
        <w:t>component/factor</w:t>
      </w:r>
      <w:r w:rsidR="00C5040E" w:rsidRPr="00F91F4B">
        <w:rPr>
          <w:rFonts w:ascii="Arial" w:hAnsi="Arial" w:cs="Arial"/>
          <w:sz w:val="24"/>
          <w:szCs w:val="24"/>
        </w:rPr>
        <w:t xml:space="preserve">. </w:t>
      </w:r>
      <w:r w:rsidR="006E0C8D" w:rsidRPr="00F91F4B">
        <w:rPr>
          <w:rFonts w:ascii="Arial" w:hAnsi="Arial" w:cs="Arial"/>
          <w:sz w:val="24"/>
          <w:szCs w:val="24"/>
        </w:rPr>
        <w:t>Such instances</w:t>
      </w:r>
      <w:r w:rsidR="006E0C8D">
        <w:rPr>
          <w:rFonts w:ascii="Arial" w:hAnsi="Arial" w:cs="Arial"/>
          <w:sz w:val="24"/>
          <w:szCs w:val="24"/>
        </w:rPr>
        <w:t>, however,</w:t>
      </w:r>
      <w:r w:rsidR="006E0C8D" w:rsidRPr="00F91F4B">
        <w:rPr>
          <w:rFonts w:ascii="Arial" w:hAnsi="Arial" w:cs="Arial"/>
          <w:sz w:val="24"/>
          <w:szCs w:val="24"/>
        </w:rPr>
        <w:t xml:space="preserve"> are becoming increasingly rare as automated methods are improved upon</w:t>
      </w:r>
      <w:ins w:id="74" w:author="ALTSCHUL Drew" w:date="2015-06-05T18:08:00Z">
        <w:r w:rsidR="00316E34">
          <w:rPr>
            <w:rFonts w:ascii="Arial" w:hAnsi="Arial" w:cs="Arial"/>
            <w:sz w:val="24"/>
            <w:szCs w:val="24"/>
          </w:rPr>
          <w:t>.</w:t>
        </w:r>
      </w:ins>
      <w:del w:id="75" w:author="ALTSCHUL Drew" w:date="2015-06-05T18:08:00Z">
        <w:r w:rsidR="006E0C8D" w:rsidRPr="00F91F4B" w:rsidDel="00316E34">
          <w:rPr>
            <w:rFonts w:ascii="Arial" w:hAnsi="Arial" w:cs="Arial"/>
            <w:sz w:val="24"/>
            <w:szCs w:val="24"/>
          </w:rPr>
          <w:delText>, but the fact</w:delText>
        </w:r>
      </w:del>
      <w:ins w:id="76" w:author="ALTSCHUL Drew" w:date="2015-06-05T18:08:00Z">
        <w:r w:rsidR="00316E34">
          <w:rPr>
            <w:rFonts w:ascii="Arial" w:hAnsi="Arial" w:cs="Arial"/>
            <w:sz w:val="24"/>
            <w:szCs w:val="24"/>
          </w:rPr>
          <w:t>The bottom line is</w:t>
        </w:r>
      </w:ins>
      <w:del w:id="77" w:author="ALTSCHUL Drew" w:date="2015-06-05T18:08:00Z">
        <w:r w:rsidR="006E0C8D" w:rsidRPr="00F91F4B" w:rsidDel="00316E34">
          <w:rPr>
            <w:rFonts w:ascii="Arial" w:hAnsi="Arial" w:cs="Arial"/>
            <w:sz w:val="24"/>
            <w:szCs w:val="24"/>
          </w:rPr>
          <w:delText xml:space="preserve"> remains</w:delText>
        </w:r>
      </w:del>
      <w:r w:rsidR="006E0C8D" w:rsidRPr="00F91F4B">
        <w:rPr>
          <w:rFonts w:ascii="Arial" w:hAnsi="Arial" w:cs="Arial"/>
          <w:sz w:val="24"/>
          <w:szCs w:val="24"/>
        </w:rPr>
        <w:t xml:space="preserve"> that scree tests should only be used alongside </w:t>
      </w:r>
      <w:r w:rsidR="006E0C8D">
        <w:rPr>
          <w:rFonts w:ascii="Arial" w:hAnsi="Arial" w:cs="Arial"/>
          <w:sz w:val="24"/>
          <w:szCs w:val="24"/>
        </w:rPr>
        <w:t>less subjective</w:t>
      </w:r>
      <w:r w:rsidR="006E0C8D" w:rsidRPr="00F91F4B">
        <w:rPr>
          <w:rFonts w:ascii="Arial" w:hAnsi="Arial" w:cs="Arial"/>
          <w:sz w:val="24"/>
          <w:szCs w:val="24"/>
        </w:rPr>
        <w:t xml:space="preserve"> </w:t>
      </w:r>
      <w:r w:rsidR="006E0C8D">
        <w:rPr>
          <w:rFonts w:ascii="Arial" w:hAnsi="Arial" w:cs="Arial"/>
          <w:sz w:val="24"/>
          <w:szCs w:val="24"/>
        </w:rPr>
        <w:t xml:space="preserve">and automated </w:t>
      </w:r>
      <w:r w:rsidR="006E0C8D" w:rsidRPr="00F91F4B">
        <w:rPr>
          <w:rFonts w:ascii="Arial" w:hAnsi="Arial" w:cs="Arial"/>
          <w:sz w:val="24"/>
          <w:szCs w:val="24"/>
        </w:rPr>
        <w:t>tests.</w:t>
      </w:r>
      <w:r w:rsidR="006E0C8D">
        <w:rPr>
          <w:rFonts w:ascii="Arial" w:hAnsi="Arial" w:cs="Arial"/>
          <w:sz w:val="24"/>
          <w:szCs w:val="24"/>
        </w:rPr>
        <w:t xml:space="preserve"> </w:t>
      </w:r>
      <w:r w:rsidR="00410451" w:rsidRPr="00F91F4B">
        <w:rPr>
          <w:rFonts w:ascii="Arial" w:hAnsi="Arial" w:cs="Arial"/>
          <w:sz w:val="24"/>
          <w:szCs w:val="24"/>
        </w:rPr>
        <w:t xml:space="preserve">Alternatively, </w:t>
      </w:r>
      <w:r w:rsidR="006E0C8D">
        <w:rPr>
          <w:rFonts w:ascii="Arial" w:hAnsi="Arial" w:cs="Arial"/>
          <w:sz w:val="24"/>
          <w:szCs w:val="24"/>
        </w:rPr>
        <w:t xml:space="preserve">if different tests recommend different extraction numbers, </w:t>
      </w:r>
      <w:r w:rsidR="00B53769" w:rsidRPr="00F91F4B">
        <w:rPr>
          <w:rFonts w:ascii="Arial" w:hAnsi="Arial" w:cs="Arial"/>
          <w:sz w:val="24"/>
          <w:szCs w:val="24"/>
        </w:rPr>
        <w:t>more sophisticated</w:t>
      </w:r>
      <w:r w:rsidR="00410451" w:rsidRPr="00F91F4B">
        <w:rPr>
          <w:rFonts w:ascii="Arial" w:hAnsi="Arial" w:cs="Arial"/>
          <w:sz w:val="24"/>
          <w:szCs w:val="24"/>
        </w:rPr>
        <w:t xml:space="preserve"> analyses like Everett’s tests </w:t>
      </w:r>
      <w:r w:rsidR="006E0C8D">
        <w:rPr>
          <w:rFonts w:ascii="Arial" w:hAnsi="Arial" w:cs="Arial"/>
          <w:sz w:val="24"/>
          <w:szCs w:val="24"/>
        </w:rPr>
        <w:t>may be needed to determine which model to use for subsequent analyses after extracting multiple solutions with differin</w:t>
      </w:r>
      <w:r w:rsidR="00536D04">
        <w:rPr>
          <w:rFonts w:ascii="Arial" w:hAnsi="Arial" w:cs="Arial"/>
          <w:sz w:val="24"/>
          <w:szCs w:val="24"/>
        </w:rPr>
        <w:t xml:space="preserve">g numbers of </w:t>
      </w:r>
      <w:r w:rsidR="006E0C8D">
        <w:rPr>
          <w:rFonts w:ascii="Arial" w:hAnsi="Arial" w:cs="Arial"/>
          <w:sz w:val="24"/>
          <w:szCs w:val="24"/>
        </w:rPr>
        <w:t>components</w:t>
      </w:r>
      <w:r w:rsidR="00536D04">
        <w:rPr>
          <w:rFonts w:ascii="Arial" w:hAnsi="Arial" w:cs="Arial"/>
          <w:sz w:val="24"/>
          <w:szCs w:val="24"/>
        </w:rPr>
        <w:t>/factors</w:t>
      </w:r>
      <w:r w:rsidR="006E0C8D">
        <w:rPr>
          <w:rFonts w:ascii="Arial" w:hAnsi="Arial" w:cs="Arial"/>
          <w:sz w:val="24"/>
          <w:szCs w:val="24"/>
        </w:rPr>
        <w:t xml:space="preserve"> </w:t>
      </w:r>
      <w:r w:rsidR="006E0C8D" w:rsidRPr="00F91F4B">
        <w:rPr>
          <w:rFonts w:ascii="Arial" w:hAnsi="Arial" w:cs="Arial"/>
          <w:sz w:val="24"/>
          <w:szCs w:val="24"/>
        </w:rPr>
        <w:t>(Everett 1988)</w:t>
      </w:r>
      <w:r w:rsidR="00B53769" w:rsidRPr="00F91F4B">
        <w:rPr>
          <w:rFonts w:ascii="Arial" w:hAnsi="Arial" w:cs="Arial"/>
          <w:sz w:val="24"/>
          <w:szCs w:val="24"/>
        </w:rPr>
        <w:t xml:space="preserve">. </w:t>
      </w:r>
    </w:p>
    <w:p w14:paraId="41285921" w14:textId="0D855BDC" w:rsidR="00C5040E" w:rsidRDefault="00C5040E" w:rsidP="003F49A0">
      <w:pPr>
        <w:autoSpaceDE w:val="0"/>
        <w:autoSpaceDN w:val="0"/>
        <w:adjustRightInd w:val="0"/>
        <w:spacing w:after="0" w:line="480" w:lineRule="auto"/>
        <w:rPr>
          <w:rFonts w:ascii="Arial" w:hAnsi="Arial" w:cs="Arial"/>
          <w:sz w:val="24"/>
          <w:szCs w:val="24"/>
        </w:rPr>
      </w:pPr>
      <w:r>
        <w:rPr>
          <w:rFonts w:ascii="Arial" w:hAnsi="Arial" w:cs="Arial"/>
          <w:sz w:val="24"/>
          <w:szCs w:val="24"/>
        </w:rPr>
        <w:tab/>
        <w:t>PA has a long, published record of success in multiple simulation studies (</w:t>
      </w:r>
      <w:r w:rsidR="00322ADF">
        <w:rPr>
          <w:rFonts w:ascii="Arial" w:hAnsi="Arial" w:cs="Arial"/>
          <w:sz w:val="24"/>
          <w:szCs w:val="24"/>
        </w:rPr>
        <w:t xml:space="preserve">Zwick </w:t>
      </w:r>
      <w:r w:rsidR="00FB7477">
        <w:rPr>
          <w:rFonts w:ascii="Arial" w:hAnsi="Arial" w:cs="Arial"/>
          <w:sz w:val="24"/>
          <w:szCs w:val="24"/>
        </w:rPr>
        <w:t>and</w:t>
      </w:r>
      <w:r w:rsidR="00322ADF">
        <w:rPr>
          <w:rFonts w:ascii="Arial" w:hAnsi="Arial" w:cs="Arial"/>
          <w:sz w:val="24"/>
          <w:szCs w:val="24"/>
        </w:rPr>
        <w:t xml:space="preserve"> Velicer 1986; Fabriger 1999; </w:t>
      </w:r>
      <w:r>
        <w:rPr>
          <w:rFonts w:ascii="Arial" w:hAnsi="Arial" w:cs="Arial"/>
          <w:sz w:val="24"/>
          <w:szCs w:val="24"/>
        </w:rPr>
        <w:t>Rus</w:t>
      </w:r>
      <w:r w:rsidR="00322ADF">
        <w:rPr>
          <w:rFonts w:ascii="Arial" w:hAnsi="Arial" w:cs="Arial"/>
          <w:sz w:val="24"/>
          <w:szCs w:val="24"/>
        </w:rPr>
        <w:t>cio</w:t>
      </w:r>
      <w:r>
        <w:rPr>
          <w:rFonts w:ascii="Arial" w:hAnsi="Arial" w:cs="Arial"/>
          <w:sz w:val="24"/>
          <w:szCs w:val="24"/>
        </w:rPr>
        <w:t xml:space="preserve"> </w:t>
      </w:r>
      <w:r w:rsidR="00FB7477">
        <w:rPr>
          <w:rFonts w:ascii="Arial" w:hAnsi="Arial" w:cs="Arial"/>
          <w:sz w:val="24"/>
          <w:szCs w:val="24"/>
        </w:rPr>
        <w:t>and</w:t>
      </w:r>
      <w:r>
        <w:rPr>
          <w:rFonts w:ascii="Arial" w:hAnsi="Arial" w:cs="Arial"/>
          <w:sz w:val="24"/>
          <w:szCs w:val="24"/>
        </w:rPr>
        <w:t xml:space="preserve"> Roche 2012), but again, no single method should be bl</w:t>
      </w:r>
      <w:r w:rsidR="00322ADF">
        <w:rPr>
          <w:rFonts w:ascii="Arial" w:hAnsi="Arial" w:cs="Arial"/>
          <w:sz w:val="24"/>
          <w:szCs w:val="24"/>
        </w:rPr>
        <w:t>indly relied upon when deciding how many</w:t>
      </w:r>
      <w:r>
        <w:rPr>
          <w:rFonts w:ascii="Arial" w:hAnsi="Arial" w:cs="Arial"/>
          <w:sz w:val="24"/>
          <w:szCs w:val="24"/>
        </w:rPr>
        <w:t xml:space="preserve"> </w:t>
      </w:r>
      <w:r w:rsidR="00F9164E">
        <w:rPr>
          <w:rFonts w:ascii="Arial" w:hAnsi="Arial" w:cs="Arial"/>
          <w:sz w:val="24"/>
          <w:szCs w:val="24"/>
        </w:rPr>
        <w:t>components/factors</w:t>
      </w:r>
      <w:r>
        <w:rPr>
          <w:rFonts w:ascii="Arial" w:hAnsi="Arial" w:cs="Arial"/>
          <w:sz w:val="24"/>
          <w:szCs w:val="24"/>
        </w:rPr>
        <w:t xml:space="preserve"> </w:t>
      </w:r>
      <w:r w:rsidR="00322ADF">
        <w:rPr>
          <w:rFonts w:ascii="Arial" w:hAnsi="Arial" w:cs="Arial"/>
          <w:sz w:val="24"/>
          <w:szCs w:val="24"/>
        </w:rPr>
        <w:t xml:space="preserve">to extract. </w:t>
      </w:r>
      <w:r w:rsidR="00C133BD" w:rsidRPr="00F015E1">
        <w:rPr>
          <w:rFonts w:ascii="Arial" w:hAnsi="Arial" w:cs="Arial"/>
          <w:sz w:val="24"/>
          <w:szCs w:val="24"/>
        </w:rPr>
        <w:t>Rather</w:t>
      </w:r>
      <w:r w:rsidR="00322ADF" w:rsidRPr="00F015E1">
        <w:rPr>
          <w:rFonts w:ascii="Arial" w:hAnsi="Arial" w:cs="Arial"/>
          <w:sz w:val="24"/>
          <w:szCs w:val="24"/>
        </w:rPr>
        <w:t xml:space="preserve">, </w:t>
      </w:r>
      <w:r w:rsidRPr="00F015E1">
        <w:rPr>
          <w:rFonts w:ascii="Arial" w:hAnsi="Arial" w:cs="Arial"/>
          <w:sz w:val="24"/>
          <w:szCs w:val="24"/>
        </w:rPr>
        <w:t>PA is a recommended starting point for researchers exploring their da</w:t>
      </w:r>
      <w:r w:rsidR="00322ADF" w:rsidRPr="00F015E1">
        <w:rPr>
          <w:rFonts w:ascii="Arial" w:hAnsi="Arial" w:cs="Arial"/>
          <w:sz w:val="24"/>
          <w:szCs w:val="24"/>
        </w:rPr>
        <w:t xml:space="preserve">ta in preparation for </w:t>
      </w:r>
      <w:r w:rsidR="007E3959">
        <w:rPr>
          <w:rFonts w:ascii="Arial" w:hAnsi="Arial" w:cs="Arial"/>
          <w:sz w:val="24"/>
          <w:szCs w:val="24"/>
        </w:rPr>
        <w:t>a data reduction analysis</w:t>
      </w:r>
      <w:r w:rsidR="00322ADF" w:rsidRPr="00F015E1">
        <w:rPr>
          <w:rFonts w:ascii="Arial" w:hAnsi="Arial" w:cs="Arial"/>
          <w:sz w:val="24"/>
          <w:szCs w:val="24"/>
        </w:rPr>
        <w:t xml:space="preserve"> because of it</w:t>
      </w:r>
      <w:r w:rsidR="00C133BD" w:rsidRPr="00F015E1">
        <w:rPr>
          <w:rFonts w:ascii="Arial" w:hAnsi="Arial" w:cs="Arial"/>
          <w:sz w:val="24"/>
          <w:szCs w:val="24"/>
        </w:rPr>
        <w:t>s robustness, but</w:t>
      </w:r>
      <w:r w:rsidR="00322ADF" w:rsidRPr="00F015E1">
        <w:rPr>
          <w:rFonts w:ascii="Arial" w:hAnsi="Arial" w:cs="Arial"/>
          <w:sz w:val="24"/>
          <w:szCs w:val="24"/>
        </w:rPr>
        <w:t xml:space="preserve"> also </w:t>
      </w:r>
      <w:r w:rsidR="00C133BD" w:rsidRPr="00F015E1">
        <w:rPr>
          <w:rFonts w:ascii="Arial" w:hAnsi="Arial" w:cs="Arial"/>
          <w:sz w:val="24"/>
          <w:szCs w:val="24"/>
        </w:rPr>
        <w:t>due to</w:t>
      </w:r>
      <w:r w:rsidR="00322ADF" w:rsidRPr="00F015E1">
        <w:rPr>
          <w:rFonts w:ascii="Arial" w:hAnsi="Arial" w:cs="Arial"/>
          <w:sz w:val="24"/>
          <w:szCs w:val="24"/>
        </w:rPr>
        <w:t xml:space="preserve"> the ease with which it can be direc</w:t>
      </w:r>
      <w:r w:rsidR="001B759C">
        <w:rPr>
          <w:rFonts w:ascii="Arial" w:hAnsi="Arial" w:cs="Arial"/>
          <w:sz w:val="24"/>
          <w:szCs w:val="24"/>
        </w:rPr>
        <w:t xml:space="preserve">tly compared to the scree tests </w:t>
      </w:r>
      <w:r w:rsidR="00322ADF" w:rsidRPr="00F015E1">
        <w:rPr>
          <w:rFonts w:ascii="Arial" w:hAnsi="Arial" w:cs="Arial"/>
          <w:sz w:val="24"/>
          <w:szCs w:val="24"/>
        </w:rPr>
        <w:t>(Figure 2)</w:t>
      </w:r>
      <w:r w:rsidR="00F91F4B">
        <w:rPr>
          <w:rFonts w:ascii="Arial" w:hAnsi="Arial" w:cs="Arial"/>
          <w:sz w:val="24"/>
          <w:szCs w:val="24"/>
        </w:rPr>
        <w:t xml:space="preserve">, and other </w:t>
      </w:r>
      <w:r w:rsidR="00FB39CA">
        <w:rPr>
          <w:rFonts w:ascii="Arial" w:hAnsi="Arial" w:cs="Arial"/>
          <w:sz w:val="24"/>
          <w:szCs w:val="24"/>
        </w:rPr>
        <w:t>quantitative</w:t>
      </w:r>
      <w:r w:rsidR="00F91F4B">
        <w:rPr>
          <w:rFonts w:ascii="Arial" w:hAnsi="Arial" w:cs="Arial"/>
          <w:sz w:val="24"/>
          <w:szCs w:val="24"/>
        </w:rPr>
        <w:t xml:space="preserve"> methods (e.g. e</w:t>
      </w:r>
      <w:r w:rsidR="006D5760">
        <w:rPr>
          <w:rFonts w:ascii="Arial" w:hAnsi="Arial" w:cs="Arial"/>
          <w:sz w:val="24"/>
          <w:szCs w:val="24"/>
        </w:rPr>
        <w:t xml:space="preserve">mpirical </w:t>
      </w:r>
      <w:r w:rsidR="00F91F4B">
        <w:rPr>
          <w:rFonts w:ascii="Arial" w:hAnsi="Arial" w:cs="Arial"/>
          <w:sz w:val="24"/>
          <w:szCs w:val="24"/>
        </w:rPr>
        <w:t>BIC).</w:t>
      </w:r>
    </w:p>
    <w:p w14:paraId="49FD3D3B" w14:textId="77777777" w:rsidR="00582CBA" w:rsidRDefault="00582CBA" w:rsidP="003F49A0">
      <w:pPr>
        <w:autoSpaceDE w:val="0"/>
        <w:autoSpaceDN w:val="0"/>
        <w:adjustRightInd w:val="0"/>
        <w:spacing w:after="0" w:line="480" w:lineRule="auto"/>
        <w:rPr>
          <w:rFonts w:ascii="Arial" w:hAnsi="Arial" w:cs="Arial"/>
          <w:b/>
          <w:sz w:val="24"/>
          <w:szCs w:val="24"/>
        </w:rPr>
      </w:pPr>
    </w:p>
    <w:p w14:paraId="57DE7FC7" w14:textId="4F537370" w:rsidR="003F49A0" w:rsidRPr="003F49A0" w:rsidRDefault="003F49A0" w:rsidP="00F9164E">
      <w:pPr>
        <w:autoSpaceDE w:val="0"/>
        <w:autoSpaceDN w:val="0"/>
        <w:adjustRightInd w:val="0"/>
        <w:spacing w:after="0" w:line="480" w:lineRule="auto"/>
        <w:outlineLvl w:val="0"/>
        <w:rPr>
          <w:rFonts w:ascii="Arial" w:hAnsi="Arial" w:cs="Arial"/>
          <w:b/>
          <w:sz w:val="24"/>
          <w:szCs w:val="24"/>
        </w:rPr>
      </w:pPr>
      <w:r w:rsidRPr="003F49A0">
        <w:rPr>
          <w:rFonts w:ascii="Arial" w:hAnsi="Arial" w:cs="Arial"/>
          <w:b/>
          <w:sz w:val="24"/>
          <w:szCs w:val="24"/>
        </w:rPr>
        <w:t>Conclusion</w:t>
      </w:r>
    </w:p>
    <w:p w14:paraId="34DDD763" w14:textId="234DC6E9" w:rsidR="00A8425B" w:rsidRDefault="007E3959" w:rsidP="007E3959">
      <w:pPr>
        <w:autoSpaceDE w:val="0"/>
        <w:autoSpaceDN w:val="0"/>
        <w:adjustRightInd w:val="0"/>
        <w:spacing w:after="0" w:line="480" w:lineRule="auto"/>
        <w:ind w:firstLine="720"/>
        <w:rPr>
          <w:rFonts w:ascii="Arial" w:hAnsi="Arial" w:cs="Arial"/>
          <w:sz w:val="24"/>
          <w:szCs w:val="24"/>
        </w:rPr>
      </w:pPr>
      <w:r>
        <w:rPr>
          <w:rFonts w:ascii="Arial" w:hAnsi="Arial" w:cs="Arial"/>
          <w:sz w:val="24"/>
          <w:szCs w:val="24"/>
        </w:rPr>
        <w:t xml:space="preserve">Collectively, the current example should serve as a cautionary note to researchers wishing to use data reduction analyses to study social relationship structure </w:t>
      </w:r>
      <w:r>
        <w:rPr>
          <w:rFonts w:ascii="Arial" w:hAnsi="Arial" w:cs="Arial"/>
          <w:sz w:val="24"/>
          <w:szCs w:val="24"/>
        </w:rPr>
        <w:lastRenderedPageBreak/>
        <w:t xml:space="preserve">in animals. In particular, </w:t>
      </w:r>
      <w:r w:rsidRPr="0078671B">
        <w:rPr>
          <w:rFonts w:ascii="Arial" w:hAnsi="Arial" w:cs="Arial"/>
          <w:sz w:val="24"/>
          <w:szCs w:val="24"/>
        </w:rPr>
        <w:t xml:space="preserve">careful decisions </w:t>
      </w:r>
      <w:r>
        <w:rPr>
          <w:rFonts w:ascii="Arial" w:hAnsi="Arial" w:cs="Arial"/>
          <w:sz w:val="24"/>
          <w:szCs w:val="24"/>
        </w:rPr>
        <w:t>must be made when determining how many components or factors</w:t>
      </w:r>
      <w:r w:rsidRPr="0078671B">
        <w:rPr>
          <w:rFonts w:ascii="Arial" w:hAnsi="Arial" w:cs="Arial"/>
          <w:sz w:val="24"/>
          <w:szCs w:val="24"/>
        </w:rPr>
        <w:t xml:space="preserve"> </w:t>
      </w:r>
      <w:r>
        <w:rPr>
          <w:rFonts w:ascii="Arial" w:hAnsi="Arial" w:cs="Arial"/>
          <w:sz w:val="24"/>
          <w:szCs w:val="24"/>
        </w:rPr>
        <w:t>to</w:t>
      </w:r>
      <w:r w:rsidRPr="0078671B">
        <w:rPr>
          <w:rFonts w:ascii="Arial" w:hAnsi="Arial" w:cs="Arial"/>
          <w:sz w:val="24"/>
          <w:szCs w:val="24"/>
        </w:rPr>
        <w:t xml:space="preserve"> retain </w:t>
      </w:r>
      <w:r>
        <w:rPr>
          <w:rFonts w:ascii="Arial" w:hAnsi="Arial" w:cs="Arial"/>
          <w:sz w:val="24"/>
          <w:szCs w:val="24"/>
        </w:rPr>
        <w:t>in one’s analysi</w:t>
      </w:r>
      <w:r w:rsidRPr="0078671B">
        <w:rPr>
          <w:rFonts w:ascii="Arial" w:hAnsi="Arial" w:cs="Arial"/>
          <w:sz w:val="24"/>
          <w:szCs w:val="24"/>
        </w:rPr>
        <w:t>s.</w:t>
      </w:r>
      <w:r>
        <w:rPr>
          <w:rFonts w:ascii="Arial" w:hAnsi="Arial" w:cs="Arial"/>
          <w:sz w:val="24"/>
          <w:szCs w:val="24"/>
        </w:rPr>
        <w:t xml:space="preserve"> </w:t>
      </w:r>
      <w:r w:rsidR="00E13019">
        <w:rPr>
          <w:rFonts w:ascii="Arial" w:hAnsi="Arial" w:cs="Arial"/>
          <w:sz w:val="24"/>
          <w:szCs w:val="24"/>
        </w:rPr>
        <w:t xml:space="preserve">In light of the </w:t>
      </w:r>
      <w:r w:rsidR="00E85B55">
        <w:rPr>
          <w:rFonts w:ascii="Arial" w:hAnsi="Arial" w:cs="Arial"/>
          <w:sz w:val="24"/>
          <w:szCs w:val="24"/>
        </w:rPr>
        <w:t xml:space="preserve">well-known </w:t>
      </w:r>
      <w:r w:rsidR="00E13019">
        <w:rPr>
          <w:rFonts w:ascii="Arial" w:hAnsi="Arial" w:cs="Arial"/>
          <w:sz w:val="24"/>
          <w:szCs w:val="24"/>
        </w:rPr>
        <w:t xml:space="preserve">deficiencies </w:t>
      </w:r>
      <w:r w:rsidR="00B64BFE">
        <w:rPr>
          <w:rFonts w:ascii="Arial" w:hAnsi="Arial" w:cs="Arial"/>
          <w:sz w:val="24"/>
          <w:szCs w:val="24"/>
        </w:rPr>
        <w:t>associated with</w:t>
      </w:r>
      <w:r w:rsidR="00E13019">
        <w:rPr>
          <w:rFonts w:ascii="Arial" w:hAnsi="Arial" w:cs="Arial"/>
          <w:sz w:val="24"/>
          <w:szCs w:val="24"/>
        </w:rPr>
        <w:t xml:space="preserve"> Kaiser’s criterion, we recommend that researchers refrain from using </w:t>
      </w:r>
      <w:r w:rsidR="00E85B55">
        <w:rPr>
          <w:rFonts w:ascii="Arial" w:hAnsi="Arial" w:cs="Arial"/>
          <w:sz w:val="24"/>
          <w:szCs w:val="24"/>
        </w:rPr>
        <w:t>this technique</w:t>
      </w:r>
      <w:r w:rsidR="00E13019">
        <w:rPr>
          <w:rFonts w:ascii="Arial" w:hAnsi="Arial" w:cs="Arial"/>
          <w:sz w:val="24"/>
          <w:szCs w:val="24"/>
        </w:rPr>
        <w:t xml:space="preserve"> in future </w:t>
      </w:r>
      <w:r w:rsidR="00B64BFE">
        <w:rPr>
          <w:rFonts w:ascii="Arial" w:hAnsi="Arial" w:cs="Arial"/>
          <w:sz w:val="24"/>
          <w:szCs w:val="24"/>
        </w:rPr>
        <w:t xml:space="preserve">work on social relationship structure. Although we recommend </w:t>
      </w:r>
      <w:r w:rsidR="00582CBA">
        <w:rPr>
          <w:rFonts w:ascii="Arial" w:hAnsi="Arial" w:cs="Arial"/>
          <w:sz w:val="24"/>
          <w:szCs w:val="24"/>
        </w:rPr>
        <w:t>a wider</w:t>
      </w:r>
      <w:r w:rsidR="00B64BFE">
        <w:rPr>
          <w:rFonts w:ascii="Arial" w:hAnsi="Arial" w:cs="Arial"/>
          <w:sz w:val="24"/>
          <w:szCs w:val="24"/>
        </w:rPr>
        <w:t xml:space="preserve"> use of </w:t>
      </w:r>
      <w:r w:rsidR="00E45B51">
        <w:rPr>
          <w:rFonts w:ascii="Arial" w:hAnsi="Arial" w:cs="Arial"/>
          <w:sz w:val="24"/>
          <w:szCs w:val="24"/>
        </w:rPr>
        <w:t>PA</w:t>
      </w:r>
      <w:r w:rsidR="00B64BFE">
        <w:rPr>
          <w:rFonts w:ascii="Arial" w:hAnsi="Arial" w:cs="Arial"/>
          <w:sz w:val="24"/>
          <w:szCs w:val="24"/>
        </w:rPr>
        <w:t xml:space="preserve">, </w:t>
      </w:r>
      <w:r w:rsidR="00D66357">
        <w:rPr>
          <w:rFonts w:ascii="Arial" w:hAnsi="Arial" w:cs="Arial"/>
          <w:sz w:val="24"/>
          <w:szCs w:val="24"/>
        </w:rPr>
        <w:t xml:space="preserve">all </w:t>
      </w:r>
      <w:r w:rsidR="00582CBA">
        <w:rPr>
          <w:rFonts w:ascii="Arial" w:hAnsi="Arial" w:cs="Arial"/>
          <w:sz w:val="24"/>
          <w:szCs w:val="24"/>
        </w:rPr>
        <w:t xml:space="preserve">extraction </w:t>
      </w:r>
      <w:r w:rsidR="00D66357">
        <w:rPr>
          <w:rFonts w:ascii="Arial" w:hAnsi="Arial" w:cs="Arial"/>
          <w:sz w:val="24"/>
          <w:szCs w:val="24"/>
        </w:rPr>
        <w:t xml:space="preserve">methods have their </w:t>
      </w:r>
      <w:r w:rsidR="00061670">
        <w:rPr>
          <w:rFonts w:ascii="Arial" w:hAnsi="Arial" w:cs="Arial"/>
          <w:sz w:val="24"/>
          <w:szCs w:val="24"/>
        </w:rPr>
        <w:t>d</w:t>
      </w:r>
      <w:r w:rsidR="00E85B55">
        <w:rPr>
          <w:rFonts w:ascii="Arial" w:hAnsi="Arial" w:cs="Arial"/>
          <w:sz w:val="24"/>
          <w:szCs w:val="24"/>
        </w:rPr>
        <w:t>rawb</w:t>
      </w:r>
      <w:r w:rsidR="00B64BFE">
        <w:rPr>
          <w:rFonts w:ascii="Arial" w:hAnsi="Arial" w:cs="Arial"/>
          <w:sz w:val="24"/>
          <w:szCs w:val="24"/>
        </w:rPr>
        <w:t xml:space="preserve">acks (Ruscio </w:t>
      </w:r>
      <w:r w:rsidR="00FB7477">
        <w:rPr>
          <w:rFonts w:ascii="Arial" w:hAnsi="Arial" w:cs="Arial"/>
          <w:sz w:val="24"/>
          <w:szCs w:val="24"/>
        </w:rPr>
        <w:t>and</w:t>
      </w:r>
      <w:r w:rsidR="00B64BFE">
        <w:rPr>
          <w:rFonts w:ascii="Arial" w:hAnsi="Arial" w:cs="Arial"/>
          <w:sz w:val="24"/>
          <w:szCs w:val="24"/>
        </w:rPr>
        <w:t xml:space="preserve"> Roche 2012). Therefore,</w:t>
      </w:r>
      <w:r w:rsidR="00E85B55">
        <w:rPr>
          <w:rFonts w:ascii="Arial" w:hAnsi="Arial" w:cs="Arial"/>
          <w:sz w:val="24"/>
          <w:szCs w:val="24"/>
        </w:rPr>
        <w:t xml:space="preserve"> </w:t>
      </w:r>
      <w:r w:rsidR="00582CBA">
        <w:rPr>
          <w:rFonts w:ascii="Arial" w:hAnsi="Arial" w:cs="Arial"/>
          <w:sz w:val="24"/>
          <w:szCs w:val="24"/>
        </w:rPr>
        <w:t xml:space="preserve">as discussed, </w:t>
      </w:r>
      <w:r w:rsidR="00E45B51">
        <w:rPr>
          <w:rFonts w:ascii="Arial" w:hAnsi="Arial" w:cs="Arial"/>
          <w:sz w:val="24"/>
          <w:szCs w:val="24"/>
        </w:rPr>
        <w:t>PA</w:t>
      </w:r>
      <w:r w:rsidR="00E85B55">
        <w:rPr>
          <w:rFonts w:ascii="Arial" w:hAnsi="Arial" w:cs="Arial"/>
          <w:sz w:val="24"/>
          <w:szCs w:val="24"/>
        </w:rPr>
        <w:t xml:space="preserve"> should not be </w:t>
      </w:r>
      <w:r w:rsidR="00B64BFE">
        <w:rPr>
          <w:rFonts w:ascii="Arial" w:hAnsi="Arial" w:cs="Arial"/>
          <w:sz w:val="24"/>
          <w:szCs w:val="24"/>
        </w:rPr>
        <w:t>the sole method used to determine how many components/factors to extract. Rather, this approach should be supplemented with other extraction techniques</w:t>
      </w:r>
      <w:r w:rsidR="00DC7F33">
        <w:rPr>
          <w:rFonts w:ascii="Arial" w:hAnsi="Arial" w:cs="Arial"/>
          <w:sz w:val="24"/>
          <w:szCs w:val="24"/>
        </w:rPr>
        <w:t xml:space="preserve">, such as </w:t>
      </w:r>
      <w:r w:rsidR="00B64BFE">
        <w:rPr>
          <w:rFonts w:ascii="Arial" w:hAnsi="Arial" w:cs="Arial"/>
          <w:sz w:val="24"/>
          <w:szCs w:val="24"/>
        </w:rPr>
        <w:t>s</w:t>
      </w:r>
      <w:r w:rsidR="00582CBA">
        <w:rPr>
          <w:rFonts w:ascii="Arial" w:hAnsi="Arial" w:cs="Arial"/>
          <w:sz w:val="24"/>
          <w:szCs w:val="24"/>
        </w:rPr>
        <w:t>cree tests</w:t>
      </w:r>
      <w:r w:rsidR="00DC7F33">
        <w:rPr>
          <w:rFonts w:ascii="Arial" w:hAnsi="Arial" w:cs="Arial"/>
          <w:sz w:val="24"/>
          <w:szCs w:val="24"/>
        </w:rPr>
        <w:t xml:space="preserve"> </w:t>
      </w:r>
      <w:r>
        <w:rPr>
          <w:rFonts w:ascii="Arial" w:hAnsi="Arial" w:cs="Arial"/>
          <w:sz w:val="24"/>
          <w:szCs w:val="24"/>
        </w:rPr>
        <w:t>and</w:t>
      </w:r>
      <w:r w:rsidR="00DC7F33">
        <w:rPr>
          <w:rFonts w:ascii="Arial" w:hAnsi="Arial" w:cs="Arial"/>
          <w:sz w:val="24"/>
          <w:szCs w:val="24"/>
        </w:rPr>
        <w:t xml:space="preserve"> more robust </w:t>
      </w:r>
      <w:r>
        <w:rPr>
          <w:rFonts w:ascii="Arial" w:hAnsi="Arial" w:cs="Arial"/>
          <w:sz w:val="24"/>
          <w:szCs w:val="24"/>
        </w:rPr>
        <w:t xml:space="preserve">and </w:t>
      </w:r>
      <w:r w:rsidR="00DC7F33">
        <w:rPr>
          <w:rFonts w:ascii="Arial" w:hAnsi="Arial" w:cs="Arial"/>
          <w:sz w:val="24"/>
          <w:szCs w:val="24"/>
        </w:rPr>
        <w:t>automated tests (e.g.</w:t>
      </w:r>
      <w:r w:rsidR="006D5760">
        <w:rPr>
          <w:rFonts w:ascii="Arial" w:hAnsi="Arial" w:cs="Arial"/>
          <w:sz w:val="24"/>
          <w:szCs w:val="24"/>
        </w:rPr>
        <w:t xml:space="preserve"> </w:t>
      </w:r>
      <w:r w:rsidR="00E45B51">
        <w:rPr>
          <w:rFonts w:ascii="Arial" w:hAnsi="Arial" w:cs="Arial"/>
          <w:sz w:val="24"/>
          <w:szCs w:val="24"/>
        </w:rPr>
        <w:t>e</w:t>
      </w:r>
      <w:r w:rsidR="006D5760">
        <w:rPr>
          <w:rFonts w:ascii="Arial" w:hAnsi="Arial" w:cs="Arial"/>
          <w:sz w:val="24"/>
          <w:szCs w:val="24"/>
        </w:rPr>
        <w:t xml:space="preserve">mpirical </w:t>
      </w:r>
      <w:r w:rsidR="00E45B51">
        <w:rPr>
          <w:rFonts w:ascii="Arial" w:hAnsi="Arial" w:cs="Arial"/>
          <w:sz w:val="24"/>
          <w:szCs w:val="24"/>
        </w:rPr>
        <w:t>BIC</w:t>
      </w:r>
      <w:r w:rsidR="006D5760">
        <w:rPr>
          <w:rFonts w:ascii="Arial" w:hAnsi="Arial" w:cs="Arial"/>
          <w:sz w:val="24"/>
          <w:szCs w:val="24"/>
        </w:rPr>
        <w:t>,</w:t>
      </w:r>
      <w:r w:rsidR="00FF4F9A">
        <w:rPr>
          <w:rFonts w:ascii="Arial" w:hAnsi="Arial" w:cs="Arial"/>
          <w:sz w:val="24"/>
          <w:szCs w:val="24"/>
        </w:rPr>
        <w:t xml:space="preserve"> VSS,</w:t>
      </w:r>
      <w:r w:rsidR="006D5760">
        <w:rPr>
          <w:rFonts w:ascii="Arial" w:hAnsi="Arial" w:cs="Arial"/>
          <w:sz w:val="24"/>
          <w:szCs w:val="24"/>
        </w:rPr>
        <w:t xml:space="preserve"> Comparison Data</w:t>
      </w:r>
      <w:r w:rsidR="00582CBA">
        <w:rPr>
          <w:rFonts w:ascii="Arial" w:hAnsi="Arial" w:cs="Arial"/>
          <w:sz w:val="24"/>
          <w:szCs w:val="24"/>
        </w:rPr>
        <w:t>). I</w:t>
      </w:r>
      <w:r w:rsidR="00B64BFE">
        <w:rPr>
          <w:rFonts w:ascii="Arial" w:hAnsi="Arial" w:cs="Arial"/>
          <w:sz w:val="24"/>
          <w:szCs w:val="24"/>
        </w:rPr>
        <w:t xml:space="preserve">f </w:t>
      </w:r>
      <w:r w:rsidR="009045E7">
        <w:rPr>
          <w:rFonts w:ascii="Arial" w:hAnsi="Arial" w:cs="Arial"/>
          <w:sz w:val="24"/>
          <w:szCs w:val="24"/>
        </w:rPr>
        <w:t>these</w:t>
      </w:r>
      <w:r w:rsidR="00B64BFE">
        <w:rPr>
          <w:rFonts w:ascii="Arial" w:hAnsi="Arial" w:cs="Arial"/>
          <w:sz w:val="24"/>
          <w:szCs w:val="24"/>
        </w:rPr>
        <w:t xml:space="preserve"> tests recommend </w:t>
      </w:r>
      <w:r>
        <w:rPr>
          <w:rFonts w:ascii="Arial" w:hAnsi="Arial" w:cs="Arial"/>
          <w:sz w:val="24"/>
          <w:szCs w:val="24"/>
        </w:rPr>
        <w:t>the same</w:t>
      </w:r>
      <w:r w:rsidR="00B64BFE">
        <w:rPr>
          <w:rFonts w:ascii="Arial" w:hAnsi="Arial" w:cs="Arial"/>
          <w:sz w:val="24"/>
          <w:szCs w:val="24"/>
        </w:rPr>
        <w:t xml:space="preserve"> </w:t>
      </w:r>
      <w:r>
        <w:rPr>
          <w:rFonts w:ascii="Arial" w:hAnsi="Arial" w:cs="Arial"/>
          <w:sz w:val="24"/>
          <w:szCs w:val="24"/>
        </w:rPr>
        <w:t>number of components/factors</w:t>
      </w:r>
      <w:r w:rsidR="00B64BFE">
        <w:rPr>
          <w:rFonts w:ascii="Arial" w:hAnsi="Arial" w:cs="Arial"/>
          <w:sz w:val="24"/>
          <w:szCs w:val="24"/>
        </w:rPr>
        <w:t xml:space="preserve">, then </w:t>
      </w:r>
      <w:r>
        <w:rPr>
          <w:rFonts w:ascii="Arial" w:hAnsi="Arial" w:cs="Arial"/>
          <w:sz w:val="24"/>
          <w:szCs w:val="24"/>
        </w:rPr>
        <w:t>researchers can be confident about their decisions to extract</w:t>
      </w:r>
      <w:r w:rsidR="00B64BFE">
        <w:rPr>
          <w:rFonts w:ascii="Arial" w:hAnsi="Arial" w:cs="Arial"/>
          <w:sz w:val="24"/>
          <w:szCs w:val="24"/>
        </w:rPr>
        <w:t xml:space="preserve">. </w:t>
      </w:r>
      <w:r>
        <w:rPr>
          <w:rFonts w:ascii="Arial" w:hAnsi="Arial" w:cs="Arial"/>
          <w:sz w:val="24"/>
          <w:szCs w:val="24"/>
        </w:rPr>
        <w:t xml:space="preserve">Avoiding Kaiser’s criterion and supplementing scree tests with more robust and automated tests </w:t>
      </w:r>
      <w:r w:rsidR="00B64BFE">
        <w:rPr>
          <w:rFonts w:ascii="Arial" w:hAnsi="Arial" w:cs="Arial"/>
          <w:sz w:val="24"/>
          <w:szCs w:val="24"/>
        </w:rPr>
        <w:t>will</w:t>
      </w:r>
      <w:r w:rsidR="00B64BFE" w:rsidRPr="0078671B">
        <w:rPr>
          <w:rFonts w:ascii="Arial" w:hAnsi="Arial" w:cs="Arial"/>
          <w:sz w:val="24"/>
          <w:szCs w:val="24"/>
        </w:rPr>
        <w:t xml:space="preserve"> </w:t>
      </w:r>
      <w:r w:rsidR="00B64BFE">
        <w:rPr>
          <w:rFonts w:ascii="Arial" w:hAnsi="Arial" w:cs="Arial"/>
          <w:sz w:val="24"/>
          <w:szCs w:val="24"/>
        </w:rPr>
        <w:t xml:space="preserve">greatly improve the utility and reliability of data reduction techniques for comparative </w:t>
      </w:r>
      <w:r>
        <w:rPr>
          <w:rFonts w:ascii="Arial" w:hAnsi="Arial" w:cs="Arial"/>
          <w:sz w:val="24"/>
          <w:szCs w:val="24"/>
        </w:rPr>
        <w:t>studies of animal social relationships</w:t>
      </w:r>
      <w:r w:rsidR="00B64BFE">
        <w:rPr>
          <w:rFonts w:ascii="Arial" w:hAnsi="Arial" w:cs="Arial"/>
          <w:sz w:val="24"/>
          <w:szCs w:val="24"/>
        </w:rPr>
        <w:t>.</w:t>
      </w:r>
    </w:p>
    <w:p w14:paraId="5660192E" w14:textId="77777777" w:rsidR="00BF4178" w:rsidRDefault="00BF4178" w:rsidP="009C7378">
      <w:pPr>
        <w:spacing w:after="0" w:line="480" w:lineRule="auto"/>
        <w:rPr>
          <w:rFonts w:ascii="Arial" w:hAnsi="Arial" w:cs="Arial"/>
          <w:b/>
          <w:sz w:val="24"/>
          <w:szCs w:val="24"/>
        </w:rPr>
      </w:pPr>
    </w:p>
    <w:p w14:paraId="3FB18658" w14:textId="77777777" w:rsidR="008E619D" w:rsidRDefault="008E619D" w:rsidP="009C7378">
      <w:pPr>
        <w:spacing w:after="0" w:line="480" w:lineRule="auto"/>
        <w:rPr>
          <w:rFonts w:ascii="Arial" w:hAnsi="Arial" w:cs="Arial"/>
          <w:b/>
          <w:sz w:val="24"/>
          <w:szCs w:val="24"/>
        </w:rPr>
      </w:pPr>
    </w:p>
    <w:p w14:paraId="25D24BC9" w14:textId="77777777" w:rsidR="008E619D" w:rsidRDefault="008E619D" w:rsidP="009C7378">
      <w:pPr>
        <w:spacing w:after="0" w:line="480" w:lineRule="auto"/>
        <w:rPr>
          <w:rFonts w:ascii="Arial" w:hAnsi="Arial" w:cs="Arial"/>
          <w:b/>
          <w:sz w:val="24"/>
          <w:szCs w:val="24"/>
        </w:rPr>
      </w:pPr>
    </w:p>
    <w:p w14:paraId="2E2B4F8C" w14:textId="77777777" w:rsidR="008E619D" w:rsidRDefault="008E619D" w:rsidP="009C7378">
      <w:pPr>
        <w:spacing w:after="0" w:line="480" w:lineRule="auto"/>
        <w:rPr>
          <w:ins w:id="78" w:author="ALTSCHUL Drew" w:date="2015-06-05T18:09:00Z"/>
          <w:rFonts w:ascii="Arial" w:hAnsi="Arial" w:cs="Arial"/>
          <w:b/>
          <w:sz w:val="24"/>
          <w:szCs w:val="24"/>
        </w:rPr>
      </w:pPr>
    </w:p>
    <w:p w14:paraId="31759C7A" w14:textId="77777777" w:rsidR="00316E34" w:rsidRDefault="00316E34" w:rsidP="009C7378">
      <w:pPr>
        <w:spacing w:after="0" w:line="480" w:lineRule="auto"/>
        <w:rPr>
          <w:ins w:id="79" w:author="ALTSCHUL Drew" w:date="2015-06-05T18:09:00Z"/>
          <w:rFonts w:ascii="Arial" w:hAnsi="Arial" w:cs="Arial"/>
          <w:b/>
          <w:sz w:val="24"/>
          <w:szCs w:val="24"/>
        </w:rPr>
      </w:pPr>
    </w:p>
    <w:p w14:paraId="2B0FB1F6" w14:textId="77777777" w:rsidR="00316E34" w:rsidRDefault="00316E34" w:rsidP="009C7378">
      <w:pPr>
        <w:spacing w:after="0" w:line="480" w:lineRule="auto"/>
        <w:rPr>
          <w:ins w:id="80" w:author="ALTSCHUL Drew" w:date="2015-06-05T18:09:00Z"/>
          <w:rFonts w:ascii="Arial" w:hAnsi="Arial" w:cs="Arial"/>
          <w:b/>
          <w:sz w:val="24"/>
          <w:szCs w:val="24"/>
        </w:rPr>
      </w:pPr>
    </w:p>
    <w:p w14:paraId="5FC46E51" w14:textId="77777777" w:rsidR="00316E34" w:rsidRDefault="00316E34" w:rsidP="009C7378">
      <w:pPr>
        <w:spacing w:after="0" w:line="480" w:lineRule="auto"/>
        <w:rPr>
          <w:ins w:id="81" w:author="ALTSCHUL Drew" w:date="2015-06-05T18:09:00Z"/>
          <w:rFonts w:ascii="Arial" w:hAnsi="Arial" w:cs="Arial"/>
          <w:b/>
          <w:sz w:val="24"/>
          <w:szCs w:val="24"/>
        </w:rPr>
      </w:pPr>
    </w:p>
    <w:p w14:paraId="30008E6B" w14:textId="77777777" w:rsidR="00316E34" w:rsidRDefault="00316E34" w:rsidP="009C7378">
      <w:pPr>
        <w:spacing w:after="0" w:line="480" w:lineRule="auto"/>
        <w:rPr>
          <w:ins w:id="82" w:author="ALTSCHUL Drew" w:date="2015-06-05T18:09:00Z"/>
          <w:rFonts w:ascii="Arial" w:hAnsi="Arial" w:cs="Arial"/>
          <w:b/>
          <w:sz w:val="24"/>
          <w:szCs w:val="24"/>
        </w:rPr>
      </w:pPr>
    </w:p>
    <w:p w14:paraId="4A2ED4F2" w14:textId="77777777" w:rsidR="00316E34" w:rsidRDefault="00316E34" w:rsidP="009C7378">
      <w:pPr>
        <w:spacing w:after="0" w:line="480" w:lineRule="auto"/>
        <w:rPr>
          <w:ins w:id="83" w:author="ALTSCHUL Drew" w:date="2015-06-05T18:09:00Z"/>
          <w:rFonts w:ascii="Arial" w:hAnsi="Arial" w:cs="Arial"/>
          <w:b/>
          <w:sz w:val="24"/>
          <w:szCs w:val="24"/>
        </w:rPr>
      </w:pPr>
    </w:p>
    <w:p w14:paraId="0F280B98" w14:textId="77777777" w:rsidR="00316E34" w:rsidRDefault="00316E34" w:rsidP="009C7378">
      <w:pPr>
        <w:spacing w:after="0" w:line="480" w:lineRule="auto"/>
        <w:rPr>
          <w:ins w:id="84" w:author="ALTSCHUL Drew" w:date="2015-06-05T18:09:00Z"/>
          <w:rFonts w:ascii="Arial" w:hAnsi="Arial" w:cs="Arial"/>
          <w:b/>
          <w:sz w:val="24"/>
          <w:szCs w:val="24"/>
        </w:rPr>
      </w:pPr>
    </w:p>
    <w:p w14:paraId="199972D4" w14:textId="77777777" w:rsidR="00316E34" w:rsidRDefault="00316E34" w:rsidP="009C7378">
      <w:pPr>
        <w:spacing w:after="0" w:line="480" w:lineRule="auto"/>
        <w:rPr>
          <w:ins w:id="85" w:author="ALTSCHUL Drew" w:date="2015-06-05T18:09:00Z"/>
          <w:rFonts w:ascii="Arial" w:hAnsi="Arial" w:cs="Arial"/>
          <w:b/>
          <w:sz w:val="24"/>
          <w:szCs w:val="24"/>
        </w:rPr>
      </w:pPr>
    </w:p>
    <w:p w14:paraId="3D22E255" w14:textId="77777777" w:rsidR="00316E34" w:rsidRDefault="00316E34" w:rsidP="009C7378">
      <w:pPr>
        <w:spacing w:after="0" w:line="480" w:lineRule="auto"/>
        <w:rPr>
          <w:rFonts w:ascii="Arial" w:hAnsi="Arial" w:cs="Arial"/>
          <w:b/>
          <w:sz w:val="24"/>
          <w:szCs w:val="24"/>
        </w:rPr>
      </w:pPr>
    </w:p>
    <w:p w14:paraId="6904713E" w14:textId="77777777" w:rsidR="009C7378" w:rsidRDefault="009C7378" w:rsidP="00F9164E">
      <w:pPr>
        <w:spacing w:after="0" w:line="480" w:lineRule="auto"/>
        <w:outlineLvl w:val="0"/>
        <w:rPr>
          <w:rFonts w:ascii="Arial" w:hAnsi="Arial" w:cs="Arial"/>
          <w:b/>
          <w:sz w:val="24"/>
          <w:szCs w:val="24"/>
        </w:rPr>
      </w:pPr>
      <w:r>
        <w:rPr>
          <w:rFonts w:ascii="Arial" w:hAnsi="Arial" w:cs="Arial"/>
          <w:b/>
          <w:sz w:val="24"/>
          <w:szCs w:val="24"/>
        </w:rPr>
        <w:t>References</w:t>
      </w:r>
    </w:p>
    <w:p w14:paraId="15BCA8D3" w14:textId="77777777" w:rsidR="009C7378" w:rsidRDefault="009C7378" w:rsidP="00F9164E">
      <w:pPr>
        <w:spacing w:after="0" w:line="480" w:lineRule="auto"/>
        <w:outlineLvl w:val="0"/>
        <w:rPr>
          <w:rFonts w:ascii="Arial" w:hAnsi="Arial" w:cs="Arial"/>
          <w:sz w:val="24"/>
          <w:szCs w:val="24"/>
        </w:rPr>
      </w:pPr>
      <w:r>
        <w:rPr>
          <w:rFonts w:ascii="Arial" w:hAnsi="Arial" w:cs="Arial"/>
          <w:sz w:val="24"/>
          <w:szCs w:val="24"/>
        </w:rPr>
        <w:t xml:space="preserve">Alfaro JWL, Silva JDSE, Rylands AB (2012) How different are robust and gracile </w:t>
      </w:r>
    </w:p>
    <w:p w14:paraId="041E3BE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capuchin monkeys? An argument for the use of Sapajus and Cebus. American </w:t>
      </w:r>
    </w:p>
    <w:p w14:paraId="040828FE" w14:textId="16EDEC2F" w:rsidR="009C7378" w:rsidRDefault="009C7378" w:rsidP="009C7378">
      <w:pPr>
        <w:spacing w:after="0" w:line="480" w:lineRule="auto"/>
        <w:ind w:firstLine="720"/>
        <w:rPr>
          <w:rFonts w:ascii="Arial" w:hAnsi="Arial" w:cs="Arial"/>
          <w:sz w:val="24"/>
          <w:szCs w:val="24"/>
        </w:rPr>
      </w:pPr>
      <w:r>
        <w:rPr>
          <w:rFonts w:ascii="Arial" w:hAnsi="Arial" w:cs="Arial"/>
          <w:sz w:val="24"/>
          <w:szCs w:val="24"/>
        </w:rPr>
        <w:t>Journal of Primatology, doi: 10/1002/ajp.22007.</w:t>
      </w:r>
    </w:p>
    <w:p w14:paraId="198BDF4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ASAB (2012) Guidelines for the treatment of animals in behavioural research and </w:t>
      </w:r>
    </w:p>
    <w:p w14:paraId="4615A319" w14:textId="26011D0E" w:rsidR="009C7378" w:rsidRDefault="009C7378" w:rsidP="009C7378">
      <w:pPr>
        <w:spacing w:after="0" w:line="480" w:lineRule="auto"/>
        <w:ind w:firstLine="720"/>
        <w:rPr>
          <w:rFonts w:ascii="Arial" w:hAnsi="Arial" w:cs="Arial"/>
          <w:sz w:val="24"/>
          <w:szCs w:val="24"/>
        </w:rPr>
      </w:pPr>
      <w:r>
        <w:rPr>
          <w:rFonts w:ascii="Arial" w:hAnsi="Arial" w:cs="Arial"/>
          <w:sz w:val="24"/>
          <w:szCs w:val="24"/>
        </w:rPr>
        <w:t>teaching. Animal Behaviour, 83:301-309.</w:t>
      </w:r>
    </w:p>
    <w:p w14:paraId="12F54B9F" w14:textId="1EC18788" w:rsidR="009C7378" w:rsidRDefault="009C7378" w:rsidP="009C7378">
      <w:pPr>
        <w:spacing w:after="0" w:line="480" w:lineRule="auto"/>
        <w:rPr>
          <w:rFonts w:ascii="Arial" w:hAnsi="Arial" w:cs="Arial"/>
          <w:sz w:val="24"/>
          <w:szCs w:val="24"/>
        </w:rPr>
      </w:pPr>
      <w:r>
        <w:rPr>
          <w:rFonts w:ascii="Arial" w:hAnsi="Arial" w:cs="Arial"/>
          <w:sz w:val="24"/>
          <w:szCs w:val="24"/>
        </w:rPr>
        <w:t xml:space="preserve">Cattell RB (1966) The scree test for the number of factors. Multivariate Behavioural </w:t>
      </w:r>
    </w:p>
    <w:p w14:paraId="766E7C8F"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Research, 1:245-276.</w:t>
      </w:r>
    </w:p>
    <w:p w14:paraId="2FE9235F"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Cords M, Aureli F (2000) Reconciliation and relationship qualities. In: Natural conflict </w:t>
      </w:r>
    </w:p>
    <w:p w14:paraId="37724AEB" w14:textId="77777777" w:rsidR="009C7378" w:rsidRDefault="009C7378" w:rsidP="009C7378">
      <w:pPr>
        <w:spacing w:after="0" w:line="480" w:lineRule="auto"/>
        <w:ind w:firstLine="720"/>
        <w:rPr>
          <w:rFonts w:ascii="Arial" w:hAnsi="Arial" w:cs="Arial"/>
          <w:sz w:val="24"/>
          <w:szCs w:val="24"/>
        </w:rPr>
      </w:pPr>
      <w:r>
        <w:rPr>
          <w:rFonts w:ascii="Arial" w:hAnsi="Arial" w:cs="Arial"/>
          <w:sz w:val="24"/>
          <w:szCs w:val="24"/>
        </w:rPr>
        <w:t xml:space="preserve">resolution (Aureli F. &amp; de Waal F.B.M., eds.). University of California Press, </w:t>
      </w:r>
    </w:p>
    <w:p w14:paraId="2348AD2D" w14:textId="13134C4A" w:rsidR="00F91515" w:rsidRDefault="009C7378" w:rsidP="009C7378">
      <w:pPr>
        <w:spacing w:after="0" w:line="480" w:lineRule="auto"/>
        <w:ind w:firstLine="720"/>
        <w:rPr>
          <w:rFonts w:ascii="Arial" w:hAnsi="Arial" w:cs="Arial"/>
          <w:sz w:val="24"/>
          <w:szCs w:val="24"/>
        </w:rPr>
      </w:pPr>
      <w:r>
        <w:rPr>
          <w:rFonts w:ascii="Arial" w:hAnsi="Arial" w:cs="Arial"/>
          <w:sz w:val="24"/>
          <w:szCs w:val="24"/>
        </w:rPr>
        <w:t>Berkley, CA, p. 177-198.</w:t>
      </w:r>
    </w:p>
    <w:p w14:paraId="1BC81893" w14:textId="1AD2D8A6" w:rsidR="00F91515" w:rsidRDefault="00F91515" w:rsidP="004F48AA">
      <w:pPr>
        <w:spacing w:after="0" w:line="480" w:lineRule="auto"/>
        <w:ind w:left="709" w:hanging="709"/>
        <w:rPr>
          <w:rFonts w:ascii="Arial" w:hAnsi="Arial" w:cs="Arial"/>
          <w:sz w:val="24"/>
          <w:szCs w:val="24"/>
        </w:rPr>
      </w:pPr>
      <w:r w:rsidRPr="00F91515">
        <w:rPr>
          <w:rFonts w:ascii="Arial" w:hAnsi="Arial" w:cs="Arial"/>
          <w:sz w:val="24"/>
          <w:szCs w:val="24"/>
        </w:rPr>
        <w:t>Courtney, M. G. R. (2013). Determining the number of factors to retain in EFA: Using the SPSS R-Menu v2. 0 to make more judicious estimations. Practical Assessment, Research &amp; Evaluation, 18(8), 1-14.</w:t>
      </w:r>
    </w:p>
    <w:p w14:paraId="395D914A" w14:textId="37272BCB" w:rsidR="004F48AA" w:rsidRDefault="004F48AA" w:rsidP="004F48AA">
      <w:pPr>
        <w:spacing w:after="0" w:line="480" w:lineRule="auto"/>
        <w:ind w:left="709" w:hanging="709"/>
        <w:rPr>
          <w:rFonts w:ascii="Arial" w:hAnsi="Arial" w:cs="Arial"/>
          <w:sz w:val="24"/>
          <w:szCs w:val="24"/>
        </w:rPr>
      </w:pPr>
      <w:r w:rsidRPr="004F48AA">
        <w:rPr>
          <w:rFonts w:ascii="Arial" w:hAnsi="Arial" w:cs="Arial"/>
          <w:sz w:val="24"/>
          <w:szCs w:val="24"/>
        </w:rPr>
        <w:t>Dunn, T. J., Baguley, T., &amp; Brunsden, V. (2014). From alpha to omega: A practical solution to the pervasive problem of internal consistency estimation. British Journal of Psychology, 105(3), 399-412.</w:t>
      </w:r>
    </w:p>
    <w:p w14:paraId="329F4BE2" w14:textId="5F9DB45D" w:rsidR="00322ADF" w:rsidRDefault="00322ADF" w:rsidP="004F48AA">
      <w:pPr>
        <w:spacing w:after="0" w:line="480" w:lineRule="auto"/>
        <w:ind w:left="709" w:hanging="709"/>
        <w:rPr>
          <w:rFonts w:ascii="Arial" w:hAnsi="Arial" w:cs="Arial"/>
          <w:sz w:val="24"/>
          <w:szCs w:val="24"/>
        </w:rPr>
      </w:pPr>
      <w:r w:rsidRPr="00322ADF">
        <w:rPr>
          <w:rFonts w:ascii="Arial" w:hAnsi="Arial" w:cs="Arial"/>
          <w:sz w:val="24"/>
          <w:szCs w:val="24"/>
        </w:rPr>
        <w:t>Everett, J. E. (1983). Factor comparability as a means of determining the number of factors and their rotation. Multivariate Behavioral Research, 18(2), 197-218.</w:t>
      </w:r>
    </w:p>
    <w:p w14:paraId="7ED0E525" w14:textId="0E051319" w:rsidR="00C5040E" w:rsidRDefault="00C5040E" w:rsidP="004F48AA">
      <w:pPr>
        <w:spacing w:after="0" w:line="480" w:lineRule="auto"/>
        <w:ind w:left="709" w:hanging="709"/>
        <w:rPr>
          <w:rFonts w:ascii="Arial" w:hAnsi="Arial" w:cs="Arial"/>
          <w:sz w:val="24"/>
          <w:szCs w:val="24"/>
        </w:rPr>
      </w:pPr>
      <w:r w:rsidRPr="00C5040E">
        <w:rPr>
          <w:rFonts w:ascii="Arial" w:hAnsi="Arial" w:cs="Arial"/>
          <w:sz w:val="24"/>
          <w:szCs w:val="24"/>
        </w:rPr>
        <w:lastRenderedPageBreak/>
        <w:t>Fabrigar, L. R., Wegener, D. T., MacCallum, R. C., &amp; Strahan, E. J. (1999). Evaluating the use of exploratory factor analysis in psychological research. Psychological methods, 4(3), 272.</w:t>
      </w:r>
    </w:p>
    <w:p w14:paraId="04D230CB" w14:textId="35C72F2D" w:rsidR="009C7378" w:rsidRDefault="009C7378" w:rsidP="009C7378">
      <w:pPr>
        <w:spacing w:after="0" w:line="480" w:lineRule="auto"/>
        <w:rPr>
          <w:rFonts w:ascii="Arial" w:hAnsi="Arial" w:cs="Arial"/>
          <w:sz w:val="24"/>
          <w:szCs w:val="24"/>
        </w:rPr>
      </w:pPr>
      <w:r>
        <w:rPr>
          <w:rFonts w:ascii="Arial" w:hAnsi="Arial" w:cs="Arial"/>
          <w:sz w:val="24"/>
          <w:szCs w:val="24"/>
        </w:rPr>
        <w:t>Field A (2009) Discovering statistics using SPSS, third ed. London, SAGE.</w:t>
      </w:r>
    </w:p>
    <w:p w14:paraId="09BC4EDB"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Fragaszy DM, Visalberghi E, Fedigan LM (2004) The complete capuchin. Cambridge: </w:t>
      </w:r>
    </w:p>
    <w:p w14:paraId="09F07E84" w14:textId="1829D498" w:rsidR="009C7378" w:rsidRDefault="009C7378" w:rsidP="009C7378">
      <w:pPr>
        <w:spacing w:after="0" w:line="480" w:lineRule="auto"/>
        <w:ind w:firstLine="720"/>
        <w:rPr>
          <w:rFonts w:ascii="Arial" w:hAnsi="Arial" w:cs="Arial"/>
          <w:sz w:val="24"/>
          <w:szCs w:val="24"/>
        </w:rPr>
      </w:pPr>
      <w:r>
        <w:rPr>
          <w:rFonts w:ascii="Arial" w:hAnsi="Arial" w:cs="Arial"/>
          <w:sz w:val="24"/>
          <w:szCs w:val="24"/>
        </w:rPr>
        <w:t>Cambridge University Press.</w:t>
      </w:r>
    </w:p>
    <w:p w14:paraId="5EE4C125"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Bugnyar T (2010) The quality of social relationships in ravens. Animal </w:t>
      </w:r>
    </w:p>
    <w:p w14:paraId="60EE385C" w14:textId="08D28DD3" w:rsidR="009C7378" w:rsidRDefault="009C7378" w:rsidP="009C7378">
      <w:pPr>
        <w:spacing w:after="0" w:line="480" w:lineRule="auto"/>
        <w:ind w:firstLine="720"/>
        <w:rPr>
          <w:rFonts w:ascii="Arial" w:hAnsi="Arial" w:cs="Arial"/>
          <w:sz w:val="24"/>
          <w:szCs w:val="24"/>
        </w:rPr>
      </w:pPr>
      <w:r>
        <w:rPr>
          <w:rFonts w:ascii="Arial" w:hAnsi="Arial" w:cs="Arial"/>
          <w:sz w:val="24"/>
          <w:szCs w:val="24"/>
        </w:rPr>
        <w:t>Behaviour, 79:927-933.</w:t>
      </w:r>
    </w:p>
    <w:p w14:paraId="4B842F53" w14:textId="77777777" w:rsidR="009C7378" w:rsidRDefault="009C7378" w:rsidP="009C7378">
      <w:pPr>
        <w:spacing w:after="0" w:line="480" w:lineRule="auto"/>
        <w:rPr>
          <w:rFonts w:ascii="Arial" w:hAnsi="Arial" w:cs="Arial"/>
          <w:sz w:val="24"/>
          <w:szCs w:val="24"/>
        </w:rPr>
      </w:pPr>
      <w:r>
        <w:rPr>
          <w:rFonts w:ascii="Arial" w:hAnsi="Arial" w:cs="Arial"/>
          <w:sz w:val="24"/>
          <w:szCs w:val="24"/>
        </w:rPr>
        <w:t xml:space="preserve">Fraser ON, Schino G, Aureli F (2008) Components of relationship quality in </w:t>
      </w:r>
    </w:p>
    <w:p w14:paraId="310BCB18" w14:textId="77777777" w:rsidR="0056002C" w:rsidRDefault="009C7378" w:rsidP="0056002C">
      <w:pPr>
        <w:spacing w:after="0" w:line="480" w:lineRule="auto"/>
        <w:ind w:firstLine="720"/>
        <w:rPr>
          <w:rFonts w:ascii="Arial" w:hAnsi="Arial" w:cs="Arial"/>
          <w:sz w:val="24"/>
          <w:szCs w:val="24"/>
        </w:rPr>
      </w:pPr>
      <w:r>
        <w:rPr>
          <w:rFonts w:ascii="Arial" w:hAnsi="Arial" w:cs="Arial"/>
          <w:sz w:val="24"/>
          <w:szCs w:val="24"/>
        </w:rPr>
        <w:t>chimpanzees. Ethology, 114:834-843.</w:t>
      </w:r>
    </w:p>
    <w:p w14:paraId="66129FD8" w14:textId="755CC4C6" w:rsidR="0081741F" w:rsidRDefault="0081741F" w:rsidP="0081741F">
      <w:pPr>
        <w:spacing w:after="0" w:line="480" w:lineRule="auto"/>
        <w:ind w:left="709" w:hanging="709"/>
        <w:rPr>
          <w:rFonts w:ascii="Arial" w:hAnsi="Arial" w:cs="Arial"/>
          <w:noProof/>
          <w:color w:val="000000"/>
          <w:w w:val="91"/>
          <w:sz w:val="24"/>
        </w:rPr>
      </w:pPr>
      <w:r w:rsidRPr="0081741F">
        <w:rPr>
          <w:rFonts w:ascii="Arial" w:hAnsi="Arial" w:cs="Arial"/>
          <w:noProof/>
          <w:color w:val="000000"/>
          <w:w w:val="91"/>
          <w:sz w:val="24"/>
        </w:rPr>
        <w:t>Garrido, L. E., Abad, F. J., &amp; Ponsoda, V. (2013). A new look at Horn’s parallel analysis with ordinal variables. Psychological methods, 18(4), 454.</w:t>
      </w:r>
    </w:p>
    <w:p w14:paraId="00F25184" w14:textId="2C7B2053" w:rsidR="009C7378" w:rsidRPr="0056002C" w:rsidRDefault="009C7378" w:rsidP="0056002C">
      <w:pPr>
        <w:spacing w:after="0" w:line="480" w:lineRule="auto"/>
        <w:rPr>
          <w:rFonts w:ascii="Arial" w:hAnsi="Arial" w:cs="Arial"/>
          <w:sz w:val="24"/>
          <w:szCs w:val="24"/>
        </w:rPr>
      </w:pPr>
      <w:r>
        <w:rPr>
          <w:rFonts w:ascii="Arial" w:hAnsi="Arial" w:cs="Arial"/>
          <w:noProof/>
          <w:color w:val="000000"/>
          <w:w w:val="91"/>
          <w:sz w:val="24"/>
        </w:rPr>
        <w:t>Gorsuch RL (1983) Factor analysis, 2</w:t>
      </w:r>
      <w:r w:rsidRPr="009C7378">
        <w:rPr>
          <w:rFonts w:ascii="Arial" w:hAnsi="Arial" w:cs="Arial"/>
          <w:noProof/>
          <w:color w:val="000000"/>
          <w:w w:val="91"/>
          <w:sz w:val="24"/>
          <w:vertAlign w:val="superscript"/>
        </w:rPr>
        <w:t>nd</w:t>
      </w:r>
      <w:r>
        <w:rPr>
          <w:rFonts w:ascii="Arial" w:hAnsi="Arial" w:cs="Arial"/>
          <w:noProof/>
          <w:color w:val="000000"/>
          <w:w w:val="91"/>
          <w:sz w:val="24"/>
        </w:rPr>
        <w:t xml:space="preserve"> Edition. Hillsdale, NJ:LEA.</w:t>
      </w:r>
    </w:p>
    <w:p w14:paraId="6958C760" w14:textId="77777777" w:rsidR="009C7378" w:rsidRDefault="009C7378" w:rsidP="0056002C">
      <w:pPr>
        <w:spacing w:after="0" w:line="480" w:lineRule="auto"/>
        <w:rPr>
          <w:rFonts w:ascii="Arial" w:hAnsi="Arial" w:cs="Arial"/>
          <w:noProof/>
          <w:color w:val="000000"/>
          <w:w w:val="91"/>
          <w:sz w:val="24"/>
        </w:rPr>
      </w:pPr>
      <w:r>
        <w:rPr>
          <w:rFonts w:ascii="Arial" w:hAnsi="Arial" w:cs="Arial"/>
          <w:noProof/>
          <w:color w:val="000000"/>
          <w:w w:val="91"/>
          <w:sz w:val="24"/>
        </w:rPr>
        <w:t xml:space="preserve">Gouadagnoli E, Velicer WF (1988) Relation of sample size to the stability of component </w:t>
      </w:r>
    </w:p>
    <w:p w14:paraId="767C8CE0" w14:textId="0DE5AEFB" w:rsidR="009C7378"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patterns. Psychological Bulletin, 103:265-275.</w:t>
      </w:r>
    </w:p>
    <w:p w14:paraId="52E18938" w14:textId="5FE952F0" w:rsidR="001454A5" w:rsidRDefault="001454A5" w:rsidP="001454A5">
      <w:pPr>
        <w:spacing w:after="0" w:line="480" w:lineRule="auto"/>
        <w:rPr>
          <w:rFonts w:ascii="Arial" w:hAnsi="Arial" w:cs="Arial"/>
          <w:noProof/>
          <w:color w:val="000000"/>
          <w:w w:val="91"/>
          <w:sz w:val="24"/>
        </w:rPr>
      </w:pPr>
      <w:r>
        <w:rPr>
          <w:rFonts w:ascii="Arial" w:hAnsi="Arial" w:cs="Arial"/>
          <w:noProof/>
          <w:color w:val="000000"/>
          <w:w w:val="91"/>
          <w:sz w:val="24"/>
        </w:rPr>
        <w:t>Hinde RA (1976) Interactions, relationshipos, and social structure. Man, 11:1-17.</w:t>
      </w:r>
    </w:p>
    <w:p w14:paraId="2ABE48DF" w14:textId="07C29395" w:rsidR="00CE0A43" w:rsidRDefault="00CE0A43" w:rsidP="00CE0A43">
      <w:pPr>
        <w:spacing w:after="0" w:line="480" w:lineRule="auto"/>
        <w:ind w:left="709" w:hanging="709"/>
        <w:rPr>
          <w:rFonts w:ascii="Arial" w:hAnsi="Arial" w:cs="Arial"/>
          <w:noProof/>
          <w:color w:val="000000"/>
          <w:w w:val="91"/>
          <w:sz w:val="24"/>
        </w:rPr>
      </w:pPr>
      <w:r w:rsidRPr="00CE0A43">
        <w:rPr>
          <w:rFonts w:ascii="Arial" w:hAnsi="Arial" w:cs="Arial"/>
          <w:noProof/>
          <w:color w:val="000000"/>
          <w:w w:val="91"/>
          <w:sz w:val="24"/>
        </w:rPr>
        <w:t>Hofmann, R. J. (1978). Complexity and simplicity as objective indices descriptive of factor solutions. Multivariate Behavioral Research, 13(2), 247-250.</w:t>
      </w:r>
    </w:p>
    <w:p w14:paraId="54F2BF22" w14:textId="4B1BB475" w:rsidR="001540DD" w:rsidRDefault="001540DD" w:rsidP="00CE0A43">
      <w:pPr>
        <w:spacing w:after="0" w:line="480" w:lineRule="auto"/>
        <w:ind w:left="709" w:hanging="709"/>
        <w:rPr>
          <w:rFonts w:ascii="Arial" w:hAnsi="Arial" w:cs="Arial"/>
          <w:noProof/>
          <w:color w:val="000000"/>
          <w:w w:val="91"/>
          <w:sz w:val="24"/>
        </w:rPr>
      </w:pPr>
      <w:r w:rsidRPr="001540DD">
        <w:rPr>
          <w:rFonts w:ascii="Arial" w:hAnsi="Arial" w:cs="Arial"/>
          <w:noProof/>
          <w:color w:val="000000"/>
          <w:w w:val="91"/>
          <w:sz w:val="24"/>
        </w:rPr>
        <w:t>Hooper, D., Coughlan, J., &amp; Mullen, M.R. (2008). Structural equation modelling: Guidelines for determining model fit. Journal of Business Research Methods, 6, 53–60</w:t>
      </w:r>
      <w:r>
        <w:rPr>
          <w:rFonts w:ascii="Arial" w:hAnsi="Arial" w:cs="Arial"/>
          <w:noProof/>
          <w:color w:val="000000"/>
          <w:w w:val="91"/>
          <w:sz w:val="24"/>
        </w:rPr>
        <w:t>.</w:t>
      </w:r>
    </w:p>
    <w:p w14:paraId="125CD91E" w14:textId="77777777" w:rsidR="009C7378" w:rsidRDefault="009C7378" w:rsidP="001454A5">
      <w:pPr>
        <w:spacing w:after="0" w:line="480" w:lineRule="auto"/>
        <w:rPr>
          <w:rFonts w:ascii="Arial" w:hAnsi="Arial" w:cs="Arial"/>
          <w:noProof/>
          <w:color w:val="000000"/>
          <w:w w:val="91"/>
          <w:sz w:val="24"/>
        </w:rPr>
      </w:pPr>
      <w:r>
        <w:rPr>
          <w:rFonts w:ascii="Arial" w:hAnsi="Arial" w:cs="Arial"/>
          <w:noProof/>
          <w:color w:val="000000"/>
          <w:w w:val="91"/>
          <w:sz w:val="24"/>
        </w:rPr>
        <w:t xml:space="preserve">Horn JL (1965) A rationale and test for the number of factors in factor analysis. Psychometrika, </w:t>
      </w:r>
    </w:p>
    <w:p w14:paraId="330E3F4B" w14:textId="171AAB1E" w:rsidR="009F5330" w:rsidRDefault="009C7378" w:rsidP="009C7378">
      <w:pPr>
        <w:spacing w:after="0" w:line="480" w:lineRule="auto"/>
        <w:ind w:left="113" w:firstLine="607"/>
        <w:rPr>
          <w:rFonts w:ascii="Arial" w:hAnsi="Arial" w:cs="Arial"/>
          <w:noProof/>
          <w:color w:val="000000"/>
          <w:w w:val="91"/>
          <w:sz w:val="24"/>
        </w:rPr>
      </w:pPr>
      <w:r>
        <w:rPr>
          <w:rFonts w:ascii="Arial" w:hAnsi="Arial" w:cs="Arial"/>
          <w:noProof/>
          <w:color w:val="000000"/>
          <w:w w:val="91"/>
          <w:sz w:val="24"/>
        </w:rPr>
        <w:t>30:179-185.</w:t>
      </w:r>
    </w:p>
    <w:p w14:paraId="1259A14D" w14:textId="3BF62414" w:rsidR="009F5330" w:rsidRDefault="009F5330" w:rsidP="009F5330">
      <w:pPr>
        <w:spacing w:after="0" w:line="480" w:lineRule="auto"/>
        <w:ind w:left="709" w:hanging="709"/>
        <w:rPr>
          <w:rFonts w:ascii="Arial" w:hAnsi="Arial" w:cs="Arial"/>
          <w:noProof/>
          <w:color w:val="000000"/>
          <w:w w:val="91"/>
          <w:sz w:val="24"/>
        </w:rPr>
      </w:pPr>
      <w:r w:rsidRPr="009F5330">
        <w:rPr>
          <w:rFonts w:ascii="Arial" w:hAnsi="Arial" w:cs="Arial"/>
          <w:noProof/>
          <w:color w:val="000000"/>
          <w:w w:val="91"/>
          <w:sz w:val="24"/>
        </w:rPr>
        <w:lastRenderedPageBreak/>
        <w:t>Hu, L. T., &amp; Bentler, P. M. (1999). Cutoff criteria for fit indexes in covariance structure analysis: Conventional criteria versus new alternatives. Structural equation modeling: a multidisciplinary journal, 6(1), 1-55.</w:t>
      </w:r>
    </w:p>
    <w:p w14:paraId="16A6271A" w14:textId="77777777" w:rsidR="00E1353F" w:rsidRDefault="009C7378" w:rsidP="009C7378">
      <w:pPr>
        <w:spacing w:after="0" w:line="480" w:lineRule="auto"/>
        <w:rPr>
          <w:rFonts w:ascii="Arial" w:hAnsi="Arial" w:cs="Arial"/>
          <w:noProof/>
          <w:color w:val="000000"/>
          <w:w w:val="91"/>
          <w:sz w:val="24"/>
        </w:rPr>
      </w:pPr>
      <w:r>
        <w:rPr>
          <w:rFonts w:ascii="Arial" w:hAnsi="Arial" w:cs="Arial"/>
          <w:noProof/>
          <w:color w:val="000000"/>
          <w:w w:val="91"/>
          <w:sz w:val="24"/>
        </w:rPr>
        <w:t xml:space="preserve">Kaiser HF (1960) The application of electronic computers to factor analysis. </w:t>
      </w:r>
      <w:r w:rsidR="00E1353F">
        <w:rPr>
          <w:rFonts w:ascii="Arial" w:hAnsi="Arial" w:cs="Arial"/>
          <w:noProof/>
          <w:color w:val="000000"/>
          <w:w w:val="91"/>
          <w:sz w:val="24"/>
        </w:rPr>
        <w:t xml:space="preserve">Ed. Psychol. Meas., </w:t>
      </w:r>
    </w:p>
    <w:p w14:paraId="1BE7B1B2" w14:textId="7F36D11B" w:rsidR="009C7378"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20:141-151.</w:t>
      </w:r>
    </w:p>
    <w:p w14:paraId="7E185BE9"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 xml:space="preserve">Koski SE, de Vries H, van de Kraats A, Sterck EHM (2012) Stability and change of social </w:t>
      </w:r>
    </w:p>
    <w:p w14:paraId="22230A37"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relationship quality in captive chimpanzees. International Journal of Primatology, 33:905-</w:t>
      </w:r>
    </w:p>
    <w:p w14:paraId="7DE67B52" w14:textId="354BAE35"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921.</w:t>
      </w:r>
    </w:p>
    <w:p w14:paraId="163C1AA5" w14:textId="77777777" w:rsidR="00E1353F" w:rsidRDefault="00E1353F" w:rsidP="00E1353F">
      <w:pPr>
        <w:spacing w:after="0" w:line="480" w:lineRule="auto"/>
        <w:rPr>
          <w:rFonts w:ascii="Arial" w:hAnsi="Arial" w:cs="Arial"/>
          <w:noProof/>
          <w:color w:val="000000"/>
          <w:w w:val="91"/>
          <w:sz w:val="24"/>
        </w:rPr>
      </w:pPr>
      <w:r>
        <w:rPr>
          <w:rFonts w:ascii="Arial" w:hAnsi="Arial" w:cs="Arial"/>
          <w:noProof/>
          <w:color w:val="000000"/>
          <w:w w:val="91"/>
          <w:sz w:val="24"/>
        </w:rPr>
        <w:t>Ledesma RD, Valeromora P (2007) Determining the number of factors to retain in EFA: an easy-</w:t>
      </w:r>
    </w:p>
    <w:p w14:paraId="2555CCFB" w14:textId="77777777"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 xml:space="preserve">to-use computer program for carrying out parallel analysis. Practical Assessment, </w:t>
      </w:r>
    </w:p>
    <w:p w14:paraId="45E7F221" w14:textId="67A56F0E" w:rsidR="00E1353F" w:rsidRDefault="00E1353F" w:rsidP="00E1353F">
      <w:pPr>
        <w:spacing w:after="0" w:line="480" w:lineRule="auto"/>
        <w:ind w:firstLine="720"/>
        <w:rPr>
          <w:rFonts w:ascii="Arial" w:hAnsi="Arial" w:cs="Arial"/>
          <w:noProof/>
          <w:color w:val="000000"/>
          <w:w w:val="91"/>
          <w:sz w:val="24"/>
        </w:rPr>
      </w:pPr>
      <w:r>
        <w:rPr>
          <w:rFonts w:ascii="Arial" w:hAnsi="Arial" w:cs="Arial"/>
          <w:noProof/>
          <w:color w:val="000000"/>
          <w:w w:val="91"/>
          <w:sz w:val="24"/>
        </w:rPr>
        <w:t>Research &amp; Evaluation, 12:1-11.</w:t>
      </w:r>
    </w:p>
    <w:p w14:paraId="62CAD086"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Leonardi, R., Buchanan-Smith, H. M., Dufour, V., MacDonald, C., &amp; Whiten, A. (2010). Living together: Behavior and welfare in single and mixed species groups of capuchin (</w:t>
      </w:r>
      <w:r w:rsidRPr="00E1353F">
        <w:rPr>
          <w:rFonts w:ascii="Arial" w:hAnsi="Arial" w:cs="Arial"/>
          <w:i/>
          <w:noProof/>
        </w:rPr>
        <w:t>Cebus apella</w:t>
      </w:r>
      <w:r w:rsidRPr="00E1353F">
        <w:rPr>
          <w:rFonts w:ascii="Arial" w:hAnsi="Arial" w:cs="Arial"/>
          <w:noProof/>
        </w:rPr>
        <w:t>) and squirrel monkeys (</w:t>
      </w:r>
      <w:r w:rsidRPr="00E1353F">
        <w:rPr>
          <w:rFonts w:ascii="Arial" w:hAnsi="Arial" w:cs="Arial"/>
          <w:i/>
          <w:noProof/>
        </w:rPr>
        <w:t>Saimiri sciureus</w:t>
      </w:r>
      <w:r w:rsidRPr="00E1353F">
        <w:rPr>
          <w:rFonts w:ascii="Arial" w:hAnsi="Arial" w:cs="Arial"/>
          <w:noProof/>
        </w:rPr>
        <w:t xml:space="preserve">). </w:t>
      </w:r>
      <w:r w:rsidRPr="00E1353F">
        <w:rPr>
          <w:rFonts w:ascii="Arial" w:hAnsi="Arial" w:cs="Arial"/>
          <w:i/>
          <w:iCs/>
          <w:noProof/>
        </w:rPr>
        <w:t>American Journal of Primatology</w:t>
      </w:r>
      <w:r w:rsidRPr="00E1353F">
        <w:rPr>
          <w:rFonts w:ascii="Arial" w:hAnsi="Arial" w:cs="Arial"/>
          <w:noProof/>
        </w:rPr>
        <w:t xml:space="preserve">, </w:t>
      </w:r>
      <w:r w:rsidRPr="00E1353F">
        <w:rPr>
          <w:rFonts w:ascii="Arial" w:hAnsi="Arial" w:cs="Arial"/>
          <w:i/>
          <w:iCs/>
          <w:noProof/>
        </w:rPr>
        <w:t>72</w:t>
      </w:r>
      <w:r w:rsidRPr="00E1353F">
        <w:rPr>
          <w:rFonts w:ascii="Arial" w:hAnsi="Arial" w:cs="Arial"/>
          <w:noProof/>
        </w:rPr>
        <w:t>, 33–47.</w:t>
      </w:r>
    </w:p>
    <w:p w14:paraId="23AAA306" w14:textId="6807825C" w:rsidR="009C7378"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Loretto, M.-C., Fraser, O. N., &amp; Bugnyar, T. (2012). Ontogeny of social relations and coalition formation in common ravens (</w:t>
      </w:r>
      <w:r w:rsidRPr="00E1353F">
        <w:rPr>
          <w:rFonts w:ascii="Arial" w:hAnsi="Arial" w:cs="Arial"/>
          <w:i/>
          <w:noProof/>
        </w:rPr>
        <w:t>Corvus corax</w:t>
      </w:r>
      <w:r w:rsidRPr="00E1353F">
        <w:rPr>
          <w:rFonts w:ascii="Arial" w:hAnsi="Arial" w:cs="Arial"/>
          <w:noProof/>
        </w:rPr>
        <w:t xml:space="preserve">). </w:t>
      </w:r>
      <w:r w:rsidRPr="00E1353F">
        <w:rPr>
          <w:rFonts w:ascii="Arial" w:hAnsi="Arial" w:cs="Arial"/>
          <w:i/>
          <w:iCs/>
          <w:noProof/>
        </w:rPr>
        <w:t>International Journal of Comparative Psychology</w:t>
      </w:r>
      <w:r w:rsidRPr="00E1353F">
        <w:rPr>
          <w:rFonts w:ascii="Arial" w:hAnsi="Arial" w:cs="Arial"/>
          <w:noProof/>
        </w:rPr>
        <w:t xml:space="preserve">, </w:t>
      </w:r>
      <w:r w:rsidRPr="00E1353F">
        <w:rPr>
          <w:rFonts w:ascii="Arial" w:hAnsi="Arial" w:cs="Arial"/>
          <w:i/>
          <w:iCs/>
          <w:noProof/>
        </w:rPr>
        <w:t>25</w:t>
      </w:r>
      <w:r w:rsidRPr="00E1353F">
        <w:rPr>
          <w:rFonts w:ascii="Arial" w:hAnsi="Arial" w:cs="Arial"/>
          <w:noProof/>
        </w:rPr>
        <w:t>, 180–194.</w:t>
      </w:r>
    </w:p>
    <w:p w14:paraId="7584C2B0"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Macdonald, C., &amp; Whiten, A. (2011). The ‘Living Links to Human Evolution’ research centre in Edinburgh zoo: A new endeavour in collaboration. </w:t>
      </w:r>
      <w:r w:rsidRPr="00E1353F">
        <w:rPr>
          <w:rFonts w:ascii="Arial" w:hAnsi="Arial" w:cs="Arial"/>
          <w:i/>
          <w:iCs/>
          <w:noProof/>
        </w:rPr>
        <w:t>International Zoo Yearbook</w:t>
      </w:r>
      <w:r w:rsidRPr="00E1353F">
        <w:rPr>
          <w:rFonts w:ascii="Arial" w:hAnsi="Arial" w:cs="Arial"/>
          <w:noProof/>
        </w:rPr>
        <w:t xml:space="preserve">, </w:t>
      </w:r>
      <w:r w:rsidRPr="00E1353F">
        <w:rPr>
          <w:rFonts w:ascii="Arial" w:hAnsi="Arial" w:cs="Arial"/>
          <w:i/>
          <w:iCs/>
          <w:noProof/>
        </w:rPr>
        <w:t>45</w:t>
      </w:r>
      <w:r w:rsidRPr="00E1353F">
        <w:rPr>
          <w:rFonts w:ascii="Arial" w:hAnsi="Arial" w:cs="Arial"/>
          <w:noProof/>
        </w:rPr>
        <w:t>, 7–17.</w:t>
      </w:r>
    </w:p>
    <w:p w14:paraId="0A88D1D9" w14:textId="77777777" w:rsidR="00E1353F" w:rsidRPr="00E1353F" w:rsidRDefault="00E1353F" w:rsidP="00E1353F">
      <w:pPr>
        <w:pStyle w:val="NormalWeb"/>
        <w:spacing w:line="480" w:lineRule="auto"/>
        <w:ind w:left="480" w:hanging="480"/>
        <w:rPr>
          <w:rFonts w:ascii="Arial" w:hAnsi="Arial" w:cs="Arial"/>
          <w:noProof/>
        </w:rPr>
      </w:pPr>
      <w:r w:rsidRPr="00E1353F">
        <w:rPr>
          <w:rFonts w:ascii="Arial" w:hAnsi="Arial" w:cs="Arial"/>
          <w:noProof/>
        </w:rPr>
        <w:lastRenderedPageBreak/>
        <w:t>Majolo, B., Ventura, R., &amp; Schino, G. (2010). Asymmetry and dimensions of relationship quality in the japanese macaque (</w:t>
      </w:r>
      <w:r w:rsidRPr="00E1353F">
        <w:rPr>
          <w:rFonts w:ascii="Arial" w:hAnsi="Arial" w:cs="Arial"/>
          <w:i/>
          <w:noProof/>
        </w:rPr>
        <w:t>Macaca fuscata yakui</w:t>
      </w:r>
      <w:r w:rsidRPr="00E1353F">
        <w:rPr>
          <w:rFonts w:ascii="Arial" w:hAnsi="Arial" w:cs="Arial"/>
          <w:noProof/>
        </w:rPr>
        <w:t xml:space="preserve">). </w:t>
      </w:r>
      <w:r w:rsidRPr="00E1353F">
        <w:rPr>
          <w:rFonts w:ascii="Arial" w:hAnsi="Arial" w:cs="Arial"/>
          <w:i/>
          <w:iCs/>
          <w:noProof/>
        </w:rPr>
        <w:t>International Journal of Primatology</w:t>
      </w:r>
      <w:r w:rsidRPr="00E1353F">
        <w:rPr>
          <w:rFonts w:ascii="Arial" w:hAnsi="Arial" w:cs="Arial"/>
          <w:noProof/>
        </w:rPr>
        <w:t xml:space="preserve">, </w:t>
      </w:r>
      <w:r w:rsidRPr="00E1353F">
        <w:rPr>
          <w:rFonts w:ascii="Arial" w:hAnsi="Arial" w:cs="Arial"/>
          <w:i/>
          <w:iCs/>
          <w:noProof/>
        </w:rPr>
        <w:t>31</w:t>
      </w:r>
      <w:r w:rsidRPr="00E1353F">
        <w:rPr>
          <w:rFonts w:ascii="Arial" w:hAnsi="Arial" w:cs="Arial"/>
          <w:noProof/>
        </w:rPr>
        <w:t>, 736–750.</w:t>
      </w:r>
    </w:p>
    <w:p w14:paraId="1CC0CC6D" w14:textId="77777777" w:rsidR="00E1353F" w:rsidRPr="00E1353F" w:rsidRDefault="00E1353F" w:rsidP="00E1353F">
      <w:pPr>
        <w:spacing w:after="0" w:line="480" w:lineRule="auto"/>
        <w:rPr>
          <w:rFonts w:ascii="Arial" w:hAnsi="Arial" w:cs="Arial"/>
          <w:color w:val="000000"/>
          <w:sz w:val="24"/>
          <w:szCs w:val="24"/>
        </w:rPr>
      </w:pPr>
      <w:r w:rsidRPr="00E1353F">
        <w:rPr>
          <w:rFonts w:ascii="Arial" w:hAnsi="Arial" w:cs="Arial"/>
          <w:color w:val="000000"/>
          <w:sz w:val="24"/>
          <w:szCs w:val="24"/>
        </w:rPr>
        <w:t xml:space="preserve">Martin, P., Bateson, P. (2007). Measuring behaviour: an introductory guide. Cambridge, </w:t>
      </w:r>
    </w:p>
    <w:p w14:paraId="2B6F33B0" w14:textId="77777777" w:rsidR="00E1353F" w:rsidRPr="00E1353F" w:rsidRDefault="00E1353F" w:rsidP="00E1353F">
      <w:pPr>
        <w:spacing w:after="0" w:line="480" w:lineRule="auto"/>
        <w:ind w:firstLine="480"/>
        <w:rPr>
          <w:rFonts w:ascii="Arial" w:hAnsi="Arial" w:cs="Arial"/>
          <w:color w:val="000000"/>
          <w:sz w:val="24"/>
          <w:szCs w:val="24"/>
        </w:rPr>
      </w:pPr>
      <w:r w:rsidRPr="00E1353F">
        <w:rPr>
          <w:rFonts w:ascii="Arial" w:hAnsi="Arial" w:cs="Arial"/>
          <w:color w:val="000000"/>
          <w:sz w:val="24"/>
          <w:szCs w:val="24"/>
        </w:rPr>
        <w:t>U.K.: Cambridge University Press.</w:t>
      </w:r>
    </w:p>
    <w:p w14:paraId="3B7A185D" w14:textId="77777777" w:rsidR="00E1353F" w:rsidRDefault="00E1353F" w:rsidP="00E1353F">
      <w:pPr>
        <w:pStyle w:val="NormalWeb"/>
        <w:spacing w:line="480" w:lineRule="auto"/>
        <w:ind w:left="480" w:hanging="480"/>
        <w:rPr>
          <w:rFonts w:ascii="Arial" w:hAnsi="Arial" w:cs="Arial"/>
          <w:noProof/>
        </w:rPr>
      </w:pPr>
      <w:r w:rsidRPr="00E1353F">
        <w:rPr>
          <w:rFonts w:ascii="Arial" w:hAnsi="Arial" w:cs="Arial"/>
          <w:noProof/>
        </w:rPr>
        <w:t>McFarland, R., &amp; Majolo, B. (2011). Exploring the components, asymmetry and distribution of relationship quality in wild barbary macaques (</w:t>
      </w:r>
      <w:r w:rsidRPr="00E1353F">
        <w:rPr>
          <w:rFonts w:ascii="Arial" w:hAnsi="Arial" w:cs="Arial"/>
          <w:i/>
          <w:noProof/>
        </w:rPr>
        <w:t>Macaca sylvanus</w:t>
      </w:r>
      <w:r w:rsidRPr="00E1353F">
        <w:rPr>
          <w:rFonts w:ascii="Arial" w:hAnsi="Arial" w:cs="Arial"/>
          <w:noProof/>
        </w:rPr>
        <w:t xml:space="preserve">). </w:t>
      </w:r>
      <w:r w:rsidRPr="00E1353F">
        <w:rPr>
          <w:rFonts w:ascii="Arial" w:hAnsi="Arial" w:cs="Arial"/>
          <w:i/>
          <w:iCs/>
          <w:noProof/>
        </w:rPr>
        <w:t>PLoS One</w:t>
      </w:r>
      <w:r w:rsidRPr="00E1353F">
        <w:rPr>
          <w:rFonts w:ascii="Arial" w:hAnsi="Arial" w:cs="Arial"/>
          <w:noProof/>
        </w:rPr>
        <w:t xml:space="preserve">, </w:t>
      </w:r>
      <w:r w:rsidRPr="00E1353F">
        <w:rPr>
          <w:rFonts w:ascii="Arial" w:hAnsi="Arial" w:cs="Arial"/>
          <w:i/>
          <w:iCs/>
          <w:noProof/>
        </w:rPr>
        <w:t>6</w:t>
      </w:r>
      <w:r w:rsidRPr="00E1353F">
        <w:rPr>
          <w:rFonts w:ascii="Arial" w:hAnsi="Arial" w:cs="Arial"/>
          <w:noProof/>
        </w:rPr>
        <w:t>, e28826.</w:t>
      </w:r>
    </w:p>
    <w:p w14:paraId="4B6DEBB8" w14:textId="6F96B313" w:rsidR="009C7378" w:rsidRDefault="009C7378" w:rsidP="00E1353F">
      <w:pPr>
        <w:pStyle w:val="NormalWeb"/>
        <w:spacing w:line="480" w:lineRule="auto"/>
        <w:ind w:left="480" w:hanging="480"/>
        <w:rPr>
          <w:rFonts w:ascii="Arial" w:hAnsi="Arial" w:cs="Arial"/>
        </w:rPr>
      </w:pPr>
      <w:r w:rsidRPr="009C7378">
        <w:rPr>
          <w:rFonts w:ascii="Arial" w:hAnsi="Arial" w:cs="Arial"/>
          <w:color w:val="000033"/>
          <w:szCs w:val="17"/>
          <w:shd w:val="clear" w:color="auto" w:fill="FFFFFF"/>
        </w:rPr>
        <w:t xml:space="preserve">Morton FB, Weiss </w:t>
      </w:r>
      <w:r w:rsidR="00D3731D">
        <w:rPr>
          <w:rFonts w:ascii="Arial" w:hAnsi="Arial" w:cs="Arial"/>
          <w:color w:val="000033"/>
          <w:szCs w:val="17"/>
          <w:shd w:val="clear" w:color="auto" w:fill="FFFFFF"/>
        </w:rPr>
        <w:t>A, Buchanan-Smith HM, Lee PC (2015</w:t>
      </w:r>
      <w:r w:rsidRPr="009C7378">
        <w:rPr>
          <w:rFonts w:ascii="Arial" w:hAnsi="Arial" w:cs="Arial"/>
          <w:color w:val="000033"/>
          <w:szCs w:val="17"/>
          <w:shd w:val="clear" w:color="auto" w:fill="FFFFFF"/>
        </w:rPr>
        <w:t xml:space="preserve">) Capuchin monkeys with similar personalities have higher-quality relationships independent of age, sex, </w:t>
      </w:r>
      <w:r w:rsidRPr="00E1353F">
        <w:rPr>
          <w:rFonts w:ascii="Arial" w:hAnsi="Arial" w:cs="Arial"/>
          <w:color w:val="000033"/>
          <w:szCs w:val="17"/>
          <w:shd w:val="clear" w:color="auto" w:fill="FFFFFF"/>
        </w:rPr>
        <w:t xml:space="preserve">kinship, and rank. </w:t>
      </w:r>
      <w:r w:rsidRPr="00E1353F">
        <w:rPr>
          <w:rFonts w:ascii="Arial" w:hAnsi="Arial" w:cs="Arial"/>
          <w:i/>
          <w:color w:val="000033"/>
          <w:szCs w:val="17"/>
          <w:shd w:val="clear" w:color="auto" w:fill="FFFFFF"/>
        </w:rPr>
        <w:t xml:space="preserve">Animal </w:t>
      </w:r>
      <w:r w:rsidRPr="00D3731D">
        <w:rPr>
          <w:rFonts w:ascii="Arial" w:hAnsi="Arial" w:cs="Arial"/>
          <w:i/>
          <w:color w:val="000033"/>
          <w:shd w:val="clear" w:color="auto" w:fill="FFFFFF"/>
        </w:rPr>
        <w:t>Behaviour</w:t>
      </w:r>
      <w:r w:rsidR="00D3731D" w:rsidRPr="00D3731D">
        <w:rPr>
          <w:rFonts w:ascii="Arial" w:hAnsi="Arial" w:cs="Arial"/>
          <w:color w:val="000033"/>
          <w:shd w:val="clear" w:color="auto" w:fill="FFFFFF"/>
        </w:rPr>
        <w:t xml:space="preserve">. Doi: </w:t>
      </w:r>
      <w:r w:rsidR="00D3731D" w:rsidRPr="00D3731D">
        <w:rPr>
          <w:rFonts w:ascii="Arial" w:hAnsi="Arial" w:cs="Arial"/>
        </w:rPr>
        <w:t>10.1016/j.anbehav.2015.04.013</w:t>
      </w:r>
    </w:p>
    <w:p w14:paraId="04229A57" w14:textId="6971361B" w:rsidR="001540DD" w:rsidRPr="00E1353F" w:rsidRDefault="001540DD" w:rsidP="00E1353F">
      <w:pPr>
        <w:pStyle w:val="NormalWeb"/>
        <w:spacing w:line="480" w:lineRule="auto"/>
        <w:ind w:left="480" w:hanging="480"/>
        <w:rPr>
          <w:rFonts w:ascii="Arial" w:hAnsi="Arial" w:cs="Arial"/>
          <w:noProof/>
        </w:rPr>
      </w:pPr>
      <w:r w:rsidRPr="001540DD">
        <w:rPr>
          <w:rFonts w:ascii="Arial" w:hAnsi="Arial" w:cs="Arial"/>
          <w:noProof/>
        </w:rPr>
        <w:t>Posada, D., &amp; Buckley, T. R. (2004). Model selection and model averaging in phylogenetics: advantages of Akaike information criterion and Bayesian approaches over likelihood ratio tests. Systematic biology, 53(5), 793-808.</w:t>
      </w:r>
    </w:p>
    <w:p w14:paraId="6A47F6F9" w14:textId="77777777" w:rsidR="00DB59E4" w:rsidRDefault="00E1353F" w:rsidP="00E1353F">
      <w:pPr>
        <w:pStyle w:val="NormalWeb"/>
        <w:spacing w:line="480" w:lineRule="auto"/>
        <w:ind w:left="480" w:hanging="480"/>
        <w:rPr>
          <w:rFonts w:ascii="Arial" w:hAnsi="Arial" w:cs="Arial"/>
          <w:noProof/>
        </w:rPr>
      </w:pPr>
      <w:r w:rsidRPr="00E1353F">
        <w:rPr>
          <w:rFonts w:ascii="Arial" w:hAnsi="Arial" w:cs="Arial"/>
          <w:noProof/>
        </w:rPr>
        <w:t xml:space="preserve">Rebecchini, L., Schaffner, C. M., &amp; Aureli, F. (2011). Risk is a component of social relationships in spider monkeys. </w:t>
      </w:r>
      <w:r w:rsidRPr="00E1353F">
        <w:rPr>
          <w:rFonts w:ascii="Arial" w:hAnsi="Arial" w:cs="Arial"/>
          <w:i/>
          <w:iCs/>
          <w:noProof/>
        </w:rPr>
        <w:t>Ethology</w:t>
      </w:r>
      <w:r w:rsidRPr="00E1353F">
        <w:rPr>
          <w:rFonts w:ascii="Arial" w:hAnsi="Arial" w:cs="Arial"/>
          <w:noProof/>
        </w:rPr>
        <w:t xml:space="preserve">, </w:t>
      </w:r>
      <w:r w:rsidRPr="00E1353F">
        <w:rPr>
          <w:rFonts w:ascii="Arial" w:hAnsi="Arial" w:cs="Arial"/>
          <w:i/>
          <w:iCs/>
          <w:noProof/>
        </w:rPr>
        <w:t>117</w:t>
      </w:r>
      <w:r w:rsidRPr="00E1353F">
        <w:rPr>
          <w:rFonts w:ascii="Arial" w:hAnsi="Arial" w:cs="Arial"/>
          <w:noProof/>
        </w:rPr>
        <w:t>, 691–699.</w:t>
      </w:r>
    </w:p>
    <w:p w14:paraId="7E9DB076" w14:textId="392BD09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Revelle, W., &amp; Rocklin, T. (1979). Very simple structure: An alternative procedure for estimating the optimal number of interpretable factors. Multivariate Behavioral Research, 14(4), 403-414.</w:t>
      </w:r>
    </w:p>
    <w:p w14:paraId="23144A87" w14:textId="3984CBC4" w:rsidR="009C7378" w:rsidRDefault="00DB59E4" w:rsidP="00E1353F">
      <w:pPr>
        <w:pStyle w:val="NormalWeb"/>
        <w:spacing w:line="480" w:lineRule="auto"/>
        <w:ind w:left="480" w:hanging="480"/>
        <w:rPr>
          <w:rFonts w:ascii="Arial" w:hAnsi="Arial" w:cs="Arial"/>
          <w:noProof/>
        </w:rPr>
      </w:pPr>
      <w:r w:rsidRPr="00DB59E4">
        <w:rPr>
          <w:rFonts w:ascii="Arial" w:hAnsi="Arial" w:cs="Arial"/>
          <w:noProof/>
        </w:rPr>
        <w:lastRenderedPageBreak/>
        <w:t>Revelle, W. (2015) psych: Procedures for Personality and Psychological Research, Northwestern University, Evanston, Illinois, USA, http://CRAN.R-project.org/package=psych Version = 1.5.4.</w:t>
      </w:r>
      <w:r w:rsidR="00E1353F" w:rsidRPr="00E1353F">
        <w:rPr>
          <w:rFonts w:ascii="Arial" w:hAnsi="Arial" w:cs="Arial"/>
          <w:noProof/>
        </w:rPr>
        <w:t xml:space="preserve"> </w:t>
      </w:r>
    </w:p>
    <w:p w14:paraId="49BF19BF" w14:textId="7DC21BF3" w:rsidR="00C045A6" w:rsidRDefault="00C045A6" w:rsidP="00E1353F">
      <w:pPr>
        <w:pStyle w:val="NormalWeb"/>
        <w:spacing w:line="480" w:lineRule="auto"/>
        <w:ind w:left="480" w:hanging="480"/>
        <w:rPr>
          <w:rFonts w:ascii="Arial" w:hAnsi="Arial" w:cs="Arial"/>
          <w:noProof/>
        </w:rPr>
      </w:pPr>
      <w:r w:rsidRPr="00C045A6">
        <w:rPr>
          <w:rFonts w:ascii="Arial" w:hAnsi="Arial" w:cs="Arial"/>
          <w:noProof/>
        </w:rPr>
        <w:t>Ruscio, J., &amp; Roche, B. (2012). Determining the number of factors to retain in an exploratory factor analysis using comparison data of known factorial structure. Psychological assessment, 24(2), 282.</w:t>
      </w:r>
    </w:p>
    <w:p w14:paraId="6829B935" w14:textId="5899CE64" w:rsidR="009F5330" w:rsidRPr="009C7378" w:rsidRDefault="009F5330" w:rsidP="009F5330">
      <w:pPr>
        <w:pStyle w:val="NormalWeb"/>
        <w:spacing w:line="480" w:lineRule="auto"/>
        <w:ind w:left="567" w:hanging="567"/>
        <w:rPr>
          <w:rFonts w:ascii="Arial" w:hAnsi="Arial" w:cs="Arial"/>
          <w:noProof/>
        </w:rPr>
      </w:pPr>
      <w:r w:rsidRPr="009F5330">
        <w:rPr>
          <w:rFonts w:ascii="Arial" w:hAnsi="Arial" w:cs="Arial"/>
          <w:noProof/>
        </w:rPr>
        <w:t>Schwarz, G. (1978). Estimating the dimension of a model. The annals of statistics, 6(2), 461-464.</w:t>
      </w:r>
    </w:p>
    <w:p w14:paraId="7BDCE799" w14:textId="77777777" w:rsidR="00F86DF3" w:rsidRPr="009C7378" w:rsidRDefault="00F86DF3" w:rsidP="009C7378">
      <w:pPr>
        <w:autoSpaceDE w:val="0"/>
        <w:autoSpaceDN w:val="0"/>
        <w:adjustRightInd w:val="0"/>
        <w:spacing w:after="0" w:line="480" w:lineRule="auto"/>
        <w:rPr>
          <w:rFonts w:ascii="Arial" w:hAnsi="Arial" w:cs="Arial"/>
          <w:sz w:val="24"/>
          <w:szCs w:val="24"/>
        </w:rPr>
      </w:pPr>
      <w:r w:rsidRPr="009C7378">
        <w:rPr>
          <w:rFonts w:ascii="Arial" w:hAnsi="Arial" w:cs="Arial"/>
          <w:sz w:val="24"/>
          <w:szCs w:val="24"/>
        </w:rPr>
        <w:t xml:space="preserve">Stevens JMG, de Groot E, Staes N (2015) Relationship quality in captive bonobo </w:t>
      </w:r>
    </w:p>
    <w:p w14:paraId="5EEEE09C" w14:textId="64ADD0C4" w:rsidR="00F86DF3" w:rsidRPr="009C7378" w:rsidRDefault="00F86DF3" w:rsidP="009C7378">
      <w:pPr>
        <w:autoSpaceDE w:val="0"/>
        <w:autoSpaceDN w:val="0"/>
        <w:adjustRightInd w:val="0"/>
        <w:spacing w:after="0" w:line="480" w:lineRule="auto"/>
        <w:ind w:firstLine="720"/>
        <w:rPr>
          <w:rFonts w:ascii="Arial" w:hAnsi="Arial" w:cs="Arial"/>
          <w:sz w:val="24"/>
          <w:szCs w:val="24"/>
        </w:rPr>
      </w:pPr>
      <w:r w:rsidRPr="009C7378">
        <w:rPr>
          <w:rFonts w:ascii="Arial" w:hAnsi="Arial" w:cs="Arial"/>
          <w:sz w:val="24"/>
          <w:szCs w:val="24"/>
        </w:rPr>
        <w:t>groups. Behaviour, 152:259-283.</w:t>
      </w:r>
    </w:p>
    <w:p w14:paraId="5F04FE62" w14:textId="77777777" w:rsidR="00E1353F" w:rsidRDefault="00E1353F" w:rsidP="00E1353F">
      <w:pPr>
        <w:widowControl w:val="0"/>
        <w:autoSpaceDE w:val="0"/>
        <w:autoSpaceDN w:val="0"/>
        <w:adjustRightInd w:val="0"/>
        <w:spacing w:after="240" w:line="240" w:lineRule="auto"/>
        <w:rPr>
          <w:rFonts w:ascii="Arial" w:eastAsiaTheme="minorEastAsia" w:hAnsi="Arial" w:cs="Arial"/>
          <w:sz w:val="24"/>
          <w:szCs w:val="24"/>
          <w:lang w:val="en-US" w:eastAsia="en-US"/>
        </w:rPr>
      </w:pPr>
      <w:r>
        <w:rPr>
          <w:rFonts w:ascii="Arial" w:eastAsiaTheme="minorEastAsia" w:hAnsi="Arial" w:cs="Arial"/>
          <w:sz w:val="24"/>
          <w:szCs w:val="24"/>
          <w:lang w:val="en-US" w:eastAsia="en-US"/>
        </w:rPr>
        <w:t>Zwick WR,</w:t>
      </w:r>
      <w:r w:rsidR="00F86DF3" w:rsidRPr="009C7378">
        <w:rPr>
          <w:rFonts w:ascii="Arial" w:eastAsiaTheme="minorEastAsia" w:hAnsi="Arial" w:cs="Arial"/>
          <w:sz w:val="24"/>
          <w:szCs w:val="24"/>
          <w:lang w:val="en-US" w:eastAsia="en-US"/>
        </w:rPr>
        <w:t xml:space="preserve"> Velicer</w:t>
      </w:r>
      <w:r>
        <w:rPr>
          <w:rFonts w:ascii="Arial" w:eastAsiaTheme="minorEastAsia" w:hAnsi="Arial" w:cs="Arial"/>
          <w:sz w:val="24"/>
          <w:szCs w:val="24"/>
          <w:lang w:val="en-US" w:eastAsia="en-US"/>
        </w:rPr>
        <w:t xml:space="preserve"> WF (1986)</w:t>
      </w:r>
      <w:r w:rsidR="00F86DF3" w:rsidRPr="009C7378">
        <w:rPr>
          <w:rFonts w:ascii="Arial" w:eastAsiaTheme="minorEastAsia" w:hAnsi="Arial" w:cs="Arial"/>
          <w:sz w:val="24"/>
          <w:szCs w:val="24"/>
          <w:lang w:val="en-US" w:eastAsia="en-US"/>
        </w:rPr>
        <w:t xml:space="preserve"> Comparison of five rules for determining the number of </w:t>
      </w:r>
    </w:p>
    <w:p w14:paraId="69A256ED" w14:textId="5D9FD2E3" w:rsidR="00F86DF3" w:rsidRPr="009C7378" w:rsidRDefault="00E1353F" w:rsidP="00E1353F">
      <w:pPr>
        <w:widowControl w:val="0"/>
        <w:autoSpaceDE w:val="0"/>
        <w:autoSpaceDN w:val="0"/>
        <w:adjustRightInd w:val="0"/>
        <w:spacing w:after="240" w:line="240" w:lineRule="auto"/>
        <w:ind w:firstLine="720"/>
        <w:rPr>
          <w:rFonts w:ascii="Arial" w:eastAsiaTheme="minorEastAsia" w:hAnsi="Arial" w:cs="Arial"/>
          <w:sz w:val="24"/>
          <w:szCs w:val="24"/>
          <w:lang w:val="en-US" w:eastAsia="en-US"/>
        </w:rPr>
      </w:pPr>
      <w:r>
        <w:rPr>
          <w:rFonts w:ascii="Arial" w:eastAsiaTheme="minorEastAsia" w:hAnsi="Arial" w:cs="Arial"/>
          <w:sz w:val="24"/>
          <w:szCs w:val="24"/>
          <w:lang w:val="en-US" w:eastAsia="en-US"/>
        </w:rPr>
        <w:t>components to retain. Psychological Bulletin,</w:t>
      </w:r>
      <w:r w:rsidR="00F86DF3" w:rsidRPr="009C7378">
        <w:rPr>
          <w:rFonts w:ascii="Arial" w:eastAsiaTheme="minorEastAsia" w:hAnsi="Arial" w:cs="Arial"/>
          <w:sz w:val="24"/>
          <w:szCs w:val="24"/>
          <w:lang w:val="en-US" w:eastAsia="en-US"/>
        </w:rPr>
        <w:t xml:space="preserve"> 99: 432-442. </w:t>
      </w:r>
    </w:p>
    <w:p w14:paraId="772EEB65" w14:textId="77777777" w:rsidR="00A8425B" w:rsidRDefault="00A8425B" w:rsidP="00A8425B">
      <w:pPr>
        <w:autoSpaceDE w:val="0"/>
        <w:autoSpaceDN w:val="0"/>
        <w:adjustRightInd w:val="0"/>
        <w:spacing w:after="0" w:line="480" w:lineRule="auto"/>
        <w:rPr>
          <w:rFonts w:ascii="Arial" w:hAnsi="Arial" w:cs="Arial"/>
          <w:sz w:val="24"/>
          <w:szCs w:val="24"/>
          <w:highlight w:val="yellow"/>
        </w:rPr>
      </w:pPr>
    </w:p>
    <w:p w14:paraId="4F839142"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634474AA" w14:textId="77777777" w:rsidR="00C045A6" w:rsidRDefault="00C045A6" w:rsidP="00A8425B">
      <w:pPr>
        <w:autoSpaceDE w:val="0"/>
        <w:autoSpaceDN w:val="0"/>
        <w:adjustRightInd w:val="0"/>
        <w:spacing w:after="0" w:line="480" w:lineRule="auto"/>
        <w:rPr>
          <w:rFonts w:ascii="Arial" w:hAnsi="Arial" w:cs="Arial"/>
          <w:sz w:val="24"/>
          <w:szCs w:val="24"/>
          <w:highlight w:val="yellow"/>
        </w:rPr>
      </w:pPr>
    </w:p>
    <w:p w14:paraId="74148404"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2DC5F866"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4BFCCC5"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175552CE"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77102A4D"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47291CE0"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483117F"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726CCFFD"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67F49127"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20917042" w14:textId="77777777" w:rsidR="005D26FA" w:rsidRDefault="005D26FA" w:rsidP="00A8425B">
      <w:pPr>
        <w:autoSpaceDE w:val="0"/>
        <w:autoSpaceDN w:val="0"/>
        <w:adjustRightInd w:val="0"/>
        <w:spacing w:after="0" w:line="480" w:lineRule="auto"/>
        <w:rPr>
          <w:rFonts w:ascii="Arial" w:hAnsi="Arial" w:cs="Arial"/>
          <w:sz w:val="24"/>
          <w:szCs w:val="24"/>
          <w:highlight w:val="yellow"/>
        </w:rPr>
      </w:pPr>
    </w:p>
    <w:p w14:paraId="50E121D8"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1A01E5B9" w14:textId="77777777" w:rsidR="00FF4F9A" w:rsidRDefault="00FF4F9A" w:rsidP="00A8425B">
      <w:pPr>
        <w:autoSpaceDE w:val="0"/>
        <w:autoSpaceDN w:val="0"/>
        <w:adjustRightInd w:val="0"/>
        <w:spacing w:after="0" w:line="480" w:lineRule="auto"/>
        <w:rPr>
          <w:rFonts w:ascii="Arial" w:hAnsi="Arial" w:cs="Arial"/>
          <w:sz w:val="24"/>
          <w:szCs w:val="24"/>
          <w:highlight w:val="yellow"/>
        </w:rPr>
      </w:pPr>
    </w:p>
    <w:p w14:paraId="64949D67" w14:textId="77777777" w:rsidR="005F7A6C" w:rsidRDefault="005F7A6C" w:rsidP="00060927">
      <w:pPr>
        <w:autoSpaceDE w:val="0"/>
        <w:autoSpaceDN w:val="0"/>
        <w:adjustRightInd w:val="0"/>
        <w:spacing w:after="0" w:line="480" w:lineRule="auto"/>
        <w:rPr>
          <w:ins w:id="86" w:author="ALTSCHUL Drew" w:date="2015-06-05T18:04:00Z"/>
          <w:rFonts w:ascii="Arial" w:hAnsi="Arial" w:cs="Arial"/>
          <w:sz w:val="24"/>
          <w:szCs w:val="24"/>
        </w:rPr>
      </w:pPr>
    </w:p>
    <w:p w14:paraId="7CBCFCB3" w14:textId="77777777" w:rsidR="000D4825" w:rsidRDefault="000D4825" w:rsidP="00060927">
      <w:pPr>
        <w:autoSpaceDE w:val="0"/>
        <w:autoSpaceDN w:val="0"/>
        <w:adjustRightInd w:val="0"/>
        <w:spacing w:after="0" w:line="480" w:lineRule="auto"/>
        <w:rPr>
          <w:ins w:id="87" w:author="ALTSCHUL Drew" w:date="2015-06-05T18:04:00Z"/>
          <w:rFonts w:ascii="Arial" w:hAnsi="Arial" w:cs="Arial"/>
          <w:sz w:val="24"/>
          <w:szCs w:val="24"/>
        </w:rPr>
      </w:pPr>
    </w:p>
    <w:p w14:paraId="290D83F1" w14:textId="2CA2DD7E" w:rsidR="000D4825" w:rsidDel="00316E34" w:rsidRDefault="000D4825" w:rsidP="00060927">
      <w:pPr>
        <w:autoSpaceDE w:val="0"/>
        <w:autoSpaceDN w:val="0"/>
        <w:adjustRightInd w:val="0"/>
        <w:spacing w:after="0" w:line="480" w:lineRule="auto"/>
        <w:rPr>
          <w:del w:id="88" w:author="ALTSCHUL Drew" w:date="2015-06-05T18:09:00Z"/>
          <w:rFonts w:ascii="Arial" w:hAnsi="Arial" w:cs="Arial"/>
          <w:sz w:val="24"/>
          <w:szCs w:val="24"/>
        </w:rPr>
      </w:pPr>
    </w:p>
    <w:p w14:paraId="16998FCE" w14:textId="564DBD5A" w:rsidR="00A8425B" w:rsidRPr="0078671B" w:rsidRDefault="00A8425B" w:rsidP="00060927">
      <w:pPr>
        <w:autoSpaceDE w:val="0"/>
        <w:autoSpaceDN w:val="0"/>
        <w:adjustRightInd w:val="0"/>
        <w:spacing w:after="0" w:line="480" w:lineRule="auto"/>
        <w:rPr>
          <w:rFonts w:ascii="Arial" w:hAnsi="Arial" w:cs="Arial"/>
          <w:sz w:val="24"/>
          <w:szCs w:val="24"/>
        </w:rPr>
      </w:pPr>
      <w:r>
        <w:rPr>
          <w:rFonts w:ascii="Arial" w:hAnsi="Arial" w:cs="Arial"/>
          <w:sz w:val="24"/>
          <w:szCs w:val="24"/>
        </w:rPr>
        <w:t>Table 1</w:t>
      </w:r>
      <w:r w:rsidRPr="0078671B">
        <w:rPr>
          <w:rFonts w:ascii="Arial" w:hAnsi="Arial" w:cs="Arial"/>
          <w:sz w:val="24"/>
          <w:szCs w:val="24"/>
        </w:rPr>
        <w:t xml:space="preserve">. </w:t>
      </w:r>
      <w:r w:rsidR="00E639B6">
        <w:rPr>
          <w:rFonts w:ascii="Arial" w:hAnsi="Arial" w:cs="Arial"/>
          <w:sz w:val="24"/>
          <w:szCs w:val="24"/>
        </w:rPr>
        <w:t>Behavior</w:t>
      </w:r>
      <w:r w:rsidRPr="0078671B">
        <w:rPr>
          <w:rFonts w:ascii="Arial" w:hAnsi="Arial" w:cs="Arial"/>
          <w:sz w:val="24"/>
          <w:szCs w:val="24"/>
        </w:rPr>
        <w:t xml:space="preserve">al measures calculated for each </w:t>
      </w:r>
      <w:r>
        <w:rPr>
          <w:rFonts w:ascii="Arial" w:hAnsi="Arial" w:cs="Arial"/>
          <w:sz w:val="24"/>
          <w:szCs w:val="24"/>
        </w:rPr>
        <w:t>monkey</w:t>
      </w:r>
      <w:r w:rsidR="00060927">
        <w:rPr>
          <w:rFonts w:ascii="Arial" w:hAnsi="Arial" w:cs="Arial"/>
          <w:sz w:val="24"/>
          <w:szCs w:val="24"/>
        </w:rPr>
        <w:t xml:space="preserve"> dyad (reproduced with permission from Morton et al. </w:t>
      </w:r>
      <w:r w:rsidR="00A81B6E">
        <w:rPr>
          <w:rFonts w:ascii="Arial" w:hAnsi="Arial" w:cs="Arial"/>
          <w:sz w:val="24"/>
          <w:szCs w:val="24"/>
        </w:rPr>
        <w:t>2015</w:t>
      </w:r>
      <w:r w:rsidR="00060927">
        <w:rPr>
          <w:rFonts w:ascii="Arial" w:hAnsi="Arial" w:cs="Arial"/>
          <w:sz w:val="24"/>
          <w:szCs w:val="24"/>
        </w:rPr>
        <w:t xml:space="preserve">). </w:t>
      </w:r>
      <w:r w:rsidRPr="0078671B">
        <w:rPr>
          <w:rFonts w:ascii="Arial" w:hAnsi="Arial" w:cs="Arial"/>
          <w:sz w:val="24"/>
          <w:szCs w:val="24"/>
        </w:rPr>
        <w:t>*</w:t>
      </w:r>
    </w:p>
    <w:tbl>
      <w:tblPr>
        <w:tblW w:w="8919" w:type="dxa"/>
        <w:tblBorders>
          <w:top w:val="single" w:sz="8" w:space="0" w:color="auto"/>
          <w:bottom w:val="single" w:sz="8" w:space="0" w:color="auto"/>
          <w:insideH w:val="single" w:sz="4" w:space="0" w:color="auto"/>
        </w:tblBorders>
        <w:tblLook w:val="00A0" w:firstRow="1" w:lastRow="0" w:firstColumn="1" w:lastColumn="0" w:noHBand="0" w:noVBand="0"/>
      </w:tblPr>
      <w:tblGrid>
        <w:gridCol w:w="2985"/>
        <w:gridCol w:w="5934"/>
      </w:tblGrid>
      <w:tr w:rsidR="00A8425B" w:rsidRPr="0078671B" w14:paraId="6B1DC407" w14:textId="77777777" w:rsidTr="00140F05">
        <w:tc>
          <w:tcPr>
            <w:tcW w:w="2985" w:type="dxa"/>
            <w:tcBorders>
              <w:top w:val="single" w:sz="8" w:space="0" w:color="auto"/>
              <w:bottom w:val="single" w:sz="4" w:space="0" w:color="auto"/>
            </w:tcBorders>
          </w:tcPr>
          <w:p w14:paraId="1C2E85C4" w14:textId="3A770D62" w:rsidR="00A8425B" w:rsidRPr="0078671B" w:rsidRDefault="00E639B6" w:rsidP="00140F05">
            <w:pPr>
              <w:spacing w:after="0" w:line="240" w:lineRule="auto"/>
              <w:jc w:val="center"/>
              <w:rPr>
                <w:rFonts w:ascii="Arial" w:hAnsi="Arial" w:cs="Arial"/>
                <w:b/>
                <w:sz w:val="24"/>
                <w:szCs w:val="24"/>
              </w:rPr>
            </w:pPr>
            <w:r>
              <w:rPr>
                <w:rFonts w:ascii="Arial" w:hAnsi="Arial" w:cs="Arial"/>
                <w:b/>
                <w:sz w:val="24"/>
                <w:szCs w:val="24"/>
              </w:rPr>
              <w:t>Behavior</w:t>
            </w:r>
            <w:r w:rsidR="00A8425B">
              <w:rPr>
                <w:rFonts w:ascii="Arial" w:hAnsi="Arial" w:cs="Arial"/>
                <w:b/>
                <w:sz w:val="24"/>
                <w:szCs w:val="24"/>
              </w:rPr>
              <w:t>al measure</w:t>
            </w:r>
          </w:p>
        </w:tc>
        <w:tc>
          <w:tcPr>
            <w:tcW w:w="5934" w:type="dxa"/>
            <w:tcBorders>
              <w:top w:val="single" w:sz="8" w:space="0" w:color="auto"/>
              <w:bottom w:val="single" w:sz="4" w:space="0" w:color="auto"/>
            </w:tcBorders>
          </w:tcPr>
          <w:p w14:paraId="3FCE5EF5" w14:textId="77777777" w:rsidR="00A8425B" w:rsidRPr="0078671B" w:rsidRDefault="00A8425B" w:rsidP="00140F05">
            <w:pPr>
              <w:spacing w:after="0" w:line="240" w:lineRule="auto"/>
              <w:jc w:val="center"/>
              <w:rPr>
                <w:rFonts w:ascii="Arial" w:hAnsi="Arial" w:cs="Arial"/>
                <w:b/>
                <w:sz w:val="24"/>
                <w:szCs w:val="24"/>
              </w:rPr>
            </w:pPr>
            <w:r w:rsidRPr="0078671B">
              <w:rPr>
                <w:rFonts w:ascii="Arial" w:hAnsi="Arial" w:cs="Arial"/>
                <w:b/>
                <w:sz w:val="24"/>
                <w:szCs w:val="24"/>
              </w:rPr>
              <w:t>Calculation</w:t>
            </w:r>
          </w:p>
        </w:tc>
      </w:tr>
      <w:tr w:rsidR="00A8425B" w:rsidRPr="0078671B" w14:paraId="3D1F7153" w14:textId="77777777" w:rsidTr="00140F05">
        <w:tc>
          <w:tcPr>
            <w:tcW w:w="2985" w:type="dxa"/>
            <w:tcBorders>
              <w:top w:val="single" w:sz="8" w:space="0" w:color="auto"/>
              <w:bottom w:val="single" w:sz="4" w:space="0" w:color="auto"/>
            </w:tcBorders>
          </w:tcPr>
          <w:p w14:paraId="6FF6376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Avoid/Stay Symmetry</w:t>
            </w:r>
          </w:p>
        </w:tc>
        <w:tc>
          <w:tcPr>
            <w:tcW w:w="5934" w:type="dxa"/>
            <w:tcBorders>
              <w:top w:val="single" w:sz="8" w:space="0" w:color="auto"/>
              <w:bottom w:val="single" w:sz="4" w:space="0" w:color="auto"/>
            </w:tcBorders>
          </w:tcPr>
          <w:p w14:paraId="53B76160"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approaches B) / [(no. times A approaches B) + (no.</w:t>
            </w:r>
            <w:r w:rsidRPr="0078671B">
              <w:rPr>
                <w:rFonts w:ascii="Arial" w:hAnsi="Arial" w:cs="Arial"/>
                <w:sz w:val="24"/>
                <w:szCs w:val="24"/>
              </w:rPr>
              <w:t xml:space="preserve"> times B approaches A)]</w:t>
            </w:r>
          </w:p>
        </w:tc>
      </w:tr>
      <w:tr w:rsidR="00A8425B" w:rsidRPr="0078671B" w14:paraId="13537D8B" w14:textId="77777777" w:rsidTr="00140F05">
        <w:tc>
          <w:tcPr>
            <w:tcW w:w="2985" w:type="dxa"/>
            <w:tcBorders>
              <w:top w:val="single" w:sz="8" w:space="0" w:color="auto"/>
              <w:bottom w:val="single" w:sz="4" w:space="0" w:color="auto"/>
            </w:tcBorders>
          </w:tcPr>
          <w:p w14:paraId="7A4B41A2"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Coalitions</w:t>
            </w:r>
          </w:p>
        </w:tc>
        <w:tc>
          <w:tcPr>
            <w:tcW w:w="5934" w:type="dxa"/>
            <w:tcBorders>
              <w:top w:val="single" w:sz="8" w:space="0" w:color="auto"/>
              <w:bottom w:val="single" w:sz="4" w:space="0" w:color="auto"/>
            </w:tcBorders>
          </w:tcPr>
          <w:p w14:paraId="3421E4CE"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supports B) + (no.</w:t>
            </w:r>
            <w:r w:rsidRPr="0078671B">
              <w:rPr>
                <w:rFonts w:ascii="Arial" w:hAnsi="Arial" w:cs="Arial"/>
                <w:sz w:val="24"/>
                <w:szCs w:val="24"/>
              </w:rPr>
              <w:t xml:space="preserve"> times B supports A)]</w:t>
            </w:r>
          </w:p>
        </w:tc>
      </w:tr>
      <w:tr w:rsidR="00A8425B" w:rsidRPr="0078671B" w14:paraId="7115DA04" w14:textId="77777777" w:rsidTr="00140F05">
        <w:tc>
          <w:tcPr>
            <w:tcW w:w="2985" w:type="dxa"/>
            <w:tcBorders>
              <w:top w:val="single" w:sz="8" w:space="0" w:color="auto"/>
              <w:bottom w:val="single" w:sz="4" w:space="0" w:color="auto"/>
            </w:tcBorders>
          </w:tcPr>
          <w:p w14:paraId="0503F4A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w:t>
            </w:r>
          </w:p>
        </w:tc>
        <w:tc>
          <w:tcPr>
            <w:tcW w:w="5934" w:type="dxa"/>
            <w:tcBorders>
              <w:top w:val="single" w:sz="8" w:space="0" w:color="auto"/>
              <w:bottom w:val="single" w:sz="4" w:space="0" w:color="auto"/>
            </w:tcBorders>
          </w:tcPr>
          <w:p w14:paraId="03CD2BCC"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w:t>
            </w:r>
            <w:r w:rsidRPr="0078671B">
              <w:rPr>
                <w:rFonts w:ascii="Arial" w:hAnsi="Arial" w:cs="Arial"/>
                <w:sz w:val="24"/>
                <w:szCs w:val="24"/>
              </w:rPr>
              <w:t xml:space="preserve"> times B aggresses A)]</w:t>
            </w:r>
          </w:p>
        </w:tc>
      </w:tr>
      <w:tr w:rsidR="00A8425B" w:rsidRPr="0078671B" w14:paraId="44CC95E3" w14:textId="77777777" w:rsidTr="00140F05">
        <w:tc>
          <w:tcPr>
            <w:tcW w:w="2985" w:type="dxa"/>
            <w:tcBorders>
              <w:top w:val="single" w:sz="8" w:space="0" w:color="auto"/>
              <w:bottom w:val="single" w:sz="4" w:space="0" w:color="auto"/>
            </w:tcBorders>
          </w:tcPr>
          <w:p w14:paraId="6E59D26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Conflict Symmetry</w:t>
            </w:r>
          </w:p>
        </w:tc>
        <w:tc>
          <w:tcPr>
            <w:tcW w:w="5934" w:type="dxa"/>
            <w:tcBorders>
              <w:top w:val="single" w:sz="8" w:space="0" w:color="auto"/>
              <w:bottom w:val="single" w:sz="4" w:space="0" w:color="auto"/>
            </w:tcBorders>
          </w:tcPr>
          <w:p w14:paraId="06E97224"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aggresses B) / [(no. times A aggresses B) + (no.</w:t>
            </w:r>
            <w:r w:rsidRPr="0078671B">
              <w:rPr>
                <w:rFonts w:ascii="Arial" w:hAnsi="Arial" w:cs="Arial"/>
                <w:sz w:val="24"/>
                <w:szCs w:val="24"/>
              </w:rPr>
              <w:t xml:space="preserve"> times B aggresses A)]</w:t>
            </w:r>
          </w:p>
        </w:tc>
      </w:tr>
      <w:tr w:rsidR="00A8425B" w:rsidRPr="0078671B" w14:paraId="0A1D8CC4" w14:textId="77777777" w:rsidTr="00140F05">
        <w:tc>
          <w:tcPr>
            <w:tcW w:w="2985" w:type="dxa"/>
            <w:tcBorders>
              <w:top w:val="single" w:sz="8" w:space="0" w:color="auto"/>
              <w:bottom w:val="single" w:sz="4" w:space="0" w:color="auto"/>
            </w:tcBorders>
          </w:tcPr>
          <w:p w14:paraId="779EF1E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w:t>
            </w:r>
          </w:p>
        </w:tc>
        <w:tc>
          <w:tcPr>
            <w:tcW w:w="5934" w:type="dxa"/>
            <w:tcBorders>
              <w:top w:val="single" w:sz="8" w:space="0" w:color="auto"/>
              <w:bottom w:val="single" w:sz="4" w:space="0" w:color="auto"/>
            </w:tcBorders>
          </w:tcPr>
          <w:p w14:paraId="27B29C29"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w:t>
            </w:r>
            <w:r w:rsidRPr="0078671B">
              <w:rPr>
                <w:rFonts w:ascii="Arial" w:hAnsi="Arial" w:cs="Arial"/>
                <w:sz w:val="24"/>
                <w:szCs w:val="24"/>
              </w:rPr>
              <w:t xml:space="preserve"> times B gives to A)]</w:t>
            </w:r>
          </w:p>
        </w:tc>
      </w:tr>
      <w:tr w:rsidR="00A8425B" w:rsidRPr="0078671B" w14:paraId="17DB202B" w14:textId="77777777" w:rsidTr="00140F05">
        <w:tc>
          <w:tcPr>
            <w:tcW w:w="2985" w:type="dxa"/>
            <w:tcBorders>
              <w:top w:val="single" w:sz="8" w:space="0" w:color="auto"/>
              <w:bottom w:val="single" w:sz="4" w:space="0" w:color="auto"/>
            </w:tcBorders>
          </w:tcPr>
          <w:p w14:paraId="2AADF3B3"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Food Sharing Symmetry</w:t>
            </w:r>
          </w:p>
        </w:tc>
        <w:tc>
          <w:tcPr>
            <w:tcW w:w="5934" w:type="dxa"/>
            <w:tcBorders>
              <w:top w:val="single" w:sz="8" w:space="0" w:color="auto"/>
              <w:bottom w:val="single" w:sz="4" w:space="0" w:color="auto"/>
            </w:tcBorders>
          </w:tcPr>
          <w:p w14:paraId="6E6AF23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times A gives to B / [(no. times A gives to B) + (no.</w:t>
            </w:r>
            <w:r w:rsidRPr="0078671B">
              <w:rPr>
                <w:rFonts w:ascii="Arial" w:hAnsi="Arial" w:cs="Arial"/>
                <w:sz w:val="24"/>
                <w:szCs w:val="24"/>
              </w:rPr>
              <w:t xml:space="preserve"> times B gives to A)]</w:t>
            </w:r>
          </w:p>
        </w:tc>
      </w:tr>
      <w:tr w:rsidR="00A8425B" w:rsidRPr="0078671B" w14:paraId="76B136D2" w14:textId="77777777" w:rsidTr="00140F05">
        <w:tc>
          <w:tcPr>
            <w:tcW w:w="2985" w:type="dxa"/>
            <w:tcBorders>
              <w:top w:val="single" w:sz="4" w:space="0" w:color="auto"/>
              <w:bottom w:val="single" w:sz="4" w:space="0" w:color="auto"/>
            </w:tcBorders>
          </w:tcPr>
          <w:p w14:paraId="4C6DD295"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w:t>
            </w:r>
          </w:p>
        </w:tc>
        <w:tc>
          <w:tcPr>
            <w:tcW w:w="5934" w:type="dxa"/>
            <w:tcBorders>
              <w:top w:val="single" w:sz="4" w:space="0" w:color="auto"/>
              <w:bottom w:val="single" w:sz="4" w:space="0" w:color="auto"/>
            </w:tcBorders>
          </w:tcPr>
          <w:p w14:paraId="2C348A7A"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w:t>
            </w:r>
            <w:r w:rsidRPr="0078671B">
              <w:rPr>
                <w:rFonts w:ascii="Arial" w:hAnsi="Arial" w:cs="Arial"/>
                <w:sz w:val="24"/>
                <w:szCs w:val="24"/>
              </w:rPr>
              <w:t xml:space="preserve"> minutes B grooms A)]</w:t>
            </w:r>
          </w:p>
        </w:tc>
      </w:tr>
      <w:tr w:rsidR="00A8425B" w:rsidRPr="0078671B" w14:paraId="739ED44E" w14:textId="77777777" w:rsidTr="00140F05">
        <w:tc>
          <w:tcPr>
            <w:tcW w:w="2985" w:type="dxa"/>
            <w:tcBorders>
              <w:top w:val="single" w:sz="4" w:space="0" w:color="auto"/>
              <w:bottom w:val="single" w:sz="4" w:space="0" w:color="auto"/>
            </w:tcBorders>
          </w:tcPr>
          <w:p w14:paraId="07910197"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Grooming Symmetry</w:t>
            </w:r>
          </w:p>
        </w:tc>
        <w:tc>
          <w:tcPr>
            <w:tcW w:w="5934" w:type="dxa"/>
            <w:tcBorders>
              <w:top w:val="single" w:sz="4" w:space="0" w:color="auto"/>
              <w:bottom w:val="single" w:sz="4" w:space="0" w:color="auto"/>
            </w:tcBorders>
          </w:tcPr>
          <w:p w14:paraId="60F6B587" w14:textId="77777777" w:rsidR="00A8425B" w:rsidRPr="0078671B" w:rsidRDefault="00A8425B" w:rsidP="00140F05">
            <w:pPr>
              <w:spacing w:after="0" w:line="240" w:lineRule="auto"/>
              <w:rPr>
                <w:rFonts w:ascii="Arial" w:hAnsi="Arial" w:cs="Arial"/>
                <w:sz w:val="24"/>
                <w:szCs w:val="24"/>
              </w:rPr>
            </w:pPr>
            <w:r>
              <w:rPr>
                <w:rFonts w:ascii="Arial" w:hAnsi="Arial" w:cs="Arial"/>
                <w:sz w:val="24"/>
                <w:szCs w:val="24"/>
              </w:rPr>
              <w:t>(no. minutes A grooms B) / [(no. minutes A grooms B) + (no.</w:t>
            </w:r>
            <w:r w:rsidRPr="0078671B">
              <w:rPr>
                <w:rFonts w:ascii="Arial" w:hAnsi="Arial" w:cs="Arial"/>
                <w:sz w:val="24"/>
                <w:szCs w:val="24"/>
              </w:rPr>
              <w:t xml:space="preserve"> minutes B grooms A)]</w:t>
            </w:r>
          </w:p>
        </w:tc>
      </w:tr>
      <w:tr w:rsidR="00A8425B" w:rsidRPr="0078671B" w14:paraId="4B6644A0" w14:textId="77777777" w:rsidTr="00140F05">
        <w:tc>
          <w:tcPr>
            <w:tcW w:w="2985" w:type="dxa"/>
            <w:tcBorders>
              <w:top w:val="single" w:sz="4" w:space="0" w:color="auto"/>
              <w:bottom w:val="single" w:sz="4" w:space="0" w:color="auto"/>
            </w:tcBorders>
          </w:tcPr>
          <w:p w14:paraId="2F43B37E"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Social Foraging</w:t>
            </w:r>
          </w:p>
        </w:tc>
        <w:tc>
          <w:tcPr>
            <w:tcW w:w="5934" w:type="dxa"/>
            <w:tcBorders>
              <w:top w:val="single" w:sz="4" w:space="0" w:color="auto"/>
              <w:bottom w:val="single" w:sz="4" w:space="0" w:color="auto"/>
            </w:tcBorders>
          </w:tcPr>
          <w:p w14:paraId="5349A5B0"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r w:rsidR="00A8425B" w:rsidRPr="0078671B" w14:paraId="28749F71" w14:textId="77777777" w:rsidTr="00140F05">
        <w:tc>
          <w:tcPr>
            <w:tcW w:w="2985" w:type="dxa"/>
            <w:tcBorders>
              <w:top w:val="single" w:sz="4" w:space="0" w:color="auto"/>
              <w:bottom w:val="single" w:sz="4" w:space="0" w:color="auto"/>
            </w:tcBorders>
          </w:tcPr>
          <w:p w14:paraId="2D639959"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Spatial Proximity</w:t>
            </w:r>
          </w:p>
        </w:tc>
        <w:tc>
          <w:tcPr>
            <w:tcW w:w="5934" w:type="dxa"/>
            <w:tcBorders>
              <w:top w:val="single" w:sz="4" w:space="0" w:color="auto"/>
              <w:bottom w:val="single" w:sz="4" w:space="0" w:color="auto"/>
            </w:tcBorders>
          </w:tcPr>
          <w:p w14:paraId="60FEC266" w14:textId="77777777" w:rsidR="00A8425B" w:rsidRPr="0078671B" w:rsidRDefault="00A8425B" w:rsidP="00140F05">
            <w:pPr>
              <w:spacing w:after="0" w:line="240" w:lineRule="auto"/>
              <w:rPr>
                <w:rFonts w:ascii="Arial" w:hAnsi="Arial" w:cs="Arial"/>
                <w:sz w:val="24"/>
                <w:szCs w:val="24"/>
              </w:rPr>
            </w:pPr>
            <w:r w:rsidRPr="0078671B">
              <w:rPr>
                <w:rFonts w:ascii="Arial" w:hAnsi="Arial" w:cs="Arial"/>
                <w:sz w:val="24"/>
                <w:szCs w:val="24"/>
              </w:rPr>
              <w:t>[(% of time A within proximity of B) + (% of time B within proximity of A)]**</w:t>
            </w:r>
          </w:p>
        </w:tc>
      </w:tr>
    </w:tbl>
    <w:p w14:paraId="1D158A78" w14:textId="77777777" w:rsidR="00A8425B" w:rsidRPr="0078671B" w:rsidRDefault="00A8425B" w:rsidP="00A8425B">
      <w:pPr>
        <w:spacing w:after="0" w:line="480" w:lineRule="auto"/>
        <w:jc w:val="both"/>
        <w:rPr>
          <w:rFonts w:ascii="Arial" w:hAnsi="Arial" w:cs="Arial"/>
          <w:sz w:val="24"/>
          <w:szCs w:val="24"/>
          <w:lang w:val="de-DE"/>
        </w:rPr>
      </w:pPr>
      <w:r w:rsidRPr="0078671B">
        <w:rPr>
          <w:rFonts w:ascii="Arial" w:hAnsi="Arial" w:cs="Arial"/>
          <w:sz w:val="24"/>
          <w:szCs w:val="24"/>
        </w:rPr>
        <w:t xml:space="preserve">*Modified from Rebecchini et al. </w:t>
      </w:r>
      <w:r w:rsidRPr="0078671B">
        <w:rPr>
          <w:rFonts w:ascii="Arial" w:hAnsi="Arial" w:cs="Arial"/>
          <w:sz w:val="24"/>
          <w:szCs w:val="24"/>
          <w:lang w:val="de-DE"/>
        </w:rPr>
        <w:t>(2011) and Koski et al. (2012). **These calculations do not include time spent grooming or time spent social foraging.</w:t>
      </w:r>
    </w:p>
    <w:p w14:paraId="5E6DDDF5" w14:textId="77777777" w:rsidR="00A8425B" w:rsidRDefault="00A8425B" w:rsidP="00A8425B">
      <w:pPr>
        <w:spacing w:after="0" w:line="480" w:lineRule="auto"/>
        <w:rPr>
          <w:rFonts w:ascii="Arial" w:hAnsi="Arial" w:cs="Arial"/>
          <w:sz w:val="24"/>
          <w:szCs w:val="24"/>
        </w:rPr>
      </w:pPr>
    </w:p>
    <w:p w14:paraId="37E8DAF8" w14:textId="77777777" w:rsidR="00A8425B" w:rsidRPr="0078671B" w:rsidRDefault="00A8425B" w:rsidP="00A8425B">
      <w:pPr>
        <w:spacing w:after="0" w:line="480" w:lineRule="auto"/>
        <w:rPr>
          <w:rFonts w:ascii="Arial" w:hAnsi="Arial" w:cs="Arial"/>
          <w:sz w:val="24"/>
          <w:szCs w:val="24"/>
        </w:rPr>
      </w:pPr>
    </w:p>
    <w:p w14:paraId="39869BC1" w14:textId="77777777" w:rsidR="00334732" w:rsidRDefault="00334732" w:rsidP="00A8425B">
      <w:pPr>
        <w:spacing w:after="0" w:line="480" w:lineRule="auto"/>
        <w:rPr>
          <w:rFonts w:ascii="Arial" w:hAnsi="Arial" w:cs="Arial"/>
          <w:sz w:val="24"/>
          <w:szCs w:val="24"/>
        </w:rPr>
      </w:pPr>
    </w:p>
    <w:p w14:paraId="27EC98A9" w14:textId="77777777" w:rsidR="00334732" w:rsidRDefault="00334732" w:rsidP="00A8425B">
      <w:pPr>
        <w:spacing w:after="0" w:line="480" w:lineRule="auto"/>
        <w:rPr>
          <w:rFonts w:ascii="Arial" w:hAnsi="Arial" w:cs="Arial"/>
          <w:sz w:val="24"/>
          <w:szCs w:val="24"/>
        </w:rPr>
      </w:pPr>
    </w:p>
    <w:p w14:paraId="4F8B5037" w14:textId="77777777" w:rsidR="00334732" w:rsidRDefault="00334732" w:rsidP="00A8425B">
      <w:pPr>
        <w:spacing w:after="0" w:line="480" w:lineRule="auto"/>
        <w:rPr>
          <w:rFonts w:ascii="Arial" w:hAnsi="Arial" w:cs="Arial"/>
          <w:sz w:val="24"/>
          <w:szCs w:val="24"/>
        </w:rPr>
      </w:pPr>
    </w:p>
    <w:p w14:paraId="785FD26F" w14:textId="77777777" w:rsidR="00334732" w:rsidRDefault="00334732" w:rsidP="00A8425B">
      <w:pPr>
        <w:spacing w:after="0" w:line="480" w:lineRule="auto"/>
        <w:rPr>
          <w:rFonts w:ascii="Arial" w:hAnsi="Arial" w:cs="Arial"/>
          <w:sz w:val="24"/>
          <w:szCs w:val="24"/>
        </w:rPr>
      </w:pPr>
    </w:p>
    <w:p w14:paraId="25079A6A" w14:textId="77777777" w:rsidR="00334732" w:rsidRDefault="00334732" w:rsidP="00A8425B">
      <w:pPr>
        <w:spacing w:after="0" w:line="480" w:lineRule="auto"/>
        <w:rPr>
          <w:rFonts w:ascii="Arial" w:hAnsi="Arial" w:cs="Arial"/>
          <w:sz w:val="24"/>
          <w:szCs w:val="24"/>
        </w:rPr>
      </w:pPr>
    </w:p>
    <w:p w14:paraId="10827A95" w14:textId="77777777" w:rsidR="00334732" w:rsidRDefault="00334732" w:rsidP="00A8425B">
      <w:pPr>
        <w:spacing w:after="0" w:line="480" w:lineRule="auto"/>
        <w:rPr>
          <w:rFonts w:ascii="Arial" w:hAnsi="Arial" w:cs="Arial"/>
          <w:sz w:val="24"/>
          <w:szCs w:val="24"/>
        </w:rPr>
      </w:pPr>
    </w:p>
    <w:p w14:paraId="1D4FCFBF" w14:textId="77777777" w:rsidR="00334732" w:rsidRDefault="00334732" w:rsidP="00A8425B">
      <w:pPr>
        <w:spacing w:after="0" w:line="480" w:lineRule="auto"/>
        <w:rPr>
          <w:rFonts w:ascii="Arial" w:hAnsi="Arial" w:cs="Arial"/>
          <w:sz w:val="24"/>
          <w:szCs w:val="24"/>
        </w:rPr>
      </w:pPr>
    </w:p>
    <w:p w14:paraId="7B252333" w14:textId="7BE222F1" w:rsidR="00A8425B" w:rsidRPr="0078671B" w:rsidRDefault="00A8425B" w:rsidP="00A8425B">
      <w:pPr>
        <w:spacing w:after="0" w:line="480" w:lineRule="auto"/>
        <w:rPr>
          <w:rFonts w:ascii="Arial" w:hAnsi="Arial" w:cs="Arial"/>
          <w:sz w:val="24"/>
          <w:szCs w:val="24"/>
        </w:rPr>
      </w:pPr>
      <w:r>
        <w:rPr>
          <w:rFonts w:ascii="Arial" w:hAnsi="Arial" w:cs="Arial"/>
          <w:sz w:val="24"/>
          <w:szCs w:val="24"/>
        </w:rPr>
        <w:t xml:space="preserve">Table 2. Varimax-rotated PCA structure of 10 </w:t>
      </w:r>
      <w:r w:rsidR="00E639B6">
        <w:rPr>
          <w:rFonts w:ascii="Arial" w:hAnsi="Arial" w:cs="Arial"/>
          <w:sz w:val="24"/>
          <w:szCs w:val="24"/>
        </w:rPr>
        <w:t>behavior</w:t>
      </w:r>
      <w:r>
        <w:rPr>
          <w:rFonts w:ascii="Arial" w:hAnsi="Arial" w:cs="Arial"/>
          <w:sz w:val="24"/>
          <w:szCs w:val="24"/>
        </w:rPr>
        <w:t>al measures based on Kaiser’s criterion, a scree test, and parallel analysis</w:t>
      </w:r>
      <w:r w:rsidRPr="00A96308">
        <w:rPr>
          <w:rFonts w:ascii="Arial" w:hAnsi="Arial" w:cs="Arial"/>
          <w:sz w:val="24"/>
          <w:szCs w:val="24"/>
          <w:vertAlign w:val="superscript"/>
        </w:rPr>
        <w:t>a</w:t>
      </w:r>
    </w:p>
    <w:tbl>
      <w:tblPr>
        <w:tblW w:w="7763" w:type="dxa"/>
        <w:tblLook w:val="04A0" w:firstRow="1" w:lastRow="0" w:firstColumn="1" w:lastColumn="0" w:noHBand="0" w:noVBand="1"/>
      </w:tblPr>
      <w:tblGrid>
        <w:gridCol w:w="2938"/>
        <w:gridCol w:w="796"/>
        <w:gridCol w:w="796"/>
        <w:gridCol w:w="836"/>
        <w:gridCol w:w="230"/>
        <w:gridCol w:w="836"/>
        <w:gridCol w:w="1331"/>
      </w:tblGrid>
      <w:tr w:rsidR="00A8425B" w:rsidRPr="0078671B" w14:paraId="60D37C3C" w14:textId="77777777" w:rsidTr="003E0116">
        <w:trPr>
          <w:trHeight w:val="300"/>
        </w:trPr>
        <w:tc>
          <w:tcPr>
            <w:tcW w:w="2938" w:type="dxa"/>
            <w:vMerge w:val="restart"/>
            <w:tcBorders>
              <w:top w:val="single" w:sz="4" w:space="0" w:color="auto"/>
              <w:bottom w:val="single" w:sz="4" w:space="0" w:color="auto"/>
            </w:tcBorders>
            <w:shd w:val="clear" w:color="auto" w:fill="auto"/>
            <w:vAlign w:val="center"/>
            <w:hideMark/>
          </w:tcPr>
          <w:p w14:paraId="5AC443D4" w14:textId="172E9BC5" w:rsidR="00A8425B" w:rsidRPr="0078671B" w:rsidRDefault="00E639B6" w:rsidP="00140F05">
            <w:pPr>
              <w:spacing w:after="0" w:line="240" w:lineRule="auto"/>
              <w:rPr>
                <w:rFonts w:ascii="Arial" w:hAnsi="Arial" w:cs="Arial"/>
                <w:sz w:val="24"/>
                <w:szCs w:val="24"/>
              </w:rPr>
            </w:pPr>
            <w:r>
              <w:rPr>
                <w:rFonts w:ascii="Arial" w:hAnsi="Arial" w:cs="Arial"/>
                <w:sz w:val="24"/>
                <w:szCs w:val="24"/>
              </w:rPr>
              <w:t>Behavior</w:t>
            </w:r>
            <w:r w:rsidR="00A8425B">
              <w:rPr>
                <w:rFonts w:ascii="Arial" w:hAnsi="Arial" w:cs="Arial"/>
                <w:sz w:val="24"/>
                <w:szCs w:val="24"/>
              </w:rPr>
              <w:t>al measure</w:t>
            </w:r>
          </w:p>
        </w:tc>
        <w:tc>
          <w:tcPr>
            <w:tcW w:w="2428" w:type="dxa"/>
            <w:gridSpan w:val="3"/>
            <w:tcBorders>
              <w:top w:val="single" w:sz="4" w:space="0" w:color="auto"/>
              <w:bottom w:val="single" w:sz="4" w:space="0" w:color="auto"/>
            </w:tcBorders>
            <w:shd w:val="clear" w:color="auto" w:fill="auto"/>
            <w:vAlign w:val="bottom"/>
            <w:hideMark/>
          </w:tcPr>
          <w:p w14:paraId="366AEFDC" w14:textId="77777777" w:rsidR="00A8425B" w:rsidRDefault="00A8425B" w:rsidP="00140F05">
            <w:pPr>
              <w:spacing w:after="0" w:line="240" w:lineRule="auto"/>
              <w:jc w:val="center"/>
              <w:rPr>
                <w:rFonts w:ascii="Arial" w:hAnsi="Arial" w:cs="Arial"/>
                <w:color w:val="000000"/>
                <w:sz w:val="24"/>
                <w:szCs w:val="24"/>
              </w:rPr>
            </w:pPr>
            <w:r>
              <w:rPr>
                <w:rFonts w:ascii="Arial" w:hAnsi="Arial" w:cs="Arial"/>
                <w:color w:val="000000"/>
                <w:sz w:val="24"/>
                <w:szCs w:val="24"/>
              </w:rPr>
              <w:t>Kaiser’s criterion</w:t>
            </w:r>
          </w:p>
          <w:p w14:paraId="3F80AE94" w14:textId="77777777" w:rsidR="00A8425B" w:rsidRPr="0078671B" w:rsidRDefault="00A8425B" w:rsidP="00140F05">
            <w:pPr>
              <w:spacing w:after="0" w:line="240" w:lineRule="auto"/>
              <w:jc w:val="center"/>
              <w:rPr>
                <w:rFonts w:ascii="Arial" w:hAnsi="Arial" w:cs="Arial"/>
                <w:color w:val="000000"/>
                <w:sz w:val="24"/>
                <w:szCs w:val="24"/>
              </w:rPr>
            </w:pPr>
          </w:p>
        </w:tc>
        <w:tc>
          <w:tcPr>
            <w:tcW w:w="230" w:type="dxa"/>
            <w:tcBorders>
              <w:top w:val="single" w:sz="4" w:space="0" w:color="auto"/>
            </w:tcBorders>
          </w:tcPr>
          <w:p w14:paraId="46B62D92" w14:textId="77777777" w:rsidR="00A8425B" w:rsidRPr="0078671B" w:rsidRDefault="00A8425B" w:rsidP="00140F05">
            <w:pPr>
              <w:spacing w:after="0" w:line="240" w:lineRule="auto"/>
              <w:jc w:val="center"/>
              <w:rPr>
                <w:rFonts w:ascii="Arial" w:hAnsi="Arial" w:cs="Arial"/>
                <w:color w:val="000000"/>
                <w:sz w:val="24"/>
                <w:szCs w:val="24"/>
              </w:rPr>
            </w:pPr>
          </w:p>
        </w:tc>
        <w:tc>
          <w:tcPr>
            <w:tcW w:w="2167" w:type="dxa"/>
            <w:gridSpan w:val="2"/>
            <w:tcBorders>
              <w:top w:val="single" w:sz="4" w:space="0" w:color="auto"/>
              <w:bottom w:val="single" w:sz="4" w:space="0" w:color="auto"/>
            </w:tcBorders>
          </w:tcPr>
          <w:p w14:paraId="352ED5F9" w14:textId="0828A5BD" w:rsidR="00A8425B" w:rsidRPr="0078671B" w:rsidRDefault="00054982" w:rsidP="00140F05">
            <w:pPr>
              <w:spacing w:after="0" w:line="240" w:lineRule="auto"/>
              <w:jc w:val="center"/>
              <w:rPr>
                <w:rFonts w:ascii="Arial" w:hAnsi="Arial" w:cs="Arial"/>
                <w:color w:val="000000"/>
                <w:sz w:val="24"/>
                <w:szCs w:val="24"/>
              </w:rPr>
            </w:pPr>
            <w:r>
              <w:rPr>
                <w:rFonts w:ascii="Arial" w:hAnsi="Arial" w:cs="Arial"/>
                <w:color w:val="000000"/>
                <w:sz w:val="24"/>
                <w:szCs w:val="24"/>
              </w:rPr>
              <w:t>P</w:t>
            </w:r>
            <w:r w:rsidR="00A8425B">
              <w:rPr>
                <w:rFonts w:ascii="Arial" w:hAnsi="Arial" w:cs="Arial"/>
                <w:color w:val="000000"/>
                <w:sz w:val="24"/>
                <w:szCs w:val="24"/>
              </w:rPr>
              <w:t>arallel analysis</w:t>
            </w:r>
            <w:r w:rsidR="00A8425B" w:rsidRPr="00A96308">
              <w:rPr>
                <w:rFonts w:ascii="Arial" w:hAnsi="Arial" w:cs="Arial"/>
                <w:color w:val="000000"/>
                <w:sz w:val="24"/>
                <w:szCs w:val="24"/>
                <w:vertAlign w:val="superscript"/>
              </w:rPr>
              <w:t>b</w:t>
            </w:r>
            <w:r w:rsidR="00A8425B">
              <w:rPr>
                <w:rFonts w:ascii="Arial" w:hAnsi="Arial" w:cs="Arial"/>
                <w:color w:val="000000"/>
                <w:sz w:val="24"/>
                <w:szCs w:val="24"/>
                <w:vertAlign w:val="superscript"/>
              </w:rPr>
              <w:t>,c</w:t>
            </w:r>
          </w:p>
        </w:tc>
      </w:tr>
      <w:tr w:rsidR="00A8425B" w:rsidRPr="0078671B" w14:paraId="511911DB" w14:textId="77777777" w:rsidTr="003E0116">
        <w:trPr>
          <w:trHeight w:val="319"/>
        </w:trPr>
        <w:tc>
          <w:tcPr>
            <w:tcW w:w="2938" w:type="dxa"/>
            <w:vMerge/>
            <w:tcBorders>
              <w:bottom w:val="single" w:sz="4" w:space="0" w:color="auto"/>
            </w:tcBorders>
            <w:vAlign w:val="center"/>
            <w:hideMark/>
          </w:tcPr>
          <w:p w14:paraId="2C51EE47" w14:textId="77777777" w:rsidR="00A8425B" w:rsidRPr="0078671B" w:rsidRDefault="00A8425B" w:rsidP="00140F05">
            <w:pPr>
              <w:spacing w:after="0" w:line="240" w:lineRule="auto"/>
              <w:jc w:val="center"/>
              <w:rPr>
                <w:rFonts w:ascii="Arial" w:hAnsi="Arial" w:cs="Arial"/>
                <w:sz w:val="24"/>
                <w:szCs w:val="24"/>
              </w:rPr>
            </w:pPr>
          </w:p>
        </w:tc>
        <w:tc>
          <w:tcPr>
            <w:tcW w:w="796" w:type="dxa"/>
            <w:tcBorders>
              <w:top w:val="single" w:sz="4" w:space="0" w:color="auto"/>
              <w:bottom w:val="single" w:sz="4" w:space="0" w:color="auto"/>
            </w:tcBorders>
            <w:shd w:val="clear" w:color="auto" w:fill="auto"/>
            <w:vAlign w:val="bottom"/>
            <w:hideMark/>
          </w:tcPr>
          <w:p w14:paraId="5E2EE3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796" w:type="dxa"/>
            <w:tcBorders>
              <w:top w:val="single" w:sz="4" w:space="0" w:color="auto"/>
              <w:bottom w:val="single" w:sz="4" w:space="0" w:color="auto"/>
            </w:tcBorders>
            <w:shd w:val="clear" w:color="auto" w:fill="auto"/>
            <w:vAlign w:val="bottom"/>
            <w:hideMark/>
          </w:tcPr>
          <w:p w14:paraId="47DB5B5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c>
          <w:tcPr>
            <w:tcW w:w="836" w:type="dxa"/>
            <w:tcBorders>
              <w:top w:val="single" w:sz="4" w:space="0" w:color="auto"/>
              <w:bottom w:val="single" w:sz="4" w:space="0" w:color="auto"/>
            </w:tcBorders>
            <w:shd w:val="clear" w:color="auto" w:fill="auto"/>
            <w:vAlign w:val="bottom"/>
            <w:hideMark/>
          </w:tcPr>
          <w:p w14:paraId="454B829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PC3</w:t>
            </w:r>
          </w:p>
        </w:tc>
        <w:tc>
          <w:tcPr>
            <w:tcW w:w="230" w:type="dxa"/>
          </w:tcPr>
          <w:p w14:paraId="7CDD322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bottom w:val="single" w:sz="4" w:space="0" w:color="auto"/>
            </w:tcBorders>
          </w:tcPr>
          <w:p w14:paraId="4CDA839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PC1</w:t>
            </w:r>
          </w:p>
        </w:tc>
        <w:tc>
          <w:tcPr>
            <w:tcW w:w="1331" w:type="dxa"/>
            <w:tcBorders>
              <w:top w:val="single" w:sz="4" w:space="0" w:color="auto"/>
              <w:bottom w:val="single" w:sz="4" w:space="0" w:color="auto"/>
            </w:tcBorders>
          </w:tcPr>
          <w:p w14:paraId="75F84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PC2</w:t>
            </w:r>
          </w:p>
        </w:tc>
      </w:tr>
      <w:tr w:rsidR="00A8425B" w:rsidRPr="0078671B" w14:paraId="5ED48A3E" w14:textId="77777777" w:rsidTr="003E0116">
        <w:trPr>
          <w:trHeight w:val="319"/>
        </w:trPr>
        <w:tc>
          <w:tcPr>
            <w:tcW w:w="2938" w:type="dxa"/>
            <w:tcBorders>
              <w:top w:val="single" w:sz="4" w:space="0" w:color="auto"/>
            </w:tcBorders>
            <w:shd w:val="clear" w:color="auto" w:fill="auto"/>
            <w:hideMark/>
          </w:tcPr>
          <w:p w14:paraId="49CEED61"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Spatial Proximity</w:t>
            </w:r>
          </w:p>
        </w:tc>
        <w:tc>
          <w:tcPr>
            <w:tcW w:w="796" w:type="dxa"/>
            <w:tcBorders>
              <w:top w:val="single" w:sz="4" w:space="0" w:color="auto"/>
            </w:tcBorders>
            <w:shd w:val="clear" w:color="auto" w:fill="auto"/>
            <w:noWrap/>
            <w:hideMark/>
          </w:tcPr>
          <w:p w14:paraId="22756E84"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.863</w:t>
            </w:r>
          </w:p>
        </w:tc>
        <w:tc>
          <w:tcPr>
            <w:tcW w:w="796" w:type="dxa"/>
            <w:tcBorders>
              <w:top w:val="single" w:sz="4" w:space="0" w:color="auto"/>
            </w:tcBorders>
            <w:shd w:val="clear" w:color="auto" w:fill="auto"/>
            <w:noWrap/>
            <w:hideMark/>
          </w:tcPr>
          <w:p w14:paraId="0E1D945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.274</w:t>
            </w:r>
          </w:p>
        </w:tc>
        <w:tc>
          <w:tcPr>
            <w:tcW w:w="836" w:type="dxa"/>
            <w:tcBorders>
              <w:top w:val="single" w:sz="4" w:space="0" w:color="auto"/>
            </w:tcBorders>
            <w:shd w:val="clear" w:color="auto" w:fill="auto"/>
            <w:noWrap/>
            <w:hideMark/>
          </w:tcPr>
          <w:p w14:paraId="1FD0DE5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.028</w:t>
            </w:r>
          </w:p>
        </w:tc>
        <w:tc>
          <w:tcPr>
            <w:tcW w:w="230" w:type="dxa"/>
          </w:tcPr>
          <w:p w14:paraId="2AEF934B"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Borders>
              <w:top w:val="single" w:sz="4" w:space="0" w:color="auto"/>
            </w:tcBorders>
          </w:tcPr>
          <w:p w14:paraId="43F2613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.803</w:t>
            </w:r>
          </w:p>
        </w:tc>
        <w:tc>
          <w:tcPr>
            <w:tcW w:w="1331" w:type="dxa"/>
            <w:tcBorders>
              <w:top w:val="single" w:sz="4" w:space="0" w:color="auto"/>
            </w:tcBorders>
          </w:tcPr>
          <w:p w14:paraId="448935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-.112</w:t>
            </w:r>
          </w:p>
        </w:tc>
      </w:tr>
      <w:tr w:rsidR="00A8425B" w:rsidRPr="0078671B" w14:paraId="0BA4C83E" w14:textId="77777777" w:rsidTr="003E0116">
        <w:trPr>
          <w:trHeight w:val="319"/>
        </w:trPr>
        <w:tc>
          <w:tcPr>
            <w:tcW w:w="2938" w:type="dxa"/>
            <w:shd w:val="clear" w:color="auto" w:fill="auto"/>
            <w:hideMark/>
          </w:tcPr>
          <w:p w14:paraId="1AC843F8"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w:t>
            </w:r>
          </w:p>
        </w:tc>
        <w:tc>
          <w:tcPr>
            <w:tcW w:w="796" w:type="dxa"/>
            <w:shd w:val="clear" w:color="auto" w:fill="auto"/>
            <w:noWrap/>
            <w:hideMark/>
          </w:tcPr>
          <w:p w14:paraId="0FE4339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.806</w:t>
            </w:r>
          </w:p>
        </w:tc>
        <w:tc>
          <w:tcPr>
            <w:tcW w:w="796" w:type="dxa"/>
            <w:shd w:val="clear" w:color="auto" w:fill="auto"/>
            <w:noWrap/>
            <w:hideMark/>
          </w:tcPr>
          <w:p w14:paraId="409C386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.285</w:t>
            </w:r>
          </w:p>
        </w:tc>
        <w:tc>
          <w:tcPr>
            <w:tcW w:w="836" w:type="dxa"/>
            <w:shd w:val="clear" w:color="auto" w:fill="auto"/>
            <w:noWrap/>
            <w:hideMark/>
          </w:tcPr>
          <w:p w14:paraId="442C3CE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.050</w:t>
            </w:r>
          </w:p>
        </w:tc>
        <w:tc>
          <w:tcPr>
            <w:tcW w:w="230" w:type="dxa"/>
          </w:tcPr>
          <w:p w14:paraId="702A3FD0"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FDF081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.772</w:t>
            </w:r>
          </w:p>
        </w:tc>
        <w:tc>
          <w:tcPr>
            <w:tcW w:w="1331" w:type="dxa"/>
          </w:tcPr>
          <w:p w14:paraId="4A46728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-.077</w:t>
            </w:r>
          </w:p>
        </w:tc>
      </w:tr>
      <w:tr w:rsidR="00A8425B" w:rsidRPr="0078671B" w14:paraId="31620CA2" w14:textId="77777777" w:rsidTr="003E0116">
        <w:trPr>
          <w:trHeight w:val="319"/>
        </w:trPr>
        <w:tc>
          <w:tcPr>
            <w:tcW w:w="2938" w:type="dxa"/>
            <w:shd w:val="clear" w:color="auto" w:fill="auto"/>
            <w:hideMark/>
          </w:tcPr>
          <w:p w14:paraId="4BA2972A"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Grooming Symmetry</w:t>
            </w:r>
          </w:p>
        </w:tc>
        <w:tc>
          <w:tcPr>
            <w:tcW w:w="796" w:type="dxa"/>
            <w:shd w:val="clear" w:color="auto" w:fill="auto"/>
            <w:noWrap/>
            <w:hideMark/>
          </w:tcPr>
          <w:p w14:paraId="378DF947"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-.743</w:t>
            </w:r>
          </w:p>
        </w:tc>
        <w:tc>
          <w:tcPr>
            <w:tcW w:w="796" w:type="dxa"/>
            <w:shd w:val="clear" w:color="auto" w:fill="auto"/>
            <w:noWrap/>
            <w:hideMark/>
          </w:tcPr>
          <w:p w14:paraId="5CA0FC85"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.099</w:t>
            </w:r>
          </w:p>
        </w:tc>
        <w:tc>
          <w:tcPr>
            <w:tcW w:w="836" w:type="dxa"/>
            <w:shd w:val="clear" w:color="auto" w:fill="auto"/>
            <w:noWrap/>
            <w:hideMark/>
          </w:tcPr>
          <w:p w14:paraId="2704717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.168</w:t>
            </w:r>
          </w:p>
        </w:tc>
        <w:tc>
          <w:tcPr>
            <w:tcW w:w="230" w:type="dxa"/>
          </w:tcPr>
          <w:p w14:paraId="708141A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29BFE388"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-.450</w:t>
            </w:r>
          </w:p>
        </w:tc>
        <w:tc>
          <w:tcPr>
            <w:tcW w:w="1331" w:type="dxa"/>
          </w:tcPr>
          <w:p w14:paraId="41889FA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.343</w:t>
            </w:r>
          </w:p>
        </w:tc>
      </w:tr>
      <w:tr w:rsidR="00A8425B" w:rsidRPr="0078671B" w14:paraId="6800196D" w14:textId="77777777" w:rsidTr="003E0116">
        <w:trPr>
          <w:trHeight w:val="319"/>
        </w:trPr>
        <w:tc>
          <w:tcPr>
            <w:tcW w:w="2938" w:type="dxa"/>
            <w:shd w:val="clear" w:color="auto" w:fill="auto"/>
            <w:hideMark/>
          </w:tcPr>
          <w:p w14:paraId="198B6E75"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Avoid/Stay Symmetry</w:t>
            </w:r>
          </w:p>
        </w:tc>
        <w:tc>
          <w:tcPr>
            <w:tcW w:w="796" w:type="dxa"/>
            <w:shd w:val="clear" w:color="auto" w:fill="auto"/>
            <w:noWrap/>
            <w:hideMark/>
          </w:tcPr>
          <w:p w14:paraId="15193C8C"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.048</w:t>
            </w:r>
          </w:p>
        </w:tc>
        <w:tc>
          <w:tcPr>
            <w:tcW w:w="796" w:type="dxa"/>
            <w:shd w:val="clear" w:color="auto" w:fill="auto"/>
            <w:noWrap/>
            <w:hideMark/>
          </w:tcPr>
          <w:p w14:paraId="043489A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-.763</w:t>
            </w:r>
          </w:p>
        </w:tc>
        <w:tc>
          <w:tcPr>
            <w:tcW w:w="836" w:type="dxa"/>
            <w:shd w:val="clear" w:color="auto" w:fill="auto"/>
            <w:noWrap/>
            <w:hideMark/>
          </w:tcPr>
          <w:p w14:paraId="6E906C87"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-.036</w:t>
            </w:r>
          </w:p>
        </w:tc>
        <w:tc>
          <w:tcPr>
            <w:tcW w:w="230" w:type="dxa"/>
          </w:tcPr>
          <w:p w14:paraId="35A07A1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878B8B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-.507</w:t>
            </w:r>
          </w:p>
        </w:tc>
        <w:tc>
          <w:tcPr>
            <w:tcW w:w="1331" w:type="dxa"/>
          </w:tcPr>
          <w:p w14:paraId="7A53480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-.188</w:t>
            </w:r>
          </w:p>
        </w:tc>
      </w:tr>
      <w:tr w:rsidR="00A8425B" w:rsidRPr="0078671B" w14:paraId="60066484" w14:textId="77777777" w:rsidTr="003E0116">
        <w:trPr>
          <w:trHeight w:val="319"/>
        </w:trPr>
        <w:tc>
          <w:tcPr>
            <w:tcW w:w="2938" w:type="dxa"/>
            <w:shd w:val="clear" w:color="auto" w:fill="auto"/>
            <w:hideMark/>
          </w:tcPr>
          <w:p w14:paraId="66DC4A6E"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w:t>
            </w:r>
          </w:p>
        </w:tc>
        <w:tc>
          <w:tcPr>
            <w:tcW w:w="796" w:type="dxa"/>
            <w:shd w:val="clear" w:color="auto" w:fill="auto"/>
            <w:noWrap/>
            <w:hideMark/>
          </w:tcPr>
          <w:p w14:paraId="2C20440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.247</w:t>
            </w:r>
          </w:p>
        </w:tc>
        <w:tc>
          <w:tcPr>
            <w:tcW w:w="796" w:type="dxa"/>
            <w:shd w:val="clear" w:color="auto" w:fill="auto"/>
            <w:noWrap/>
            <w:hideMark/>
          </w:tcPr>
          <w:p w14:paraId="6CDE10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.680</w:t>
            </w:r>
          </w:p>
        </w:tc>
        <w:tc>
          <w:tcPr>
            <w:tcW w:w="836" w:type="dxa"/>
            <w:shd w:val="clear" w:color="auto" w:fill="auto"/>
            <w:noWrap/>
            <w:hideMark/>
          </w:tcPr>
          <w:p w14:paraId="1E1B220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-.202</w:t>
            </w:r>
          </w:p>
        </w:tc>
        <w:tc>
          <w:tcPr>
            <w:tcW w:w="230" w:type="dxa"/>
          </w:tcPr>
          <w:p w14:paraId="11F48BA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6D9E793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.651</w:t>
            </w:r>
          </w:p>
        </w:tc>
        <w:tc>
          <w:tcPr>
            <w:tcW w:w="1331" w:type="dxa"/>
          </w:tcPr>
          <w:p w14:paraId="739CC389"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-.120</w:t>
            </w:r>
          </w:p>
        </w:tc>
      </w:tr>
      <w:tr w:rsidR="00A8425B" w:rsidRPr="0078671B" w14:paraId="33A9B0FC" w14:textId="77777777" w:rsidTr="003E0116">
        <w:trPr>
          <w:trHeight w:val="319"/>
        </w:trPr>
        <w:tc>
          <w:tcPr>
            <w:tcW w:w="2938" w:type="dxa"/>
            <w:shd w:val="clear" w:color="auto" w:fill="auto"/>
            <w:hideMark/>
          </w:tcPr>
          <w:p w14:paraId="704AFEA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Food Sharing Symmetry</w:t>
            </w:r>
          </w:p>
        </w:tc>
        <w:tc>
          <w:tcPr>
            <w:tcW w:w="796" w:type="dxa"/>
            <w:shd w:val="clear" w:color="auto" w:fill="auto"/>
            <w:noWrap/>
            <w:hideMark/>
          </w:tcPr>
          <w:p w14:paraId="08176F2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.088</w:t>
            </w:r>
          </w:p>
        </w:tc>
        <w:tc>
          <w:tcPr>
            <w:tcW w:w="796" w:type="dxa"/>
            <w:shd w:val="clear" w:color="auto" w:fill="auto"/>
            <w:noWrap/>
            <w:hideMark/>
          </w:tcPr>
          <w:p w14:paraId="0610375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728987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.175</w:t>
            </w:r>
          </w:p>
        </w:tc>
        <w:tc>
          <w:tcPr>
            <w:tcW w:w="230" w:type="dxa"/>
          </w:tcPr>
          <w:p w14:paraId="2B6EEBF9"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595F6CE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.532</w:t>
            </w:r>
          </w:p>
        </w:tc>
        <w:tc>
          <w:tcPr>
            <w:tcW w:w="1331" w:type="dxa"/>
          </w:tcPr>
          <w:p w14:paraId="3CE18B4C"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.272</w:t>
            </w:r>
          </w:p>
        </w:tc>
      </w:tr>
      <w:tr w:rsidR="00A8425B" w:rsidRPr="0078671B" w14:paraId="0440F9AF" w14:textId="77777777" w:rsidTr="003E0116">
        <w:trPr>
          <w:trHeight w:val="319"/>
        </w:trPr>
        <w:tc>
          <w:tcPr>
            <w:tcW w:w="2938" w:type="dxa"/>
            <w:shd w:val="clear" w:color="auto" w:fill="auto"/>
            <w:hideMark/>
          </w:tcPr>
          <w:p w14:paraId="0FF78D3D"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Coalitions</w:t>
            </w:r>
          </w:p>
        </w:tc>
        <w:tc>
          <w:tcPr>
            <w:tcW w:w="796" w:type="dxa"/>
            <w:shd w:val="clear" w:color="auto" w:fill="auto"/>
            <w:noWrap/>
            <w:hideMark/>
          </w:tcPr>
          <w:p w14:paraId="26F220E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.434</w:t>
            </w:r>
          </w:p>
        </w:tc>
        <w:tc>
          <w:tcPr>
            <w:tcW w:w="796" w:type="dxa"/>
            <w:shd w:val="clear" w:color="auto" w:fill="auto"/>
            <w:noWrap/>
            <w:hideMark/>
          </w:tcPr>
          <w:p w14:paraId="31E4D2D3"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.658</w:t>
            </w:r>
          </w:p>
        </w:tc>
        <w:tc>
          <w:tcPr>
            <w:tcW w:w="836" w:type="dxa"/>
            <w:shd w:val="clear" w:color="auto" w:fill="auto"/>
            <w:noWrap/>
            <w:hideMark/>
          </w:tcPr>
          <w:p w14:paraId="3278B62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-.064</w:t>
            </w:r>
          </w:p>
        </w:tc>
        <w:tc>
          <w:tcPr>
            <w:tcW w:w="230" w:type="dxa"/>
          </w:tcPr>
          <w:p w14:paraId="5BEFE2C8"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1CDC07D9"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.771</w:t>
            </w:r>
          </w:p>
        </w:tc>
        <w:tc>
          <w:tcPr>
            <w:tcW w:w="1331" w:type="dxa"/>
          </w:tcPr>
          <w:p w14:paraId="4025C69B"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-.033</w:t>
            </w:r>
          </w:p>
        </w:tc>
      </w:tr>
      <w:tr w:rsidR="00A8425B" w:rsidRPr="0078671B" w14:paraId="0CF1BF3F" w14:textId="77777777" w:rsidTr="003E0116">
        <w:trPr>
          <w:trHeight w:val="319"/>
        </w:trPr>
        <w:tc>
          <w:tcPr>
            <w:tcW w:w="2938" w:type="dxa"/>
            <w:shd w:val="clear" w:color="auto" w:fill="auto"/>
            <w:hideMark/>
          </w:tcPr>
          <w:p w14:paraId="4BB76C17"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Social Foraging</w:t>
            </w:r>
          </w:p>
        </w:tc>
        <w:tc>
          <w:tcPr>
            <w:tcW w:w="796" w:type="dxa"/>
            <w:shd w:val="clear" w:color="auto" w:fill="auto"/>
            <w:noWrap/>
            <w:hideMark/>
          </w:tcPr>
          <w:p w14:paraId="56BA8D1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.590</w:t>
            </w:r>
          </w:p>
        </w:tc>
        <w:tc>
          <w:tcPr>
            <w:tcW w:w="796" w:type="dxa"/>
            <w:shd w:val="clear" w:color="auto" w:fill="auto"/>
            <w:noWrap/>
            <w:hideMark/>
          </w:tcPr>
          <w:p w14:paraId="4DC28F6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.607</w:t>
            </w:r>
          </w:p>
        </w:tc>
        <w:tc>
          <w:tcPr>
            <w:tcW w:w="836" w:type="dxa"/>
            <w:shd w:val="clear" w:color="auto" w:fill="auto"/>
            <w:noWrap/>
            <w:hideMark/>
          </w:tcPr>
          <w:p w14:paraId="3C054906"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-.011</w:t>
            </w:r>
          </w:p>
        </w:tc>
        <w:tc>
          <w:tcPr>
            <w:tcW w:w="230" w:type="dxa"/>
          </w:tcPr>
          <w:p w14:paraId="31CF51C2" w14:textId="77777777" w:rsidR="00A8425B" w:rsidRPr="0078671B" w:rsidRDefault="00A8425B" w:rsidP="00140F05">
            <w:pPr>
              <w:spacing w:after="0" w:line="240" w:lineRule="auto"/>
              <w:jc w:val="center"/>
              <w:rPr>
                <w:rFonts w:ascii="Arial" w:hAnsi="Arial" w:cs="Arial"/>
                <w:color w:val="000000"/>
                <w:sz w:val="24"/>
                <w:szCs w:val="24"/>
              </w:rPr>
            </w:pPr>
          </w:p>
        </w:tc>
        <w:tc>
          <w:tcPr>
            <w:tcW w:w="836" w:type="dxa"/>
          </w:tcPr>
          <w:p w14:paraId="79804C80"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.846</w:t>
            </w:r>
          </w:p>
        </w:tc>
        <w:tc>
          <w:tcPr>
            <w:tcW w:w="1331" w:type="dxa"/>
          </w:tcPr>
          <w:p w14:paraId="4A03C036"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color w:val="000000"/>
                <w:sz w:val="24"/>
                <w:szCs w:val="24"/>
              </w:rPr>
              <w:t>-.026</w:t>
            </w:r>
          </w:p>
        </w:tc>
      </w:tr>
      <w:tr w:rsidR="00A8425B" w:rsidRPr="0078671B" w14:paraId="5F3841CE" w14:textId="77777777" w:rsidTr="003E0116">
        <w:trPr>
          <w:trHeight w:val="319"/>
        </w:trPr>
        <w:tc>
          <w:tcPr>
            <w:tcW w:w="2938" w:type="dxa"/>
            <w:shd w:val="clear" w:color="auto" w:fill="auto"/>
            <w:hideMark/>
          </w:tcPr>
          <w:p w14:paraId="31428F62"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 Symmetry</w:t>
            </w:r>
          </w:p>
        </w:tc>
        <w:tc>
          <w:tcPr>
            <w:tcW w:w="796" w:type="dxa"/>
            <w:shd w:val="clear" w:color="auto" w:fill="auto"/>
            <w:noWrap/>
            <w:hideMark/>
          </w:tcPr>
          <w:p w14:paraId="61835E9E"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.006</w:t>
            </w:r>
          </w:p>
        </w:tc>
        <w:tc>
          <w:tcPr>
            <w:tcW w:w="796" w:type="dxa"/>
            <w:shd w:val="clear" w:color="auto" w:fill="auto"/>
            <w:noWrap/>
            <w:hideMark/>
          </w:tcPr>
          <w:p w14:paraId="07D1C03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.033</w:t>
            </w:r>
          </w:p>
        </w:tc>
        <w:tc>
          <w:tcPr>
            <w:tcW w:w="836" w:type="dxa"/>
            <w:shd w:val="clear" w:color="auto" w:fill="auto"/>
            <w:noWrap/>
            <w:hideMark/>
          </w:tcPr>
          <w:p w14:paraId="14C70E1E"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.899</w:t>
            </w:r>
          </w:p>
        </w:tc>
        <w:tc>
          <w:tcPr>
            <w:tcW w:w="230" w:type="dxa"/>
          </w:tcPr>
          <w:p w14:paraId="3375411B"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Pr>
          <w:p w14:paraId="344F8918"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.049</w:t>
            </w:r>
          </w:p>
        </w:tc>
        <w:tc>
          <w:tcPr>
            <w:tcW w:w="1331" w:type="dxa"/>
          </w:tcPr>
          <w:p w14:paraId="6A4B20DA"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.865</w:t>
            </w:r>
          </w:p>
        </w:tc>
      </w:tr>
      <w:tr w:rsidR="00A8425B" w:rsidRPr="0078671B" w14:paraId="355FA9A8" w14:textId="77777777" w:rsidTr="003E0116">
        <w:trPr>
          <w:trHeight w:val="319"/>
        </w:trPr>
        <w:tc>
          <w:tcPr>
            <w:tcW w:w="2938" w:type="dxa"/>
            <w:tcBorders>
              <w:bottom w:val="single" w:sz="4" w:space="0" w:color="auto"/>
            </w:tcBorders>
            <w:shd w:val="clear" w:color="auto" w:fill="auto"/>
            <w:hideMark/>
          </w:tcPr>
          <w:p w14:paraId="0C416A49" w14:textId="77777777" w:rsidR="00A8425B" w:rsidRPr="0078671B" w:rsidRDefault="00A8425B" w:rsidP="00140F05">
            <w:pPr>
              <w:spacing w:after="0" w:line="240" w:lineRule="auto"/>
              <w:rPr>
                <w:rFonts w:ascii="Arial" w:hAnsi="Arial" w:cs="Arial"/>
                <w:color w:val="000000"/>
                <w:sz w:val="24"/>
                <w:szCs w:val="24"/>
              </w:rPr>
            </w:pPr>
            <w:r w:rsidRPr="0078671B">
              <w:rPr>
                <w:rFonts w:ascii="Arial" w:hAnsi="Arial" w:cs="Arial"/>
                <w:color w:val="000000"/>
                <w:sz w:val="24"/>
                <w:szCs w:val="24"/>
              </w:rPr>
              <w:t>Conflict</w:t>
            </w:r>
          </w:p>
        </w:tc>
        <w:tc>
          <w:tcPr>
            <w:tcW w:w="796" w:type="dxa"/>
            <w:tcBorders>
              <w:bottom w:val="single" w:sz="4" w:space="0" w:color="auto"/>
            </w:tcBorders>
            <w:shd w:val="clear" w:color="auto" w:fill="auto"/>
            <w:noWrap/>
            <w:hideMark/>
          </w:tcPr>
          <w:p w14:paraId="44971BF4"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-.086</w:t>
            </w:r>
          </w:p>
        </w:tc>
        <w:tc>
          <w:tcPr>
            <w:tcW w:w="796" w:type="dxa"/>
            <w:tcBorders>
              <w:bottom w:val="single" w:sz="4" w:space="0" w:color="auto"/>
            </w:tcBorders>
            <w:shd w:val="clear" w:color="auto" w:fill="auto"/>
            <w:noWrap/>
            <w:hideMark/>
          </w:tcPr>
          <w:p w14:paraId="74184AA3"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-.019</w:t>
            </w:r>
          </w:p>
        </w:tc>
        <w:tc>
          <w:tcPr>
            <w:tcW w:w="836" w:type="dxa"/>
            <w:tcBorders>
              <w:bottom w:val="single" w:sz="4" w:space="0" w:color="auto"/>
            </w:tcBorders>
            <w:shd w:val="clear" w:color="auto" w:fill="auto"/>
            <w:noWrap/>
            <w:hideMark/>
          </w:tcPr>
          <w:p w14:paraId="62F437BD" w14:textId="77777777" w:rsidR="00A8425B" w:rsidRPr="0078671B" w:rsidRDefault="00A8425B" w:rsidP="00140F05">
            <w:pPr>
              <w:spacing w:after="0" w:line="240" w:lineRule="auto"/>
              <w:jc w:val="center"/>
              <w:rPr>
                <w:rFonts w:ascii="Arial" w:hAnsi="Arial" w:cs="Arial"/>
                <w:b/>
                <w:color w:val="000000"/>
                <w:sz w:val="24"/>
                <w:szCs w:val="24"/>
              </w:rPr>
            </w:pPr>
            <w:r w:rsidRPr="0078671B">
              <w:rPr>
                <w:rFonts w:ascii="Arial" w:hAnsi="Arial" w:cs="Arial"/>
                <w:b/>
                <w:color w:val="000000"/>
                <w:sz w:val="24"/>
                <w:szCs w:val="24"/>
              </w:rPr>
              <w:t>.898</w:t>
            </w:r>
          </w:p>
        </w:tc>
        <w:tc>
          <w:tcPr>
            <w:tcW w:w="230" w:type="dxa"/>
            <w:tcBorders>
              <w:bottom w:val="single" w:sz="4" w:space="0" w:color="auto"/>
            </w:tcBorders>
          </w:tcPr>
          <w:p w14:paraId="4E0B367C" w14:textId="77777777" w:rsidR="00A8425B" w:rsidRPr="0078671B" w:rsidRDefault="00A8425B" w:rsidP="00140F05">
            <w:pPr>
              <w:spacing w:after="0" w:line="240" w:lineRule="auto"/>
              <w:jc w:val="center"/>
              <w:rPr>
                <w:rFonts w:ascii="Arial" w:hAnsi="Arial" w:cs="Arial"/>
                <w:b/>
                <w:color w:val="000000"/>
                <w:sz w:val="24"/>
                <w:szCs w:val="24"/>
              </w:rPr>
            </w:pPr>
          </w:p>
        </w:tc>
        <w:tc>
          <w:tcPr>
            <w:tcW w:w="836" w:type="dxa"/>
            <w:tcBorders>
              <w:bottom w:val="single" w:sz="4" w:space="0" w:color="auto"/>
            </w:tcBorders>
          </w:tcPr>
          <w:p w14:paraId="1F36114F"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color w:val="000000"/>
                <w:sz w:val="24"/>
                <w:szCs w:val="24"/>
              </w:rPr>
              <w:t>-.053</w:t>
            </w:r>
          </w:p>
        </w:tc>
        <w:tc>
          <w:tcPr>
            <w:tcW w:w="1331" w:type="dxa"/>
            <w:tcBorders>
              <w:bottom w:val="single" w:sz="4" w:space="0" w:color="auto"/>
            </w:tcBorders>
          </w:tcPr>
          <w:p w14:paraId="7842CA81" w14:textId="77777777" w:rsidR="00A8425B" w:rsidRPr="0078671B" w:rsidRDefault="00A8425B" w:rsidP="00140F05">
            <w:pPr>
              <w:spacing w:after="0" w:line="240" w:lineRule="auto"/>
              <w:jc w:val="center"/>
              <w:rPr>
                <w:rFonts w:ascii="Arial" w:hAnsi="Arial" w:cs="Arial"/>
                <w:color w:val="000000"/>
                <w:sz w:val="24"/>
                <w:szCs w:val="24"/>
              </w:rPr>
            </w:pPr>
            <w:r w:rsidRPr="0078671B">
              <w:rPr>
                <w:rFonts w:ascii="Arial" w:hAnsi="Arial" w:cs="Arial"/>
                <w:b/>
                <w:color w:val="000000"/>
                <w:sz w:val="24"/>
                <w:szCs w:val="24"/>
              </w:rPr>
              <w:t>.875</w:t>
            </w:r>
          </w:p>
        </w:tc>
      </w:tr>
    </w:tbl>
    <w:p w14:paraId="31FC5000" w14:textId="57C06520" w:rsidR="00A8425B" w:rsidRDefault="00A8425B" w:rsidP="00A8425B">
      <w:pPr>
        <w:shd w:val="clear" w:color="auto" w:fill="FFFFFF"/>
        <w:spacing w:after="0" w:line="480" w:lineRule="auto"/>
        <w:rPr>
          <w:rFonts w:ascii="Arial" w:hAnsi="Arial" w:cs="Arial"/>
          <w:sz w:val="24"/>
          <w:szCs w:val="24"/>
        </w:rPr>
      </w:pPr>
      <w:r w:rsidRPr="00A96308">
        <w:rPr>
          <w:rFonts w:ascii="Arial" w:hAnsi="Arial" w:cs="Arial"/>
          <w:sz w:val="24"/>
          <w:szCs w:val="24"/>
          <w:vertAlign w:val="superscript"/>
        </w:rPr>
        <w:t>a</w:t>
      </w:r>
      <w:r w:rsidRPr="0078671B">
        <w:rPr>
          <w:rFonts w:ascii="Arial" w:hAnsi="Arial" w:cs="Arial"/>
          <w:sz w:val="24"/>
          <w:szCs w:val="24"/>
        </w:rPr>
        <w:t xml:space="preserve">Salient loadings (&gt;|0.4|) per </w:t>
      </w:r>
      <w:r w:rsidR="00E639B6">
        <w:rPr>
          <w:rFonts w:ascii="Arial" w:hAnsi="Arial" w:cs="Arial"/>
          <w:sz w:val="24"/>
          <w:szCs w:val="24"/>
        </w:rPr>
        <w:t>behavior</w:t>
      </w:r>
      <w:r w:rsidRPr="0078671B">
        <w:rPr>
          <w:rFonts w:ascii="Arial" w:hAnsi="Arial" w:cs="Arial"/>
          <w:sz w:val="24"/>
          <w:szCs w:val="24"/>
        </w:rPr>
        <w:t xml:space="preserve"> are </w:t>
      </w:r>
      <w:r>
        <w:rPr>
          <w:rFonts w:ascii="Arial" w:hAnsi="Arial" w:cs="Arial"/>
          <w:sz w:val="24"/>
          <w:szCs w:val="24"/>
        </w:rPr>
        <w:t xml:space="preserve">in bold; PC=principal component; </w:t>
      </w:r>
      <w:r w:rsidRPr="00A96308">
        <w:rPr>
          <w:rFonts w:ascii="Arial" w:hAnsi="Arial" w:cs="Arial"/>
          <w:sz w:val="24"/>
          <w:szCs w:val="24"/>
          <w:vertAlign w:val="superscript"/>
        </w:rPr>
        <w:t>b</w:t>
      </w:r>
      <w:r w:rsidR="00054982">
        <w:rPr>
          <w:rFonts w:ascii="Arial" w:hAnsi="Arial" w:cs="Arial"/>
          <w:sz w:val="24"/>
          <w:szCs w:val="24"/>
        </w:rPr>
        <w:t xml:space="preserve">A </w:t>
      </w:r>
      <w:r>
        <w:rPr>
          <w:rFonts w:ascii="Arial" w:hAnsi="Arial" w:cs="Arial"/>
          <w:sz w:val="24"/>
          <w:szCs w:val="24"/>
        </w:rPr>
        <w:t>scree test</w:t>
      </w:r>
      <w:r w:rsidR="00054982">
        <w:rPr>
          <w:rFonts w:ascii="Arial" w:hAnsi="Arial" w:cs="Arial"/>
          <w:sz w:val="24"/>
          <w:szCs w:val="24"/>
        </w:rPr>
        <w:t xml:space="preserve">, </w:t>
      </w:r>
      <w:r w:rsidR="0055341E">
        <w:rPr>
          <w:rFonts w:ascii="Arial" w:hAnsi="Arial" w:cs="Arial"/>
          <w:sz w:val="24"/>
          <w:szCs w:val="24"/>
        </w:rPr>
        <w:t>c</w:t>
      </w:r>
      <w:r w:rsidR="00FF4F9A">
        <w:rPr>
          <w:rFonts w:ascii="Arial" w:hAnsi="Arial" w:cs="Arial"/>
          <w:sz w:val="24"/>
          <w:szCs w:val="24"/>
        </w:rPr>
        <w:t xml:space="preserve">omplexity, </w:t>
      </w:r>
      <w:r w:rsidR="00070E0E">
        <w:rPr>
          <w:rFonts w:ascii="Arial" w:hAnsi="Arial" w:cs="Arial"/>
          <w:sz w:val="24"/>
          <w:szCs w:val="24"/>
        </w:rPr>
        <w:t>e</w:t>
      </w:r>
      <w:r w:rsidR="00FF4F9A">
        <w:rPr>
          <w:rFonts w:ascii="Arial" w:hAnsi="Arial" w:cs="Arial"/>
          <w:sz w:val="24"/>
          <w:szCs w:val="24"/>
        </w:rPr>
        <w:t xml:space="preserve">mpirical </w:t>
      </w:r>
      <w:r w:rsidR="00070E0E">
        <w:rPr>
          <w:rFonts w:ascii="Arial" w:hAnsi="Arial" w:cs="Arial"/>
          <w:sz w:val="24"/>
          <w:szCs w:val="24"/>
        </w:rPr>
        <w:t>BIC,</w:t>
      </w:r>
      <w:r w:rsidR="001A4C65">
        <w:rPr>
          <w:rFonts w:ascii="Arial" w:hAnsi="Arial" w:cs="Arial"/>
          <w:sz w:val="24"/>
          <w:szCs w:val="24"/>
        </w:rPr>
        <w:t xml:space="preserve"> </w:t>
      </w:r>
      <w:r w:rsidR="00FF4F9A">
        <w:rPr>
          <w:rFonts w:ascii="Arial" w:hAnsi="Arial" w:cs="Arial"/>
          <w:sz w:val="24"/>
          <w:szCs w:val="24"/>
        </w:rPr>
        <w:t xml:space="preserve">and </w:t>
      </w:r>
      <w:r w:rsidR="001A4C65">
        <w:rPr>
          <w:rFonts w:ascii="Arial" w:hAnsi="Arial" w:cs="Arial"/>
          <w:sz w:val="24"/>
          <w:szCs w:val="24"/>
        </w:rPr>
        <w:t xml:space="preserve">VSS </w:t>
      </w:r>
      <w:r w:rsidR="00C045A6">
        <w:rPr>
          <w:rFonts w:ascii="Arial" w:hAnsi="Arial" w:cs="Arial"/>
          <w:sz w:val="24"/>
          <w:szCs w:val="24"/>
        </w:rPr>
        <w:t>also</w:t>
      </w:r>
      <w:r>
        <w:rPr>
          <w:rFonts w:ascii="Arial" w:hAnsi="Arial" w:cs="Arial"/>
          <w:sz w:val="24"/>
          <w:szCs w:val="24"/>
        </w:rPr>
        <w:t xml:space="preserve"> recommended that two components be extracted; </w:t>
      </w:r>
      <w:r w:rsidRPr="004F5E37">
        <w:rPr>
          <w:rFonts w:ascii="Arial" w:hAnsi="Arial" w:cs="Arial"/>
          <w:sz w:val="24"/>
          <w:szCs w:val="24"/>
          <w:vertAlign w:val="superscript"/>
        </w:rPr>
        <w:t>c</w:t>
      </w:r>
      <w:r>
        <w:rPr>
          <w:rFonts w:ascii="Arial" w:hAnsi="Arial" w:cs="Arial"/>
          <w:sz w:val="24"/>
          <w:szCs w:val="24"/>
        </w:rPr>
        <w:t xml:space="preserve"> reproduced with permission from Morton et al. (</w:t>
      </w:r>
      <w:r w:rsidR="00A81B6E">
        <w:rPr>
          <w:rFonts w:ascii="Arial" w:hAnsi="Arial" w:cs="Arial"/>
          <w:sz w:val="24"/>
          <w:szCs w:val="24"/>
        </w:rPr>
        <w:t>2015</w:t>
      </w:r>
      <w:r>
        <w:rPr>
          <w:rFonts w:ascii="Arial" w:hAnsi="Arial" w:cs="Arial"/>
          <w:sz w:val="24"/>
          <w:szCs w:val="24"/>
        </w:rPr>
        <w:t>).</w:t>
      </w:r>
    </w:p>
    <w:p w14:paraId="3795CBCB" w14:textId="77777777" w:rsidR="00A8425B" w:rsidRDefault="00A8425B" w:rsidP="00A8425B">
      <w:pPr>
        <w:autoSpaceDE w:val="0"/>
        <w:autoSpaceDN w:val="0"/>
        <w:adjustRightInd w:val="0"/>
        <w:spacing w:after="0" w:line="480" w:lineRule="auto"/>
        <w:ind w:firstLine="720"/>
        <w:jc w:val="center"/>
        <w:rPr>
          <w:rFonts w:ascii="Arial" w:hAnsi="Arial" w:cs="Arial"/>
          <w:sz w:val="24"/>
          <w:szCs w:val="24"/>
        </w:rPr>
      </w:pPr>
    </w:p>
    <w:p w14:paraId="08B802A4" w14:textId="440D847C" w:rsidR="00A8425B" w:rsidRPr="0078671B" w:rsidRDefault="00A8425B" w:rsidP="00A8425B">
      <w:pPr>
        <w:autoSpaceDE w:val="0"/>
        <w:autoSpaceDN w:val="0"/>
        <w:adjustRightInd w:val="0"/>
        <w:spacing w:after="0" w:line="480" w:lineRule="auto"/>
        <w:ind w:firstLine="720"/>
        <w:rPr>
          <w:rFonts w:ascii="Arial" w:hAnsi="Arial" w:cs="Arial"/>
          <w:sz w:val="24"/>
          <w:szCs w:val="24"/>
        </w:rPr>
      </w:pPr>
    </w:p>
    <w:p w14:paraId="35F8E0A8" w14:textId="77777777" w:rsidR="00334732" w:rsidRDefault="00334732" w:rsidP="00A8425B">
      <w:pPr>
        <w:autoSpaceDE w:val="0"/>
        <w:autoSpaceDN w:val="0"/>
        <w:adjustRightInd w:val="0"/>
        <w:spacing w:after="0" w:line="480" w:lineRule="auto"/>
        <w:rPr>
          <w:rFonts w:ascii="Arial" w:hAnsi="Arial" w:cs="Arial"/>
          <w:sz w:val="24"/>
          <w:szCs w:val="24"/>
        </w:rPr>
      </w:pPr>
    </w:p>
    <w:p w14:paraId="3D57A262" w14:textId="77777777" w:rsidR="00334732" w:rsidRDefault="00334732" w:rsidP="00A8425B">
      <w:pPr>
        <w:autoSpaceDE w:val="0"/>
        <w:autoSpaceDN w:val="0"/>
        <w:adjustRightInd w:val="0"/>
        <w:spacing w:after="0" w:line="480" w:lineRule="auto"/>
        <w:rPr>
          <w:rFonts w:ascii="Arial" w:hAnsi="Arial" w:cs="Arial"/>
          <w:sz w:val="24"/>
          <w:szCs w:val="24"/>
        </w:rPr>
      </w:pPr>
    </w:p>
    <w:p w14:paraId="4638518A" w14:textId="77777777" w:rsidR="00334732" w:rsidRDefault="00334732" w:rsidP="00A8425B">
      <w:pPr>
        <w:autoSpaceDE w:val="0"/>
        <w:autoSpaceDN w:val="0"/>
        <w:adjustRightInd w:val="0"/>
        <w:spacing w:after="0" w:line="480" w:lineRule="auto"/>
        <w:rPr>
          <w:rFonts w:ascii="Arial" w:hAnsi="Arial" w:cs="Arial"/>
          <w:sz w:val="24"/>
          <w:szCs w:val="24"/>
        </w:rPr>
      </w:pPr>
    </w:p>
    <w:p w14:paraId="181D59E6" w14:textId="24C47197" w:rsidR="00334732" w:rsidDel="00C124F2" w:rsidRDefault="00334732" w:rsidP="00A8425B">
      <w:pPr>
        <w:autoSpaceDE w:val="0"/>
        <w:autoSpaceDN w:val="0"/>
        <w:adjustRightInd w:val="0"/>
        <w:spacing w:after="0" w:line="480" w:lineRule="auto"/>
        <w:rPr>
          <w:del w:id="89" w:author="ALTSCHUL Drew" w:date="2015-06-05T18:16:00Z"/>
          <w:rFonts w:ascii="Arial" w:hAnsi="Arial" w:cs="Arial"/>
          <w:sz w:val="24"/>
          <w:szCs w:val="24"/>
        </w:rPr>
      </w:pPr>
    </w:p>
    <w:p w14:paraId="2A2F5C5F" w14:textId="01FD805E" w:rsidR="00334732" w:rsidDel="00C124F2" w:rsidRDefault="00334732" w:rsidP="00A8425B">
      <w:pPr>
        <w:autoSpaceDE w:val="0"/>
        <w:autoSpaceDN w:val="0"/>
        <w:adjustRightInd w:val="0"/>
        <w:spacing w:after="0" w:line="480" w:lineRule="auto"/>
        <w:rPr>
          <w:del w:id="90" w:author="ALTSCHUL Drew" w:date="2015-06-05T18:16:00Z"/>
          <w:rFonts w:ascii="Arial" w:hAnsi="Arial" w:cs="Arial"/>
          <w:sz w:val="24"/>
          <w:szCs w:val="24"/>
        </w:rPr>
      </w:pPr>
    </w:p>
    <w:p w14:paraId="0C87A1CC" w14:textId="77777777" w:rsidR="00334732" w:rsidRDefault="00334732" w:rsidP="00A8425B">
      <w:pPr>
        <w:autoSpaceDE w:val="0"/>
        <w:autoSpaceDN w:val="0"/>
        <w:adjustRightInd w:val="0"/>
        <w:spacing w:after="0" w:line="480" w:lineRule="auto"/>
        <w:rPr>
          <w:rFonts w:ascii="Arial" w:hAnsi="Arial" w:cs="Arial"/>
          <w:sz w:val="24"/>
          <w:szCs w:val="24"/>
        </w:rPr>
      </w:pPr>
    </w:p>
    <w:p w14:paraId="49713092" w14:textId="77777777" w:rsidR="00C045A6" w:rsidRDefault="00C045A6" w:rsidP="00A8425B">
      <w:pPr>
        <w:autoSpaceDE w:val="0"/>
        <w:autoSpaceDN w:val="0"/>
        <w:adjustRightInd w:val="0"/>
        <w:spacing w:after="0" w:line="480" w:lineRule="auto"/>
        <w:rPr>
          <w:rFonts w:ascii="Arial" w:hAnsi="Arial" w:cs="Arial"/>
          <w:sz w:val="24"/>
          <w:szCs w:val="24"/>
        </w:rPr>
      </w:pPr>
    </w:p>
    <w:p w14:paraId="2DA6C05A" w14:textId="77777777" w:rsidR="00334732" w:rsidRDefault="00334732" w:rsidP="00A8425B">
      <w:pPr>
        <w:autoSpaceDE w:val="0"/>
        <w:autoSpaceDN w:val="0"/>
        <w:adjustRightInd w:val="0"/>
        <w:spacing w:after="0" w:line="480" w:lineRule="auto"/>
        <w:rPr>
          <w:rFonts w:ascii="Arial" w:hAnsi="Arial" w:cs="Arial"/>
          <w:sz w:val="24"/>
          <w:szCs w:val="24"/>
        </w:rPr>
      </w:pPr>
    </w:p>
    <w:p w14:paraId="42B532E7" w14:textId="77777777" w:rsidR="005D26FA" w:rsidRDefault="005D26FA" w:rsidP="00A8425B">
      <w:pPr>
        <w:autoSpaceDE w:val="0"/>
        <w:autoSpaceDN w:val="0"/>
        <w:adjustRightInd w:val="0"/>
        <w:spacing w:after="0" w:line="480" w:lineRule="auto"/>
        <w:rPr>
          <w:ins w:id="91" w:author="ALTSCHUL Drew" w:date="2015-06-05T18:04:00Z"/>
          <w:rFonts w:ascii="Arial" w:hAnsi="Arial" w:cs="Arial"/>
          <w:sz w:val="24"/>
          <w:szCs w:val="24"/>
        </w:rPr>
      </w:pPr>
    </w:p>
    <w:p w14:paraId="446F7A55" w14:textId="77777777" w:rsidR="000D4825" w:rsidRDefault="000D4825" w:rsidP="00A8425B">
      <w:pPr>
        <w:autoSpaceDE w:val="0"/>
        <w:autoSpaceDN w:val="0"/>
        <w:adjustRightInd w:val="0"/>
        <w:spacing w:after="0" w:line="480" w:lineRule="auto"/>
        <w:rPr>
          <w:ins w:id="92" w:author="ALTSCHUL Drew" w:date="2015-06-05T18:04:00Z"/>
          <w:rFonts w:ascii="Arial" w:hAnsi="Arial" w:cs="Arial"/>
          <w:sz w:val="24"/>
          <w:szCs w:val="24"/>
        </w:rPr>
      </w:pPr>
    </w:p>
    <w:p w14:paraId="5F7EABCE" w14:textId="39B603AF" w:rsidR="000D4825" w:rsidDel="000D4825" w:rsidRDefault="000D4825" w:rsidP="00A8425B">
      <w:pPr>
        <w:autoSpaceDE w:val="0"/>
        <w:autoSpaceDN w:val="0"/>
        <w:adjustRightInd w:val="0"/>
        <w:spacing w:after="0" w:line="480" w:lineRule="auto"/>
        <w:rPr>
          <w:del w:id="93" w:author="ALTSCHUL Drew" w:date="2015-06-05T18:04:00Z"/>
          <w:rFonts w:ascii="Arial" w:hAnsi="Arial" w:cs="Arial"/>
          <w:sz w:val="24"/>
          <w:szCs w:val="24"/>
        </w:rPr>
      </w:pPr>
    </w:p>
    <w:p w14:paraId="44A8322D" w14:textId="601D9E48" w:rsidR="00DB1444"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t xml:space="preserve">Figure 1. Plotted result of the R psych package “nfactors” function. </w:t>
      </w:r>
    </w:p>
    <w:p w14:paraId="60B9984B" w14:textId="6B4E2D0F" w:rsidR="00DB1444" w:rsidRDefault="0081405D" w:rsidP="00A8425B">
      <w:pPr>
        <w:autoSpaceDE w:val="0"/>
        <w:autoSpaceDN w:val="0"/>
        <w:adjustRightInd w:val="0"/>
        <w:spacing w:after="0" w:line="480" w:lineRule="auto"/>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482558A1" wp14:editId="6F815EEA">
                <wp:simplePos x="0" y="0"/>
                <wp:positionH relativeFrom="column">
                  <wp:posOffset>1562100</wp:posOffset>
                </wp:positionH>
                <wp:positionV relativeFrom="paragraph">
                  <wp:posOffset>1783080</wp:posOffset>
                </wp:positionV>
                <wp:extent cx="937260" cy="990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37260" cy="990600"/>
                        </a:xfrm>
                        <a:prstGeom prst="rect">
                          <a:avLst/>
                        </a:prstGeom>
                        <a:noFill/>
                        <a:ln>
                          <a:noFill/>
                        </a:ln>
                        <a:effectLst/>
                      </wps:spPr>
                      <wps:txbx>
                        <w:txbxContent>
                          <w:p w14:paraId="1CC942B6" w14:textId="521F3EAE" w:rsidR="00AD7D7C" w:rsidRPr="0081405D" w:rsidRDefault="00AD7D7C"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558A1" id="_x0000_t202" coordsize="21600,21600" o:spt="202" path="m,l,21600r21600,l21600,xe">
                <v:stroke joinstyle="miter"/>
                <v:path gradientshapeok="t" o:connecttype="rect"/>
              </v:shapetype>
              <v:shape id="Text Box 3" o:spid="_x0000_s1026" type="#_x0000_t202" style="position:absolute;margin-left:123pt;margin-top:140.4pt;width:73.8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" filled="f" stroked="f">
                <v:textbox>
                  <w:txbxContent>
                    <w:p w14:paraId="1CC942B6" w14:textId="521F3EAE" w:rsidR="00AD7D7C" w:rsidRPr="0081405D" w:rsidRDefault="00AD7D7C" w:rsidP="0081405D">
                      <w:pPr>
                        <w:autoSpaceDE w:val="0"/>
                        <w:autoSpaceDN w:val="0"/>
                        <w:adjustRightInd w:val="0"/>
                        <w:spacing w:after="0" w:line="480" w:lineRule="auto"/>
                        <w:jc w:val="center"/>
                        <w:rPr>
                          <w:rFonts w:ascii="Arial" w:hAnsi="Arial" w:cs="Arial"/>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3F6610">
        <w:rPr>
          <w:rFonts w:ascii="Arial" w:hAnsi="Arial" w:cs="Arial"/>
          <w:noProof/>
          <w:sz w:val="24"/>
          <w:szCs w:val="24"/>
        </w:rPr>
        <w:drawing>
          <wp:inline distT="0" distB="0" distL="0" distR="0" wp14:anchorId="10AB947C" wp14:editId="3EABF7B3">
            <wp:extent cx="5943530" cy="41376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actSumm.png"/>
                    <pic:cNvPicPr/>
                  </pic:nvPicPr>
                  <pic:blipFill>
                    <a:blip r:embed="rId10">
                      <a:extLst>
                        <a:ext uri="{28A0092B-C50C-407E-A947-70E740481C1C}">
                          <a14:useLocalDpi xmlns:a14="http://schemas.microsoft.com/office/drawing/2010/main" val="0"/>
                        </a:ext>
                      </a:extLst>
                    </a:blip>
                    <a:stretch>
                      <a:fillRect/>
                    </a:stretch>
                  </pic:blipFill>
                  <pic:spPr>
                    <a:xfrm>
                      <a:off x="0" y="0"/>
                      <a:ext cx="5943530" cy="4137660"/>
                    </a:xfrm>
                    <a:prstGeom prst="rect">
                      <a:avLst/>
                    </a:prstGeom>
                  </pic:spPr>
                </pic:pic>
              </a:graphicData>
            </a:graphic>
          </wp:inline>
        </w:drawing>
      </w:r>
    </w:p>
    <w:p w14:paraId="17D131C0" w14:textId="7321D018" w:rsidR="00DB1444" w:rsidRPr="0081405D" w:rsidRDefault="0081405D" w:rsidP="00A8425B">
      <w:pPr>
        <w:autoSpaceDE w:val="0"/>
        <w:autoSpaceDN w:val="0"/>
        <w:adjustRightInd w:val="0"/>
        <w:spacing w:after="0" w:line="480" w:lineRule="auto"/>
        <w:rPr>
          <w:rFonts w:ascii="Arial" w:hAnsi="Arial" w:cs="Arial"/>
          <w:sz w:val="24"/>
          <w:szCs w:val="24"/>
        </w:rPr>
      </w:pPr>
      <w:r>
        <w:rPr>
          <w:rFonts w:ascii="Arial" w:hAnsi="Arial" w:cs="Arial"/>
          <w:sz w:val="24"/>
          <w:szCs w:val="24"/>
          <w:vertAlign w:val="superscript"/>
        </w:rPr>
        <w:lastRenderedPageBreak/>
        <w:t xml:space="preserve">a </w:t>
      </w:r>
      <w:r>
        <w:rPr>
          <w:rFonts w:ascii="Arial" w:hAnsi="Arial" w:cs="Arial"/>
          <w:sz w:val="24"/>
          <w:szCs w:val="24"/>
        </w:rPr>
        <w:t>The number of variables (10) limits the calculation of e</w:t>
      </w:r>
      <w:r w:rsidR="00FF4F9A">
        <w:rPr>
          <w:rFonts w:ascii="Arial" w:hAnsi="Arial" w:cs="Arial"/>
          <w:sz w:val="24"/>
          <w:szCs w:val="24"/>
        </w:rPr>
        <w:t xml:space="preserve">mpirical </w:t>
      </w:r>
      <w:r>
        <w:rPr>
          <w:rFonts w:ascii="Arial" w:hAnsi="Arial" w:cs="Arial"/>
          <w:sz w:val="24"/>
          <w:szCs w:val="24"/>
        </w:rPr>
        <w:t xml:space="preserve">BIC to solutions of at most 5 </w:t>
      </w:r>
      <w:r w:rsidR="005D26FA">
        <w:rPr>
          <w:rFonts w:ascii="Arial" w:hAnsi="Arial" w:cs="Arial"/>
          <w:sz w:val="24"/>
          <w:szCs w:val="24"/>
        </w:rPr>
        <w:t>components/</w:t>
      </w:r>
      <w:r>
        <w:rPr>
          <w:rFonts w:ascii="Arial" w:hAnsi="Arial" w:cs="Arial"/>
          <w:sz w:val="24"/>
          <w:szCs w:val="24"/>
        </w:rPr>
        <w:t>factors.</w:t>
      </w:r>
    </w:p>
    <w:p w14:paraId="31273ADA" w14:textId="77777777" w:rsidR="00DB1444" w:rsidRDefault="00DB1444" w:rsidP="00A8425B">
      <w:pPr>
        <w:autoSpaceDE w:val="0"/>
        <w:autoSpaceDN w:val="0"/>
        <w:adjustRightInd w:val="0"/>
        <w:spacing w:after="0" w:line="480" w:lineRule="auto"/>
        <w:rPr>
          <w:rFonts w:ascii="Arial" w:hAnsi="Arial" w:cs="Arial"/>
          <w:sz w:val="24"/>
          <w:szCs w:val="24"/>
        </w:rPr>
      </w:pPr>
    </w:p>
    <w:p w14:paraId="23D13C17" w14:textId="77777777" w:rsidR="00DB1444" w:rsidRDefault="00DB1444" w:rsidP="00A8425B">
      <w:pPr>
        <w:autoSpaceDE w:val="0"/>
        <w:autoSpaceDN w:val="0"/>
        <w:adjustRightInd w:val="0"/>
        <w:spacing w:after="0" w:line="480" w:lineRule="auto"/>
        <w:rPr>
          <w:rFonts w:ascii="Arial" w:hAnsi="Arial" w:cs="Arial"/>
          <w:sz w:val="24"/>
          <w:szCs w:val="24"/>
        </w:rPr>
      </w:pPr>
    </w:p>
    <w:p w14:paraId="3814149A" w14:textId="77777777" w:rsidR="00DB1444" w:rsidRDefault="00DB1444" w:rsidP="00A8425B">
      <w:pPr>
        <w:autoSpaceDE w:val="0"/>
        <w:autoSpaceDN w:val="0"/>
        <w:adjustRightInd w:val="0"/>
        <w:spacing w:after="0" w:line="480" w:lineRule="auto"/>
        <w:rPr>
          <w:rFonts w:ascii="Arial" w:hAnsi="Arial" w:cs="Arial"/>
          <w:sz w:val="24"/>
          <w:szCs w:val="24"/>
        </w:rPr>
      </w:pPr>
    </w:p>
    <w:p w14:paraId="6F56AF23" w14:textId="77777777" w:rsidR="00DB1444" w:rsidRDefault="00DB1444" w:rsidP="00A8425B">
      <w:pPr>
        <w:autoSpaceDE w:val="0"/>
        <w:autoSpaceDN w:val="0"/>
        <w:adjustRightInd w:val="0"/>
        <w:spacing w:after="0" w:line="480" w:lineRule="auto"/>
        <w:rPr>
          <w:rFonts w:ascii="Arial" w:hAnsi="Arial" w:cs="Arial"/>
          <w:sz w:val="24"/>
          <w:szCs w:val="24"/>
        </w:rPr>
      </w:pPr>
    </w:p>
    <w:p w14:paraId="12C42DD2" w14:textId="77777777" w:rsidR="00DB1444" w:rsidRDefault="00DB1444" w:rsidP="00A8425B">
      <w:pPr>
        <w:autoSpaceDE w:val="0"/>
        <w:autoSpaceDN w:val="0"/>
        <w:adjustRightInd w:val="0"/>
        <w:spacing w:after="0" w:line="480" w:lineRule="auto"/>
        <w:rPr>
          <w:rFonts w:ascii="Arial" w:hAnsi="Arial" w:cs="Arial"/>
          <w:sz w:val="24"/>
          <w:szCs w:val="24"/>
        </w:rPr>
      </w:pPr>
    </w:p>
    <w:p w14:paraId="47B67194" w14:textId="77777777" w:rsidR="00DB1444" w:rsidRDefault="00DB1444" w:rsidP="00A8425B">
      <w:pPr>
        <w:autoSpaceDE w:val="0"/>
        <w:autoSpaceDN w:val="0"/>
        <w:adjustRightInd w:val="0"/>
        <w:spacing w:after="0" w:line="480" w:lineRule="auto"/>
        <w:rPr>
          <w:rFonts w:ascii="Arial" w:hAnsi="Arial" w:cs="Arial"/>
          <w:sz w:val="24"/>
          <w:szCs w:val="24"/>
        </w:rPr>
      </w:pPr>
    </w:p>
    <w:p w14:paraId="5E55AEFC" w14:textId="04847D8C" w:rsidR="00536D04" w:rsidDel="000D4825" w:rsidRDefault="00536D04" w:rsidP="00A8425B">
      <w:pPr>
        <w:autoSpaceDE w:val="0"/>
        <w:autoSpaceDN w:val="0"/>
        <w:adjustRightInd w:val="0"/>
        <w:spacing w:after="0" w:line="480" w:lineRule="auto"/>
        <w:rPr>
          <w:del w:id="94" w:author="ALTSCHUL Drew" w:date="2015-06-05T18:04:00Z"/>
          <w:rFonts w:ascii="Arial" w:hAnsi="Arial" w:cs="Arial"/>
          <w:sz w:val="24"/>
          <w:szCs w:val="24"/>
        </w:rPr>
      </w:pPr>
    </w:p>
    <w:p w14:paraId="348A1D96" w14:textId="77777777" w:rsidR="000D4825" w:rsidRDefault="000D4825" w:rsidP="00A8425B">
      <w:pPr>
        <w:autoSpaceDE w:val="0"/>
        <w:autoSpaceDN w:val="0"/>
        <w:adjustRightInd w:val="0"/>
        <w:spacing w:after="0" w:line="480" w:lineRule="auto"/>
        <w:rPr>
          <w:ins w:id="95" w:author="ALTSCHUL Drew" w:date="2015-06-05T18:04:00Z"/>
          <w:rFonts w:ascii="Arial" w:hAnsi="Arial" w:cs="Arial"/>
          <w:sz w:val="24"/>
          <w:szCs w:val="24"/>
        </w:rPr>
      </w:pPr>
    </w:p>
    <w:p w14:paraId="0BB20245" w14:textId="6CA28D08" w:rsidR="00536D04" w:rsidDel="000D4825" w:rsidRDefault="00536D04" w:rsidP="00A8425B">
      <w:pPr>
        <w:autoSpaceDE w:val="0"/>
        <w:autoSpaceDN w:val="0"/>
        <w:adjustRightInd w:val="0"/>
        <w:spacing w:after="0" w:line="480" w:lineRule="auto"/>
        <w:rPr>
          <w:del w:id="96" w:author="ALTSCHUL Drew" w:date="2015-06-05T18:04:00Z"/>
          <w:rFonts w:ascii="Arial" w:hAnsi="Arial" w:cs="Arial"/>
          <w:sz w:val="24"/>
          <w:szCs w:val="24"/>
        </w:rPr>
      </w:pPr>
    </w:p>
    <w:p w14:paraId="4EC38E75" w14:textId="6F231C8F" w:rsidR="00DB1444" w:rsidDel="000D4825" w:rsidRDefault="00DB1444" w:rsidP="00A8425B">
      <w:pPr>
        <w:autoSpaceDE w:val="0"/>
        <w:autoSpaceDN w:val="0"/>
        <w:adjustRightInd w:val="0"/>
        <w:spacing w:after="0" w:line="480" w:lineRule="auto"/>
        <w:rPr>
          <w:del w:id="97" w:author="ALTSCHUL Drew" w:date="2015-06-05T18:04:00Z"/>
          <w:rFonts w:ascii="Arial" w:hAnsi="Arial" w:cs="Arial"/>
          <w:sz w:val="24"/>
          <w:szCs w:val="24"/>
        </w:rPr>
      </w:pPr>
    </w:p>
    <w:p w14:paraId="5A905644" w14:textId="77777777" w:rsidR="003F6610" w:rsidRDefault="00DB1444" w:rsidP="00A8425B">
      <w:pPr>
        <w:autoSpaceDE w:val="0"/>
        <w:autoSpaceDN w:val="0"/>
        <w:adjustRightInd w:val="0"/>
        <w:spacing w:after="0" w:line="480" w:lineRule="auto"/>
        <w:rPr>
          <w:rFonts w:ascii="Arial" w:hAnsi="Arial" w:cs="Arial"/>
          <w:sz w:val="24"/>
          <w:szCs w:val="24"/>
        </w:rPr>
      </w:pPr>
      <w:r>
        <w:rPr>
          <w:rFonts w:ascii="Arial" w:hAnsi="Arial" w:cs="Arial"/>
          <w:sz w:val="24"/>
          <w:szCs w:val="24"/>
        </w:rPr>
        <w:t>Figure 2. Results of parallel analysis, on a scree plot</w:t>
      </w:r>
      <w:r w:rsidR="00A8425B" w:rsidRPr="0078671B">
        <w:rPr>
          <w:rFonts w:ascii="Arial" w:hAnsi="Arial" w:cs="Arial"/>
          <w:sz w:val="24"/>
          <w:szCs w:val="24"/>
        </w:rPr>
        <w:t xml:space="preserve">. </w:t>
      </w:r>
    </w:p>
    <w:p w14:paraId="6191BAE3" w14:textId="68BAA00C" w:rsidR="003F6610" w:rsidRDefault="003F6610" w:rsidP="00A8425B">
      <w:pPr>
        <w:autoSpaceDE w:val="0"/>
        <w:autoSpaceDN w:val="0"/>
        <w:adjustRightInd w:val="0"/>
        <w:spacing w:after="0" w:line="480" w:lineRule="auto"/>
        <w:rPr>
          <w:rFonts w:ascii="Arial" w:hAnsi="Arial" w:cs="Arial"/>
          <w:sz w:val="24"/>
          <w:szCs w:val="24"/>
        </w:rPr>
      </w:pPr>
      <w:r>
        <w:rPr>
          <w:rFonts w:ascii="Arial" w:hAnsi="Arial" w:cs="Arial"/>
          <w:noProof/>
          <w:sz w:val="24"/>
          <w:szCs w:val="24"/>
        </w:rPr>
        <w:lastRenderedPageBreak/>
        <w:drawing>
          <wp:inline distT="0" distB="0" distL="0" distR="0" wp14:anchorId="5A9AC945" wp14:editId="70FC4DA5">
            <wp:extent cx="5745594" cy="39998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560.png"/>
                    <pic:cNvPicPr/>
                  </pic:nvPicPr>
                  <pic:blipFill>
                    <a:blip r:embed="rId11">
                      <a:extLst>
                        <a:ext uri="{28A0092B-C50C-407E-A947-70E740481C1C}">
                          <a14:useLocalDpi xmlns:a14="http://schemas.microsoft.com/office/drawing/2010/main" val="0"/>
                        </a:ext>
                      </a:extLst>
                    </a:blip>
                    <a:stretch>
                      <a:fillRect/>
                    </a:stretch>
                  </pic:blipFill>
                  <pic:spPr>
                    <a:xfrm>
                      <a:off x="0" y="0"/>
                      <a:ext cx="5745594" cy="3999865"/>
                    </a:xfrm>
                    <a:prstGeom prst="rect">
                      <a:avLst/>
                    </a:prstGeom>
                  </pic:spPr>
                </pic:pic>
              </a:graphicData>
            </a:graphic>
          </wp:inline>
        </w:drawing>
      </w:r>
    </w:p>
    <w:p w14:paraId="3076237E" w14:textId="10261F0E" w:rsidR="00A8425B" w:rsidRDefault="003F6610" w:rsidP="00A8425B">
      <w:pPr>
        <w:autoSpaceDE w:val="0"/>
        <w:autoSpaceDN w:val="0"/>
        <w:adjustRightInd w:val="0"/>
        <w:spacing w:after="0" w:line="480" w:lineRule="auto"/>
        <w:rPr>
          <w:rFonts w:ascii="Arial" w:hAnsi="Arial" w:cs="Arial"/>
          <w:sz w:val="24"/>
          <w:szCs w:val="24"/>
        </w:rPr>
      </w:pPr>
      <w:r w:rsidRPr="003F6610">
        <w:rPr>
          <w:rFonts w:ascii="Arial" w:hAnsi="Arial" w:cs="Arial"/>
          <w:i/>
          <w:sz w:val="24"/>
          <w:szCs w:val="24"/>
        </w:rPr>
        <w:t>Note.</w:t>
      </w:r>
      <w:r>
        <w:rPr>
          <w:rFonts w:ascii="Arial" w:hAnsi="Arial" w:cs="Arial"/>
          <w:sz w:val="24"/>
          <w:szCs w:val="24"/>
        </w:rPr>
        <w:t xml:space="preserve"> </w:t>
      </w:r>
      <w:r w:rsidR="00DB1444">
        <w:rPr>
          <w:rFonts w:ascii="Arial" w:hAnsi="Arial" w:cs="Arial"/>
          <w:sz w:val="24"/>
          <w:szCs w:val="24"/>
        </w:rPr>
        <w:t>Triangles indicate eigenvalues for components; X’s indicate adjusted eigenvalues for factors. Dashed lines represent random simulated eigenvalues for the corresponding factor or component procedure</w:t>
      </w:r>
      <w:r>
        <w:rPr>
          <w:rFonts w:ascii="Arial" w:hAnsi="Arial" w:cs="Arial"/>
          <w:sz w:val="24"/>
          <w:szCs w:val="24"/>
        </w:rPr>
        <w:t xml:space="preserve">s. </w:t>
      </w:r>
      <w:r w:rsidR="00536D04">
        <w:rPr>
          <w:rFonts w:ascii="Arial" w:hAnsi="Arial" w:cs="Arial"/>
          <w:sz w:val="24"/>
          <w:szCs w:val="24"/>
        </w:rPr>
        <w:t>The horizontal black line at 1 is</w:t>
      </w:r>
      <w:r w:rsidR="00DB1444">
        <w:rPr>
          <w:rFonts w:ascii="Arial" w:hAnsi="Arial" w:cs="Arial"/>
          <w:sz w:val="24"/>
          <w:szCs w:val="24"/>
        </w:rPr>
        <w:t xml:space="preserve"> Kaiser’s criterion</w:t>
      </w:r>
      <w:r w:rsidR="00536D04">
        <w:rPr>
          <w:rFonts w:ascii="Arial" w:hAnsi="Arial" w:cs="Arial"/>
          <w:sz w:val="24"/>
          <w:szCs w:val="24"/>
        </w:rPr>
        <w:t>.</w:t>
      </w:r>
    </w:p>
    <w:p w14:paraId="1944B2A3" w14:textId="77777777" w:rsidR="00060927" w:rsidRDefault="00060927" w:rsidP="00A8425B">
      <w:pPr>
        <w:autoSpaceDE w:val="0"/>
        <w:autoSpaceDN w:val="0"/>
        <w:adjustRightInd w:val="0"/>
        <w:spacing w:after="0" w:line="480" w:lineRule="auto"/>
        <w:rPr>
          <w:rFonts w:ascii="Arial" w:hAnsi="Arial" w:cs="Arial"/>
          <w:sz w:val="24"/>
          <w:szCs w:val="24"/>
        </w:rPr>
      </w:pPr>
    </w:p>
    <w:sectPr w:rsidR="00060927" w:rsidSect="00140F05">
      <w:footerReference w:type="default" r:id="rId12"/>
      <w:pgSz w:w="12240" w:h="15840"/>
      <w:pgMar w:top="1440" w:right="1440" w:bottom="1440" w:left="1440" w:header="708" w:footer="708" w:gutter="0"/>
      <w:lnNumType w:countBy="1" w:restart="continuou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ALTSCHUL Drew" w:date="2015-06-05T18:13:00Z" w:initials="AD">
    <w:p w14:paraId="2D50EEB3" w14:textId="3EA04D8C" w:rsidR="00C124F2" w:rsidRDefault="00C124F2">
      <w:pPr>
        <w:pStyle w:val="CommentText"/>
      </w:pPr>
      <w:r>
        <w:rPr>
          <w:rStyle w:val="CommentReference"/>
        </w:rPr>
        <w:annotationRef/>
      </w:r>
      <w:r>
        <w:t>Somehow the actual result of the parallel analysis got dropped out of Results somewhere along the way, when we rearranged. I think this should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0EE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9CE96" w14:textId="77777777" w:rsidR="00CF3667" w:rsidRDefault="00CF3667">
      <w:pPr>
        <w:spacing w:after="0" w:line="240" w:lineRule="auto"/>
      </w:pPr>
      <w:r>
        <w:separator/>
      </w:r>
    </w:p>
  </w:endnote>
  <w:endnote w:type="continuationSeparator" w:id="0">
    <w:p w14:paraId="55C41F68" w14:textId="77777777" w:rsidR="00CF3667" w:rsidRDefault="00CF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62393"/>
      <w:docPartObj>
        <w:docPartGallery w:val="Page Numbers (Bottom of Page)"/>
        <w:docPartUnique/>
      </w:docPartObj>
    </w:sdtPr>
    <w:sdtEndPr/>
    <w:sdtContent>
      <w:p w14:paraId="6B33B497" w14:textId="77777777" w:rsidR="00AD7D7C" w:rsidRDefault="00AD7D7C">
        <w:pPr>
          <w:pStyle w:val="Footer"/>
          <w:jc w:val="right"/>
        </w:pPr>
        <w:r w:rsidRPr="008533FD">
          <w:rPr>
            <w:rFonts w:ascii="Arial" w:hAnsi="Arial" w:cs="Arial"/>
            <w:sz w:val="24"/>
            <w:szCs w:val="24"/>
          </w:rPr>
          <w:fldChar w:fldCharType="begin"/>
        </w:r>
        <w:r w:rsidRPr="008533FD">
          <w:rPr>
            <w:rFonts w:ascii="Arial" w:hAnsi="Arial" w:cs="Arial"/>
            <w:sz w:val="24"/>
            <w:szCs w:val="24"/>
          </w:rPr>
          <w:instrText xml:space="preserve"> PAGE   \* MERGEFORMAT </w:instrText>
        </w:r>
        <w:r w:rsidRPr="008533FD">
          <w:rPr>
            <w:rFonts w:ascii="Arial" w:hAnsi="Arial" w:cs="Arial"/>
            <w:sz w:val="24"/>
            <w:szCs w:val="24"/>
          </w:rPr>
          <w:fldChar w:fldCharType="separate"/>
        </w:r>
        <w:r w:rsidR="000E6F00">
          <w:rPr>
            <w:rFonts w:ascii="Arial" w:hAnsi="Arial" w:cs="Arial"/>
            <w:noProof/>
            <w:sz w:val="24"/>
            <w:szCs w:val="24"/>
          </w:rPr>
          <w:t>16</w:t>
        </w:r>
        <w:r w:rsidRPr="008533FD">
          <w:rPr>
            <w:rFonts w:ascii="Arial" w:hAnsi="Arial" w:cs="Arial"/>
            <w:sz w:val="24"/>
            <w:szCs w:val="24"/>
          </w:rPr>
          <w:fldChar w:fldCharType="end"/>
        </w:r>
      </w:p>
    </w:sdtContent>
  </w:sdt>
  <w:p w14:paraId="39A3E5F7" w14:textId="77777777" w:rsidR="00AD7D7C" w:rsidRDefault="00AD7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768B" w14:textId="77777777" w:rsidR="00CF3667" w:rsidRDefault="00CF3667">
      <w:pPr>
        <w:spacing w:after="0" w:line="240" w:lineRule="auto"/>
      </w:pPr>
      <w:r>
        <w:separator/>
      </w:r>
    </w:p>
  </w:footnote>
  <w:footnote w:type="continuationSeparator" w:id="0">
    <w:p w14:paraId="1E98791F" w14:textId="77777777" w:rsidR="00CF3667" w:rsidRDefault="00CF366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TSCHUL Drew">
    <w15:presenceInfo w15:providerId="AD" w15:userId="S-1-5-21-861567501-1417001333-682003330-453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5B"/>
    <w:rsid w:val="00012F08"/>
    <w:rsid w:val="00014F75"/>
    <w:rsid w:val="00017630"/>
    <w:rsid w:val="00031615"/>
    <w:rsid w:val="00047AAF"/>
    <w:rsid w:val="00054982"/>
    <w:rsid w:val="00056408"/>
    <w:rsid w:val="000577C0"/>
    <w:rsid w:val="00060927"/>
    <w:rsid w:val="00060D8E"/>
    <w:rsid w:val="00061670"/>
    <w:rsid w:val="00070E0E"/>
    <w:rsid w:val="00072E13"/>
    <w:rsid w:val="000733A5"/>
    <w:rsid w:val="00074F46"/>
    <w:rsid w:val="000A359A"/>
    <w:rsid w:val="000A416A"/>
    <w:rsid w:val="000B0D88"/>
    <w:rsid w:val="000B3FDE"/>
    <w:rsid w:val="000D00E6"/>
    <w:rsid w:val="000D4825"/>
    <w:rsid w:val="000D50C4"/>
    <w:rsid w:val="000D630E"/>
    <w:rsid w:val="000D65FE"/>
    <w:rsid w:val="000D6E5A"/>
    <w:rsid w:val="000E0F0D"/>
    <w:rsid w:val="000E6F00"/>
    <w:rsid w:val="001057DD"/>
    <w:rsid w:val="00140F05"/>
    <w:rsid w:val="001454A5"/>
    <w:rsid w:val="001540DD"/>
    <w:rsid w:val="001808C1"/>
    <w:rsid w:val="001A4C65"/>
    <w:rsid w:val="001A59D7"/>
    <w:rsid w:val="001B759C"/>
    <w:rsid w:val="001C4EDA"/>
    <w:rsid w:val="00205B44"/>
    <w:rsid w:val="00242E26"/>
    <w:rsid w:val="00252455"/>
    <w:rsid w:val="0029499C"/>
    <w:rsid w:val="002B638E"/>
    <w:rsid w:val="002B7F46"/>
    <w:rsid w:val="002D23F1"/>
    <w:rsid w:val="002F5E54"/>
    <w:rsid w:val="00316E34"/>
    <w:rsid w:val="00322ADF"/>
    <w:rsid w:val="003244DE"/>
    <w:rsid w:val="00334732"/>
    <w:rsid w:val="003443A5"/>
    <w:rsid w:val="00360BA7"/>
    <w:rsid w:val="00365AEE"/>
    <w:rsid w:val="0037067F"/>
    <w:rsid w:val="00370C46"/>
    <w:rsid w:val="0038097C"/>
    <w:rsid w:val="003B0E8A"/>
    <w:rsid w:val="003B5BBF"/>
    <w:rsid w:val="003E0116"/>
    <w:rsid w:val="003E0D7F"/>
    <w:rsid w:val="003F49A0"/>
    <w:rsid w:val="003F6610"/>
    <w:rsid w:val="00410451"/>
    <w:rsid w:val="0041623F"/>
    <w:rsid w:val="00424012"/>
    <w:rsid w:val="004313BF"/>
    <w:rsid w:val="00437534"/>
    <w:rsid w:val="0046106B"/>
    <w:rsid w:val="00463C7F"/>
    <w:rsid w:val="0047405A"/>
    <w:rsid w:val="00480D6C"/>
    <w:rsid w:val="004900CB"/>
    <w:rsid w:val="004A3762"/>
    <w:rsid w:val="004C047B"/>
    <w:rsid w:val="004D0842"/>
    <w:rsid w:val="004F48AA"/>
    <w:rsid w:val="00501B11"/>
    <w:rsid w:val="00521B0E"/>
    <w:rsid w:val="00536D04"/>
    <w:rsid w:val="0055341E"/>
    <w:rsid w:val="0056002C"/>
    <w:rsid w:val="00580571"/>
    <w:rsid w:val="00582CBA"/>
    <w:rsid w:val="005D0547"/>
    <w:rsid w:val="005D110C"/>
    <w:rsid w:val="005D26FA"/>
    <w:rsid w:val="005D606F"/>
    <w:rsid w:val="005D696E"/>
    <w:rsid w:val="005E632E"/>
    <w:rsid w:val="005F7A6C"/>
    <w:rsid w:val="00620C5A"/>
    <w:rsid w:val="006409B7"/>
    <w:rsid w:val="00673491"/>
    <w:rsid w:val="00686CD1"/>
    <w:rsid w:val="00695E35"/>
    <w:rsid w:val="006C17C7"/>
    <w:rsid w:val="006D5760"/>
    <w:rsid w:val="006E0C8D"/>
    <w:rsid w:val="006E7315"/>
    <w:rsid w:val="006F48CE"/>
    <w:rsid w:val="007221DA"/>
    <w:rsid w:val="0074337F"/>
    <w:rsid w:val="00753C57"/>
    <w:rsid w:val="007613DB"/>
    <w:rsid w:val="00761A70"/>
    <w:rsid w:val="00763486"/>
    <w:rsid w:val="0077799C"/>
    <w:rsid w:val="007E3959"/>
    <w:rsid w:val="0081405D"/>
    <w:rsid w:val="0081741F"/>
    <w:rsid w:val="0083281B"/>
    <w:rsid w:val="00866891"/>
    <w:rsid w:val="00887C63"/>
    <w:rsid w:val="0089105C"/>
    <w:rsid w:val="008A564F"/>
    <w:rsid w:val="008D7D65"/>
    <w:rsid w:val="008E619D"/>
    <w:rsid w:val="009045E7"/>
    <w:rsid w:val="009103F6"/>
    <w:rsid w:val="00912B71"/>
    <w:rsid w:val="0091655A"/>
    <w:rsid w:val="00920DAB"/>
    <w:rsid w:val="009373AA"/>
    <w:rsid w:val="00942BBF"/>
    <w:rsid w:val="00945B6A"/>
    <w:rsid w:val="00955A98"/>
    <w:rsid w:val="009566FC"/>
    <w:rsid w:val="009715BF"/>
    <w:rsid w:val="00971C3D"/>
    <w:rsid w:val="00976178"/>
    <w:rsid w:val="00983A2E"/>
    <w:rsid w:val="009875BF"/>
    <w:rsid w:val="009A5004"/>
    <w:rsid w:val="009B04FA"/>
    <w:rsid w:val="009C7378"/>
    <w:rsid w:val="009E0286"/>
    <w:rsid w:val="009E0913"/>
    <w:rsid w:val="009F5330"/>
    <w:rsid w:val="00A2046A"/>
    <w:rsid w:val="00A24380"/>
    <w:rsid w:val="00A41817"/>
    <w:rsid w:val="00A61280"/>
    <w:rsid w:val="00A81B6E"/>
    <w:rsid w:val="00A8425B"/>
    <w:rsid w:val="00AA6801"/>
    <w:rsid w:val="00AC7EC3"/>
    <w:rsid w:val="00AD7D7C"/>
    <w:rsid w:val="00B05E22"/>
    <w:rsid w:val="00B06AFC"/>
    <w:rsid w:val="00B10248"/>
    <w:rsid w:val="00B2378F"/>
    <w:rsid w:val="00B53769"/>
    <w:rsid w:val="00B57A3B"/>
    <w:rsid w:val="00B64BFE"/>
    <w:rsid w:val="00B71E43"/>
    <w:rsid w:val="00B74D41"/>
    <w:rsid w:val="00BB7A47"/>
    <w:rsid w:val="00BD3E9E"/>
    <w:rsid w:val="00BE0A23"/>
    <w:rsid w:val="00BE0CD3"/>
    <w:rsid w:val="00BE2A8B"/>
    <w:rsid w:val="00BE2C03"/>
    <w:rsid w:val="00BE6AEB"/>
    <w:rsid w:val="00BF4178"/>
    <w:rsid w:val="00C03830"/>
    <w:rsid w:val="00C045A6"/>
    <w:rsid w:val="00C124F2"/>
    <w:rsid w:val="00C133BD"/>
    <w:rsid w:val="00C17F7C"/>
    <w:rsid w:val="00C30A9C"/>
    <w:rsid w:val="00C44F24"/>
    <w:rsid w:val="00C500D0"/>
    <w:rsid w:val="00C5040E"/>
    <w:rsid w:val="00C7502E"/>
    <w:rsid w:val="00C84125"/>
    <w:rsid w:val="00C96BF1"/>
    <w:rsid w:val="00CB2711"/>
    <w:rsid w:val="00CD33E5"/>
    <w:rsid w:val="00CE0A43"/>
    <w:rsid w:val="00CF3667"/>
    <w:rsid w:val="00D3731D"/>
    <w:rsid w:val="00D417EE"/>
    <w:rsid w:val="00D57B58"/>
    <w:rsid w:val="00D57D41"/>
    <w:rsid w:val="00D66357"/>
    <w:rsid w:val="00D855D6"/>
    <w:rsid w:val="00D86354"/>
    <w:rsid w:val="00DA2B03"/>
    <w:rsid w:val="00DA2DC8"/>
    <w:rsid w:val="00DB06C6"/>
    <w:rsid w:val="00DB1444"/>
    <w:rsid w:val="00DB59E4"/>
    <w:rsid w:val="00DC7F33"/>
    <w:rsid w:val="00DD5304"/>
    <w:rsid w:val="00DE480D"/>
    <w:rsid w:val="00E13019"/>
    <w:rsid w:val="00E1353F"/>
    <w:rsid w:val="00E364B4"/>
    <w:rsid w:val="00E41CD5"/>
    <w:rsid w:val="00E44E24"/>
    <w:rsid w:val="00E45B51"/>
    <w:rsid w:val="00E46571"/>
    <w:rsid w:val="00E51462"/>
    <w:rsid w:val="00E51EDF"/>
    <w:rsid w:val="00E60DDF"/>
    <w:rsid w:val="00E639B6"/>
    <w:rsid w:val="00E85B55"/>
    <w:rsid w:val="00E90446"/>
    <w:rsid w:val="00E9216F"/>
    <w:rsid w:val="00E9604B"/>
    <w:rsid w:val="00E96CB2"/>
    <w:rsid w:val="00EA72BC"/>
    <w:rsid w:val="00EB77ED"/>
    <w:rsid w:val="00ED2182"/>
    <w:rsid w:val="00EF1F1D"/>
    <w:rsid w:val="00EF6675"/>
    <w:rsid w:val="00F015E1"/>
    <w:rsid w:val="00F86C3F"/>
    <w:rsid w:val="00F86DF3"/>
    <w:rsid w:val="00F91515"/>
    <w:rsid w:val="00F9164E"/>
    <w:rsid w:val="00F91F4B"/>
    <w:rsid w:val="00F92B43"/>
    <w:rsid w:val="00FB39CA"/>
    <w:rsid w:val="00FB70B0"/>
    <w:rsid w:val="00FB7477"/>
    <w:rsid w:val="00FD0D10"/>
    <w:rsid w:val="00FD6B77"/>
    <w:rsid w:val="00FE1EB4"/>
    <w:rsid w:val="00FE5E36"/>
    <w:rsid w:val="00FF3670"/>
    <w:rsid w:val="00FF4F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856E2"/>
  <w15:docId w15:val="{939D8B2E-D894-48C4-B3B2-8C7A2D8B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25B"/>
    <w:pPr>
      <w:spacing w:after="200" w:line="276" w:lineRule="auto"/>
    </w:pPr>
    <w:rPr>
      <w:rFonts w:ascii="Calibri" w:eastAsia="Times New Roman" w:hAnsi="Calibri" w:cs="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8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25B"/>
    <w:rPr>
      <w:rFonts w:ascii="Calibri" w:eastAsia="Times New Roman" w:hAnsi="Calibri" w:cs="Times New Roman"/>
      <w:sz w:val="22"/>
      <w:szCs w:val="22"/>
      <w:lang w:val="en-GB" w:eastAsia="en-GB"/>
    </w:rPr>
  </w:style>
  <w:style w:type="character" w:styleId="Hyperlink">
    <w:name w:val="Hyperlink"/>
    <w:basedOn w:val="DefaultParagraphFont"/>
    <w:uiPriority w:val="99"/>
    <w:unhideWhenUsed/>
    <w:rsid w:val="00A8425B"/>
    <w:rPr>
      <w:color w:val="0000FF" w:themeColor="hyperlink"/>
      <w:u w:val="single"/>
    </w:rPr>
  </w:style>
  <w:style w:type="character" w:styleId="LineNumber">
    <w:name w:val="line number"/>
    <w:basedOn w:val="DefaultParagraphFont"/>
    <w:uiPriority w:val="99"/>
    <w:semiHidden/>
    <w:unhideWhenUsed/>
    <w:rsid w:val="00A8425B"/>
  </w:style>
  <w:style w:type="paragraph" w:styleId="BalloonText">
    <w:name w:val="Balloon Text"/>
    <w:basedOn w:val="Normal"/>
    <w:link w:val="BalloonTextChar"/>
    <w:uiPriority w:val="99"/>
    <w:semiHidden/>
    <w:unhideWhenUsed/>
    <w:rsid w:val="00A842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25B"/>
    <w:rPr>
      <w:rFonts w:ascii="Lucida Grande" w:eastAsia="Times New Roman" w:hAnsi="Lucida Grande" w:cs="Lucida Grande"/>
      <w:sz w:val="18"/>
      <w:szCs w:val="18"/>
      <w:lang w:val="en-GB" w:eastAsia="en-GB"/>
    </w:rPr>
  </w:style>
  <w:style w:type="paragraph" w:styleId="NormalWeb">
    <w:name w:val="Normal (Web)"/>
    <w:basedOn w:val="Normal"/>
    <w:uiPriority w:val="99"/>
    <w:unhideWhenUsed/>
    <w:rsid w:val="00E1353F"/>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686CD1"/>
    <w:rPr>
      <w:b/>
      <w:bCs/>
    </w:rPr>
  </w:style>
  <w:style w:type="character" w:styleId="CommentReference">
    <w:name w:val="annotation reference"/>
    <w:basedOn w:val="DefaultParagraphFont"/>
    <w:uiPriority w:val="99"/>
    <w:semiHidden/>
    <w:unhideWhenUsed/>
    <w:rsid w:val="000D6E5A"/>
    <w:rPr>
      <w:sz w:val="18"/>
      <w:szCs w:val="18"/>
    </w:rPr>
  </w:style>
  <w:style w:type="paragraph" w:styleId="CommentText">
    <w:name w:val="annotation text"/>
    <w:basedOn w:val="Normal"/>
    <w:link w:val="CommentTextChar"/>
    <w:uiPriority w:val="99"/>
    <w:semiHidden/>
    <w:unhideWhenUsed/>
    <w:rsid w:val="000D6E5A"/>
    <w:pPr>
      <w:spacing w:line="240" w:lineRule="auto"/>
    </w:pPr>
    <w:rPr>
      <w:sz w:val="24"/>
      <w:szCs w:val="24"/>
    </w:rPr>
  </w:style>
  <w:style w:type="character" w:customStyle="1" w:styleId="CommentTextChar">
    <w:name w:val="Comment Text Char"/>
    <w:basedOn w:val="DefaultParagraphFont"/>
    <w:link w:val="CommentText"/>
    <w:uiPriority w:val="99"/>
    <w:semiHidden/>
    <w:rsid w:val="000D6E5A"/>
    <w:rPr>
      <w:rFonts w:ascii="Calibri" w:eastAsia="Times New Roman" w:hAnsi="Calibri" w:cs="Times New Roman"/>
      <w:lang w:val="en-GB" w:eastAsia="en-GB"/>
    </w:rPr>
  </w:style>
  <w:style w:type="paragraph" w:styleId="CommentSubject">
    <w:name w:val="annotation subject"/>
    <w:basedOn w:val="CommentText"/>
    <w:next w:val="CommentText"/>
    <w:link w:val="CommentSubjectChar"/>
    <w:uiPriority w:val="99"/>
    <w:semiHidden/>
    <w:unhideWhenUsed/>
    <w:rsid w:val="000D6E5A"/>
    <w:rPr>
      <w:b/>
      <w:bCs/>
      <w:sz w:val="20"/>
      <w:szCs w:val="20"/>
    </w:rPr>
  </w:style>
  <w:style w:type="character" w:customStyle="1" w:styleId="CommentSubjectChar">
    <w:name w:val="Comment Subject Char"/>
    <w:basedOn w:val="CommentTextChar"/>
    <w:link w:val="CommentSubject"/>
    <w:uiPriority w:val="99"/>
    <w:semiHidden/>
    <w:rsid w:val="000D6E5A"/>
    <w:rPr>
      <w:rFonts w:ascii="Calibri" w:eastAsia="Times New Roman" w:hAnsi="Calibri"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317">
      <w:bodyDiv w:val="1"/>
      <w:marLeft w:val="0"/>
      <w:marRight w:val="0"/>
      <w:marTop w:val="0"/>
      <w:marBottom w:val="0"/>
      <w:divBdr>
        <w:top w:val="none" w:sz="0" w:space="0" w:color="auto"/>
        <w:left w:val="none" w:sz="0" w:space="0" w:color="auto"/>
        <w:bottom w:val="none" w:sz="0" w:space="0" w:color="auto"/>
        <w:right w:val="none" w:sz="0" w:space="0" w:color="auto"/>
      </w:divBdr>
      <w:divsChild>
        <w:div w:id="2114545698">
          <w:marLeft w:val="0"/>
          <w:marRight w:val="0"/>
          <w:marTop w:val="0"/>
          <w:marBottom w:val="0"/>
          <w:divBdr>
            <w:top w:val="none" w:sz="0" w:space="0" w:color="auto"/>
            <w:left w:val="none" w:sz="0" w:space="0" w:color="auto"/>
            <w:bottom w:val="none" w:sz="0" w:space="0" w:color="auto"/>
            <w:right w:val="none" w:sz="0" w:space="0" w:color="auto"/>
          </w:divBdr>
        </w:div>
      </w:divsChild>
    </w:div>
    <w:div w:id="147132910">
      <w:bodyDiv w:val="1"/>
      <w:marLeft w:val="0"/>
      <w:marRight w:val="0"/>
      <w:marTop w:val="0"/>
      <w:marBottom w:val="0"/>
      <w:divBdr>
        <w:top w:val="none" w:sz="0" w:space="0" w:color="auto"/>
        <w:left w:val="none" w:sz="0" w:space="0" w:color="auto"/>
        <w:bottom w:val="none" w:sz="0" w:space="0" w:color="auto"/>
        <w:right w:val="none" w:sz="0" w:space="0" w:color="auto"/>
      </w:divBdr>
      <w:divsChild>
        <w:div w:id="963538992">
          <w:marLeft w:val="0"/>
          <w:marRight w:val="0"/>
          <w:marTop w:val="0"/>
          <w:marBottom w:val="0"/>
          <w:divBdr>
            <w:top w:val="none" w:sz="0" w:space="0" w:color="auto"/>
            <w:left w:val="none" w:sz="0" w:space="0" w:color="auto"/>
            <w:bottom w:val="none" w:sz="0" w:space="0" w:color="auto"/>
            <w:right w:val="none" w:sz="0" w:space="0" w:color="auto"/>
          </w:divBdr>
        </w:div>
      </w:divsChild>
    </w:div>
    <w:div w:id="343633117">
      <w:bodyDiv w:val="1"/>
      <w:marLeft w:val="0"/>
      <w:marRight w:val="0"/>
      <w:marTop w:val="0"/>
      <w:marBottom w:val="0"/>
      <w:divBdr>
        <w:top w:val="none" w:sz="0" w:space="0" w:color="auto"/>
        <w:left w:val="none" w:sz="0" w:space="0" w:color="auto"/>
        <w:bottom w:val="none" w:sz="0" w:space="0" w:color="auto"/>
        <w:right w:val="none" w:sz="0" w:space="0" w:color="auto"/>
      </w:divBdr>
    </w:div>
    <w:div w:id="204579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rton.blak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828C1-248D-407C-853B-CF62FDD2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6931</Words>
  <Characters>39512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46351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Morton</dc:creator>
  <cp:keywords/>
  <dc:description/>
  <cp:lastModifiedBy>ALTSCHUL Drew</cp:lastModifiedBy>
  <cp:revision>6</cp:revision>
  <dcterms:created xsi:type="dcterms:W3CDTF">2015-05-28T18:59:00Z</dcterms:created>
  <dcterms:modified xsi:type="dcterms:W3CDTF">2015-06-05T17:17:00Z</dcterms:modified>
</cp:coreProperties>
</file>