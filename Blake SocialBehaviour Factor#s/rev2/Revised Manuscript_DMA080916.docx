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43451" w14:textId="48019B4A" w:rsidR="001C4EDA" w:rsidRPr="00D81579" w:rsidRDefault="001C4EDA" w:rsidP="001C4EDA">
      <w:pPr>
        <w:spacing w:after="0" w:line="480" w:lineRule="auto"/>
        <w:rPr>
          <w:rFonts w:ascii="Arial" w:hAnsi="Arial" w:cs="Arial"/>
          <w:b/>
          <w:sz w:val="24"/>
          <w:szCs w:val="24"/>
        </w:rPr>
      </w:pPr>
      <w:del w:id="0" w:author="Blake Morton" w:date="2016-08-03T19:22:00Z">
        <w:r w:rsidDel="003218B6">
          <w:rPr>
            <w:rFonts w:ascii="Arial" w:hAnsi="Arial" w:cs="Arial"/>
            <w:b/>
            <w:sz w:val="24"/>
            <w:szCs w:val="24"/>
          </w:rPr>
          <w:delText>A commentary on</w:delText>
        </w:r>
      </w:del>
      <w:ins w:id="1" w:author="Blake Morton" w:date="2016-08-03T19:22:00Z">
        <w:r w:rsidR="00CB14BF">
          <w:rPr>
            <w:rFonts w:ascii="Arial" w:hAnsi="Arial" w:cs="Arial"/>
            <w:b/>
            <w:sz w:val="24"/>
            <w:szCs w:val="24"/>
          </w:rPr>
          <w:t>G</w:t>
        </w:r>
        <w:r w:rsidR="003218B6">
          <w:rPr>
            <w:rFonts w:ascii="Arial" w:hAnsi="Arial" w:cs="Arial"/>
            <w:b/>
            <w:sz w:val="24"/>
            <w:szCs w:val="24"/>
          </w:rPr>
          <w:t>uidelines for</w:t>
        </w:r>
      </w:ins>
      <w:r w:rsidRPr="00D81579">
        <w:rPr>
          <w:rFonts w:ascii="Arial" w:hAnsi="Arial" w:cs="Arial"/>
          <w:b/>
          <w:sz w:val="24"/>
          <w:szCs w:val="24"/>
        </w:rPr>
        <w:t xml:space="preserve"> </w:t>
      </w:r>
      <w:ins w:id="2" w:author="Blake Morton" w:date="2016-08-03T19:30:00Z">
        <w:r w:rsidR="00CB14BF">
          <w:rPr>
            <w:rFonts w:ascii="Arial" w:hAnsi="Arial" w:cs="Arial"/>
            <w:b/>
            <w:sz w:val="24"/>
            <w:szCs w:val="24"/>
          </w:rPr>
          <w:t xml:space="preserve">using </w:t>
        </w:r>
      </w:ins>
      <w:del w:id="3" w:author="Blake Morton" w:date="2016-08-03T19:30:00Z">
        <w:r w:rsidDel="00CB14BF">
          <w:rPr>
            <w:rFonts w:ascii="Arial" w:hAnsi="Arial" w:cs="Arial"/>
            <w:b/>
            <w:sz w:val="24"/>
            <w:szCs w:val="24"/>
          </w:rPr>
          <w:delText xml:space="preserve">using </w:delText>
        </w:r>
      </w:del>
      <w:r>
        <w:rPr>
          <w:rFonts w:ascii="Arial" w:hAnsi="Arial" w:cs="Arial"/>
          <w:b/>
          <w:sz w:val="24"/>
          <w:szCs w:val="24"/>
        </w:rPr>
        <w:t>extraction</w:t>
      </w:r>
      <w:ins w:id="4" w:author="Blake Morton" w:date="2016-08-03T19:30:00Z">
        <w:r w:rsidR="00CB14BF">
          <w:rPr>
            <w:rFonts w:ascii="Arial" w:hAnsi="Arial" w:cs="Arial"/>
            <w:b/>
            <w:sz w:val="24"/>
            <w:szCs w:val="24"/>
          </w:rPr>
          <w:t xml:space="preserve"> methods</w:t>
        </w:r>
      </w:ins>
      <w:r>
        <w:rPr>
          <w:rFonts w:ascii="Arial" w:hAnsi="Arial" w:cs="Arial"/>
          <w:b/>
          <w:sz w:val="24"/>
          <w:szCs w:val="24"/>
        </w:rPr>
        <w:t xml:space="preserve"> </w:t>
      </w:r>
      <w:del w:id="5" w:author="Blake Morton" w:date="2016-08-03T19:30:00Z">
        <w:r w:rsidDel="00CB14BF">
          <w:rPr>
            <w:rFonts w:ascii="Arial" w:hAnsi="Arial" w:cs="Arial"/>
            <w:b/>
            <w:sz w:val="24"/>
            <w:szCs w:val="24"/>
          </w:rPr>
          <w:delText xml:space="preserve">methods </w:delText>
        </w:r>
      </w:del>
      <w:r>
        <w:rPr>
          <w:rFonts w:ascii="Arial" w:hAnsi="Arial" w:cs="Arial"/>
          <w:b/>
          <w:sz w:val="24"/>
          <w:szCs w:val="24"/>
        </w:rPr>
        <w:t xml:space="preserve">in </w:t>
      </w:r>
      <w:r w:rsidRPr="00D81579">
        <w:rPr>
          <w:rFonts w:ascii="Arial" w:hAnsi="Arial" w:cs="Arial"/>
          <w:b/>
          <w:sz w:val="24"/>
          <w:szCs w:val="24"/>
        </w:rPr>
        <w:t xml:space="preserve">data reduction </w:t>
      </w:r>
      <w:r>
        <w:rPr>
          <w:rFonts w:ascii="Arial" w:hAnsi="Arial" w:cs="Arial"/>
          <w:b/>
          <w:sz w:val="24"/>
          <w:szCs w:val="24"/>
        </w:rPr>
        <w:t>analyses</w:t>
      </w:r>
      <w:r w:rsidRPr="00D81579">
        <w:rPr>
          <w:rFonts w:ascii="Arial" w:hAnsi="Arial" w:cs="Arial"/>
          <w:b/>
          <w:sz w:val="24"/>
          <w:szCs w:val="24"/>
        </w:rPr>
        <w:t xml:space="preserve"> </w:t>
      </w:r>
      <w:del w:id="6" w:author="Blake Morton" w:date="2016-08-03T19:22:00Z">
        <w:r w:rsidDel="009B265D">
          <w:rPr>
            <w:rFonts w:ascii="Arial" w:hAnsi="Arial" w:cs="Arial"/>
            <w:b/>
            <w:sz w:val="24"/>
            <w:szCs w:val="24"/>
          </w:rPr>
          <w:delText>to</w:delText>
        </w:r>
        <w:r w:rsidRPr="00D81579" w:rsidDel="009B265D">
          <w:rPr>
            <w:rFonts w:ascii="Arial" w:hAnsi="Arial" w:cs="Arial"/>
            <w:b/>
            <w:sz w:val="24"/>
            <w:szCs w:val="24"/>
          </w:rPr>
          <w:delText xml:space="preserve"> assess</w:delText>
        </w:r>
      </w:del>
      <w:ins w:id="7" w:author="Blake Morton" w:date="2016-08-03T19:22:00Z">
        <w:r w:rsidR="009B265D">
          <w:rPr>
            <w:rFonts w:ascii="Arial" w:hAnsi="Arial" w:cs="Arial"/>
            <w:b/>
            <w:sz w:val="24"/>
            <w:szCs w:val="24"/>
          </w:rPr>
          <w:t>of</w:t>
        </w:r>
      </w:ins>
      <w:r w:rsidRPr="00D81579">
        <w:rPr>
          <w:rFonts w:ascii="Arial" w:hAnsi="Arial" w:cs="Arial"/>
          <w:b/>
          <w:sz w:val="24"/>
          <w:szCs w:val="24"/>
        </w:rPr>
        <w:t xml:space="preserve"> social relationship structure</w:t>
      </w:r>
      <w:r>
        <w:rPr>
          <w:rFonts w:ascii="Arial" w:hAnsi="Arial" w:cs="Arial"/>
          <w:b/>
          <w:sz w:val="24"/>
          <w:szCs w:val="24"/>
        </w:rPr>
        <w:t xml:space="preserve"> in animals</w:t>
      </w:r>
    </w:p>
    <w:p w14:paraId="68F7EE4D" w14:textId="77777777" w:rsidR="001C4EDA" w:rsidRPr="00D81579" w:rsidRDefault="001C4EDA" w:rsidP="001C4EDA">
      <w:pPr>
        <w:spacing w:after="0" w:line="480" w:lineRule="auto"/>
        <w:rPr>
          <w:rFonts w:ascii="Arial" w:hAnsi="Arial" w:cs="Arial"/>
          <w:b/>
          <w:sz w:val="24"/>
          <w:szCs w:val="24"/>
        </w:rPr>
      </w:pPr>
    </w:p>
    <w:p w14:paraId="1B5B983E" w14:textId="17E4C3A0" w:rsidR="001C4EDA" w:rsidRPr="00C500D0" w:rsidRDefault="001C4EDA" w:rsidP="00F9164E">
      <w:pPr>
        <w:spacing w:after="0" w:line="480" w:lineRule="auto"/>
        <w:outlineLvl w:val="0"/>
        <w:rPr>
          <w:rFonts w:ascii="Arial" w:hAnsi="Arial" w:cs="Arial"/>
          <w:b/>
          <w:sz w:val="24"/>
          <w:szCs w:val="24"/>
          <w:vertAlign w:val="superscript"/>
        </w:rPr>
      </w:pPr>
      <w:r w:rsidRPr="00D81579">
        <w:rPr>
          <w:rFonts w:ascii="Arial" w:hAnsi="Arial" w:cs="Arial"/>
          <w:b/>
          <w:sz w:val="24"/>
          <w:szCs w:val="24"/>
        </w:rPr>
        <w:t xml:space="preserve">F. Blake </w:t>
      </w:r>
      <w:proofErr w:type="spellStart"/>
      <w:r w:rsidRPr="00D81579">
        <w:rPr>
          <w:rFonts w:ascii="Arial" w:hAnsi="Arial" w:cs="Arial"/>
          <w:b/>
          <w:sz w:val="24"/>
          <w:szCs w:val="24"/>
        </w:rPr>
        <w:t>Morton</w:t>
      </w:r>
      <w:r w:rsidR="0038097C">
        <w:rPr>
          <w:rFonts w:ascii="Arial" w:hAnsi="Arial" w:cs="Arial"/>
          <w:b/>
          <w:sz w:val="24"/>
          <w:szCs w:val="24"/>
          <w:vertAlign w:val="superscript"/>
        </w:rPr>
        <w:t>a</w:t>
      </w:r>
      <w:proofErr w:type="gramStart"/>
      <w:r w:rsidR="0038097C">
        <w:rPr>
          <w:rFonts w:ascii="Arial" w:hAnsi="Arial" w:cs="Arial"/>
          <w:b/>
          <w:sz w:val="24"/>
          <w:szCs w:val="24"/>
          <w:vertAlign w:val="superscript"/>
        </w:rPr>
        <w:t>,b</w:t>
      </w:r>
      <w:r w:rsidR="00315BB4">
        <w:rPr>
          <w:rFonts w:ascii="Arial" w:hAnsi="Arial" w:cs="Arial"/>
          <w:b/>
          <w:sz w:val="24"/>
          <w:szCs w:val="24"/>
          <w:vertAlign w:val="superscript"/>
        </w:rPr>
        <w:t>,c</w:t>
      </w:r>
      <w:proofErr w:type="spellEnd"/>
      <w:proofErr w:type="gramEnd"/>
      <w:r w:rsidRPr="00D81579">
        <w:rPr>
          <w:rFonts w:ascii="Arial" w:hAnsi="Arial" w:cs="Arial"/>
          <w:b/>
          <w:sz w:val="24"/>
          <w:szCs w:val="24"/>
          <w:vertAlign w:val="superscript"/>
        </w:rPr>
        <w:t>*</w:t>
      </w:r>
      <w:r w:rsidR="00C500D0">
        <w:rPr>
          <w:rFonts w:ascii="Arial" w:hAnsi="Arial" w:cs="Arial"/>
          <w:b/>
          <w:sz w:val="24"/>
          <w:szCs w:val="24"/>
        </w:rPr>
        <w:t xml:space="preserve">, Drew </w:t>
      </w:r>
      <w:proofErr w:type="spellStart"/>
      <w:r w:rsidR="00C500D0">
        <w:rPr>
          <w:rFonts w:ascii="Arial" w:hAnsi="Arial" w:cs="Arial"/>
          <w:b/>
          <w:sz w:val="24"/>
          <w:szCs w:val="24"/>
        </w:rPr>
        <w:t>Altschul</w:t>
      </w:r>
      <w:r w:rsidR="00315BB4">
        <w:rPr>
          <w:rFonts w:ascii="Arial" w:hAnsi="Arial" w:cs="Arial"/>
          <w:b/>
          <w:sz w:val="24"/>
          <w:szCs w:val="24"/>
          <w:vertAlign w:val="superscript"/>
        </w:rPr>
        <w:t>b,d</w:t>
      </w:r>
      <w:proofErr w:type="spellEnd"/>
    </w:p>
    <w:p w14:paraId="23EC4536" w14:textId="77777777" w:rsidR="001C4EDA" w:rsidRPr="00D81579" w:rsidRDefault="001C4EDA" w:rsidP="001C4EDA">
      <w:pPr>
        <w:spacing w:after="0" w:line="480" w:lineRule="auto"/>
        <w:rPr>
          <w:rFonts w:ascii="Arial" w:hAnsi="Arial" w:cs="Arial"/>
          <w:sz w:val="24"/>
          <w:szCs w:val="24"/>
          <w:vertAlign w:val="superscript"/>
        </w:rPr>
      </w:pPr>
      <w:r w:rsidRPr="00D81579">
        <w:rPr>
          <w:rFonts w:ascii="Arial" w:hAnsi="Arial" w:cs="Arial"/>
          <w:sz w:val="24"/>
          <w:szCs w:val="24"/>
          <w:vertAlign w:val="superscript"/>
        </w:rPr>
        <w:t xml:space="preserve">a </w:t>
      </w:r>
      <w:r w:rsidRPr="00D81579">
        <w:rPr>
          <w:rFonts w:ascii="Arial" w:hAnsi="Arial" w:cs="Arial"/>
          <w:sz w:val="24"/>
          <w:szCs w:val="24"/>
        </w:rPr>
        <w:t>Behaviour and Evolution Research Group, Psychology, School of Natural Sciences, University of Stirling, Stirling, U.K.</w:t>
      </w:r>
      <w:r w:rsidRPr="00D81579">
        <w:rPr>
          <w:rFonts w:ascii="Arial" w:hAnsi="Arial" w:cs="Arial"/>
          <w:sz w:val="24"/>
          <w:szCs w:val="24"/>
          <w:vertAlign w:val="superscript"/>
        </w:rPr>
        <w:t xml:space="preserve"> </w:t>
      </w:r>
    </w:p>
    <w:p w14:paraId="4ED15616" w14:textId="633F75CB" w:rsidR="00C500D0"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b</w:t>
      </w:r>
      <w:proofErr w:type="gramEnd"/>
      <w:r>
        <w:rPr>
          <w:rFonts w:ascii="Arial" w:hAnsi="Arial" w:cs="Arial"/>
          <w:sz w:val="24"/>
          <w:szCs w:val="24"/>
        </w:rPr>
        <w:t xml:space="preserve"> </w:t>
      </w:r>
      <w:r w:rsidR="0038097C" w:rsidRPr="00D81579">
        <w:rPr>
          <w:rFonts w:ascii="Arial" w:hAnsi="Arial" w:cs="Arial"/>
          <w:sz w:val="24"/>
          <w:szCs w:val="24"/>
        </w:rPr>
        <w:t>Scottish Primate Research Group, U.K.</w:t>
      </w:r>
    </w:p>
    <w:p w14:paraId="120302A0" w14:textId="58BE1524" w:rsidR="00315BB4" w:rsidRPr="00C500D0" w:rsidRDefault="00315BB4" w:rsidP="001C4EDA">
      <w:pPr>
        <w:spacing w:after="0" w:line="480" w:lineRule="auto"/>
        <w:rPr>
          <w:rFonts w:ascii="Arial" w:hAnsi="Arial" w:cs="Arial"/>
          <w:sz w:val="24"/>
          <w:szCs w:val="24"/>
        </w:rPr>
      </w:pPr>
      <w:proofErr w:type="gramStart"/>
      <w:r w:rsidRPr="00315BB4">
        <w:rPr>
          <w:rFonts w:ascii="Arial" w:hAnsi="Arial" w:cs="Arial"/>
          <w:sz w:val="24"/>
          <w:szCs w:val="24"/>
          <w:vertAlign w:val="superscript"/>
        </w:rPr>
        <w:t>c</w:t>
      </w:r>
      <w:proofErr w:type="gramEnd"/>
      <w:r>
        <w:rPr>
          <w:rFonts w:ascii="Arial" w:hAnsi="Arial" w:cs="Arial"/>
          <w:sz w:val="24"/>
          <w:szCs w:val="24"/>
        </w:rPr>
        <w:t xml:space="preserve"> Department of Psychology, Franklin and Marshall College, U.S.A.</w:t>
      </w:r>
    </w:p>
    <w:p w14:paraId="3A27F56B" w14:textId="4694C58B" w:rsidR="001C4EDA" w:rsidRPr="00D81579" w:rsidRDefault="00315BB4" w:rsidP="001C4EDA">
      <w:pPr>
        <w:spacing w:after="0" w:line="480" w:lineRule="auto"/>
        <w:rPr>
          <w:rFonts w:ascii="Arial" w:hAnsi="Arial" w:cs="Arial"/>
          <w:sz w:val="24"/>
          <w:szCs w:val="24"/>
        </w:rPr>
      </w:pPr>
      <w:proofErr w:type="gramStart"/>
      <w:r>
        <w:rPr>
          <w:rFonts w:ascii="Arial" w:hAnsi="Arial" w:cs="Arial"/>
          <w:sz w:val="24"/>
          <w:szCs w:val="24"/>
          <w:vertAlign w:val="superscript"/>
        </w:rPr>
        <w:t>d</w:t>
      </w:r>
      <w:proofErr w:type="gramEnd"/>
      <w:r w:rsidR="001C4EDA" w:rsidRPr="00D81579">
        <w:rPr>
          <w:rFonts w:ascii="Arial" w:hAnsi="Arial" w:cs="Arial"/>
          <w:sz w:val="24"/>
          <w:szCs w:val="24"/>
        </w:rPr>
        <w:t xml:space="preserve"> </w:t>
      </w:r>
      <w:r w:rsidR="0038097C">
        <w:rPr>
          <w:rFonts w:ascii="Arial" w:hAnsi="Arial" w:cs="Arial"/>
          <w:sz w:val="24"/>
          <w:szCs w:val="24"/>
        </w:rPr>
        <w:t>Department of Psychology, The University of Edinburgh, Edinburgh, U.K.</w:t>
      </w:r>
    </w:p>
    <w:p w14:paraId="29FEEAAE" w14:textId="77777777" w:rsidR="001C4EDA" w:rsidRDefault="001C4EDA" w:rsidP="001C4EDA">
      <w:pPr>
        <w:spacing w:after="0" w:line="480" w:lineRule="auto"/>
        <w:rPr>
          <w:rFonts w:ascii="Arial" w:hAnsi="Arial" w:cs="Arial"/>
          <w:sz w:val="24"/>
          <w:szCs w:val="24"/>
          <w:vertAlign w:val="superscript"/>
        </w:rPr>
      </w:pPr>
    </w:p>
    <w:p w14:paraId="337DE2C3" w14:textId="77777777" w:rsidR="001C4EDA" w:rsidRDefault="001C4EDA" w:rsidP="001C4EDA">
      <w:pPr>
        <w:spacing w:after="0" w:line="480" w:lineRule="auto"/>
        <w:rPr>
          <w:rFonts w:ascii="Arial" w:hAnsi="Arial" w:cs="Arial"/>
          <w:b/>
          <w:sz w:val="24"/>
          <w:szCs w:val="24"/>
          <w:highlight w:val="yellow"/>
        </w:rPr>
      </w:pPr>
    </w:p>
    <w:p w14:paraId="7F712C9A" w14:textId="77777777" w:rsidR="001C4EDA" w:rsidRDefault="001C4EDA" w:rsidP="001C4EDA">
      <w:pPr>
        <w:spacing w:after="0" w:line="480" w:lineRule="auto"/>
        <w:rPr>
          <w:rFonts w:ascii="Arial" w:hAnsi="Arial" w:cs="Arial"/>
          <w:b/>
          <w:sz w:val="24"/>
          <w:szCs w:val="24"/>
          <w:highlight w:val="yellow"/>
        </w:rPr>
      </w:pPr>
    </w:p>
    <w:p w14:paraId="33C90103" w14:textId="77777777" w:rsidR="001C4EDA" w:rsidRDefault="001C4EDA" w:rsidP="001C4EDA">
      <w:pPr>
        <w:spacing w:after="0" w:line="480" w:lineRule="auto"/>
        <w:rPr>
          <w:rFonts w:ascii="Arial" w:hAnsi="Arial" w:cs="Arial"/>
          <w:b/>
          <w:sz w:val="24"/>
          <w:szCs w:val="24"/>
          <w:highlight w:val="yellow"/>
        </w:rPr>
      </w:pPr>
    </w:p>
    <w:p w14:paraId="4138ADAD" w14:textId="77777777" w:rsidR="001C4EDA" w:rsidRDefault="001C4EDA" w:rsidP="001C4EDA">
      <w:pPr>
        <w:spacing w:after="0" w:line="480" w:lineRule="auto"/>
        <w:rPr>
          <w:rFonts w:ascii="Arial" w:hAnsi="Arial" w:cs="Arial"/>
          <w:b/>
          <w:sz w:val="24"/>
          <w:szCs w:val="24"/>
          <w:highlight w:val="yellow"/>
        </w:rPr>
      </w:pPr>
    </w:p>
    <w:p w14:paraId="366B9AAB" w14:textId="77777777" w:rsidR="001C4EDA" w:rsidRDefault="001C4EDA" w:rsidP="001C4EDA">
      <w:pPr>
        <w:spacing w:after="0" w:line="480" w:lineRule="auto"/>
        <w:rPr>
          <w:rFonts w:ascii="Arial" w:hAnsi="Arial" w:cs="Arial"/>
          <w:b/>
          <w:sz w:val="24"/>
          <w:szCs w:val="24"/>
          <w:highlight w:val="yellow"/>
        </w:rPr>
      </w:pPr>
    </w:p>
    <w:p w14:paraId="59195D46" w14:textId="77777777" w:rsidR="001C4EDA" w:rsidRDefault="001C4EDA" w:rsidP="001C4EDA">
      <w:pPr>
        <w:spacing w:after="0" w:line="480" w:lineRule="auto"/>
        <w:rPr>
          <w:rFonts w:ascii="Arial" w:hAnsi="Arial" w:cs="Arial"/>
          <w:b/>
          <w:sz w:val="24"/>
          <w:szCs w:val="24"/>
          <w:highlight w:val="yellow"/>
        </w:rPr>
      </w:pPr>
    </w:p>
    <w:p w14:paraId="3D1C2763" w14:textId="77777777" w:rsidR="001C4EDA" w:rsidRDefault="001C4EDA" w:rsidP="001C4EDA">
      <w:pPr>
        <w:spacing w:after="0" w:line="480" w:lineRule="auto"/>
        <w:rPr>
          <w:rFonts w:ascii="Arial" w:hAnsi="Arial" w:cs="Arial"/>
          <w:b/>
          <w:sz w:val="24"/>
          <w:szCs w:val="24"/>
        </w:rPr>
      </w:pPr>
    </w:p>
    <w:p w14:paraId="05863BE6" w14:textId="77777777" w:rsidR="001C4EDA" w:rsidRDefault="001C4EDA" w:rsidP="001C4EDA">
      <w:pPr>
        <w:spacing w:after="0" w:line="480" w:lineRule="auto"/>
        <w:rPr>
          <w:rFonts w:ascii="Arial" w:hAnsi="Arial" w:cs="Arial"/>
          <w:b/>
          <w:sz w:val="24"/>
          <w:szCs w:val="24"/>
        </w:rPr>
      </w:pPr>
    </w:p>
    <w:p w14:paraId="43B3F926" w14:textId="77777777" w:rsidR="004A09FF" w:rsidRDefault="004A09FF" w:rsidP="001C4EDA">
      <w:pPr>
        <w:spacing w:after="0" w:line="480" w:lineRule="auto"/>
        <w:rPr>
          <w:rFonts w:ascii="Arial" w:hAnsi="Arial" w:cs="Arial"/>
          <w:b/>
          <w:sz w:val="24"/>
          <w:szCs w:val="24"/>
        </w:rPr>
      </w:pPr>
    </w:p>
    <w:p w14:paraId="15A7E11E" w14:textId="77777777" w:rsidR="004A09FF" w:rsidRDefault="004A09FF" w:rsidP="001C4EDA">
      <w:pPr>
        <w:spacing w:after="0" w:line="480" w:lineRule="auto"/>
        <w:rPr>
          <w:rFonts w:ascii="Arial" w:hAnsi="Arial" w:cs="Arial"/>
          <w:sz w:val="24"/>
          <w:szCs w:val="24"/>
          <w:vertAlign w:val="superscript"/>
        </w:rPr>
      </w:pPr>
    </w:p>
    <w:p w14:paraId="589CF7B2" w14:textId="77777777" w:rsidR="001C4EDA" w:rsidRDefault="001C4EDA" w:rsidP="001C4EDA">
      <w:pPr>
        <w:spacing w:after="0" w:line="480" w:lineRule="auto"/>
        <w:rPr>
          <w:rFonts w:ascii="Arial" w:hAnsi="Arial" w:cs="Arial"/>
          <w:b/>
          <w:sz w:val="24"/>
          <w:szCs w:val="24"/>
        </w:rPr>
      </w:pPr>
      <w:r w:rsidRPr="00D81579">
        <w:rPr>
          <w:rFonts w:ascii="Arial" w:hAnsi="Arial" w:cs="Arial"/>
          <w:b/>
          <w:sz w:val="24"/>
          <w:szCs w:val="24"/>
        </w:rPr>
        <w:t xml:space="preserve">*Correspondence: </w:t>
      </w:r>
    </w:p>
    <w:p w14:paraId="18D759B5" w14:textId="13187C58" w:rsidR="001C4EDA" w:rsidRPr="001128A6" w:rsidRDefault="001C4EDA" w:rsidP="001C4EDA">
      <w:pPr>
        <w:spacing w:after="0" w:line="480" w:lineRule="auto"/>
        <w:rPr>
          <w:rFonts w:ascii="Arial" w:hAnsi="Arial" w:cs="Arial"/>
          <w:sz w:val="24"/>
          <w:szCs w:val="24"/>
        </w:rPr>
      </w:pPr>
      <w:r w:rsidRPr="00D81579">
        <w:rPr>
          <w:rFonts w:ascii="Arial" w:hAnsi="Arial" w:cs="Arial"/>
          <w:sz w:val="24"/>
          <w:szCs w:val="24"/>
        </w:rPr>
        <w:t>F.</w:t>
      </w:r>
      <w:r w:rsidRPr="00D81579">
        <w:rPr>
          <w:rFonts w:ascii="Arial" w:hAnsi="Arial" w:cs="Arial"/>
          <w:b/>
          <w:sz w:val="24"/>
          <w:szCs w:val="24"/>
        </w:rPr>
        <w:t xml:space="preserve"> </w:t>
      </w:r>
      <w:r w:rsidRPr="00D81579">
        <w:rPr>
          <w:rFonts w:ascii="Arial" w:hAnsi="Arial" w:cs="Arial"/>
          <w:sz w:val="24"/>
          <w:szCs w:val="24"/>
        </w:rPr>
        <w:t xml:space="preserve">B. Morton, </w:t>
      </w:r>
      <w:r w:rsidR="004A09FF">
        <w:rPr>
          <w:rFonts w:ascii="Arial" w:hAnsi="Arial" w:cs="Arial"/>
          <w:sz w:val="24"/>
          <w:szCs w:val="24"/>
        </w:rPr>
        <w:t xml:space="preserve">Department of </w:t>
      </w:r>
      <w:r w:rsidRPr="00D81579">
        <w:rPr>
          <w:rFonts w:ascii="Arial" w:hAnsi="Arial" w:cs="Arial"/>
          <w:sz w:val="24"/>
          <w:szCs w:val="24"/>
        </w:rPr>
        <w:t xml:space="preserve">Psychology, </w:t>
      </w:r>
      <w:r w:rsidR="004A09FF">
        <w:rPr>
          <w:rFonts w:ascii="Arial" w:hAnsi="Arial" w:cs="Arial"/>
          <w:sz w:val="24"/>
          <w:szCs w:val="24"/>
        </w:rPr>
        <w:t>Franklin and Marshall College, Lancaster, Pennsylvania, 17694 U.S.A</w:t>
      </w:r>
      <w:r w:rsidRPr="00D81579">
        <w:rPr>
          <w:rFonts w:ascii="Arial" w:hAnsi="Arial" w:cs="Arial"/>
          <w:sz w:val="24"/>
          <w:szCs w:val="24"/>
        </w:rPr>
        <w:t xml:space="preserve">. E-mail address: </w:t>
      </w:r>
      <w:hyperlink r:id="rId8" w:history="1">
        <w:r w:rsidRPr="00D81579">
          <w:rPr>
            <w:rStyle w:val="Hyperlink"/>
            <w:rFonts w:ascii="Arial" w:hAnsi="Arial" w:cs="Arial"/>
            <w:sz w:val="24"/>
            <w:szCs w:val="24"/>
          </w:rPr>
          <w:t>morton.blake@gmail.com</w:t>
        </w:r>
      </w:hyperlink>
      <w:r w:rsidRPr="00D81579">
        <w:rPr>
          <w:rFonts w:ascii="Arial" w:hAnsi="Arial" w:cs="Arial"/>
          <w:sz w:val="24"/>
          <w:szCs w:val="24"/>
        </w:rPr>
        <w:t xml:space="preserve"> (F. B. Morton).</w:t>
      </w:r>
    </w:p>
    <w:p w14:paraId="61F271C1" w14:textId="44E5F152" w:rsidR="0077799C" w:rsidRDefault="0077799C" w:rsidP="00F9164E">
      <w:pPr>
        <w:spacing w:after="0" w:line="480" w:lineRule="auto"/>
        <w:outlineLvl w:val="0"/>
        <w:rPr>
          <w:rFonts w:ascii="Arial" w:hAnsi="Arial" w:cs="Arial"/>
          <w:b/>
          <w:sz w:val="24"/>
          <w:szCs w:val="24"/>
        </w:rPr>
      </w:pPr>
      <w:r w:rsidRPr="000401F3">
        <w:rPr>
          <w:rFonts w:ascii="Arial" w:hAnsi="Arial" w:cs="Arial"/>
          <w:b/>
          <w:sz w:val="24"/>
          <w:szCs w:val="24"/>
        </w:rPr>
        <w:lastRenderedPageBreak/>
        <w:t>Abstract</w:t>
      </w:r>
    </w:p>
    <w:p w14:paraId="67262E68" w14:textId="75511E5B" w:rsidR="000401F3" w:rsidRPr="00262E7A" w:rsidRDefault="000401F3" w:rsidP="000401F3">
      <w:pPr>
        <w:spacing w:after="0" w:line="480" w:lineRule="auto"/>
        <w:ind w:firstLine="720"/>
        <w:rPr>
          <w:rFonts w:ascii="Arial" w:hAnsi="Arial" w:cs="Arial"/>
          <w:sz w:val="24"/>
          <w:szCs w:val="24"/>
        </w:rPr>
      </w:pPr>
      <w:r w:rsidRPr="0078671B">
        <w:rPr>
          <w:rFonts w:ascii="Arial" w:hAnsi="Arial" w:cs="Arial"/>
          <w:sz w:val="24"/>
          <w:szCs w:val="24"/>
        </w:rPr>
        <w:t xml:space="preserve">Data reduction </w:t>
      </w:r>
      <w:r>
        <w:rPr>
          <w:rFonts w:ascii="Arial" w:hAnsi="Arial" w:cs="Arial"/>
          <w:sz w:val="24"/>
          <w:szCs w:val="24"/>
        </w:rPr>
        <w:t>analyses</w:t>
      </w:r>
      <w:r w:rsidRPr="0078671B">
        <w:rPr>
          <w:rFonts w:ascii="Arial" w:hAnsi="Arial" w:cs="Arial"/>
          <w:sz w:val="24"/>
          <w:szCs w:val="24"/>
        </w:rPr>
        <w:t xml:space="preserve"> </w:t>
      </w:r>
      <w:r>
        <w:rPr>
          <w:rFonts w:ascii="Arial" w:hAnsi="Arial" w:cs="Arial"/>
          <w:sz w:val="24"/>
          <w:szCs w:val="24"/>
        </w:rPr>
        <w:t xml:space="preserve">like factor analysis (FA) and </w:t>
      </w:r>
      <w:r w:rsidRPr="0078671B">
        <w:rPr>
          <w:rFonts w:ascii="Arial" w:hAnsi="Arial" w:cs="Arial"/>
          <w:sz w:val="24"/>
          <w:szCs w:val="24"/>
        </w:rPr>
        <w:t>prin</w:t>
      </w:r>
      <w:r>
        <w:rPr>
          <w:rFonts w:ascii="Arial" w:hAnsi="Arial" w:cs="Arial"/>
          <w:sz w:val="24"/>
          <w:szCs w:val="24"/>
        </w:rPr>
        <w:t>cipal components analysis (PCA)</w:t>
      </w:r>
      <w:r w:rsidRPr="0078671B">
        <w:rPr>
          <w:rFonts w:ascii="Arial" w:hAnsi="Arial" w:cs="Arial"/>
          <w:sz w:val="24"/>
          <w:szCs w:val="24"/>
        </w:rPr>
        <w:t xml:space="preserve"> </w:t>
      </w:r>
      <w:r>
        <w:rPr>
          <w:rFonts w:ascii="Arial" w:hAnsi="Arial" w:cs="Arial"/>
          <w:sz w:val="24"/>
          <w:szCs w:val="24"/>
        </w:rPr>
        <w:t>identify</w:t>
      </w:r>
      <w:r w:rsidRPr="0078671B">
        <w:rPr>
          <w:rFonts w:ascii="Arial" w:hAnsi="Arial" w:cs="Arial"/>
          <w:sz w:val="24"/>
          <w:szCs w:val="24"/>
        </w:rPr>
        <w:t xml:space="preserve"> inter-relationships between a set of potentially correlated variables, and cluster correlated </w:t>
      </w:r>
      <w:r>
        <w:rPr>
          <w:rFonts w:ascii="Arial" w:hAnsi="Arial" w:cs="Arial"/>
          <w:sz w:val="24"/>
          <w:szCs w:val="24"/>
        </w:rPr>
        <w:t>variables</w:t>
      </w:r>
      <w:r w:rsidRPr="0078671B">
        <w:rPr>
          <w:rFonts w:ascii="Arial" w:hAnsi="Arial" w:cs="Arial"/>
          <w:sz w:val="24"/>
          <w:szCs w:val="24"/>
        </w:rPr>
        <w:t xml:space="preserve"> into fewer discrete categories called “factors” </w:t>
      </w:r>
      <w:r w:rsidRPr="009C7378">
        <w:rPr>
          <w:rFonts w:ascii="Arial" w:hAnsi="Arial" w:cs="Arial"/>
          <w:sz w:val="24"/>
          <w:szCs w:val="24"/>
        </w:rPr>
        <w:t>(</w:t>
      </w:r>
      <w:r>
        <w:rPr>
          <w:rFonts w:ascii="Arial" w:hAnsi="Arial" w:cs="Arial"/>
          <w:sz w:val="24"/>
          <w:szCs w:val="24"/>
        </w:rPr>
        <w:t xml:space="preserve">in </w:t>
      </w:r>
      <w:r w:rsidRPr="009C7378">
        <w:rPr>
          <w:rFonts w:ascii="Arial" w:hAnsi="Arial" w:cs="Arial"/>
          <w:sz w:val="24"/>
          <w:szCs w:val="24"/>
        </w:rPr>
        <w:t>FA) or “components” (</w:t>
      </w:r>
      <w:r>
        <w:rPr>
          <w:rFonts w:ascii="Arial" w:hAnsi="Arial" w:cs="Arial"/>
          <w:sz w:val="24"/>
          <w:szCs w:val="24"/>
        </w:rPr>
        <w:t xml:space="preserve">in </w:t>
      </w:r>
      <w:r w:rsidRPr="009C7378">
        <w:rPr>
          <w:rFonts w:ascii="Arial" w:hAnsi="Arial" w:cs="Arial"/>
          <w:sz w:val="24"/>
          <w:szCs w:val="24"/>
        </w:rPr>
        <w:t>PCA). Because</w:t>
      </w:r>
      <w:r>
        <w:rPr>
          <w:rFonts w:ascii="Arial" w:hAnsi="Arial" w:cs="Arial"/>
          <w:sz w:val="24"/>
          <w:szCs w:val="24"/>
        </w:rPr>
        <w:t xml:space="preserve"> they can provide researchers with a systematic approach to categorizing different sets of </w:t>
      </w:r>
      <w:proofErr w:type="spellStart"/>
      <w:r>
        <w:rPr>
          <w:rFonts w:ascii="Arial" w:hAnsi="Arial" w:cs="Arial"/>
          <w:sz w:val="24"/>
          <w:szCs w:val="24"/>
        </w:rPr>
        <w:t>behaviors</w:t>
      </w:r>
      <w:proofErr w:type="spellEnd"/>
      <w:r>
        <w:rPr>
          <w:rFonts w:ascii="Arial" w:hAnsi="Arial" w:cs="Arial"/>
          <w:sz w:val="24"/>
          <w:szCs w:val="24"/>
        </w:rPr>
        <w:t xml:space="preserve"> (e.g. rates of grooming or aggression between group members), data reduction analyses are </w:t>
      </w:r>
      <w:r w:rsidRPr="0078671B">
        <w:rPr>
          <w:rFonts w:ascii="Arial" w:hAnsi="Arial" w:cs="Arial"/>
          <w:sz w:val="24"/>
          <w:szCs w:val="24"/>
        </w:rPr>
        <w:t xml:space="preserve">increasingly </w:t>
      </w:r>
      <w:r>
        <w:rPr>
          <w:rFonts w:ascii="Arial" w:hAnsi="Arial" w:cs="Arial"/>
          <w:sz w:val="24"/>
          <w:szCs w:val="24"/>
        </w:rPr>
        <w:t>being</w:t>
      </w:r>
      <w:r w:rsidRPr="0078671B">
        <w:rPr>
          <w:rFonts w:ascii="Arial" w:hAnsi="Arial" w:cs="Arial"/>
          <w:sz w:val="24"/>
          <w:szCs w:val="24"/>
        </w:rPr>
        <w:t xml:space="preserve"> used to describe </w:t>
      </w:r>
      <w:r>
        <w:rPr>
          <w:rFonts w:ascii="Arial" w:hAnsi="Arial" w:cs="Arial"/>
          <w:sz w:val="24"/>
          <w:szCs w:val="24"/>
        </w:rPr>
        <w:t>social relationship structure</w:t>
      </w:r>
      <w:r w:rsidRPr="0078671B">
        <w:rPr>
          <w:rFonts w:ascii="Arial" w:hAnsi="Arial" w:cs="Arial"/>
          <w:sz w:val="24"/>
          <w:szCs w:val="24"/>
        </w:rPr>
        <w:t xml:space="preserve"> </w:t>
      </w:r>
      <w:r>
        <w:rPr>
          <w:rFonts w:ascii="Arial" w:hAnsi="Arial" w:cs="Arial"/>
          <w:sz w:val="24"/>
          <w:szCs w:val="24"/>
        </w:rPr>
        <w:t>in</w:t>
      </w:r>
      <w:r w:rsidRPr="0078671B">
        <w:rPr>
          <w:rFonts w:ascii="Arial" w:hAnsi="Arial" w:cs="Arial"/>
          <w:sz w:val="24"/>
          <w:szCs w:val="24"/>
        </w:rPr>
        <w:t xml:space="preserve"> animals</w:t>
      </w:r>
      <w:r>
        <w:rPr>
          <w:rFonts w:ascii="Arial" w:hAnsi="Arial" w:cs="Arial"/>
          <w:sz w:val="24"/>
          <w:szCs w:val="24"/>
        </w:rPr>
        <w:t xml:space="preserve"> (i.e. the number of dimensions and the characteristics of those dimensions). Before</w:t>
      </w:r>
      <w:r w:rsidRPr="0078671B">
        <w:rPr>
          <w:rFonts w:ascii="Arial" w:hAnsi="Arial" w:cs="Arial"/>
          <w:sz w:val="24"/>
          <w:szCs w:val="24"/>
        </w:rPr>
        <w:t xml:space="preserve"> </w:t>
      </w:r>
      <w:r>
        <w:rPr>
          <w:rFonts w:ascii="Arial" w:hAnsi="Arial" w:cs="Arial"/>
          <w:sz w:val="24"/>
          <w:szCs w:val="24"/>
        </w:rPr>
        <w:t>performing</w:t>
      </w:r>
      <w:r w:rsidRPr="0078671B">
        <w:rPr>
          <w:rFonts w:ascii="Arial" w:hAnsi="Arial" w:cs="Arial"/>
          <w:sz w:val="24"/>
          <w:szCs w:val="24"/>
        </w:rPr>
        <w:t xml:space="preserve">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and </w:t>
      </w:r>
      <w:r>
        <w:rPr>
          <w:rFonts w:ascii="Arial" w:hAnsi="Arial" w:cs="Arial"/>
          <w:sz w:val="24"/>
          <w:szCs w:val="24"/>
        </w:rPr>
        <w:t>(</w:t>
      </w:r>
      <w:r w:rsidRPr="0078671B">
        <w:rPr>
          <w:rFonts w:ascii="Arial" w:hAnsi="Arial" w:cs="Arial"/>
          <w:sz w:val="24"/>
          <w:szCs w:val="24"/>
        </w:rPr>
        <w:t>hence) researchers’ interpretation of those results</w:t>
      </w:r>
      <w:r w:rsidRPr="009C7378">
        <w:rPr>
          <w:rFonts w:ascii="Arial" w:hAnsi="Arial" w:cs="Arial"/>
          <w:sz w:val="24"/>
          <w:szCs w:val="24"/>
        </w:rPr>
        <w:t xml:space="preserve">. </w:t>
      </w:r>
      <w:r>
        <w:rPr>
          <w:rFonts w:ascii="Arial" w:hAnsi="Arial" w:cs="Arial"/>
          <w:sz w:val="24"/>
          <w:szCs w:val="24"/>
        </w:rPr>
        <w:t>Using data from a previous study of brown capuchin monkeys (</w:t>
      </w:r>
      <w:proofErr w:type="spellStart"/>
      <w:r w:rsidRPr="00D3731D">
        <w:rPr>
          <w:rFonts w:ascii="Arial" w:hAnsi="Arial" w:cs="Arial"/>
          <w:i/>
          <w:sz w:val="24"/>
          <w:szCs w:val="24"/>
        </w:rPr>
        <w:t>Sapajus</w:t>
      </w:r>
      <w:proofErr w:type="spellEnd"/>
      <w:r w:rsidRPr="00D3731D">
        <w:rPr>
          <w:rFonts w:ascii="Arial" w:hAnsi="Arial" w:cs="Arial"/>
          <w:i/>
          <w:sz w:val="24"/>
          <w:szCs w:val="24"/>
        </w:rPr>
        <w:t xml:space="preserve"> sp.</w:t>
      </w:r>
      <w:r>
        <w:rPr>
          <w:rFonts w:ascii="Arial" w:hAnsi="Arial" w:cs="Arial"/>
          <w:sz w:val="24"/>
          <w:szCs w:val="24"/>
        </w:rPr>
        <w:t xml:space="preserve">) as an example, we </w:t>
      </w:r>
      <w:r w:rsidR="00037282">
        <w:rPr>
          <w:rFonts w:ascii="Arial" w:hAnsi="Arial" w:cs="Arial"/>
          <w:sz w:val="24"/>
          <w:szCs w:val="24"/>
        </w:rPr>
        <w:t>compare</w:t>
      </w:r>
      <w:r>
        <w:rPr>
          <w:rFonts w:ascii="Arial" w:hAnsi="Arial" w:cs="Arial"/>
          <w:sz w:val="24"/>
          <w:szCs w:val="24"/>
        </w:rPr>
        <w:t xml:space="preserve"> </w:t>
      </w:r>
      <w:r w:rsidR="00BC1516">
        <w:rPr>
          <w:rFonts w:ascii="Arial" w:hAnsi="Arial" w:cs="Arial"/>
          <w:sz w:val="24"/>
          <w:szCs w:val="24"/>
        </w:rPr>
        <w:t xml:space="preserve">six </w:t>
      </w:r>
      <w:r>
        <w:rPr>
          <w:rFonts w:ascii="Arial" w:hAnsi="Arial" w:cs="Arial"/>
          <w:sz w:val="24"/>
          <w:szCs w:val="24"/>
        </w:rPr>
        <w:t xml:space="preserve">different extraction methods </w:t>
      </w:r>
      <w:r w:rsidR="00BC1516">
        <w:rPr>
          <w:rFonts w:ascii="Arial" w:hAnsi="Arial" w:cs="Arial"/>
          <w:sz w:val="24"/>
          <w:szCs w:val="24"/>
        </w:rPr>
        <w:t>(Kaiser’s criterion, parallel analysis, complexity, standardized root me</w:t>
      </w:r>
      <w:r w:rsidR="00D85F0A">
        <w:rPr>
          <w:rFonts w:ascii="Arial" w:hAnsi="Arial" w:cs="Arial"/>
          <w:sz w:val="24"/>
          <w:szCs w:val="24"/>
        </w:rPr>
        <w:t>an square residuals, empirical B</w:t>
      </w:r>
      <w:r w:rsidR="00BC1516">
        <w:rPr>
          <w:rFonts w:ascii="Arial" w:hAnsi="Arial" w:cs="Arial"/>
          <w:sz w:val="24"/>
          <w:szCs w:val="24"/>
        </w:rPr>
        <w:t>ay</w:t>
      </w:r>
      <w:r w:rsidR="00D85F0A">
        <w:rPr>
          <w:rFonts w:ascii="Arial" w:hAnsi="Arial" w:cs="Arial"/>
          <w:sz w:val="24"/>
          <w:szCs w:val="24"/>
        </w:rPr>
        <w:t>e</w:t>
      </w:r>
      <w:r w:rsidR="00BC1516">
        <w:rPr>
          <w:rFonts w:ascii="Arial" w:hAnsi="Arial" w:cs="Arial"/>
          <w:sz w:val="24"/>
          <w:szCs w:val="24"/>
        </w:rPr>
        <w:t>sian information factor, very simple structure)</w:t>
      </w:r>
      <w:r w:rsidR="00037282">
        <w:rPr>
          <w:rFonts w:ascii="Arial" w:hAnsi="Arial" w:cs="Arial"/>
          <w:sz w:val="24"/>
          <w:szCs w:val="24"/>
        </w:rPr>
        <w:t>, and assess how each</w:t>
      </w:r>
      <w:r w:rsidR="00BC1516">
        <w:rPr>
          <w:rFonts w:ascii="Arial" w:hAnsi="Arial" w:cs="Arial"/>
          <w:sz w:val="24"/>
          <w:szCs w:val="24"/>
        </w:rPr>
        <w:t xml:space="preserve"> </w:t>
      </w:r>
      <w:r>
        <w:rPr>
          <w:rFonts w:ascii="Arial" w:hAnsi="Arial" w:cs="Arial"/>
          <w:sz w:val="24"/>
          <w:szCs w:val="24"/>
        </w:rPr>
        <w:t xml:space="preserve">differentially affect </w:t>
      </w:r>
      <w:r w:rsidR="00037282">
        <w:rPr>
          <w:rFonts w:ascii="Arial" w:hAnsi="Arial" w:cs="Arial"/>
          <w:sz w:val="24"/>
          <w:szCs w:val="24"/>
        </w:rPr>
        <w:t>the</w:t>
      </w:r>
      <w:r>
        <w:rPr>
          <w:rFonts w:ascii="Arial" w:hAnsi="Arial" w:cs="Arial"/>
          <w:sz w:val="24"/>
          <w:szCs w:val="24"/>
        </w:rPr>
        <w:t xml:space="preserve"> results, and thus interpretation, of </w:t>
      </w:r>
      <w:r w:rsidR="00037282">
        <w:rPr>
          <w:rFonts w:ascii="Arial" w:hAnsi="Arial" w:cs="Arial"/>
          <w:sz w:val="24"/>
          <w:szCs w:val="24"/>
        </w:rPr>
        <w:t xml:space="preserve">capuchin </w:t>
      </w:r>
      <w:r>
        <w:rPr>
          <w:rFonts w:ascii="Arial" w:hAnsi="Arial" w:cs="Arial"/>
          <w:sz w:val="24"/>
          <w:szCs w:val="24"/>
        </w:rPr>
        <w:t xml:space="preserve">social relationship structure. </w:t>
      </w:r>
      <w:r w:rsidR="00BC1516">
        <w:rPr>
          <w:rFonts w:ascii="Arial" w:hAnsi="Arial" w:cs="Arial"/>
          <w:sz w:val="24"/>
          <w:szCs w:val="24"/>
        </w:rPr>
        <w:t xml:space="preserve">We use </w:t>
      </w:r>
      <w:r w:rsidR="00037282">
        <w:rPr>
          <w:rFonts w:ascii="Arial" w:hAnsi="Arial" w:cs="Arial"/>
          <w:sz w:val="24"/>
          <w:szCs w:val="24"/>
        </w:rPr>
        <w:t>this</w:t>
      </w:r>
      <w:r w:rsidR="00BC1516">
        <w:rPr>
          <w:rFonts w:ascii="Arial" w:hAnsi="Arial" w:cs="Arial"/>
          <w:sz w:val="24"/>
          <w:szCs w:val="24"/>
        </w:rPr>
        <w:t xml:space="preserve"> example as a platform </w:t>
      </w:r>
      <w:r w:rsidR="00037282">
        <w:rPr>
          <w:rFonts w:ascii="Arial" w:hAnsi="Arial" w:cs="Arial"/>
          <w:sz w:val="24"/>
          <w:szCs w:val="24"/>
        </w:rPr>
        <w:t>to make</w:t>
      </w:r>
      <w:r w:rsidR="00BC1516">
        <w:rPr>
          <w:rFonts w:ascii="Arial" w:hAnsi="Arial" w:cs="Arial"/>
          <w:sz w:val="24"/>
          <w:szCs w:val="24"/>
        </w:rPr>
        <w:t xml:space="preserve"> </w:t>
      </w:r>
      <w:r w:rsidR="00037282">
        <w:rPr>
          <w:rFonts w:ascii="Arial" w:hAnsi="Arial" w:cs="Arial"/>
          <w:sz w:val="24"/>
          <w:szCs w:val="24"/>
        </w:rPr>
        <w:t>recommendations</w:t>
      </w:r>
      <w:r w:rsidR="00BC1516">
        <w:rPr>
          <w:rFonts w:ascii="Arial" w:hAnsi="Arial" w:cs="Arial"/>
          <w:sz w:val="24"/>
          <w:szCs w:val="24"/>
        </w:rPr>
        <w:t xml:space="preserve"> </w:t>
      </w:r>
      <w:r w:rsidR="00037282">
        <w:rPr>
          <w:rFonts w:ascii="Arial" w:hAnsi="Arial" w:cs="Arial"/>
          <w:sz w:val="24"/>
          <w:szCs w:val="24"/>
        </w:rPr>
        <w:t>to</w:t>
      </w:r>
      <w:r w:rsidR="00BC1516">
        <w:rPr>
          <w:rFonts w:ascii="Arial" w:hAnsi="Arial" w:cs="Arial"/>
          <w:sz w:val="24"/>
          <w:szCs w:val="24"/>
        </w:rPr>
        <w:t xml:space="preserve"> </w:t>
      </w:r>
      <w:r>
        <w:rPr>
          <w:rFonts w:ascii="Arial" w:hAnsi="Arial" w:cs="Arial"/>
          <w:sz w:val="24"/>
          <w:szCs w:val="24"/>
        </w:rPr>
        <w:t>improve the utility and reliability of data reduction techniques for comparative studies of animal social relationships</w:t>
      </w:r>
      <w:r w:rsidR="00BC1516">
        <w:rPr>
          <w:rFonts w:ascii="Arial" w:hAnsi="Arial" w:cs="Arial"/>
          <w:sz w:val="24"/>
          <w:szCs w:val="24"/>
        </w:rPr>
        <w:t>.</w:t>
      </w:r>
    </w:p>
    <w:p w14:paraId="6171BD0B" w14:textId="77777777" w:rsidR="0077799C" w:rsidRDefault="0077799C" w:rsidP="00A8425B">
      <w:pPr>
        <w:spacing w:after="0" w:line="480" w:lineRule="auto"/>
        <w:rPr>
          <w:rFonts w:ascii="Arial" w:hAnsi="Arial" w:cs="Arial"/>
          <w:b/>
          <w:sz w:val="24"/>
          <w:szCs w:val="24"/>
        </w:rPr>
      </w:pPr>
    </w:p>
    <w:p w14:paraId="5B8DEE95" w14:textId="602A22F0" w:rsidR="00A8425B" w:rsidRPr="00D81579" w:rsidRDefault="00A8425B" w:rsidP="00A8425B">
      <w:pPr>
        <w:spacing w:after="0" w:line="480" w:lineRule="auto"/>
        <w:rPr>
          <w:rFonts w:ascii="Arial" w:hAnsi="Arial" w:cs="Arial"/>
          <w:sz w:val="24"/>
          <w:szCs w:val="24"/>
        </w:rPr>
      </w:pPr>
      <w:r w:rsidRPr="00D81579">
        <w:rPr>
          <w:rFonts w:ascii="Arial" w:hAnsi="Arial" w:cs="Arial"/>
          <w:b/>
          <w:sz w:val="24"/>
          <w:szCs w:val="24"/>
        </w:rPr>
        <w:t>Keywords:</w:t>
      </w:r>
      <w:r w:rsidRPr="00D81579">
        <w:rPr>
          <w:rFonts w:ascii="Arial" w:hAnsi="Arial" w:cs="Arial"/>
          <w:sz w:val="24"/>
          <w:szCs w:val="24"/>
        </w:rPr>
        <w:t xml:space="preserve"> </w:t>
      </w:r>
      <w:r>
        <w:rPr>
          <w:rFonts w:ascii="Arial" w:hAnsi="Arial" w:cs="Arial"/>
          <w:sz w:val="24"/>
          <w:szCs w:val="24"/>
        </w:rPr>
        <w:t xml:space="preserve">capuchin monkey, </w:t>
      </w:r>
      <w:proofErr w:type="spellStart"/>
      <w:r w:rsidRPr="00D81579">
        <w:rPr>
          <w:rFonts w:ascii="Arial" w:hAnsi="Arial" w:cs="Arial"/>
          <w:i/>
          <w:sz w:val="24"/>
          <w:szCs w:val="24"/>
        </w:rPr>
        <w:t>Sapajus</w:t>
      </w:r>
      <w:proofErr w:type="spellEnd"/>
      <w:r w:rsidRPr="00D81579">
        <w:rPr>
          <w:rFonts w:ascii="Arial" w:hAnsi="Arial" w:cs="Arial"/>
          <w:i/>
          <w:sz w:val="24"/>
          <w:szCs w:val="24"/>
        </w:rPr>
        <w:t xml:space="preserve"> </w:t>
      </w:r>
      <w:proofErr w:type="spellStart"/>
      <w:r w:rsidR="00580571">
        <w:rPr>
          <w:rFonts w:ascii="Arial" w:hAnsi="Arial" w:cs="Arial"/>
          <w:i/>
          <w:sz w:val="24"/>
          <w:szCs w:val="24"/>
        </w:rPr>
        <w:t>apella</w:t>
      </w:r>
      <w:proofErr w:type="spellEnd"/>
      <w:r>
        <w:rPr>
          <w:rFonts w:ascii="Arial" w:hAnsi="Arial" w:cs="Arial"/>
          <w:sz w:val="24"/>
          <w:szCs w:val="24"/>
        </w:rPr>
        <w:t>, principal components analysis</w:t>
      </w:r>
      <w:r w:rsidRPr="00D81579">
        <w:rPr>
          <w:rFonts w:ascii="Arial" w:hAnsi="Arial" w:cs="Arial"/>
          <w:sz w:val="24"/>
          <w:szCs w:val="24"/>
        </w:rPr>
        <w:t xml:space="preserve">, </w:t>
      </w:r>
      <w:r w:rsidR="00C500D0">
        <w:rPr>
          <w:rFonts w:ascii="Arial" w:hAnsi="Arial" w:cs="Arial"/>
          <w:sz w:val="24"/>
          <w:szCs w:val="24"/>
        </w:rPr>
        <w:t xml:space="preserve">factor analysis, </w:t>
      </w:r>
      <w:r>
        <w:rPr>
          <w:rFonts w:ascii="Arial" w:hAnsi="Arial" w:cs="Arial"/>
          <w:sz w:val="24"/>
          <w:szCs w:val="24"/>
        </w:rPr>
        <w:t xml:space="preserve">Kaiser’s criterion, </w:t>
      </w:r>
      <w:r w:rsidR="00C500D0">
        <w:rPr>
          <w:rFonts w:ascii="Arial" w:hAnsi="Arial" w:cs="Arial"/>
          <w:sz w:val="24"/>
          <w:szCs w:val="24"/>
        </w:rPr>
        <w:t>scree tes</w:t>
      </w:r>
      <w:r w:rsidR="00580571">
        <w:rPr>
          <w:rFonts w:ascii="Arial" w:hAnsi="Arial" w:cs="Arial"/>
          <w:sz w:val="24"/>
          <w:szCs w:val="24"/>
        </w:rPr>
        <w:t xml:space="preserve">t, </w:t>
      </w:r>
      <w:r>
        <w:rPr>
          <w:rFonts w:ascii="Arial" w:hAnsi="Arial" w:cs="Arial"/>
          <w:sz w:val="24"/>
          <w:szCs w:val="24"/>
        </w:rPr>
        <w:t>parallel analysis</w:t>
      </w:r>
    </w:p>
    <w:p w14:paraId="6F06C0AA" w14:textId="77777777" w:rsidR="00A8425B" w:rsidRDefault="00A8425B" w:rsidP="00A8425B">
      <w:pPr>
        <w:spacing w:after="0" w:line="480" w:lineRule="auto"/>
        <w:rPr>
          <w:rFonts w:ascii="Arial" w:hAnsi="Arial" w:cs="Arial"/>
          <w:b/>
          <w:sz w:val="24"/>
          <w:szCs w:val="24"/>
        </w:rPr>
      </w:pPr>
    </w:p>
    <w:p w14:paraId="711A213B" w14:textId="77777777" w:rsidR="00A8425B" w:rsidRPr="0078671B" w:rsidRDefault="00A8425B" w:rsidP="00F9164E">
      <w:pPr>
        <w:spacing w:after="0" w:line="480" w:lineRule="auto"/>
        <w:outlineLvl w:val="0"/>
        <w:rPr>
          <w:rFonts w:ascii="Arial" w:hAnsi="Arial" w:cs="Arial"/>
          <w:b/>
          <w:sz w:val="24"/>
          <w:szCs w:val="24"/>
        </w:rPr>
      </w:pPr>
      <w:r w:rsidRPr="0078671B">
        <w:rPr>
          <w:rFonts w:ascii="Arial" w:hAnsi="Arial" w:cs="Arial"/>
          <w:b/>
          <w:sz w:val="24"/>
          <w:szCs w:val="24"/>
        </w:rPr>
        <w:t>Introduction</w:t>
      </w:r>
    </w:p>
    <w:p w14:paraId="00F243D9" w14:textId="166EF1B2" w:rsidR="00FE7EDF" w:rsidRPr="00FE7EDF" w:rsidRDefault="00FE7EDF" w:rsidP="00FE7EDF">
      <w:pPr>
        <w:spacing w:after="0" w:line="480" w:lineRule="auto"/>
        <w:ind w:firstLine="720"/>
        <w:rPr>
          <w:ins w:id="8" w:author="Blake Morton" w:date="2016-08-04T02:43:00Z"/>
          <w:rFonts w:ascii="Arial" w:hAnsi="Arial" w:cs="Arial"/>
          <w:sz w:val="24"/>
          <w:szCs w:val="24"/>
          <w:lang w:val="en-US"/>
          <w:rPrChange w:id="9" w:author="Blake Morton" w:date="2016-08-04T02:44:00Z">
            <w:rPr>
              <w:ins w:id="10" w:author="Blake Morton" w:date="2016-08-04T02:43:00Z"/>
              <w:rFonts w:ascii="Arial" w:hAnsi="Arial" w:cs="Arial"/>
              <w:sz w:val="24"/>
              <w:szCs w:val="24"/>
            </w:rPr>
          </w:rPrChange>
        </w:rPr>
      </w:pPr>
      <w:ins w:id="11" w:author="Blake Morton" w:date="2016-08-04T02:43:00Z">
        <w:r w:rsidRPr="00FE7EDF">
          <w:rPr>
            <w:rFonts w:ascii="Arial" w:hAnsi="Arial" w:cs="Arial"/>
            <w:sz w:val="24"/>
            <w:szCs w:val="24"/>
            <w:lang w:val="en-US"/>
          </w:rPr>
          <w:t xml:space="preserve">Comparative studies of social relationships are critical to understanding animal sociality and how it evolves (Cords and </w:t>
        </w:r>
        <w:proofErr w:type="spellStart"/>
        <w:r w:rsidRPr="00FE7EDF">
          <w:rPr>
            <w:rFonts w:ascii="Arial" w:hAnsi="Arial" w:cs="Arial"/>
            <w:sz w:val="24"/>
            <w:szCs w:val="24"/>
            <w:lang w:val="en-US"/>
          </w:rPr>
          <w:t>Aureli</w:t>
        </w:r>
        <w:proofErr w:type="spellEnd"/>
        <w:r w:rsidRPr="00FE7EDF">
          <w:rPr>
            <w:rFonts w:ascii="Arial" w:hAnsi="Arial" w:cs="Arial"/>
            <w:sz w:val="24"/>
            <w:szCs w:val="24"/>
            <w:lang w:val="en-US"/>
          </w:rPr>
          <w:t xml:space="preserve"> 2000; Fraser and </w:t>
        </w:r>
        <w:proofErr w:type="spellStart"/>
        <w:r w:rsidRPr="00FE7EDF">
          <w:rPr>
            <w:rFonts w:ascii="Arial" w:hAnsi="Arial" w:cs="Arial"/>
            <w:sz w:val="24"/>
            <w:szCs w:val="24"/>
            <w:lang w:val="en-US"/>
          </w:rPr>
          <w:t>Bugnyar</w:t>
        </w:r>
        <w:proofErr w:type="spellEnd"/>
        <w:r w:rsidRPr="00FE7EDF">
          <w:rPr>
            <w:rFonts w:ascii="Arial" w:hAnsi="Arial" w:cs="Arial"/>
            <w:sz w:val="24"/>
            <w:szCs w:val="24"/>
            <w:lang w:val="en-US"/>
          </w:rPr>
          <w:t xml:space="preserve"> 2010). One challenge researchers face</w:t>
        </w:r>
      </w:ins>
      <w:ins w:id="12" w:author="Blake Morton" w:date="2016-08-04T02:44:00Z">
        <w:r>
          <w:rPr>
            <w:rFonts w:ascii="Arial" w:hAnsi="Arial" w:cs="Arial"/>
            <w:sz w:val="24"/>
            <w:szCs w:val="24"/>
            <w:lang w:val="en-US"/>
          </w:rPr>
          <w:t>, however,</w:t>
        </w:r>
      </w:ins>
      <w:ins w:id="13" w:author="Blake Morton" w:date="2016-08-04T02:43:00Z">
        <w:r w:rsidRPr="00FE7EDF">
          <w:rPr>
            <w:rFonts w:ascii="Arial" w:hAnsi="Arial" w:cs="Arial"/>
            <w:sz w:val="24"/>
            <w:szCs w:val="24"/>
            <w:lang w:val="en-US"/>
          </w:rPr>
          <w:t xml:space="preserve"> is how best to define and quantify social relationships such</w:t>
        </w:r>
        <w:r>
          <w:rPr>
            <w:rFonts w:ascii="Arial" w:hAnsi="Arial" w:cs="Arial"/>
            <w:sz w:val="24"/>
            <w:szCs w:val="24"/>
            <w:lang w:val="en-US"/>
          </w:rPr>
          <w:t xml:space="preserve"> </w:t>
        </w:r>
        <w:r w:rsidRPr="00FE7EDF">
          <w:rPr>
            <w:rFonts w:ascii="Arial" w:hAnsi="Arial" w:cs="Arial"/>
            <w:sz w:val="24"/>
            <w:szCs w:val="24"/>
            <w:lang w:val="en-US"/>
          </w:rPr>
          <w:t>that the data are systematic and comparable across studies and taxa</w:t>
        </w:r>
        <w:r>
          <w:rPr>
            <w:rFonts w:ascii="Arial" w:hAnsi="Arial" w:cs="Arial"/>
            <w:sz w:val="24"/>
            <w:szCs w:val="24"/>
            <w:lang w:val="en-US"/>
          </w:rPr>
          <w:t xml:space="preserve">, </w:t>
        </w:r>
        <w:r>
          <w:rPr>
            <w:rFonts w:ascii="Arial" w:hAnsi="Arial" w:cs="Arial"/>
            <w:sz w:val="24"/>
            <w:szCs w:val="24"/>
          </w:rPr>
          <w:t xml:space="preserve">while simultaneously highlighting the </w:t>
        </w:r>
        <w:r w:rsidRPr="00830D7A">
          <w:rPr>
            <w:rFonts w:ascii="Arial" w:hAnsi="Arial" w:cs="Arial"/>
            <w:i/>
            <w:sz w:val="24"/>
            <w:szCs w:val="24"/>
          </w:rPr>
          <w:t>unique</w:t>
        </w:r>
        <w:r>
          <w:rPr>
            <w:rFonts w:ascii="Arial" w:hAnsi="Arial" w:cs="Arial"/>
            <w:sz w:val="24"/>
            <w:szCs w:val="24"/>
          </w:rPr>
          <w:t xml:space="preserve"> aspects </w:t>
        </w:r>
      </w:ins>
      <w:ins w:id="14" w:author="Blake Morton" w:date="2016-08-04T02:44:00Z">
        <w:r>
          <w:rPr>
            <w:rFonts w:ascii="Arial" w:hAnsi="Arial" w:cs="Arial"/>
            <w:sz w:val="24"/>
            <w:szCs w:val="24"/>
          </w:rPr>
          <w:t xml:space="preserve">of a </w:t>
        </w:r>
      </w:ins>
      <w:ins w:id="15" w:author="Blake Morton" w:date="2016-08-04T02:43:00Z">
        <w:r>
          <w:rPr>
            <w:rFonts w:ascii="Arial" w:hAnsi="Arial" w:cs="Arial"/>
            <w:sz w:val="24"/>
            <w:szCs w:val="24"/>
          </w:rPr>
          <w:t>species’ sociality.</w:t>
        </w:r>
      </w:ins>
    </w:p>
    <w:p w14:paraId="65B3826E" w14:textId="4E7AF886" w:rsidR="003775FC" w:rsidRDefault="00B06AFC" w:rsidP="004F67ED">
      <w:pPr>
        <w:spacing w:after="0" w:line="480" w:lineRule="auto"/>
        <w:ind w:firstLine="720"/>
        <w:rPr>
          <w:ins w:id="16" w:author="Blake Morton" w:date="2016-08-04T01:25:00Z"/>
          <w:rFonts w:ascii="Arial" w:hAnsi="Arial" w:cs="Arial"/>
          <w:sz w:val="24"/>
          <w:szCs w:val="24"/>
        </w:rPr>
      </w:pPr>
      <w:del w:id="17" w:author="Blake Morton" w:date="2016-08-03T17:55:00Z">
        <w:r w:rsidDel="00093502">
          <w:rPr>
            <w:rFonts w:ascii="Arial" w:hAnsi="Arial" w:cs="Arial"/>
            <w:sz w:val="24"/>
            <w:szCs w:val="24"/>
          </w:rPr>
          <w:delText>Comparative s</w:delText>
        </w:r>
        <w:r w:rsidR="00BF523C" w:rsidDel="00093502">
          <w:rPr>
            <w:rFonts w:ascii="Arial" w:hAnsi="Arial" w:cs="Arial"/>
            <w:sz w:val="24"/>
            <w:szCs w:val="24"/>
          </w:rPr>
          <w:delText xml:space="preserve">tudies of social relationships </w:delText>
        </w:r>
      </w:del>
      <w:del w:id="18" w:author="Blake Morton" w:date="2016-08-03T17:22:00Z">
        <w:r w:rsidR="009B04FA" w:rsidDel="00924794">
          <w:rPr>
            <w:rFonts w:ascii="Arial" w:hAnsi="Arial" w:cs="Arial"/>
            <w:sz w:val="24"/>
            <w:szCs w:val="24"/>
          </w:rPr>
          <w:delText xml:space="preserve">are </w:delText>
        </w:r>
      </w:del>
      <w:del w:id="19" w:author="Blake Morton" w:date="2016-08-03T14:35:00Z">
        <w:r w:rsidR="007613DB" w:rsidDel="00964979">
          <w:rPr>
            <w:rFonts w:ascii="Arial" w:hAnsi="Arial" w:cs="Arial"/>
            <w:sz w:val="24"/>
            <w:szCs w:val="24"/>
          </w:rPr>
          <w:delText>critical</w:delText>
        </w:r>
        <w:r w:rsidR="00D3731D" w:rsidDel="00964979">
          <w:rPr>
            <w:rFonts w:ascii="Arial" w:hAnsi="Arial" w:cs="Arial"/>
            <w:sz w:val="24"/>
            <w:szCs w:val="24"/>
          </w:rPr>
          <w:delText xml:space="preserve"> </w:delText>
        </w:r>
      </w:del>
      <w:del w:id="20" w:author="Blake Morton" w:date="2016-08-03T17:22:00Z">
        <w:r w:rsidR="00D3731D" w:rsidDel="00924794">
          <w:rPr>
            <w:rFonts w:ascii="Arial" w:hAnsi="Arial" w:cs="Arial"/>
            <w:sz w:val="24"/>
            <w:szCs w:val="24"/>
          </w:rPr>
          <w:delText>to</w:delText>
        </w:r>
        <w:r w:rsidR="00A8425B" w:rsidRPr="0078671B" w:rsidDel="00924794">
          <w:rPr>
            <w:rFonts w:ascii="Arial" w:hAnsi="Arial" w:cs="Arial"/>
            <w:sz w:val="24"/>
            <w:szCs w:val="24"/>
          </w:rPr>
          <w:delText xml:space="preserve"> </w:delText>
        </w:r>
        <w:r w:rsidR="007613DB" w:rsidDel="00924794">
          <w:rPr>
            <w:rFonts w:ascii="Arial" w:hAnsi="Arial" w:cs="Arial"/>
            <w:sz w:val="24"/>
            <w:szCs w:val="24"/>
          </w:rPr>
          <w:delText>understanding</w:delText>
        </w:r>
      </w:del>
      <w:del w:id="21" w:author="Blake Morton" w:date="2016-08-03T17:55:00Z">
        <w:r w:rsidR="009B04FA" w:rsidDel="00093502">
          <w:rPr>
            <w:rFonts w:ascii="Arial" w:hAnsi="Arial" w:cs="Arial"/>
            <w:sz w:val="24"/>
            <w:szCs w:val="24"/>
          </w:rPr>
          <w:delText xml:space="preserve"> </w:delText>
        </w:r>
        <w:r w:rsidR="00A8425B" w:rsidDel="00093502">
          <w:rPr>
            <w:rFonts w:ascii="Arial" w:hAnsi="Arial" w:cs="Arial"/>
            <w:sz w:val="24"/>
            <w:szCs w:val="24"/>
          </w:rPr>
          <w:delText xml:space="preserve">animal </w:delText>
        </w:r>
        <w:r w:rsidR="00D3731D" w:rsidDel="00093502">
          <w:rPr>
            <w:rFonts w:ascii="Arial" w:hAnsi="Arial" w:cs="Arial"/>
            <w:sz w:val="24"/>
            <w:szCs w:val="24"/>
          </w:rPr>
          <w:delText>sociality</w:delText>
        </w:r>
        <w:r w:rsidR="00686CD1" w:rsidDel="00093502">
          <w:rPr>
            <w:rFonts w:ascii="Arial" w:hAnsi="Arial" w:cs="Arial"/>
            <w:sz w:val="24"/>
            <w:szCs w:val="24"/>
          </w:rPr>
          <w:delText xml:space="preserve"> </w:delText>
        </w:r>
        <w:r w:rsidR="007613DB" w:rsidDel="00093502">
          <w:rPr>
            <w:rFonts w:ascii="Arial" w:hAnsi="Arial" w:cs="Arial"/>
            <w:sz w:val="24"/>
            <w:szCs w:val="24"/>
          </w:rPr>
          <w:delText xml:space="preserve">and how it evolves </w:delText>
        </w:r>
        <w:r w:rsidR="00686CD1" w:rsidDel="00093502">
          <w:rPr>
            <w:rFonts w:ascii="Arial" w:hAnsi="Arial" w:cs="Arial"/>
            <w:sz w:val="24"/>
            <w:szCs w:val="24"/>
          </w:rPr>
          <w:delText>(</w:delText>
        </w:r>
        <w:r w:rsidR="008D7D65" w:rsidDel="00093502">
          <w:rPr>
            <w:rFonts w:ascii="Arial" w:hAnsi="Arial" w:cs="Arial"/>
            <w:sz w:val="24"/>
            <w:szCs w:val="24"/>
          </w:rPr>
          <w:delText xml:space="preserve">Cords and Aureli 2000; </w:delText>
        </w:r>
        <w:r w:rsidR="008D7D65" w:rsidRPr="00F86DF3" w:rsidDel="00093502">
          <w:rPr>
            <w:rFonts w:ascii="Arial" w:hAnsi="Arial" w:cs="Arial"/>
            <w:sz w:val="24"/>
            <w:szCs w:val="24"/>
          </w:rPr>
          <w:delText>Fraser and Bugnyar 2010</w:delText>
        </w:r>
        <w:r w:rsidR="00686CD1" w:rsidDel="00093502">
          <w:rPr>
            <w:rFonts w:ascii="Arial" w:hAnsi="Arial" w:cs="Arial"/>
            <w:sz w:val="24"/>
            <w:szCs w:val="24"/>
          </w:rPr>
          <w:delText xml:space="preserve">). </w:delText>
        </w:r>
        <w:r w:rsidDel="00093502">
          <w:rPr>
            <w:rFonts w:ascii="Arial" w:hAnsi="Arial" w:cs="Arial"/>
            <w:sz w:val="24"/>
            <w:szCs w:val="24"/>
          </w:rPr>
          <w:delText>O</w:delText>
        </w:r>
        <w:r w:rsidR="00A8425B" w:rsidDel="00093502">
          <w:rPr>
            <w:rFonts w:ascii="Arial" w:hAnsi="Arial" w:cs="Arial"/>
            <w:sz w:val="24"/>
            <w:szCs w:val="24"/>
          </w:rPr>
          <w:delText>ne</w:delText>
        </w:r>
        <w:r w:rsidR="00A8425B" w:rsidRPr="0078671B" w:rsidDel="00093502">
          <w:rPr>
            <w:rFonts w:ascii="Arial" w:hAnsi="Arial" w:cs="Arial"/>
            <w:sz w:val="24"/>
            <w:szCs w:val="24"/>
          </w:rPr>
          <w:delText xml:space="preserve"> </w:delText>
        </w:r>
        <w:r w:rsidR="00B74D41" w:rsidDel="00093502">
          <w:rPr>
            <w:rFonts w:ascii="Arial" w:hAnsi="Arial" w:cs="Arial"/>
            <w:sz w:val="24"/>
            <w:szCs w:val="24"/>
          </w:rPr>
          <w:delText>challenge</w:delText>
        </w:r>
        <w:r w:rsidR="00A8425B" w:rsidRPr="0078671B" w:rsidDel="00093502">
          <w:rPr>
            <w:rFonts w:ascii="Arial" w:hAnsi="Arial" w:cs="Arial"/>
            <w:sz w:val="24"/>
            <w:szCs w:val="24"/>
          </w:rPr>
          <w:delText xml:space="preserve"> researchers face</w:delText>
        </w:r>
        <w:r w:rsidR="00686CD1" w:rsidDel="00093502">
          <w:rPr>
            <w:rFonts w:ascii="Arial" w:hAnsi="Arial" w:cs="Arial"/>
            <w:sz w:val="24"/>
            <w:szCs w:val="24"/>
          </w:rPr>
          <w:delText xml:space="preserve"> </w:delText>
        </w:r>
        <w:r w:rsidR="00A8425B" w:rsidRPr="0078671B" w:rsidDel="00093502">
          <w:rPr>
            <w:rFonts w:ascii="Arial" w:hAnsi="Arial" w:cs="Arial"/>
            <w:sz w:val="24"/>
            <w:szCs w:val="24"/>
          </w:rPr>
          <w:delText xml:space="preserve">is how best to </w:delText>
        </w:r>
      </w:del>
      <w:del w:id="22" w:author="Blake Morton" w:date="2016-08-03T17:48:00Z">
        <w:r w:rsidR="00E51EDF" w:rsidDel="00D6243C">
          <w:rPr>
            <w:rFonts w:ascii="Arial" w:hAnsi="Arial" w:cs="Arial"/>
            <w:sz w:val="24"/>
            <w:szCs w:val="24"/>
          </w:rPr>
          <w:delText>define and</w:delText>
        </w:r>
      </w:del>
      <w:del w:id="23" w:author="Blake Morton" w:date="2016-08-03T17:55:00Z">
        <w:r w:rsidR="00E51EDF" w:rsidDel="00093502">
          <w:rPr>
            <w:rFonts w:ascii="Arial" w:hAnsi="Arial" w:cs="Arial"/>
            <w:sz w:val="24"/>
            <w:szCs w:val="24"/>
          </w:rPr>
          <w:delText xml:space="preserve"> </w:delText>
        </w:r>
        <w:r w:rsidR="00A8425B" w:rsidRPr="0078671B" w:rsidDel="00093502">
          <w:rPr>
            <w:rFonts w:ascii="Arial" w:hAnsi="Arial" w:cs="Arial"/>
            <w:sz w:val="24"/>
            <w:szCs w:val="24"/>
          </w:rPr>
          <w:delText xml:space="preserve">quantify </w:delText>
        </w:r>
        <w:r w:rsidR="00BF523C" w:rsidDel="00093502">
          <w:rPr>
            <w:rFonts w:ascii="Arial" w:hAnsi="Arial" w:cs="Arial"/>
            <w:sz w:val="24"/>
            <w:szCs w:val="24"/>
          </w:rPr>
          <w:delText xml:space="preserve">social relationships </w:delText>
        </w:r>
        <w:r w:rsidR="005D696E" w:rsidDel="00093502">
          <w:rPr>
            <w:rFonts w:ascii="Arial" w:hAnsi="Arial" w:cs="Arial"/>
            <w:sz w:val="24"/>
            <w:szCs w:val="24"/>
          </w:rPr>
          <w:delText>such</w:delText>
        </w:r>
        <w:r w:rsidR="00A8425B" w:rsidRPr="0078671B" w:rsidDel="00093502">
          <w:rPr>
            <w:rFonts w:ascii="Arial" w:hAnsi="Arial" w:cs="Arial"/>
            <w:sz w:val="24"/>
            <w:szCs w:val="24"/>
          </w:rPr>
          <w:delText xml:space="preserve"> that </w:delText>
        </w:r>
        <w:r w:rsidR="00A8425B" w:rsidDel="00093502">
          <w:rPr>
            <w:rFonts w:ascii="Arial" w:hAnsi="Arial" w:cs="Arial"/>
            <w:sz w:val="24"/>
            <w:szCs w:val="24"/>
          </w:rPr>
          <w:delText xml:space="preserve">the </w:delText>
        </w:r>
        <w:r w:rsidR="00A8425B" w:rsidRPr="0078671B" w:rsidDel="00093502">
          <w:rPr>
            <w:rFonts w:ascii="Arial" w:hAnsi="Arial" w:cs="Arial"/>
            <w:sz w:val="24"/>
            <w:szCs w:val="24"/>
          </w:rPr>
          <w:delText xml:space="preserve">data are </w:delText>
        </w:r>
        <w:r w:rsidR="00CD33E5" w:rsidDel="00093502">
          <w:rPr>
            <w:rFonts w:ascii="Arial" w:hAnsi="Arial" w:cs="Arial"/>
            <w:sz w:val="24"/>
            <w:szCs w:val="24"/>
          </w:rPr>
          <w:delText xml:space="preserve">systematic and </w:delText>
        </w:r>
        <w:r w:rsidR="00A8425B" w:rsidRPr="0078671B" w:rsidDel="00093502">
          <w:rPr>
            <w:rFonts w:ascii="Arial" w:hAnsi="Arial" w:cs="Arial"/>
            <w:sz w:val="24"/>
            <w:szCs w:val="24"/>
          </w:rPr>
          <w:delText xml:space="preserve">comparable </w:delText>
        </w:r>
      </w:del>
      <w:del w:id="24" w:author="Blake Morton" w:date="2016-08-03T17:50:00Z">
        <w:r w:rsidR="00686CD1" w:rsidDel="00D6243C">
          <w:rPr>
            <w:rFonts w:ascii="Arial" w:hAnsi="Arial" w:cs="Arial"/>
            <w:sz w:val="24"/>
            <w:szCs w:val="24"/>
          </w:rPr>
          <w:delText>across</w:delText>
        </w:r>
        <w:r w:rsidR="00A8425B" w:rsidRPr="0078671B" w:rsidDel="00D6243C">
          <w:rPr>
            <w:rFonts w:ascii="Arial" w:hAnsi="Arial" w:cs="Arial"/>
            <w:sz w:val="24"/>
            <w:szCs w:val="24"/>
          </w:rPr>
          <w:delText xml:space="preserve"> </w:delText>
        </w:r>
      </w:del>
      <w:del w:id="25" w:author="Blake Morton" w:date="2016-08-03T17:23:00Z">
        <w:r w:rsidR="009B04FA" w:rsidDel="00924794">
          <w:rPr>
            <w:rFonts w:ascii="Arial" w:hAnsi="Arial" w:cs="Arial"/>
            <w:sz w:val="24"/>
            <w:szCs w:val="24"/>
          </w:rPr>
          <w:delText xml:space="preserve">studies and </w:delText>
        </w:r>
        <w:r w:rsidR="00A8425B" w:rsidRPr="0078671B" w:rsidDel="00924794">
          <w:rPr>
            <w:rFonts w:ascii="Arial" w:hAnsi="Arial" w:cs="Arial"/>
            <w:sz w:val="24"/>
            <w:szCs w:val="24"/>
          </w:rPr>
          <w:delText>taxa</w:delText>
        </w:r>
      </w:del>
      <w:del w:id="26" w:author="Blake Morton" w:date="2016-08-03T17:48:00Z">
        <w:r w:rsidR="00A8425B" w:rsidRPr="0078671B" w:rsidDel="00D6243C">
          <w:rPr>
            <w:rFonts w:ascii="Arial" w:hAnsi="Arial" w:cs="Arial"/>
            <w:sz w:val="24"/>
            <w:szCs w:val="24"/>
          </w:rPr>
          <w:delText xml:space="preserve">. </w:delText>
        </w:r>
      </w:del>
      <w:r w:rsidR="00A8425B" w:rsidRPr="0078671B">
        <w:rPr>
          <w:rFonts w:ascii="Arial" w:hAnsi="Arial" w:cs="Arial"/>
          <w:sz w:val="24"/>
          <w:szCs w:val="24"/>
        </w:rPr>
        <w:t xml:space="preserve">Data reduction </w:t>
      </w:r>
      <w:r w:rsidR="00A8425B">
        <w:rPr>
          <w:rFonts w:ascii="Arial" w:hAnsi="Arial" w:cs="Arial"/>
          <w:sz w:val="24"/>
          <w:szCs w:val="24"/>
        </w:rPr>
        <w:t>analyses</w:t>
      </w:r>
      <w:r w:rsidR="00A8425B" w:rsidRPr="0078671B">
        <w:rPr>
          <w:rFonts w:ascii="Arial" w:hAnsi="Arial" w:cs="Arial"/>
          <w:sz w:val="24"/>
          <w:szCs w:val="24"/>
        </w:rPr>
        <w:t xml:space="preserve"> </w:t>
      </w:r>
      <w:r w:rsidR="00047AAF">
        <w:rPr>
          <w:rFonts w:ascii="Arial" w:hAnsi="Arial" w:cs="Arial"/>
          <w:sz w:val="24"/>
          <w:szCs w:val="24"/>
        </w:rPr>
        <w:t xml:space="preserve">like </w:t>
      </w:r>
      <w:r w:rsidR="00A8425B">
        <w:rPr>
          <w:rFonts w:ascii="Arial" w:hAnsi="Arial" w:cs="Arial"/>
          <w:sz w:val="24"/>
          <w:szCs w:val="24"/>
        </w:rPr>
        <w:t xml:space="preserve">factor analysis (FA) and </w:t>
      </w:r>
      <w:r w:rsidR="00A8425B" w:rsidRPr="0078671B">
        <w:rPr>
          <w:rFonts w:ascii="Arial" w:hAnsi="Arial" w:cs="Arial"/>
          <w:sz w:val="24"/>
          <w:szCs w:val="24"/>
        </w:rPr>
        <w:t>prin</w:t>
      </w:r>
      <w:r w:rsidR="005D696E">
        <w:rPr>
          <w:rFonts w:ascii="Arial" w:hAnsi="Arial" w:cs="Arial"/>
          <w:sz w:val="24"/>
          <w:szCs w:val="24"/>
        </w:rPr>
        <w:t>cipal components analysis (PCA)</w:t>
      </w:r>
      <w:r w:rsidR="00A8425B" w:rsidRPr="0078671B">
        <w:rPr>
          <w:rFonts w:ascii="Arial" w:hAnsi="Arial" w:cs="Arial"/>
          <w:sz w:val="24"/>
          <w:szCs w:val="24"/>
        </w:rPr>
        <w:t xml:space="preserve"> </w:t>
      </w:r>
      <w:r w:rsidR="00A8425B">
        <w:rPr>
          <w:rFonts w:ascii="Arial" w:hAnsi="Arial" w:cs="Arial"/>
          <w:sz w:val="24"/>
          <w:szCs w:val="24"/>
        </w:rPr>
        <w:t>identify</w:t>
      </w:r>
      <w:r w:rsidR="00A8425B" w:rsidRPr="0078671B">
        <w:rPr>
          <w:rFonts w:ascii="Arial" w:hAnsi="Arial" w:cs="Arial"/>
          <w:sz w:val="24"/>
          <w:szCs w:val="24"/>
        </w:rPr>
        <w:t xml:space="preserve"> inter-relationships between a set of potentially correlated variables, and cluster correlated </w:t>
      </w:r>
      <w:r w:rsidR="00140F05">
        <w:rPr>
          <w:rFonts w:ascii="Arial" w:hAnsi="Arial" w:cs="Arial"/>
          <w:sz w:val="24"/>
          <w:szCs w:val="24"/>
        </w:rPr>
        <w:t>variables</w:t>
      </w:r>
      <w:r w:rsidR="00A8425B" w:rsidRPr="0078671B">
        <w:rPr>
          <w:rFonts w:ascii="Arial" w:hAnsi="Arial" w:cs="Arial"/>
          <w:sz w:val="24"/>
          <w:szCs w:val="24"/>
        </w:rPr>
        <w:t xml:space="preserve"> into fewer discrete categories called “factors” </w:t>
      </w:r>
      <w:r w:rsidR="00A8425B" w:rsidRPr="009C7378">
        <w:rPr>
          <w:rFonts w:ascii="Arial" w:hAnsi="Arial" w:cs="Arial"/>
          <w:sz w:val="24"/>
          <w:szCs w:val="24"/>
        </w:rPr>
        <w:t>(</w:t>
      </w:r>
      <w:r w:rsidR="005D696E">
        <w:rPr>
          <w:rFonts w:ascii="Arial" w:hAnsi="Arial" w:cs="Arial"/>
          <w:sz w:val="24"/>
          <w:szCs w:val="24"/>
        </w:rPr>
        <w:t xml:space="preserve">in </w:t>
      </w:r>
      <w:r w:rsidR="00A8425B" w:rsidRPr="009C7378">
        <w:rPr>
          <w:rFonts w:ascii="Arial" w:hAnsi="Arial" w:cs="Arial"/>
          <w:sz w:val="24"/>
          <w:szCs w:val="24"/>
        </w:rPr>
        <w:t>FA) or “components” (</w:t>
      </w:r>
      <w:r w:rsidR="005D696E">
        <w:rPr>
          <w:rFonts w:ascii="Arial" w:hAnsi="Arial" w:cs="Arial"/>
          <w:sz w:val="24"/>
          <w:szCs w:val="24"/>
        </w:rPr>
        <w:t xml:space="preserve">in </w:t>
      </w:r>
      <w:r w:rsidR="00A8425B" w:rsidRPr="009C7378">
        <w:rPr>
          <w:rFonts w:ascii="Arial" w:hAnsi="Arial" w:cs="Arial"/>
          <w:sz w:val="24"/>
          <w:szCs w:val="24"/>
        </w:rPr>
        <w:t>PCA)</w:t>
      </w:r>
      <w:r w:rsidR="00140F05" w:rsidRPr="009C7378">
        <w:rPr>
          <w:rFonts w:ascii="Arial" w:hAnsi="Arial" w:cs="Arial"/>
          <w:sz w:val="24"/>
          <w:szCs w:val="24"/>
        </w:rPr>
        <w:t xml:space="preserve"> </w:t>
      </w:r>
      <w:r w:rsidR="00A8425B" w:rsidRPr="009C7378">
        <w:rPr>
          <w:rFonts w:ascii="Arial" w:hAnsi="Arial" w:cs="Arial"/>
          <w:sz w:val="24"/>
          <w:szCs w:val="24"/>
        </w:rPr>
        <w:t>(Field 2009</w:t>
      </w:r>
      <w:r w:rsidR="0080015A">
        <w:rPr>
          <w:rFonts w:ascii="Arial" w:hAnsi="Arial" w:cs="Arial"/>
          <w:sz w:val="24"/>
          <w:szCs w:val="24"/>
        </w:rPr>
        <w:t>; Gorsuch</w:t>
      </w:r>
      <w:r w:rsidR="009C7378">
        <w:rPr>
          <w:rFonts w:ascii="Arial" w:hAnsi="Arial" w:cs="Arial"/>
          <w:sz w:val="24"/>
          <w:szCs w:val="24"/>
        </w:rPr>
        <w:t xml:space="preserve"> 1983</w:t>
      </w:r>
      <w:r w:rsidR="00A8425B" w:rsidRPr="009C7378">
        <w:rPr>
          <w:rFonts w:ascii="Arial" w:hAnsi="Arial" w:cs="Arial"/>
          <w:sz w:val="24"/>
          <w:szCs w:val="24"/>
        </w:rPr>
        <w:t>). Because</w:t>
      </w:r>
      <w:r w:rsidR="00A8425B">
        <w:rPr>
          <w:rFonts w:ascii="Arial" w:hAnsi="Arial" w:cs="Arial"/>
          <w:sz w:val="24"/>
          <w:szCs w:val="24"/>
        </w:rPr>
        <w:t xml:space="preserve"> they </w:t>
      </w:r>
      <w:del w:id="27" w:author="Blake Morton" w:date="2016-08-04T02:59:00Z">
        <w:r w:rsidR="00140F05" w:rsidDel="00060958">
          <w:rPr>
            <w:rFonts w:ascii="Arial" w:hAnsi="Arial" w:cs="Arial"/>
            <w:sz w:val="24"/>
            <w:szCs w:val="24"/>
          </w:rPr>
          <w:delText xml:space="preserve">can </w:delText>
        </w:r>
      </w:del>
      <w:r w:rsidR="00A8425B">
        <w:rPr>
          <w:rFonts w:ascii="Arial" w:hAnsi="Arial" w:cs="Arial"/>
          <w:sz w:val="24"/>
          <w:szCs w:val="24"/>
        </w:rPr>
        <w:t xml:space="preserve">provide </w:t>
      </w:r>
      <w:r w:rsidR="00140F05">
        <w:rPr>
          <w:rFonts w:ascii="Arial" w:hAnsi="Arial" w:cs="Arial"/>
          <w:sz w:val="24"/>
          <w:szCs w:val="24"/>
        </w:rPr>
        <w:t xml:space="preserve">researchers with </w:t>
      </w:r>
      <w:r w:rsidR="00A8425B">
        <w:rPr>
          <w:rFonts w:ascii="Arial" w:hAnsi="Arial" w:cs="Arial"/>
          <w:sz w:val="24"/>
          <w:szCs w:val="24"/>
        </w:rPr>
        <w:t xml:space="preserve">a </w:t>
      </w:r>
      <w:del w:id="28" w:author="Blake Morton" w:date="2016-08-04T02:52:00Z">
        <w:r w:rsidR="00A8425B" w:rsidDel="000E0357">
          <w:rPr>
            <w:rFonts w:ascii="Arial" w:hAnsi="Arial" w:cs="Arial"/>
            <w:sz w:val="24"/>
            <w:szCs w:val="24"/>
          </w:rPr>
          <w:delText xml:space="preserve">systematic </w:delText>
        </w:r>
      </w:del>
      <w:ins w:id="29" w:author="Blake Morton" w:date="2016-08-03T15:33:00Z">
        <w:r w:rsidR="002A3ED0">
          <w:rPr>
            <w:rFonts w:ascii="Arial" w:hAnsi="Arial" w:cs="Arial"/>
            <w:sz w:val="24"/>
            <w:szCs w:val="24"/>
          </w:rPr>
          <w:t>relatively</w:t>
        </w:r>
        <w:r w:rsidR="00531B71">
          <w:rPr>
            <w:rFonts w:ascii="Arial" w:hAnsi="Arial" w:cs="Arial"/>
            <w:sz w:val="24"/>
            <w:szCs w:val="24"/>
          </w:rPr>
          <w:t xml:space="preserve"> objective </w:t>
        </w:r>
      </w:ins>
      <w:r w:rsidR="00A8425B">
        <w:rPr>
          <w:rFonts w:ascii="Arial" w:hAnsi="Arial" w:cs="Arial"/>
          <w:sz w:val="24"/>
          <w:szCs w:val="24"/>
        </w:rPr>
        <w:t xml:space="preserve">approach to categorizing </w:t>
      </w:r>
      <w:r w:rsidR="005D696E">
        <w:rPr>
          <w:rFonts w:ascii="Arial" w:hAnsi="Arial" w:cs="Arial"/>
          <w:sz w:val="24"/>
          <w:szCs w:val="24"/>
        </w:rPr>
        <w:t>different sets of</w:t>
      </w:r>
      <w:r w:rsidR="00A8425B">
        <w:rPr>
          <w:rFonts w:ascii="Arial" w:hAnsi="Arial" w:cs="Arial"/>
          <w:sz w:val="24"/>
          <w:szCs w:val="24"/>
        </w:rPr>
        <w:t xml:space="preserve"> </w:t>
      </w:r>
      <w:del w:id="30" w:author="Blake Morton" w:date="2016-08-04T02:52:00Z">
        <w:r w:rsidR="00E639B6" w:rsidDel="000E0357">
          <w:rPr>
            <w:rFonts w:ascii="Arial" w:hAnsi="Arial" w:cs="Arial"/>
            <w:sz w:val="24"/>
            <w:szCs w:val="24"/>
          </w:rPr>
          <w:delText>behavior</w:delText>
        </w:r>
        <w:r w:rsidR="00A8425B" w:rsidDel="000E0357">
          <w:rPr>
            <w:rFonts w:ascii="Arial" w:hAnsi="Arial" w:cs="Arial"/>
            <w:sz w:val="24"/>
            <w:szCs w:val="24"/>
          </w:rPr>
          <w:delText>s</w:delText>
        </w:r>
        <w:r w:rsidR="00D3731D" w:rsidDel="000E0357">
          <w:rPr>
            <w:rFonts w:ascii="Arial" w:hAnsi="Arial" w:cs="Arial"/>
            <w:sz w:val="24"/>
            <w:szCs w:val="24"/>
          </w:rPr>
          <w:delText xml:space="preserve"> </w:delText>
        </w:r>
      </w:del>
      <w:ins w:id="31" w:author="Blake Morton" w:date="2016-08-04T02:52:00Z">
        <w:r w:rsidR="000E0357">
          <w:rPr>
            <w:rFonts w:ascii="Arial" w:hAnsi="Arial" w:cs="Arial"/>
            <w:sz w:val="24"/>
            <w:szCs w:val="24"/>
          </w:rPr>
          <w:t>behavioural interactions</w:t>
        </w:r>
      </w:ins>
      <w:ins w:id="32" w:author="Blake Morton" w:date="2016-08-04T03:03:00Z">
        <w:r w:rsidR="004D37BD">
          <w:rPr>
            <w:rFonts w:ascii="Arial" w:hAnsi="Arial" w:cs="Arial"/>
            <w:sz w:val="24"/>
            <w:szCs w:val="24"/>
          </w:rPr>
          <w:t xml:space="preserve"> </w:t>
        </w:r>
      </w:ins>
      <w:ins w:id="33" w:author="Blake Morton" w:date="2016-08-04T03:21:00Z">
        <w:r w:rsidR="00553CCC">
          <w:rPr>
            <w:rFonts w:ascii="Arial" w:hAnsi="Arial" w:cs="Arial"/>
            <w:sz w:val="24"/>
            <w:szCs w:val="24"/>
          </w:rPr>
          <w:t>within</w:t>
        </w:r>
      </w:ins>
      <w:ins w:id="34" w:author="Blake Morton" w:date="2016-08-04T03:03:00Z">
        <w:r w:rsidR="004D37BD">
          <w:rPr>
            <w:rFonts w:ascii="Arial" w:hAnsi="Arial" w:cs="Arial"/>
            <w:sz w:val="24"/>
            <w:szCs w:val="24"/>
          </w:rPr>
          <w:t xml:space="preserve"> dyads</w:t>
        </w:r>
      </w:ins>
      <w:ins w:id="35" w:author="Blake Morton" w:date="2016-08-04T02:52:00Z">
        <w:r w:rsidR="000E0357">
          <w:rPr>
            <w:rFonts w:ascii="Arial" w:hAnsi="Arial" w:cs="Arial"/>
            <w:sz w:val="24"/>
            <w:szCs w:val="24"/>
          </w:rPr>
          <w:t xml:space="preserve"> </w:t>
        </w:r>
      </w:ins>
      <w:r w:rsidR="00D3731D">
        <w:rPr>
          <w:rFonts w:ascii="Arial" w:hAnsi="Arial" w:cs="Arial"/>
          <w:sz w:val="24"/>
          <w:szCs w:val="24"/>
        </w:rPr>
        <w:t xml:space="preserve">(e.g. rates of </w:t>
      </w:r>
      <w:r w:rsidR="00CD33E5">
        <w:rPr>
          <w:rFonts w:ascii="Arial" w:hAnsi="Arial" w:cs="Arial"/>
          <w:sz w:val="24"/>
          <w:szCs w:val="24"/>
        </w:rPr>
        <w:t xml:space="preserve">grooming or </w:t>
      </w:r>
      <w:r w:rsidR="00D3731D">
        <w:rPr>
          <w:rFonts w:ascii="Arial" w:hAnsi="Arial" w:cs="Arial"/>
          <w:sz w:val="24"/>
          <w:szCs w:val="24"/>
        </w:rPr>
        <w:t xml:space="preserve">aggression between </w:t>
      </w:r>
      <w:del w:id="36" w:author="Blake Morton" w:date="2016-08-04T03:08:00Z">
        <w:r w:rsidR="00D3731D" w:rsidDel="00170AD0">
          <w:rPr>
            <w:rFonts w:ascii="Arial" w:hAnsi="Arial" w:cs="Arial"/>
            <w:sz w:val="24"/>
            <w:szCs w:val="24"/>
          </w:rPr>
          <w:delText>group members</w:delText>
        </w:r>
      </w:del>
      <w:ins w:id="37" w:author="Blake Morton" w:date="2016-08-04T03:08:00Z">
        <w:r w:rsidR="00170AD0">
          <w:rPr>
            <w:rFonts w:ascii="Arial" w:hAnsi="Arial" w:cs="Arial"/>
            <w:sz w:val="24"/>
            <w:szCs w:val="24"/>
          </w:rPr>
          <w:t>two individuals</w:t>
        </w:r>
      </w:ins>
      <w:r w:rsidR="00D3731D">
        <w:rPr>
          <w:rFonts w:ascii="Arial" w:hAnsi="Arial" w:cs="Arial"/>
          <w:sz w:val="24"/>
          <w:szCs w:val="24"/>
        </w:rPr>
        <w:t>)</w:t>
      </w:r>
      <w:r w:rsidR="00A8425B">
        <w:rPr>
          <w:rFonts w:ascii="Arial" w:hAnsi="Arial" w:cs="Arial"/>
          <w:sz w:val="24"/>
          <w:szCs w:val="24"/>
        </w:rPr>
        <w:t xml:space="preserve">, data reduction analyses are </w:t>
      </w:r>
      <w:r w:rsidR="00A8425B" w:rsidRPr="0078671B">
        <w:rPr>
          <w:rFonts w:ascii="Arial" w:hAnsi="Arial" w:cs="Arial"/>
          <w:sz w:val="24"/>
          <w:szCs w:val="24"/>
        </w:rPr>
        <w:t xml:space="preserve">increasingly </w:t>
      </w:r>
      <w:r w:rsidR="00A8425B">
        <w:rPr>
          <w:rFonts w:ascii="Arial" w:hAnsi="Arial" w:cs="Arial"/>
          <w:sz w:val="24"/>
          <w:szCs w:val="24"/>
        </w:rPr>
        <w:t>being</w:t>
      </w:r>
      <w:r w:rsidR="00A8425B" w:rsidRPr="0078671B">
        <w:rPr>
          <w:rFonts w:ascii="Arial" w:hAnsi="Arial" w:cs="Arial"/>
          <w:sz w:val="24"/>
          <w:szCs w:val="24"/>
        </w:rPr>
        <w:t xml:space="preserve"> used to describe </w:t>
      </w:r>
      <w:r w:rsidR="00A8425B">
        <w:rPr>
          <w:rFonts w:ascii="Arial" w:hAnsi="Arial" w:cs="Arial"/>
          <w:sz w:val="24"/>
          <w:szCs w:val="24"/>
        </w:rPr>
        <w:t>social relationship structure</w:t>
      </w:r>
      <w:r w:rsidR="00A8425B" w:rsidRPr="0078671B">
        <w:rPr>
          <w:rFonts w:ascii="Arial" w:hAnsi="Arial" w:cs="Arial"/>
          <w:sz w:val="24"/>
          <w:szCs w:val="24"/>
        </w:rPr>
        <w:t xml:space="preserve"> </w:t>
      </w:r>
      <w:r w:rsidR="00140F05">
        <w:rPr>
          <w:rFonts w:ascii="Arial" w:hAnsi="Arial" w:cs="Arial"/>
          <w:sz w:val="24"/>
          <w:szCs w:val="24"/>
        </w:rPr>
        <w:t>in</w:t>
      </w:r>
      <w:r w:rsidR="00A8425B" w:rsidRPr="0078671B">
        <w:rPr>
          <w:rFonts w:ascii="Arial" w:hAnsi="Arial" w:cs="Arial"/>
          <w:sz w:val="24"/>
          <w:szCs w:val="24"/>
        </w:rPr>
        <w:t xml:space="preserve"> animals</w:t>
      </w:r>
      <w:del w:id="38" w:author="Blake Morton" w:date="2016-08-03T17:26:00Z">
        <w:r w:rsidR="00A8425B" w:rsidRPr="0078671B" w:rsidDel="00924794">
          <w:rPr>
            <w:rFonts w:ascii="Arial" w:hAnsi="Arial" w:cs="Arial"/>
            <w:sz w:val="24"/>
            <w:szCs w:val="24"/>
          </w:rPr>
          <w:delText xml:space="preserve">, </w:delText>
        </w:r>
        <w:r w:rsidR="0056002C" w:rsidDel="00924794">
          <w:rPr>
            <w:rFonts w:ascii="Arial" w:hAnsi="Arial" w:cs="Arial"/>
            <w:sz w:val="24"/>
            <w:szCs w:val="24"/>
          </w:rPr>
          <w:delText>such as</w:delText>
        </w:r>
        <w:r w:rsidR="00A8425B" w:rsidDel="00924794">
          <w:rPr>
            <w:rFonts w:ascii="Arial" w:hAnsi="Arial" w:cs="Arial"/>
            <w:sz w:val="24"/>
            <w:szCs w:val="24"/>
          </w:rPr>
          <w:delText xml:space="preserve"> </w:delText>
        </w:r>
        <w:r w:rsidR="00A8425B" w:rsidRPr="009C7378" w:rsidDel="00924794">
          <w:rPr>
            <w:rFonts w:ascii="Arial" w:hAnsi="Arial" w:cs="Arial"/>
            <w:sz w:val="24"/>
            <w:szCs w:val="24"/>
          </w:rPr>
          <w:delText>Japanese macaques (</w:delText>
        </w:r>
        <w:r w:rsidR="00A8425B" w:rsidRPr="009C7378" w:rsidDel="00924794">
          <w:rPr>
            <w:rFonts w:ascii="Arial" w:hAnsi="Arial" w:cs="Arial"/>
            <w:i/>
            <w:sz w:val="24"/>
            <w:szCs w:val="24"/>
          </w:rPr>
          <w:delText>Macaca fuscata</w:delText>
        </w:r>
        <w:r w:rsidR="00A8425B" w:rsidRPr="009C7378" w:rsidDel="00924794">
          <w:rPr>
            <w:rFonts w:ascii="Arial" w:hAnsi="Arial" w:cs="Arial"/>
            <w:sz w:val="24"/>
            <w:szCs w:val="24"/>
          </w:rPr>
          <w:delText>;</w:delText>
        </w:r>
      </w:del>
      <w:ins w:id="39" w:author="Blake Morton" w:date="2016-08-03T17:26:00Z">
        <w:r w:rsidR="007F4BA4">
          <w:rPr>
            <w:rFonts w:ascii="Arial" w:hAnsi="Arial" w:cs="Arial"/>
            <w:sz w:val="24"/>
            <w:szCs w:val="24"/>
          </w:rPr>
          <w:t xml:space="preserve">; </w:t>
        </w:r>
      </w:ins>
      <w:ins w:id="40" w:author="Blake Morton" w:date="2016-08-03T17:30:00Z">
        <w:r w:rsidR="007F4BA4">
          <w:rPr>
            <w:rFonts w:ascii="Arial" w:hAnsi="Arial" w:cs="Arial"/>
            <w:sz w:val="24"/>
            <w:szCs w:val="24"/>
          </w:rPr>
          <w:t xml:space="preserve">that is, the number of dimensions and the characteristics of those dimensions </w:t>
        </w:r>
      </w:ins>
      <w:ins w:id="41" w:author="Blake Morton" w:date="2016-08-03T17:26:00Z">
        <w:r w:rsidR="00924794">
          <w:rPr>
            <w:rFonts w:ascii="Arial" w:hAnsi="Arial" w:cs="Arial"/>
            <w:sz w:val="24"/>
            <w:szCs w:val="24"/>
          </w:rPr>
          <w:t>(</w:t>
        </w:r>
      </w:ins>
      <w:proofErr w:type="spellStart"/>
      <w:del w:id="42" w:author="Blake Morton" w:date="2016-08-03T17:26:00Z">
        <w:r w:rsidR="00A8425B" w:rsidRPr="009C7378" w:rsidDel="00924794">
          <w:rPr>
            <w:rFonts w:ascii="Arial" w:hAnsi="Arial" w:cs="Arial"/>
            <w:sz w:val="24"/>
            <w:szCs w:val="24"/>
          </w:rPr>
          <w:delText xml:space="preserve"> </w:delText>
        </w:r>
      </w:del>
      <w:r w:rsidR="00A8425B" w:rsidRPr="00F86DF3">
        <w:rPr>
          <w:rFonts w:ascii="Arial" w:hAnsi="Arial" w:cs="Arial"/>
          <w:sz w:val="24"/>
          <w:szCs w:val="24"/>
        </w:rPr>
        <w:t>Majolo</w:t>
      </w:r>
      <w:proofErr w:type="spellEnd"/>
      <w:r w:rsidR="00A8425B" w:rsidRPr="00F86DF3">
        <w:rPr>
          <w:rFonts w:ascii="Arial" w:hAnsi="Arial" w:cs="Arial"/>
          <w:sz w:val="24"/>
          <w:szCs w:val="24"/>
        </w:rPr>
        <w:t xml:space="preserve"> et al. 2010</w:t>
      </w:r>
      <w:del w:id="43" w:author="Blake Morton" w:date="2016-08-03T17:26:00Z">
        <w:r w:rsidR="00A8425B" w:rsidRPr="00F86DF3" w:rsidDel="00924794">
          <w:rPr>
            <w:rFonts w:ascii="Arial" w:hAnsi="Arial" w:cs="Arial"/>
            <w:sz w:val="24"/>
            <w:szCs w:val="24"/>
          </w:rPr>
          <w:delText>), Barbary macaques (</w:delText>
        </w:r>
        <w:r w:rsidR="00A8425B" w:rsidRPr="00F86DF3" w:rsidDel="00924794">
          <w:rPr>
            <w:rFonts w:ascii="Arial" w:hAnsi="Arial" w:cs="Arial"/>
            <w:i/>
            <w:sz w:val="24"/>
            <w:szCs w:val="24"/>
          </w:rPr>
          <w:delText>Macaca sylvanus</w:delText>
        </w:r>
        <w:r w:rsidR="00A8425B" w:rsidRPr="00F86DF3" w:rsidDel="00924794">
          <w:rPr>
            <w:rFonts w:ascii="Arial" w:hAnsi="Arial" w:cs="Arial"/>
            <w:sz w:val="24"/>
            <w:szCs w:val="24"/>
          </w:rPr>
          <w:delText>;</w:delText>
        </w:r>
      </w:del>
      <w:ins w:id="44" w:author="Blake Morton" w:date="2016-08-03T17:26:00Z">
        <w:r w:rsidR="00924794">
          <w:rPr>
            <w:rFonts w:ascii="Arial" w:hAnsi="Arial" w:cs="Arial"/>
            <w:sz w:val="24"/>
            <w:szCs w:val="24"/>
          </w:rPr>
          <w:t>;</w:t>
        </w:r>
      </w:ins>
      <w:r w:rsidR="00A8425B" w:rsidRPr="00F86DF3">
        <w:rPr>
          <w:rFonts w:ascii="Arial" w:hAnsi="Arial" w:cs="Arial"/>
          <w:sz w:val="24"/>
          <w:szCs w:val="24"/>
        </w:rPr>
        <w:t xml:space="preserve"> McFarland and </w:t>
      </w:r>
      <w:proofErr w:type="spellStart"/>
      <w:r w:rsidR="00A8425B" w:rsidRPr="00F86DF3">
        <w:rPr>
          <w:rFonts w:ascii="Arial" w:hAnsi="Arial" w:cs="Arial"/>
          <w:sz w:val="24"/>
          <w:szCs w:val="24"/>
        </w:rPr>
        <w:t>Majolo</w:t>
      </w:r>
      <w:proofErr w:type="spellEnd"/>
      <w:r w:rsidR="00A8425B" w:rsidRPr="00F86DF3">
        <w:rPr>
          <w:rFonts w:ascii="Arial" w:hAnsi="Arial" w:cs="Arial"/>
          <w:sz w:val="24"/>
          <w:szCs w:val="24"/>
        </w:rPr>
        <w:t xml:space="preserve"> 2011</w:t>
      </w:r>
      <w:ins w:id="45" w:author="Blake Morton" w:date="2016-08-03T17:27:00Z">
        <w:r w:rsidR="00924794">
          <w:rPr>
            <w:rFonts w:ascii="Arial" w:hAnsi="Arial" w:cs="Arial"/>
            <w:sz w:val="24"/>
            <w:szCs w:val="24"/>
          </w:rPr>
          <w:t xml:space="preserve">; </w:t>
        </w:r>
      </w:ins>
      <w:del w:id="46" w:author="Blake Morton" w:date="2016-08-03T17:27:00Z">
        <w:r w:rsidR="00A8425B" w:rsidRPr="00F86DF3" w:rsidDel="00924794">
          <w:rPr>
            <w:rFonts w:ascii="Arial" w:hAnsi="Arial" w:cs="Arial"/>
            <w:sz w:val="24"/>
            <w:szCs w:val="24"/>
          </w:rPr>
          <w:delText>), spider monkeys (</w:delText>
        </w:r>
        <w:r w:rsidR="00A8425B" w:rsidRPr="00F86DF3" w:rsidDel="00924794">
          <w:rPr>
            <w:rFonts w:ascii="Arial" w:hAnsi="Arial" w:cs="Arial"/>
            <w:i/>
            <w:sz w:val="24"/>
            <w:szCs w:val="24"/>
          </w:rPr>
          <w:delText>Ateles geoffroyi</w:delText>
        </w:r>
        <w:r w:rsidR="00A8425B" w:rsidRPr="00F86DF3" w:rsidDel="00924794">
          <w:rPr>
            <w:rFonts w:ascii="Arial" w:hAnsi="Arial" w:cs="Arial"/>
            <w:sz w:val="24"/>
            <w:szCs w:val="24"/>
          </w:rPr>
          <w:delText xml:space="preserve">; </w:delText>
        </w:r>
      </w:del>
      <w:proofErr w:type="spellStart"/>
      <w:r w:rsidR="00A8425B" w:rsidRPr="00F86DF3">
        <w:rPr>
          <w:rFonts w:ascii="Arial" w:hAnsi="Arial" w:cs="Arial"/>
          <w:sz w:val="24"/>
          <w:szCs w:val="24"/>
        </w:rPr>
        <w:t>Rebeccini</w:t>
      </w:r>
      <w:proofErr w:type="spellEnd"/>
      <w:r w:rsidR="00A8425B" w:rsidRPr="00F86DF3">
        <w:rPr>
          <w:rFonts w:ascii="Arial" w:hAnsi="Arial" w:cs="Arial"/>
          <w:sz w:val="24"/>
          <w:szCs w:val="24"/>
        </w:rPr>
        <w:t xml:space="preserve"> et al. 2011</w:t>
      </w:r>
      <w:del w:id="47" w:author="Blake Morton" w:date="2016-08-03T17:27:00Z">
        <w:r w:rsidR="00A8425B" w:rsidRPr="00F86DF3" w:rsidDel="00924794">
          <w:rPr>
            <w:rFonts w:ascii="Arial" w:hAnsi="Arial" w:cs="Arial"/>
            <w:sz w:val="24"/>
            <w:szCs w:val="24"/>
          </w:rPr>
          <w:delText xml:space="preserve">), </w:delText>
        </w:r>
        <w:r w:rsidR="00140F05" w:rsidRPr="00F86DF3" w:rsidDel="00924794">
          <w:rPr>
            <w:rFonts w:ascii="Arial" w:hAnsi="Arial" w:cs="Arial"/>
            <w:sz w:val="24"/>
            <w:szCs w:val="24"/>
          </w:rPr>
          <w:delText>capuchin monkeys (</w:delText>
        </w:r>
        <w:r w:rsidR="00B10248" w:rsidRPr="00F86DF3" w:rsidDel="00924794">
          <w:rPr>
            <w:rFonts w:ascii="Arial" w:hAnsi="Arial" w:cs="Arial"/>
            <w:i/>
            <w:sz w:val="24"/>
            <w:szCs w:val="24"/>
          </w:rPr>
          <w:delText>Sapajus sp</w:delText>
        </w:r>
        <w:r w:rsidR="00BB7A47" w:rsidRPr="00F86DF3" w:rsidDel="00924794">
          <w:rPr>
            <w:rFonts w:ascii="Arial" w:hAnsi="Arial" w:cs="Arial"/>
            <w:i/>
            <w:sz w:val="24"/>
            <w:szCs w:val="24"/>
          </w:rPr>
          <w:delText>.</w:delText>
        </w:r>
        <w:r w:rsidR="00BB7A47" w:rsidDel="00924794">
          <w:rPr>
            <w:rFonts w:ascii="Arial" w:hAnsi="Arial" w:cs="Arial"/>
            <w:i/>
            <w:sz w:val="24"/>
            <w:szCs w:val="24"/>
          </w:rPr>
          <w:delText xml:space="preserve">, </w:delText>
        </w:r>
        <w:r w:rsidR="00BB7A47" w:rsidDel="00924794">
          <w:rPr>
            <w:rFonts w:ascii="Arial" w:hAnsi="Arial" w:cs="Arial"/>
            <w:sz w:val="24"/>
            <w:szCs w:val="24"/>
          </w:rPr>
          <w:delText xml:space="preserve">formerly </w:delText>
        </w:r>
        <w:r w:rsidR="00BB7A47" w:rsidRPr="00056408" w:rsidDel="00924794">
          <w:rPr>
            <w:rFonts w:ascii="Arial" w:hAnsi="Arial" w:cs="Arial"/>
            <w:i/>
            <w:sz w:val="24"/>
            <w:szCs w:val="24"/>
          </w:rPr>
          <w:delText>Cebus apella</w:delText>
        </w:r>
        <w:r w:rsidR="00BB7A47" w:rsidDel="00924794">
          <w:rPr>
            <w:rFonts w:ascii="Arial" w:hAnsi="Arial" w:cs="Arial"/>
            <w:sz w:val="24"/>
            <w:szCs w:val="24"/>
          </w:rPr>
          <w:delText xml:space="preserve">; </w:delText>
        </w:r>
        <w:r w:rsidR="00BB7A47" w:rsidRPr="009C7378" w:rsidDel="00924794">
          <w:rPr>
            <w:rFonts w:ascii="Arial" w:hAnsi="Arial" w:cs="Arial"/>
            <w:sz w:val="24"/>
            <w:szCs w:val="24"/>
          </w:rPr>
          <w:delText xml:space="preserve">see Alfaro et al. 2012; </w:delText>
        </w:r>
      </w:del>
      <w:ins w:id="48" w:author="Blake Morton" w:date="2016-08-03T17:27:00Z">
        <w:r w:rsidR="00924794">
          <w:rPr>
            <w:rFonts w:ascii="Arial" w:hAnsi="Arial" w:cs="Arial"/>
            <w:sz w:val="24"/>
            <w:szCs w:val="24"/>
          </w:rPr>
          <w:t xml:space="preserve">; </w:t>
        </w:r>
      </w:ins>
      <w:r w:rsidR="00BB7A47" w:rsidRPr="009C7378">
        <w:rPr>
          <w:rFonts w:ascii="Arial" w:hAnsi="Arial" w:cs="Arial"/>
          <w:sz w:val="24"/>
          <w:szCs w:val="24"/>
        </w:rPr>
        <w:t xml:space="preserve">Morton et al. </w:t>
      </w:r>
      <w:r w:rsidR="00D3731D">
        <w:rPr>
          <w:rFonts w:ascii="Arial" w:hAnsi="Arial" w:cs="Arial"/>
          <w:sz w:val="24"/>
          <w:szCs w:val="24"/>
        </w:rPr>
        <w:t>2015</w:t>
      </w:r>
      <w:ins w:id="49" w:author="Blake Morton" w:date="2016-08-03T17:27:00Z">
        <w:r w:rsidR="00924794">
          <w:rPr>
            <w:rFonts w:ascii="Arial" w:hAnsi="Arial" w:cs="Arial"/>
            <w:sz w:val="24"/>
            <w:szCs w:val="24"/>
          </w:rPr>
          <w:t xml:space="preserve">; </w:t>
        </w:r>
      </w:ins>
      <w:del w:id="50" w:author="Blake Morton" w:date="2016-08-03T17:27:00Z">
        <w:r w:rsidR="00140F05" w:rsidRPr="009C7378" w:rsidDel="00924794">
          <w:rPr>
            <w:rFonts w:ascii="Arial" w:hAnsi="Arial" w:cs="Arial"/>
            <w:sz w:val="24"/>
            <w:szCs w:val="24"/>
          </w:rPr>
          <w:delText>),</w:delText>
        </w:r>
        <w:r w:rsidR="00140F05" w:rsidDel="00924794">
          <w:rPr>
            <w:rFonts w:ascii="Arial" w:hAnsi="Arial" w:cs="Arial"/>
            <w:sz w:val="24"/>
            <w:szCs w:val="24"/>
          </w:rPr>
          <w:delText xml:space="preserve"> </w:delText>
        </w:r>
        <w:r w:rsidR="00A8425B" w:rsidRPr="0078671B" w:rsidDel="00924794">
          <w:rPr>
            <w:rFonts w:ascii="Arial" w:hAnsi="Arial" w:cs="Arial"/>
            <w:sz w:val="24"/>
            <w:szCs w:val="24"/>
          </w:rPr>
          <w:delText>chimpanzees (</w:delText>
        </w:r>
        <w:r w:rsidR="00A8425B" w:rsidRPr="0012193A" w:rsidDel="00924794">
          <w:rPr>
            <w:rFonts w:ascii="Arial" w:hAnsi="Arial" w:cs="Arial"/>
            <w:i/>
            <w:sz w:val="24"/>
            <w:szCs w:val="24"/>
          </w:rPr>
          <w:delText xml:space="preserve">Pan </w:delText>
        </w:r>
        <w:r w:rsidR="00A8425B" w:rsidRPr="00F86DF3" w:rsidDel="00924794">
          <w:rPr>
            <w:rFonts w:ascii="Arial" w:hAnsi="Arial" w:cs="Arial"/>
            <w:i/>
            <w:sz w:val="24"/>
            <w:szCs w:val="24"/>
          </w:rPr>
          <w:delText>troglodytes</w:delText>
        </w:r>
        <w:r w:rsidR="00A8425B" w:rsidRPr="00F86DF3" w:rsidDel="00924794">
          <w:rPr>
            <w:rFonts w:ascii="Arial" w:hAnsi="Arial" w:cs="Arial"/>
            <w:sz w:val="24"/>
            <w:szCs w:val="24"/>
          </w:rPr>
          <w:delText xml:space="preserve">; </w:delText>
        </w:r>
      </w:del>
      <w:r w:rsidR="00A8425B" w:rsidRPr="00F86DF3">
        <w:rPr>
          <w:rFonts w:ascii="Arial" w:hAnsi="Arial" w:cs="Arial"/>
          <w:sz w:val="24"/>
          <w:szCs w:val="24"/>
        </w:rPr>
        <w:t xml:space="preserve">Fraser et al. 2008; </w:t>
      </w:r>
      <w:proofErr w:type="spellStart"/>
      <w:r w:rsidR="00A8425B" w:rsidRPr="00F86DF3">
        <w:rPr>
          <w:rFonts w:ascii="Arial" w:hAnsi="Arial" w:cs="Arial"/>
          <w:sz w:val="24"/>
          <w:szCs w:val="24"/>
        </w:rPr>
        <w:t>Koski</w:t>
      </w:r>
      <w:proofErr w:type="spellEnd"/>
      <w:r w:rsidR="00A8425B" w:rsidRPr="00F86DF3">
        <w:rPr>
          <w:rFonts w:ascii="Arial" w:hAnsi="Arial" w:cs="Arial"/>
          <w:sz w:val="24"/>
          <w:szCs w:val="24"/>
        </w:rPr>
        <w:t xml:space="preserve"> et al. 2012</w:t>
      </w:r>
      <w:del w:id="51" w:author="Blake Morton" w:date="2016-08-03T17:27:00Z">
        <w:r w:rsidR="00A8425B" w:rsidRPr="00F86DF3" w:rsidDel="00924794">
          <w:rPr>
            <w:rFonts w:ascii="Arial" w:hAnsi="Arial" w:cs="Arial"/>
            <w:sz w:val="24"/>
            <w:szCs w:val="24"/>
          </w:rPr>
          <w:delText>), bonobos (</w:delText>
        </w:r>
        <w:r w:rsidR="00A8425B" w:rsidRPr="00F86DF3" w:rsidDel="00924794">
          <w:rPr>
            <w:rFonts w:ascii="Arial" w:hAnsi="Arial" w:cs="Arial"/>
            <w:i/>
            <w:sz w:val="24"/>
            <w:szCs w:val="24"/>
          </w:rPr>
          <w:delText>Pan paniscus</w:delText>
        </w:r>
        <w:r w:rsidR="00A8425B" w:rsidRPr="00F86DF3" w:rsidDel="00924794">
          <w:rPr>
            <w:rFonts w:ascii="Arial" w:hAnsi="Arial" w:cs="Arial"/>
            <w:sz w:val="24"/>
            <w:szCs w:val="24"/>
          </w:rPr>
          <w:delText>;</w:delText>
        </w:r>
      </w:del>
      <w:ins w:id="52" w:author="Blake Morton" w:date="2016-08-03T17:27:00Z">
        <w:r w:rsidR="00924794">
          <w:rPr>
            <w:rFonts w:ascii="Arial" w:hAnsi="Arial" w:cs="Arial"/>
            <w:sz w:val="24"/>
            <w:szCs w:val="24"/>
          </w:rPr>
          <w:t>;</w:t>
        </w:r>
      </w:ins>
      <w:r w:rsidR="00A8425B" w:rsidRPr="00F86DF3">
        <w:rPr>
          <w:rFonts w:ascii="Arial" w:hAnsi="Arial" w:cs="Arial"/>
          <w:sz w:val="24"/>
          <w:szCs w:val="24"/>
        </w:rPr>
        <w:t xml:space="preserve"> </w:t>
      </w:r>
      <w:r w:rsidR="00BB7A47" w:rsidRPr="00F86DF3">
        <w:rPr>
          <w:rFonts w:ascii="Arial" w:hAnsi="Arial" w:cs="Arial"/>
          <w:sz w:val="24"/>
          <w:szCs w:val="24"/>
        </w:rPr>
        <w:t>Stevens et al. 2015</w:t>
      </w:r>
      <w:del w:id="53" w:author="Blake Morton" w:date="2016-08-03T17:27:00Z">
        <w:r w:rsidR="00A8425B" w:rsidRPr="00F86DF3" w:rsidDel="00924794">
          <w:rPr>
            <w:rFonts w:ascii="Arial" w:hAnsi="Arial" w:cs="Arial"/>
            <w:sz w:val="24"/>
            <w:szCs w:val="24"/>
          </w:rPr>
          <w:delText>), and common ravens (</w:delText>
        </w:r>
        <w:r w:rsidR="00A8425B" w:rsidRPr="00F86DF3" w:rsidDel="00924794">
          <w:rPr>
            <w:rFonts w:ascii="Arial" w:hAnsi="Arial" w:cs="Arial"/>
            <w:i/>
            <w:sz w:val="24"/>
            <w:szCs w:val="24"/>
          </w:rPr>
          <w:delText>Corvus corax</w:delText>
        </w:r>
        <w:r w:rsidR="00A8425B" w:rsidRPr="00F86DF3" w:rsidDel="00924794">
          <w:rPr>
            <w:rFonts w:ascii="Arial" w:hAnsi="Arial" w:cs="Arial"/>
            <w:sz w:val="24"/>
            <w:szCs w:val="24"/>
          </w:rPr>
          <w:delText>;</w:delText>
        </w:r>
        <w:r w:rsidR="00CD33E5" w:rsidRPr="00CD33E5" w:rsidDel="00924794">
          <w:rPr>
            <w:rFonts w:ascii="Arial" w:hAnsi="Arial" w:cs="Arial"/>
            <w:sz w:val="24"/>
            <w:szCs w:val="24"/>
          </w:rPr>
          <w:delText xml:space="preserve"> </w:delText>
        </w:r>
      </w:del>
      <w:ins w:id="54" w:author="Blake Morton" w:date="2016-08-03T17:27:00Z">
        <w:r w:rsidR="00924794">
          <w:rPr>
            <w:rFonts w:ascii="Arial" w:hAnsi="Arial" w:cs="Arial"/>
            <w:sz w:val="24"/>
            <w:szCs w:val="24"/>
          </w:rPr>
          <w:t xml:space="preserve">; </w:t>
        </w:r>
      </w:ins>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 xml:space="preserve"> </w:t>
      </w:r>
      <w:proofErr w:type="spellStart"/>
      <w:r w:rsidR="00CD33E5" w:rsidRPr="009C7378">
        <w:rPr>
          <w:rFonts w:ascii="Arial" w:hAnsi="Arial" w:cs="Arial"/>
          <w:sz w:val="24"/>
          <w:szCs w:val="24"/>
        </w:rPr>
        <w:t>Loretto</w:t>
      </w:r>
      <w:proofErr w:type="spellEnd"/>
      <w:r w:rsidR="00CD33E5" w:rsidRPr="009C7378">
        <w:rPr>
          <w:rFonts w:ascii="Arial" w:hAnsi="Arial" w:cs="Arial"/>
          <w:sz w:val="24"/>
          <w:szCs w:val="24"/>
        </w:rPr>
        <w:t xml:space="preserve"> et al. 2012</w:t>
      </w:r>
      <w:r w:rsidR="00A8425B" w:rsidRPr="009C7378">
        <w:rPr>
          <w:rFonts w:ascii="Arial" w:hAnsi="Arial" w:cs="Arial"/>
          <w:sz w:val="24"/>
          <w:szCs w:val="24"/>
        </w:rPr>
        <w:t>).</w:t>
      </w:r>
      <w:del w:id="55" w:author="Blake Morton" w:date="2016-08-03T17:25:00Z">
        <w:r w:rsidR="00D3731D" w:rsidDel="00924794">
          <w:rPr>
            <w:rFonts w:ascii="Arial" w:hAnsi="Arial" w:cs="Arial"/>
            <w:sz w:val="24"/>
            <w:szCs w:val="24"/>
          </w:rPr>
          <w:delText xml:space="preserve"> </w:delText>
        </w:r>
        <w:r w:rsidR="00CD33E5" w:rsidDel="00924794">
          <w:rPr>
            <w:rFonts w:ascii="Arial" w:hAnsi="Arial" w:cs="Arial"/>
            <w:sz w:val="24"/>
            <w:szCs w:val="24"/>
          </w:rPr>
          <w:delText xml:space="preserve">Although </w:delText>
        </w:r>
        <w:r w:rsidR="009E0286" w:rsidDel="00924794">
          <w:rPr>
            <w:rFonts w:ascii="Arial" w:hAnsi="Arial" w:cs="Arial"/>
            <w:sz w:val="24"/>
            <w:szCs w:val="24"/>
          </w:rPr>
          <w:delText>data reduction analyses have</w:delText>
        </w:r>
        <w:r w:rsidR="00D3731D" w:rsidDel="00924794">
          <w:rPr>
            <w:rFonts w:ascii="Arial" w:hAnsi="Arial" w:cs="Arial"/>
            <w:sz w:val="24"/>
            <w:szCs w:val="24"/>
          </w:rPr>
          <w:delText xml:space="preserve"> </w:delText>
        </w:r>
      </w:del>
      <w:del w:id="56" w:author="Blake Morton" w:date="2016-08-03T14:36:00Z">
        <w:r w:rsidR="00D3731D" w:rsidDel="00964979">
          <w:rPr>
            <w:rFonts w:ascii="Arial" w:hAnsi="Arial" w:cs="Arial"/>
            <w:sz w:val="24"/>
            <w:szCs w:val="24"/>
          </w:rPr>
          <w:delText>prima</w:delText>
        </w:r>
        <w:r w:rsidR="009E0286" w:rsidDel="00964979">
          <w:rPr>
            <w:rFonts w:ascii="Arial" w:hAnsi="Arial" w:cs="Arial"/>
            <w:sz w:val="24"/>
            <w:szCs w:val="24"/>
          </w:rPr>
          <w:delText xml:space="preserve">rily </w:delText>
        </w:r>
      </w:del>
      <w:del w:id="57" w:author="Blake Morton" w:date="2016-08-03T17:25:00Z">
        <w:r w:rsidR="009E0286" w:rsidDel="00924794">
          <w:rPr>
            <w:rFonts w:ascii="Arial" w:hAnsi="Arial" w:cs="Arial"/>
            <w:sz w:val="24"/>
            <w:szCs w:val="24"/>
          </w:rPr>
          <w:delText xml:space="preserve">been used </w:delText>
        </w:r>
      </w:del>
      <w:del w:id="58" w:author="Blake Morton" w:date="2016-08-03T14:36:00Z">
        <w:r w:rsidR="009E0286" w:rsidDel="00964979">
          <w:rPr>
            <w:rFonts w:ascii="Arial" w:hAnsi="Arial" w:cs="Arial"/>
            <w:sz w:val="24"/>
            <w:szCs w:val="24"/>
          </w:rPr>
          <w:delText>to study primate social relationships</w:delText>
        </w:r>
        <w:r w:rsidR="00D3731D" w:rsidDel="00964979">
          <w:rPr>
            <w:rFonts w:ascii="Arial" w:hAnsi="Arial" w:cs="Arial"/>
            <w:sz w:val="24"/>
            <w:szCs w:val="24"/>
          </w:rPr>
          <w:delText xml:space="preserve">, </w:delText>
        </w:r>
      </w:del>
      <w:del w:id="59" w:author="Blake Morton" w:date="2016-08-03T17:25:00Z">
        <w:r w:rsidR="009E0286" w:rsidDel="00924794">
          <w:rPr>
            <w:rFonts w:ascii="Arial" w:hAnsi="Arial" w:cs="Arial"/>
            <w:sz w:val="24"/>
            <w:szCs w:val="24"/>
          </w:rPr>
          <w:delText>this</w:delText>
        </w:r>
        <w:r w:rsidR="00242E26" w:rsidDel="00924794">
          <w:rPr>
            <w:rFonts w:ascii="Arial" w:hAnsi="Arial" w:cs="Arial"/>
            <w:sz w:val="24"/>
            <w:szCs w:val="24"/>
          </w:rPr>
          <w:delText xml:space="preserve"> analytic</w:delText>
        </w:r>
        <w:r w:rsidR="009E0286" w:rsidDel="00924794">
          <w:rPr>
            <w:rFonts w:ascii="Arial" w:hAnsi="Arial" w:cs="Arial"/>
            <w:sz w:val="24"/>
            <w:szCs w:val="24"/>
          </w:rPr>
          <w:delText xml:space="preserve"> approach is a</w:delText>
        </w:r>
        <w:r w:rsidR="00CD33E5" w:rsidDel="00924794">
          <w:rPr>
            <w:rFonts w:ascii="Arial" w:hAnsi="Arial" w:cs="Arial"/>
            <w:sz w:val="24"/>
            <w:szCs w:val="24"/>
          </w:rPr>
          <w:delText xml:space="preserve"> potential</w:delText>
        </w:r>
        <w:r w:rsidR="009E0286" w:rsidDel="00924794">
          <w:rPr>
            <w:rFonts w:ascii="Arial" w:hAnsi="Arial" w:cs="Arial"/>
            <w:sz w:val="24"/>
            <w:szCs w:val="24"/>
          </w:rPr>
          <w:delText>ly</w:delText>
        </w:r>
        <w:r w:rsidR="00CD33E5" w:rsidDel="00924794">
          <w:rPr>
            <w:rFonts w:ascii="Arial" w:hAnsi="Arial" w:cs="Arial"/>
            <w:sz w:val="24"/>
            <w:szCs w:val="24"/>
          </w:rPr>
          <w:delText xml:space="preserve"> useful tool for studying social relationship structure across</w:delText>
        </w:r>
        <w:r w:rsidR="00D3731D" w:rsidDel="00924794">
          <w:rPr>
            <w:rFonts w:ascii="Arial" w:hAnsi="Arial" w:cs="Arial"/>
            <w:sz w:val="24"/>
            <w:szCs w:val="24"/>
          </w:rPr>
          <w:delText xml:space="preserve"> a </w:delText>
        </w:r>
        <w:r w:rsidR="00CD33E5" w:rsidDel="00924794">
          <w:rPr>
            <w:rFonts w:ascii="Arial" w:hAnsi="Arial" w:cs="Arial"/>
            <w:sz w:val="24"/>
            <w:szCs w:val="24"/>
          </w:rPr>
          <w:delText xml:space="preserve">much </w:delText>
        </w:r>
        <w:r w:rsidR="00D3731D" w:rsidDel="00924794">
          <w:rPr>
            <w:rFonts w:ascii="Arial" w:hAnsi="Arial" w:cs="Arial"/>
            <w:sz w:val="24"/>
            <w:szCs w:val="24"/>
          </w:rPr>
          <w:delText>broader range of taxonomi</w:delText>
        </w:r>
        <w:r w:rsidR="00CD33E5" w:rsidDel="00924794">
          <w:rPr>
            <w:rFonts w:ascii="Arial" w:hAnsi="Arial" w:cs="Arial"/>
            <w:sz w:val="24"/>
            <w:szCs w:val="24"/>
          </w:rPr>
          <w:delText>c groups (</w:delText>
        </w:r>
        <w:r w:rsidR="009E0286" w:rsidDel="00924794">
          <w:rPr>
            <w:rFonts w:ascii="Arial" w:hAnsi="Arial" w:cs="Arial"/>
            <w:sz w:val="24"/>
            <w:szCs w:val="24"/>
          </w:rPr>
          <w:delText xml:space="preserve">e.g. </w:delText>
        </w:r>
        <w:r w:rsidR="00CD33E5" w:rsidRPr="00F86DF3" w:rsidDel="00924794">
          <w:rPr>
            <w:rFonts w:ascii="Arial" w:hAnsi="Arial" w:cs="Arial"/>
            <w:sz w:val="24"/>
            <w:szCs w:val="24"/>
          </w:rPr>
          <w:delText>Fraser and Bugnyar 2010</w:delText>
        </w:r>
        <w:r w:rsidR="00CD33E5" w:rsidDel="00924794">
          <w:rPr>
            <w:rFonts w:ascii="Arial" w:hAnsi="Arial" w:cs="Arial"/>
            <w:sz w:val="24"/>
            <w:szCs w:val="24"/>
          </w:rPr>
          <w:delText>).</w:delText>
        </w:r>
      </w:del>
      <w:ins w:id="60" w:author="Blake Morton" w:date="2016-08-03T17:31:00Z">
        <w:r w:rsidR="007F4BA4">
          <w:rPr>
            <w:rFonts w:ascii="Arial" w:hAnsi="Arial" w:cs="Arial"/>
            <w:sz w:val="24"/>
            <w:szCs w:val="24"/>
          </w:rPr>
          <w:t xml:space="preserve"> </w:t>
        </w:r>
      </w:ins>
    </w:p>
    <w:p w14:paraId="3FF1F764" w14:textId="7BEAB453" w:rsidR="005A7A41" w:rsidDel="00093502" w:rsidRDefault="005A7A41">
      <w:pPr>
        <w:spacing w:after="0" w:line="480" w:lineRule="auto"/>
        <w:ind w:firstLine="720"/>
        <w:rPr>
          <w:del w:id="61" w:author="Blake Morton" w:date="2016-08-03T17:31:00Z"/>
          <w:rFonts w:ascii="Arial" w:hAnsi="Arial" w:cs="Arial"/>
          <w:sz w:val="24"/>
          <w:szCs w:val="24"/>
        </w:rPr>
      </w:pPr>
    </w:p>
    <w:p w14:paraId="7DBAEC90" w14:textId="04341852" w:rsidR="005A7A41" w:rsidRPr="00170AD0" w:rsidDel="00704EF7" w:rsidRDefault="005A7A41">
      <w:pPr>
        <w:spacing w:after="0" w:line="480" w:lineRule="auto"/>
        <w:ind w:firstLine="720"/>
        <w:rPr>
          <w:del w:id="62" w:author="Blake Morton" w:date="2016-08-03T15:09:00Z"/>
          <w:rFonts w:ascii="Arial" w:hAnsi="Arial" w:cs="Arial"/>
          <w:sz w:val="24"/>
          <w:szCs w:val="24"/>
          <w:highlight w:val="yellow"/>
          <w:rPrChange w:id="63" w:author="Blake Morton" w:date="2016-08-04T03:08:00Z">
            <w:rPr>
              <w:del w:id="64" w:author="Blake Morton" w:date="2016-08-03T15:09:00Z"/>
              <w:rFonts w:ascii="Arial" w:hAnsi="Arial" w:cs="Arial"/>
              <w:sz w:val="24"/>
              <w:szCs w:val="24"/>
            </w:rPr>
          </w:rPrChange>
        </w:rPr>
      </w:pPr>
      <w:del w:id="65" w:author="Blake Morton" w:date="2016-08-03T17:30:00Z">
        <w:r w:rsidDel="007F4BA4">
          <w:rPr>
            <w:rFonts w:ascii="Arial" w:hAnsi="Arial" w:cs="Arial"/>
            <w:sz w:val="24"/>
            <w:szCs w:val="24"/>
          </w:rPr>
          <w:delText>D</w:delText>
        </w:r>
        <w:r w:rsidR="00866891" w:rsidDel="007F4BA4">
          <w:rPr>
            <w:rFonts w:ascii="Arial" w:hAnsi="Arial" w:cs="Arial"/>
            <w:sz w:val="24"/>
            <w:szCs w:val="24"/>
          </w:rPr>
          <w:delText xml:space="preserve">ata reduction analyses </w:delText>
        </w:r>
        <w:r w:rsidDel="007F4BA4">
          <w:rPr>
            <w:rFonts w:ascii="Arial" w:hAnsi="Arial" w:cs="Arial"/>
            <w:sz w:val="24"/>
            <w:szCs w:val="24"/>
          </w:rPr>
          <w:delText>can facilitate</w:delText>
        </w:r>
        <w:r w:rsidR="00866891" w:rsidDel="007F4BA4">
          <w:rPr>
            <w:rFonts w:ascii="Arial" w:hAnsi="Arial" w:cs="Arial"/>
            <w:sz w:val="24"/>
            <w:szCs w:val="24"/>
          </w:rPr>
          <w:delText xml:space="preserve"> </w:delText>
        </w:r>
        <w:r w:rsidR="007B183D" w:rsidDel="007F4BA4">
          <w:rPr>
            <w:rFonts w:ascii="Arial" w:hAnsi="Arial" w:cs="Arial"/>
            <w:sz w:val="24"/>
            <w:szCs w:val="24"/>
          </w:rPr>
          <w:delText>researchers’ understanding</w:delText>
        </w:r>
        <w:r w:rsidR="00866891" w:rsidDel="007F4BA4">
          <w:rPr>
            <w:rFonts w:ascii="Arial" w:hAnsi="Arial" w:cs="Arial"/>
            <w:sz w:val="24"/>
            <w:szCs w:val="24"/>
          </w:rPr>
          <w:delText xml:space="preserve"> of </w:delText>
        </w:r>
        <w:r w:rsidR="009875BF" w:rsidDel="007F4BA4">
          <w:rPr>
            <w:rFonts w:ascii="Arial" w:hAnsi="Arial" w:cs="Arial"/>
            <w:sz w:val="24"/>
            <w:szCs w:val="24"/>
          </w:rPr>
          <w:delText xml:space="preserve">the </w:delText>
        </w:r>
        <w:r w:rsidDel="007F4BA4">
          <w:rPr>
            <w:rFonts w:ascii="Arial" w:hAnsi="Arial" w:cs="Arial"/>
            <w:sz w:val="24"/>
            <w:szCs w:val="24"/>
          </w:rPr>
          <w:delText xml:space="preserve">overall </w:delText>
        </w:r>
        <w:r w:rsidR="00866891" w:rsidDel="007F4BA4">
          <w:rPr>
            <w:rFonts w:ascii="Arial" w:hAnsi="Arial" w:cs="Arial"/>
            <w:sz w:val="24"/>
            <w:szCs w:val="24"/>
          </w:rPr>
          <w:delText>stru</w:delText>
        </w:r>
        <w:r w:rsidDel="007F4BA4">
          <w:rPr>
            <w:rFonts w:ascii="Arial" w:hAnsi="Arial" w:cs="Arial"/>
            <w:sz w:val="24"/>
            <w:szCs w:val="24"/>
          </w:rPr>
          <w:delText>cture of social relationships</w:delText>
        </w:r>
        <w:r w:rsidR="00BF523C" w:rsidDel="007F4BA4">
          <w:rPr>
            <w:rFonts w:ascii="Arial" w:hAnsi="Arial" w:cs="Arial"/>
            <w:sz w:val="24"/>
            <w:szCs w:val="24"/>
          </w:rPr>
          <w:delText>; that is, the number of dimensions and the characteristics of those dimensions</w:delText>
        </w:r>
        <w:r w:rsidDel="007F4BA4">
          <w:rPr>
            <w:rFonts w:ascii="Arial" w:hAnsi="Arial" w:cs="Arial"/>
            <w:sz w:val="24"/>
            <w:szCs w:val="24"/>
          </w:rPr>
          <w:delText xml:space="preserve">. </w:delText>
        </w:r>
      </w:del>
      <w:del w:id="66" w:author="Blake Morton" w:date="2016-08-03T17:31:00Z">
        <w:r w:rsidDel="007F4BA4">
          <w:rPr>
            <w:rFonts w:ascii="Arial" w:hAnsi="Arial" w:cs="Arial"/>
            <w:sz w:val="24"/>
            <w:szCs w:val="24"/>
          </w:rPr>
          <w:delText xml:space="preserve">For example, </w:delText>
        </w:r>
        <w:r w:rsidR="00BA212A" w:rsidDel="007F4BA4">
          <w:rPr>
            <w:rFonts w:ascii="Arial" w:hAnsi="Arial" w:cs="Arial"/>
            <w:sz w:val="24"/>
            <w:szCs w:val="24"/>
          </w:rPr>
          <w:delText>while</w:delText>
        </w:r>
        <w:r w:rsidR="000C34A6" w:rsidDel="007F4BA4">
          <w:rPr>
            <w:rFonts w:ascii="Arial" w:hAnsi="Arial" w:cs="Arial"/>
            <w:sz w:val="24"/>
            <w:szCs w:val="24"/>
          </w:rPr>
          <w:delText xml:space="preserve"> </w:delText>
        </w:r>
        <w:r w:rsidDel="007F4BA4">
          <w:rPr>
            <w:rFonts w:ascii="Arial" w:hAnsi="Arial" w:cs="Arial"/>
            <w:sz w:val="24"/>
            <w:szCs w:val="24"/>
          </w:rPr>
          <w:delText>s</w:delText>
        </w:r>
      </w:del>
      <w:ins w:id="67" w:author="Blake Morton" w:date="2016-08-04T02:59:00Z">
        <w:r w:rsidR="00060958">
          <w:rPr>
            <w:rFonts w:ascii="Arial" w:hAnsi="Arial" w:cs="Arial"/>
            <w:sz w:val="24"/>
            <w:szCs w:val="24"/>
          </w:rPr>
          <w:t>S</w:t>
        </w:r>
      </w:ins>
      <w:ins w:id="68" w:author="Blake Morton" w:date="2016-08-04T02:41:00Z">
        <w:r w:rsidR="00FE7EDF">
          <w:rPr>
            <w:rFonts w:ascii="Arial" w:hAnsi="Arial" w:cs="Arial"/>
            <w:sz w:val="24"/>
            <w:szCs w:val="24"/>
          </w:rPr>
          <w:t>ocial</w:t>
        </w:r>
      </w:ins>
      <w:del w:id="69" w:author="Blake Morton" w:date="2016-08-04T02:41:00Z">
        <w:r w:rsidDel="00FE7EDF">
          <w:rPr>
            <w:rFonts w:ascii="Arial" w:hAnsi="Arial" w:cs="Arial"/>
            <w:sz w:val="24"/>
            <w:szCs w:val="24"/>
          </w:rPr>
          <w:delText>ocial</w:delText>
        </w:r>
      </w:del>
      <w:r>
        <w:rPr>
          <w:rFonts w:ascii="Arial" w:hAnsi="Arial" w:cs="Arial"/>
          <w:sz w:val="24"/>
          <w:szCs w:val="24"/>
        </w:rPr>
        <w:t xml:space="preserve"> relationship</w:t>
      </w:r>
      <w:ins w:id="70" w:author="Blake Morton" w:date="2016-08-04T02:42:00Z">
        <w:r w:rsidR="00FE7EDF">
          <w:rPr>
            <w:rFonts w:ascii="Arial" w:hAnsi="Arial" w:cs="Arial"/>
            <w:sz w:val="24"/>
            <w:szCs w:val="24"/>
          </w:rPr>
          <w:t xml:space="preserve"> structure </w:t>
        </w:r>
      </w:ins>
      <w:ins w:id="71" w:author="Blake Morton" w:date="2016-08-04T03:03:00Z">
        <w:r w:rsidR="004D37BD">
          <w:rPr>
            <w:rFonts w:ascii="Arial" w:hAnsi="Arial" w:cs="Arial"/>
            <w:sz w:val="24"/>
            <w:szCs w:val="24"/>
          </w:rPr>
          <w:t>in animals</w:t>
        </w:r>
      </w:ins>
      <w:ins w:id="72" w:author="Blake Morton" w:date="2016-08-04T02:45:00Z">
        <w:r w:rsidR="00FE7EDF">
          <w:rPr>
            <w:rFonts w:ascii="Arial" w:hAnsi="Arial" w:cs="Arial"/>
            <w:sz w:val="24"/>
            <w:szCs w:val="24"/>
          </w:rPr>
          <w:t xml:space="preserve"> </w:t>
        </w:r>
      </w:ins>
      <w:del w:id="73" w:author="Blake Morton" w:date="2016-08-04T02:42:00Z">
        <w:r w:rsidDel="00FE7EDF">
          <w:rPr>
            <w:rFonts w:ascii="Arial" w:hAnsi="Arial" w:cs="Arial"/>
            <w:sz w:val="24"/>
            <w:szCs w:val="24"/>
          </w:rPr>
          <w:delText>s</w:delText>
        </w:r>
      </w:del>
      <w:ins w:id="74" w:author="Blake Morton" w:date="2016-08-04T02:47:00Z">
        <w:r w:rsidR="00FE7EDF">
          <w:rPr>
            <w:rFonts w:ascii="Arial" w:hAnsi="Arial" w:cs="Arial"/>
            <w:sz w:val="24"/>
            <w:szCs w:val="24"/>
          </w:rPr>
          <w:t xml:space="preserve">has </w:t>
        </w:r>
      </w:ins>
      <w:ins w:id="75" w:author="Blake Morton" w:date="2016-08-04T02:59:00Z">
        <w:r w:rsidR="00060958">
          <w:rPr>
            <w:rFonts w:ascii="Arial" w:hAnsi="Arial" w:cs="Arial"/>
            <w:sz w:val="24"/>
            <w:szCs w:val="24"/>
          </w:rPr>
          <w:t xml:space="preserve">traditionally </w:t>
        </w:r>
      </w:ins>
      <w:ins w:id="76" w:author="Blake Morton" w:date="2016-08-04T02:47:00Z">
        <w:r w:rsidR="00FE7EDF">
          <w:rPr>
            <w:rFonts w:ascii="Arial" w:hAnsi="Arial" w:cs="Arial"/>
            <w:sz w:val="24"/>
            <w:szCs w:val="24"/>
          </w:rPr>
          <w:t>been</w:t>
        </w:r>
      </w:ins>
      <w:del w:id="77" w:author="Blake Morton" w:date="2016-08-03T17:56:00Z">
        <w:r w:rsidDel="00093502">
          <w:rPr>
            <w:rFonts w:ascii="Arial" w:hAnsi="Arial" w:cs="Arial"/>
            <w:sz w:val="24"/>
            <w:szCs w:val="24"/>
          </w:rPr>
          <w:delText xml:space="preserve"> </w:delText>
        </w:r>
      </w:del>
      <w:del w:id="78" w:author="Blake Morton" w:date="2016-08-03T15:34:00Z">
        <w:r w:rsidDel="00106AB4">
          <w:rPr>
            <w:rFonts w:ascii="Arial" w:hAnsi="Arial" w:cs="Arial"/>
            <w:sz w:val="24"/>
            <w:szCs w:val="24"/>
          </w:rPr>
          <w:delText xml:space="preserve">have </w:delText>
        </w:r>
      </w:del>
      <w:del w:id="79" w:author="Blake Morton" w:date="2016-08-03T17:32:00Z">
        <w:r w:rsidDel="007F4BA4">
          <w:rPr>
            <w:rFonts w:ascii="Arial" w:hAnsi="Arial" w:cs="Arial"/>
            <w:sz w:val="24"/>
            <w:szCs w:val="24"/>
          </w:rPr>
          <w:delText xml:space="preserve">traditionally </w:delText>
        </w:r>
      </w:del>
      <w:ins w:id="80" w:author="Blake Morton" w:date="2016-08-03T17:31:00Z">
        <w:r w:rsidR="007F4BA4">
          <w:rPr>
            <w:rFonts w:ascii="Arial" w:hAnsi="Arial" w:cs="Arial"/>
            <w:sz w:val="24"/>
            <w:szCs w:val="24"/>
          </w:rPr>
          <w:t xml:space="preserve"> </w:t>
        </w:r>
      </w:ins>
      <w:del w:id="81" w:author="Blake Morton" w:date="2016-08-03T15:34:00Z">
        <w:r w:rsidDel="00106AB4">
          <w:rPr>
            <w:rFonts w:ascii="Arial" w:hAnsi="Arial" w:cs="Arial"/>
            <w:sz w:val="24"/>
            <w:szCs w:val="24"/>
          </w:rPr>
          <w:delText xml:space="preserve">been </w:delText>
        </w:r>
      </w:del>
      <w:del w:id="82" w:author="Blake Morton" w:date="2016-08-04T03:00:00Z">
        <w:r w:rsidDel="00060958">
          <w:rPr>
            <w:rFonts w:ascii="Arial" w:hAnsi="Arial" w:cs="Arial"/>
            <w:sz w:val="24"/>
            <w:szCs w:val="24"/>
          </w:rPr>
          <w:delText>described</w:delText>
        </w:r>
      </w:del>
      <w:ins w:id="83" w:author="Blake Morton" w:date="2016-08-04T03:09:00Z">
        <w:r w:rsidR="00170AD0">
          <w:rPr>
            <w:rFonts w:ascii="Arial" w:hAnsi="Arial" w:cs="Arial"/>
            <w:sz w:val="24"/>
            <w:szCs w:val="24"/>
          </w:rPr>
          <w:t>viewed</w:t>
        </w:r>
      </w:ins>
      <w:ins w:id="84" w:author="Blake Morton" w:date="2016-08-03T17:32:00Z">
        <w:r w:rsidR="007F4BA4">
          <w:rPr>
            <w:rFonts w:ascii="Arial" w:hAnsi="Arial" w:cs="Arial"/>
            <w:sz w:val="24"/>
            <w:szCs w:val="24"/>
          </w:rPr>
          <w:t xml:space="preserve"> </w:t>
        </w:r>
      </w:ins>
      <w:del w:id="85" w:author="Blake Morton" w:date="2016-08-04T02:40:00Z">
        <w:r w:rsidDel="00FE7EDF">
          <w:rPr>
            <w:rFonts w:ascii="Arial" w:hAnsi="Arial" w:cs="Arial"/>
            <w:sz w:val="24"/>
            <w:szCs w:val="24"/>
          </w:rPr>
          <w:delText xml:space="preserve"> </w:delText>
        </w:r>
      </w:del>
      <w:r>
        <w:rPr>
          <w:rFonts w:ascii="Arial" w:hAnsi="Arial" w:cs="Arial"/>
          <w:sz w:val="24"/>
          <w:szCs w:val="24"/>
        </w:rPr>
        <w:t>in terms of</w:t>
      </w:r>
      <w:ins w:id="86" w:author="Blake Morton" w:date="2016-08-04T02:41:00Z">
        <w:r w:rsidR="00FE7EDF">
          <w:rPr>
            <w:rFonts w:ascii="Arial" w:hAnsi="Arial" w:cs="Arial"/>
            <w:sz w:val="24"/>
            <w:szCs w:val="24"/>
          </w:rPr>
          <w:t xml:space="preserve"> two </w:t>
        </w:r>
      </w:ins>
      <w:ins w:id="87" w:author="Blake Morton" w:date="2016-08-04T02:42:00Z">
        <w:r w:rsidR="00FE7EDF">
          <w:rPr>
            <w:rFonts w:ascii="Arial" w:hAnsi="Arial" w:cs="Arial"/>
            <w:sz w:val="24"/>
            <w:szCs w:val="24"/>
          </w:rPr>
          <w:t xml:space="preserve">basic </w:t>
        </w:r>
      </w:ins>
      <w:ins w:id="88" w:author="Blake Morton" w:date="2016-08-04T02:41:00Z">
        <w:r w:rsidR="00FE7EDF">
          <w:rPr>
            <w:rFonts w:ascii="Arial" w:hAnsi="Arial" w:cs="Arial"/>
            <w:sz w:val="24"/>
            <w:szCs w:val="24"/>
          </w:rPr>
          <w:t>dimensions:</w:t>
        </w:r>
      </w:ins>
      <w:r>
        <w:rPr>
          <w:rFonts w:ascii="Arial" w:hAnsi="Arial" w:cs="Arial"/>
          <w:sz w:val="24"/>
          <w:szCs w:val="24"/>
        </w:rPr>
        <w:t xml:space="preserve"> </w:t>
      </w:r>
      <w:del w:id="89" w:author="Blake Morton" w:date="2016-08-03T15:26:00Z">
        <w:r w:rsidR="00BF523C" w:rsidDel="00BB697E">
          <w:rPr>
            <w:rFonts w:ascii="Arial" w:hAnsi="Arial" w:cs="Arial"/>
            <w:sz w:val="24"/>
            <w:szCs w:val="24"/>
          </w:rPr>
          <w:delText xml:space="preserve">two </w:delText>
        </w:r>
      </w:del>
      <w:del w:id="90" w:author="Blake Morton" w:date="2016-08-03T15:02:00Z">
        <w:r w:rsidR="00BF523C" w:rsidDel="003F39E1">
          <w:rPr>
            <w:rFonts w:ascii="Arial" w:hAnsi="Arial" w:cs="Arial"/>
            <w:sz w:val="24"/>
            <w:szCs w:val="24"/>
          </w:rPr>
          <w:delText xml:space="preserve">dimensions </w:delText>
        </w:r>
      </w:del>
      <w:del w:id="91" w:author="Blake Morton" w:date="2016-08-03T15:26:00Z">
        <w:r w:rsidR="00BF523C" w:rsidDel="00BB697E">
          <w:rPr>
            <w:rFonts w:ascii="Arial" w:hAnsi="Arial" w:cs="Arial"/>
            <w:sz w:val="24"/>
            <w:szCs w:val="24"/>
          </w:rPr>
          <w:delText xml:space="preserve">– </w:delText>
        </w:r>
      </w:del>
      <w:r>
        <w:rPr>
          <w:rFonts w:ascii="Arial" w:hAnsi="Arial" w:cs="Arial"/>
          <w:sz w:val="24"/>
          <w:szCs w:val="24"/>
        </w:rPr>
        <w:t xml:space="preserve">affiliative </w:t>
      </w:r>
      <w:proofErr w:type="spellStart"/>
      <w:r>
        <w:rPr>
          <w:rFonts w:ascii="Arial" w:hAnsi="Arial" w:cs="Arial"/>
          <w:sz w:val="24"/>
          <w:szCs w:val="24"/>
        </w:rPr>
        <w:t>behavior</w:t>
      </w:r>
      <w:proofErr w:type="spellEnd"/>
      <w:r>
        <w:rPr>
          <w:rFonts w:ascii="Arial" w:hAnsi="Arial" w:cs="Arial"/>
          <w:sz w:val="24"/>
          <w:szCs w:val="24"/>
        </w:rPr>
        <w:t xml:space="preserve"> (e.g. rates of grooming, spatial tolerance) and agonistic </w:t>
      </w:r>
      <w:proofErr w:type="spellStart"/>
      <w:r>
        <w:rPr>
          <w:rFonts w:ascii="Arial" w:hAnsi="Arial" w:cs="Arial"/>
          <w:sz w:val="24"/>
          <w:szCs w:val="24"/>
        </w:rPr>
        <w:t>behavior</w:t>
      </w:r>
      <w:proofErr w:type="spellEnd"/>
      <w:r>
        <w:rPr>
          <w:rFonts w:ascii="Arial" w:hAnsi="Arial" w:cs="Arial"/>
          <w:sz w:val="24"/>
          <w:szCs w:val="24"/>
        </w:rPr>
        <w:t xml:space="preserve"> (e.g. ra</w:t>
      </w:r>
      <w:r w:rsidR="000C34A6">
        <w:rPr>
          <w:rFonts w:ascii="Arial" w:hAnsi="Arial" w:cs="Arial"/>
          <w:sz w:val="24"/>
          <w:szCs w:val="24"/>
        </w:rPr>
        <w:t>tes of aggression) (Hinde 1976)</w:t>
      </w:r>
      <w:ins w:id="92" w:author="Blake Morton" w:date="2016-08-03T15:26:00Z">
        <w:r w:rsidR="007F4BA4">
          <w:rPr>
            <w:rFonts w:ascii="Arial" w:hAnsi="Arial" w:cs="Arial"/>
            <w:sz w:val="24"/>
            <w:szCs w:val="24"/>
          </w:rPr>
          <w:t xml:space="preserve">. </w:t>
        </w:r>
      </w:ins>
      <w:del w:id="93" w:author="Blake Morton" w:date="2016-08-03T15:26:00Z">
        <w:r w:rsidR="000C34A6" w:rsidDel="00BB697E">
          <w:rPr>
            <w:rFonts w:ascii="Arial" w:hAnsi="Arial" w:cs="Arial"/>
            <w:sz w:val="24"/>
            <w:szCs w:val="24"/>
          </w:rPr>
          <w:delText xml:space="preserve"> --</w:delText>
        </w:r>
        <w:r w:rsidDel="00BB697E">
          <w:rPr>
            <w:rFonts w:ascii="Arial" w:hAnsi="Arial" w:cs="Arial"/>
            <w:sz w:val="24"/>
            <w:szCs w:val="24"/>
          </w:rPr>
          <w:delText xml:space="preserve"> </w:delText>
        </w:r>
      </w:del>
      <w:ins w:id="94" w:author="Blake Morton" w:date="2016-08-03T17:33:00Z">
        <w:r w:rsidR="007F4BA4">
          <w:rPr>
            <w:rFonts w:ascii="Arial" w:hAnsi="Arial" w:cs="Arial"/>
            <w:sz w:val="24"/>
            <w:szCs w:val="24"/>
          </w:rPr>
          <w:t>S</w:t>
        </w:r>
      </w:ins>
      <w:del w:id="95" w:author="Blake Morton" w:date="2016-08-03T17:33:00Z">
        <w:r w:rsidDel="007F4BA4">
          <w:rPr>
            <w:rFonts w:ascii="Arial" w:hAnsi="Arial" w:cs="Arial"/>
            <w:sz w:val="24"/>
            <w:szCs w:val="24"/>
          </w:rPr>
          <w:delText>s</w:delText>
        </w:r>
      </w:del>
      <w:r>
        <w:rPr>
          <w:rFonts w:ascii="Arial" w:hAnsi="Arial" w:cs="Arial"/>
          <w:sz w:val="24"/>
          <w:szCs w:val="24"/>
        </w:rPr>
        <w:t>tudies using data reduction analyses</w:t>
      </w:r>
      <w:ins w:id="96" w:author="Blake Morton" w:date="2016-08-03T17:33:00Z">
        <w:r w:rsidR="007F4BA4">
          <w:rPr>
            <w:rFonts w:ascii="Arial" w:hAnsi="Arial" w:cs="Arial"/>
            <w:sz w:val="24"/>
            <w:szCs w:val="24"/>
          </w:rPr>
          <w:t>, however,</w:t>
        </w:r>
      </w:ins>
      <w:r>
        <w:rPr>
          <w:rFonts w:ascii="Arial" w:hAnsi="Arial" w:cs="Arial"/>
          <w:sz w:val="24"/>
          <w:szCs w:val="24"/>
        </w:rPr>
        <w:t xml:space="preserve"> </w:t>
      </w:r>
      <w:del w:id="97" w:author="Blake Morton" w:date="2016-08-03T15:34:00Z">
        <w:r w:rsidR="007B183D" w:rsidDel="00106AB4">
          <w:rPr>
            <w:rFonts w:ascii="Arial" w:hAnsi="Arial" w:cs="Arial"/>
            <w:sz w:val="24"/>
            <w:szCs w:val="24"/>
          </w:rPr>
          <w:delText xml:space="preserve">have </w:delText>
        </w:r>
      </w:del>
      <w:r w:rsidR="00BA212A">
        <w:rPr>
          <w:rFonts w:ascii="Arial" w:hAnsi="Arial" w:cs="Arial"/>
          <w:sz w:val="24"/>
          <w:szCs w:val="24"/>
        </w:rPr>
        <w:t>reveal</w:t>
      </w:r>
      <w:del w:id="98" w:author="Blake Morton" w:date="2016-08-03T15:34:00Z">
        <w:r w:rsidR="00BA212A" w:rsidDel="00106AB4">
          <w:rPr>
            <w:rFonts w:ascii="Arial" w:hAnsi="Arial" w:cs="Arial"/>
            <w:sz w:val="24"/>
            <w:szCs w:val="24"/>
          </w:rPr>
          <w:delText>ed</w:delText>
        </w:r>
      </w:del>
      <w:r w:rsidR="007B183D">
        <w:rPr>
          <w:rFonts w:ascii="Arial" w:hAnsi="Arial" w:cs="Arial"/>
          <w:sz w:val="24"/>
          <w:szCs w:val="24"/>
        </w:rPr>
        <w:t xml:space="preserve"> </w:t>
      </w:r>
      <w:ins w:id="99" w:author="Blake Morton" w:date="2016-08-03T14:40:00Z">
        <w:r w:rsidR="00964979">
          <w:rPr>
            <w:rFonts w:ascii="Arial" w:hAnsi="Arial" w:cs="Arial"/>
            <w:sz w:val="24"/>
            <w:szCs w:val="24"/>
          </w:rPr>
          <w:t xml:space="preserve">a more complex </w:t>
        </w:r>
      </w:ins>
      <w:ins w:id="100" w:author="Blake Morton" w:date="2016-08-03T14:42:00Z">
        <w:r w:rsidR="00964979">
          <w:rPr>
            <w:rFonts w:ascii="Arial" w:hAnsi="Arial" w:cs="Arial"/>
            <w:sz w:val="24"/>
            <w:szCs w:val="24"/>
          </w:rPr>
          <w:t xml:space="preserve">picture. </w:t>
        </w:r>
      </w:ins>
      <w:ins w:id="101" w:author="Blake Morton" w:date="2016-08-03T15:22:00Z">
        <w:r w:rsidR="00DF6E41">
          <w:rPr>
            <w:rFonts w:ascii="Arial" w:hAnsi="Arial" w:cs="Arial"/>
            <w:sz w:val="24"/>
            <w:szCs w:val="24"/>
          </w:rPr>
          <w:t>In capuchin monkeys</w:t>
        </w:r>
      </w:ins>
      <w:ins w:id="102" w:author="Blake Morton" w:date="2016-08-04T03:03:00Z">
        <w:r w:rsidR="00875529">
          <w:rPr>
            <w:rFonts w:ascii="Arial" w:hAnsi="Arial" w:cs="Arial"/>
            <w:sz w:val="24"/>
            <w:szCs w:val="24"/>
          </w:rPr>
          <w:t xml:space="preserve"> (</w:t>
        </w:r>
        <w:proofErr w:type="spellStart"/>
        <w:r w:rsidR="00875529" w:rsidRPr="00875529">
          <w:rPr>
            <w:rFonts w:ascii="Arial" w:hAnsi="Arial" w:cs="Arial"/>
            <w:i/>
            <w:sz w:val="24"/>
            <w:szCs w:val="24"/>
            <w:rPrChange w:id="103" w:author="Blake Morton" w:date="2016-08-04T03:18:00Z">
              <w:rPr>
                <w:rFonts w:ascii="Arial" w:hAnsi="Arial" w:cs="Arial"/>
                <w:sz w:val="24"/>
                <w:szCs w:val="24"/>
              </w:rPr>
            </w:rPrChange>
          </w:rPr>
          <w:t>Sapajus</w:t>
        </w:r>
        <w:proofErr w:type="spellEnd"/>
        <w:r w:rsidR="00875529" w:rsidRPr="00875529">
          <w:rPr>
            <w:rFonts w:ascii="Arial" w:hAnsi="Arial" w:cs="Arial"/>
            <w:i/>
            <w:sz w:val="24"/>
            <w:szCs w:val="24"/>
            <w:rPrChange w:id="104" w:author="Blake Morton" w:date="2016-08-04T03:18:00Z">
              <w:rPr>
                <w:rFonts w:ascii="Arial" w:hAnsi="Arial" w:cs="Arial"/>
                <w:sz w:val="24"/>
                <w:szCs w:val="24"/>
              </w:rPr>
            </w:rPrChange>
          </w:rPr>
          <w:t xml:space="preserve"> </w:t>
        </w:r>
      </w:ins>
      <w:ins w:id="105" w:author="Blake Morton" w:date="2016-08-04T03:21:00Z">
        <w:r w:rsidR="00553CCC">
          <w:rPr>
            <w:rFonts w:ascii="Arial" w:hAnsi="Arial" w:cs="Arial"/>
            <w:i/>
            <w:sz w:val="24"/>
            <w:szCs w:val="24"/>
          </w:rPr>
          <w:t>sp.</w:t>
        </w:r>
      </w:ins>
      <w:ins w:id="106" w:author="Blake Morton" w:date="2016-08-04T03:03:00Z">
        <w:r w:rsidR="00F3590F">
          <w:rPr>
            <w:rFonts w:ascii="Arial" w:hAnsi="Arial" w:cs="Arial"/>
            <w:sz w:val="24"/>
            <w:szCs w:val="24"/>
          </w:rPr>
          <w:t>)</w:t>
        </w:r>
      </w:ins>
      <w:ins w:id="107" w:author="Blake Morton" w:date="2016-08-03T15:22:00Z">
        <w:r w:rsidR="00DF6E41">
          <w:rPr>
            <w:rFonts w:ascii="Arial" w:hAnsi="Arial" w:cs="Arial"/>
            <w:sz w:val="24"/>
            <w:szCs w:val="24"/>
          </w:rPr>
          <w:t xml:space="preserve">, </w:t>
        </w:r>
      </w:ins>
      <w:ins w:id="108" w:author="Blake Morton" w:date="2016-08-03T14:53:00Z">
        <w:r w:rsidR="00FE7EDF">
          <w:rPr>
            <w:rFonts w:ascii="Arial" w:hAnsi="Arial" w:cs="Arial"/>
            <w:sz w:val="24"/>
            <w:szCs w:val="24"/>
          </w:rPr>
          <w:t>Morton et al. (2015</w:t>
        </w:r>
        <w:r w:rsidR="00237C93">
          <w:rPr>
            <w:rFonts w:ascii="Arial" w:hAnsi="Arial" w:cs="Arial"/>
            <w:sz w:val="24"/>
            <w:szCs w:val="24"/>
          </w:rPr>
          <w:t xml:space="preserve">) identified two </w:t>
        </w:r>
      </w:ins>
      <w:ins w:id="109" w:author="Blake Morton" w:date="2016-08-03T15:03:00Z">
        <w:r w:rsidR="003F39E1">
          <w:rPr>
            <w:rFonts w:ascii="Arial" w:hAnsi="Arial" w:cs="Arial"/>
            <w:sz w:val="24"/>
            <w:szCs w:val="24"/>
          </w:rPr>
          <w:t>dimensions</w:t>
        </w:r>
      </w:ins>
      <w:ins w:id="110" w:author="Blake Morton" w:date="2016-08-03T14:53:00Z">
        <w:r w:rsidR="00237C93">
          <w:rPr>
            <w:rFonts w:ascii="Arial" w:hAnsi="Arial" w:cs="Arial"/>
            <w:sz w:val="24"/>
            <w:szCs w:val="24"/>
          </w:rPr>
          <w:t xml:space="preserve"> </w:t>
        </w:r>
      </w:ins>
      <w:ins w:id="111" w:author="Blake Morton" w:date="2016-08-03T15:05:00Z">
        <w:r w:rsidR="00704EF7">
          <w:rPr>
            <w:rFonts w:ascii="Arial" w:hAnsi="Arial" w:cs="Arial"/>
            <w:sz w:val="24"/>
            <w:szCs w:val="24"/>
          </w:rPr>
          <w:t xml:space="preserve">characterized by affiliative and agonistic </w:t>
        </w:r>
        <w:r w:rsidR="00704EF7">
          <w:rPr>
            <w:rFonts w:ascii="Arial" w:hAnsi="Arial" w:cs="Arial"/>
            <w:sz w:val="24"/>
            <w:szCs w:val="24"/>
          </w:rPr>
          <w:lastRenderedPageBreak/>
          <w:t>behaviours,</w:t>
        </w:r>
      </w:ins>
      <w:ins w:id="112" w:author="Blake Morton" w:date="2016-08-03T15:26:00Z">
        <w:r w:rsidR="00BB697E">
          <w:rPr>
            <w:rFonts w:ascii="Arial" w:hAnsi="Arial" w:cs="Arial"/>
            <w:sz w:val="24"/>
            <w:szCs w:val="24"/>
          </w:rPr>
          <w:t xml:space="preserve"> </w:t>
        </w:r>
      </w:ins>
      <w:ins w:id="113" w:author="Blake Morton" w:date="2016-08-04T02:45:00Z">
        <w:r w:rsidR="00FE7EDF">
          <w:rPr>
            <w:rFonts w:ascii="Arial" w:hAnsi="Arial" w:cs="Arial"/>
            <w:sz w:val="24"/>
            <w:szCs w:val="24"/>
          </w:rPr>
          <w:t>respectively, supporting</w:t>
        </w:r>
      </w:ins>
      <w:ins w:id="114" w:author="Blake Morton" w:date="2016-08-03T17:33:00Z">
        <w:r w:rsidR="000E0357">
          <w:rPr>
            <w:rFonts w:ascii="Arial" w:hAnsi="Arial" w:cs="Arial"/>
            <w:sz w:val="24"/>
            <w:szCs w:val="24"/>
          </w:rPr>
          <w:t xml:space="preserve"> </w:t>
        </w:r>
      </w:ins>
      <w:ins w:id="115" w:author="Blake Morton" w:date="2016-08-04T03:18:00Z">
        <w:r w:rsidR="00875529">
          <w:rPr>
            <w:rFonts w:ascii="Arial" w:hAnsi="Arial" w:cs="Arial"/>
            <w:sz w:val="24"/>
            <w:szCs w:val="24"/>
          </w:rPr>
          <w:t xml:space="preserve">the </w:t>
        </w:r>
      </w:ins>
      <w:ins w:id="116" w:author="Blake Morton" w:date="2016-08-03T14:52:00Z">
        <w:r w:rsidR="00237C93">
          <w:rPr>
            <w:rFonts w:ascii="Arial" w:hAnsi="Arial" w:cs="Arial"/>
            <w:sz w:val="24"/>
            <w:szCs w:val="24"/>
          </w:rPr>
          <w:t xml:space="preserve">traditional </w:t>
        </w:r>
      </w:ins>
      <w:ins w:id="117" w:author="Blake Morton" w:date="2016-08-03T14:53:00Z">
        <w:r w:rsidR="00237C93">
          <w:rPr>
            <w:rFonts w:ascii="Arial" w:hAnsi="Arial" w:cs="Arial"/>
            <w:sz w:val="24"/>
            <w:szCs w:val="24"/>
          </w:rPr>
          <w:t>view</w:t>
        </w:r>
      </w:ins>
      <w:ins w:id="118" w:author="Blake Morton" w:date="2016-08-03T15:07:00Z">
        <w:r w:rsidR="00170AD0">
          <w:rPr>
            <w:rFonts w:ascii="Arial" w:hAnsi="Arial" w:cs="Arial"/>
            <w:sz w:val="24"/>
            <w:szCs w:val="24"/>
          </w:rPr>
          <w:t xml:space="preserve"> </w:t>
        </w:r>
      </w:ins>
      <w:ins w:id="119" w:author="Blake Morton" w:date="2016-08-04T03:09:00Z">
        <w:r w:rsidR="00170AD0">
          <w:rPr>
            <w:rFonts w:ascii="Arial" w:hAnsi="Arial" w:cs="Arial"/>
            <w:sz w:val="24"/>
            <w:szCs w:val="24"/>
          </w:rPr>
          <w:t>of</w:t>
        </w:r>
      </w:ins>
      <w:ins w:id="120" w:author="Blake Morton" w:date="2016-08-03T15:07:00Z">
        <w:r w:rsidR="00704EF7">
          <w:rPr>
            <w:rFonts w:ascii="Arial" w:hAnsi="Arial" w:cs="Arial"/>
            <w:sz w:val="24"/>
            <w:szCs w:val="24"/>
          </w:rPr>
          <w:t xml:space="preserve"> </w:t>
        </w:r>
      </w:ins>
      <w:ins w:id="121" w:author="Blake Morton" w:date="2016-08-04T03:22:00Z">
        <w:r w:rsidR="00553CCC">
          <w:rPr>
            <w:rFonts w:ascii="Arial" w:hAnsi="Arial" w:cs="Arial"/>
            <w:sz w:val="24"/>
            <w:szCs w:val="24"/>
          </w:rPr>
          <w:t xml:space="preserve">social </w:t>
        </w:r>
      </w:ins>
      <w:ins w:id="122" w:author="Blake Morton" w:date="2016-08-03T14:53:00Z">
        <w:r w:rsidR="00360FAA">
          <w:rPr>
            <w:rFonts w:ascii="Arial" w:hAnsi="Arial" w:cs="Arial"/>
            <w:sz w:val="24"/>
            <w:szCs w:val="24"/>
          </w:rPr>
          <w:t>relationship structure</w:t>
        </w:r>
      </w:ins>
      <w:ins w:id="123" w:author="Blake Morton" w:date="2016-08-03T17:33:00Z">
        <w:r w:rsidR="007F4BA4">
          <w:rPr>
            <w:rFonts w:ascii="Arial" w:hAnsi="Arial" w:cs="Arial"/>
            <w:sz w:val="24"/>
            <w:szCs w:val="24"/>
          </w:rPr>
          <w:t xml:space="preserve"> (Hinde</w:t>
        </w:r>
        <w:proofErr w:type="gramStart"/>
        <w:r w:rsidR="007F4BA4">
          <w:rPr>
            <w:rFonts w:ascii="Arial" w:hAnsi="Arial" w:cs="Arial"/>
            <w:sz w:val="24"/>
            <w:szCs w:val="24"/>
          </w:rPr>
          <w:t>,1976</w:t>
        </w:r>
        <w:proofErr w:type="gramEnd"/>
        <w:r w:rsidR="007F4BA4">
          <w:rPr>
            <w:rFonts w:ascii="Arial" w:hAnsi="Arial" w:cs="Arial"/>
            <w:sz w:val="24"/>
            <w:szCs w:val="24"/>
          </w:rPr>
          <w:t>)</w:t>
        </w:r>
      </w:ins>
      <w:ins w:id="124" w:author="Blake Morton" w:date="2016-08-03T14:53:00Z">
        <w:r w:rsidR="00237C93">
          <w:rPr>
            <w:rFonts w:ascii="Arial" w:hAnsi="Arial" w:cs="Arial"/>
            <w:sz w:val="24"/>
            <w:szCs w:val="24"/>
          </w:rPr>
          <w:t xml:space="preserve">. </w:t>
        </w:r>
      </w:ins>
      <w:ins w:id="125" w:author="Blake Morton" w:date="2016-08-03T17:33:00Z">
        <w:r w:rsidR="007F4BA4">
          <w:rPr>
            <w:rFonts w:ascii="Arial" w:hAnsi="Arial" w:cs="Arial"/>
            <w:sz w:val="24"/>
            <w:szCs w:val="24"/>
          </w:rPr>
          <w:t xml:space="preserve">By contrast, </w:t>
        </w:r>
      </w:ins>
      <w:proofErr w:type="spellStart"/>
      <w:ins w:id="126" w:author="Blake Morton" w:date="2016-08-03T14:42:00Z">
        <w:r w:rsidR="00964979">
          <w:rPr>
            <w:rFonts w:ascii="Arial" w:hAnsi="Arial" w:cs="Arial"/>
            <w:sz w:val="24"/>
            <w:szCs w:val="24"/>
          </w:rPr>
          <w:t>Rebecchini</w:t>
        </w:r>
        <w:proofErr w:type="spellEnd"/>
        <w:r w:rsidR="00964979">
          <w:rPr>
            <w:rFonts w:ascii="Arial" w:hAnsi="Arial" w:cs="Arial"/>
            <w:sz w:val="24"/>
            <w:szCs w:val="24"/>
          </w:rPr>
          <w:t xml:space="preserve"> et al. (2011)</w:t>
        </w:r>
      </w:ins>
      <w:ins w:id="127" w:author="Blake Morton" w:date="2016-08-04T01:27:00Z">
        <w:r w:rsidR="003775FC">
          <w:rPr>
            <w:rFonts w:ascii="Arial" w:hAnsi="Arial" w:cs="Arial"/>
            <w:sz w:val="24"/>
            <w:szCs w:val="24"/>
          </w:rPr>
          <w:t xml:space="preserve"> and Stevens et al. (2015)</w:t>
        </w:r>
      </w:ins>
      <w:ins w:id="128" w:author="Blake Morton" w:date="2016-08-03T14:42:00Z">
        <w:r w:rsidR="00964979">
          <w:rPr>
            <w:rFonts w:ascii="Arial" w:hAnsi="Arial" w:cs="Arial"/>
            <w:sz w:val="24"/>
            <w:szCs w:val="24"/>
          </w:rPr>
          <w:t xml:space="preserve"> </w:t>
        </w:r>
      </w:ins>
      <w:ins w:id="129" w:author="Blake Morton" w:date="2016-08-03T14:44:00Z">
        <w:r w:rsidR="00237C93">
          <w:rPr>
            <w:rFonts w:ascii="Arial" w:hAnsi="Arial" w:cs="Arial"/>
            <w:sz w:val="24"/>
            <w:szCs w:val="24"/>
          </w:rPr>
          <w:t>identified</w:t>
        </w:r>
      </w:ins>
      <w:ins w:id="130" w:author="Blake Morton" w:date="2016-08-03T14:43:00Z">
        <w:r w:rsidR="00964979">
          <w:rPr>
            <w:rFonts w:ascii="Arial" w:hAnsi="Arial" w:cs="Arial"/>
            <w:sz w:val="24"/>
            <w:szCs w:val="24"/>
          </w:rPr>
          <w:t xml:space="preserve"> </w:t>
        </w:r>
      </w:ins>
      <w:ins w:id="131" w:author="Blake Morton" w:date="2016-08-03T14:42:00Z">
        <w:r w:rsidR="00964979">
          <w:rPr>
            <w:rFonts w:ascii="Arial" w:hAnsi="Arial" w:cs="Arial"/>
            <w:sz w:val="24"/>
            <w:szCs w:val="24"/>
          </w:rPr>
          <w:t xml:space="preserve">two </w:t>
        </w:r>
      </w:ins>
      <w:ins w:id="132" w:author="Blake Morton" w:date="2016-08-03T15:03:00Z">
        <w:r w:rsidR="003F39E1">
          <w:rPr>
            <w:rFonts w:ascii="Arial" w:hAnsi="Arial" w:cs="Arial"/>
            <w:sz w:val="24"/>
            <w:szCs w:val="24"/>
          </w:rPr>
          <w:t>dimensions</w:t>
        </w:r>
      </w:ins>
      <w:ins w:id="133" w:author="Blake Morton" w:date="2016-08-03T14:44:00Z">
        <w:r w:rsidR="00237C93">
          <w:rPr>
            <w:rFonts w:ascii="Arial" w:hAnsi="Arial" w:cs="Arial"/>
            <w:sz w:val="24"/>
            <w:szCs w:val="24"/>
          </w:rPr>
          <w:t xml:space="preserve"> </w:t>
        </w:r>
      </w:ins>
      <w:ins w:id="134" w:author="Blake Morton" w:date="2016-08-03T14:48:00Z">
        <w:r w:rsidR="00237C93">
          <w:rPr>
            <w:rFonts w:ascii="Arial" w:hAnsi="Arial" w:cs="Arial"/>
            <w:sz w:val="24"/>
            <w:szCs w:val="24"/>
          </w:rPr>
          <w:t>to</w:t>
        </w:r>
      </w:ins>
      <w:ins w:id="135" w:author="Blake Morton" w:date="2016-08-03T14:44:00Z">
        <w:r w:rsidR="00237C93">
          <w:rPr>
            <w:rFonts w:ascii="Arial" w:hAnsi="Arial" w:cs="Arial"/>
            <w:sz w:val="24"/>
            <w:szCs w:val="24"/>
          </w:rPr>
          <w:t xml:space="preserve"> </w:t>
        </w:r>
      </w:ins>
      <w:ins w:id="136" w:author="Blake Morton" w:date="2016-08-04T01:27:00Z">
        <w:r w:rsidR="00FE7EDF">
          <w:rPr>
            <w:rFonts w:ascii="Arial" w:hAnsi="Arial" w:cs="Arial"/>
            <w:sz w:val="24"/>
            <w:szCs w:val="24"/>
          </w:rPr>
          <w:t xml:space="preserve">spider monkey </w:t>
        </w:r>
      </w:ins>
      <w:ins w:id="137" w:author="Blake Morton" w:date="2016-08-04T03:18:00Z">
        <w:r w:rsidR="00875529">
          <w:rPr>
            <w:rFonts w:ascii="Arial" w:hAnsi="Arial" w:cs="Arial"/>
            <w:sz w:val="24"/>
            <w:szCs w:val="24"/>
          </w:rPr>
          <w:t>(</w:t>
        </w:r>
        <w:proofErr w:type="spellStart"/>
        <w:r w:rsidR="00875529" w:rsidRPr="00875529">
          <w:rPr>
            <w:rFonts w:ascii="Arial" w:hAnsi="Arial" w:cs="Arial"/>
            <w:i/>
            <w:sz w:val="24"/>
            <w:szCs w:val="24"/>
            <w:rPrChange w:id="138" w:author="Blake Morton" w:date="2016-08-04T03:18:00Z">
              <w:rPr>
                <w:rFonts w:ascii="Arial" w:hAnsi="Arial" w:cs="Arial"/>
                <w:sz w:val="24"/>
                <w:szCs w:val="24"/>
              </w:rPr>
            </w:rPrChange>
          </w:rPr>
          <w:t>Ateles</w:t>
        </w:r>
        <w:proofErr w:type="spellEnd"/>
        <w:r w:rsidR="00875529" w:rsidRPr="00875529">
          <w:rPr>
            <w:rFonts w:ascii="Arial" w:hAnsi="Arial" w:cs="Arial"/>
            <w:i/>
            <w:sz w:val="24"/>
            <w:szCs w:val="24"/>
            <w:rPrChange w:id="139" w:author="Blake Morton" w:date="2016-08-04T03:18:00Z">
              <w:rPr>
                <w:rFonts w:ascii="Arial" w:hAnsi="Arial" w:cs="Arial"/>
                <w:sz w:val="24"/>
                <w:szCs w:val="24"/>
              </w:rPr>
            </w:rPrChange>
          </w:rPr>
          <w:t xml:space="preserve"> </w:t>
        </w:r>
        <w:proofErr w:type="spellStart"/>
        <w:r w:rsidR="00875529" w:rsidRPr="00875529">
          <w:rPr>
            <w:rFonts w:ascii="Arial" w:hAnsi="Arial" w:cs="Arial"/>
            <w:i/>
            <w:sz w:val="24"/>
            <w:szCs w:val="24"/>
            <w:rPrChange w:id="140" w:author="Blake Morton" w:date="2016-08-04T03:18:00Z">
              <w:rPr>
                <w:rFonts w:ascii="Arial" w:hAnsi="Arial" w:cs="Arial"/>
                <w:sz w:val="24"/>
                <w:szCs w:val="24"/>
              </w:rPr>
            </w:rPrChange>
          </w:rPr>
          <w:t>geofroyii</w:t>
        </w:r>
        <w:proofErr w:type="spellEnd"/>
        <w:r w:rsidR="00875529">
          <w:rPr>
            <w:rFonts w:ascii="Arial" w:hAnsi="Arial" w:cs="Arial"/>
            <w:sz w:val="24"/>
            <w:szCs w:val="24"/>
          </w:rPr>
          <w:t xml:space="preserve">) </w:t>
        </w:r>
      </w:ins>
      <w:ins w:id="141" w:author="Blake Morton" w:date="2016-08-04T01:27:00Z">
        <w:r w:rsidR="00FE7EDF">
          <w:rPr>
            <w:rFonts w:ascii="Arial" w:hAnsi="Arial" w:cs="Arial"/>
            <w:sz w:val="24"/>
            <w:szCs w:val="24"/>
          </w:rPr>
          <w:t xml:space="preserve">and bonobo </w:t>
        </w:r>
      </w:ins>
      <w:ins w:id="142" w:author="Blake Morton" w:date="2016-08-04T03:18:00Z">
        <w:r w:rsidR="00875529">
          <w:rPr>
            <w:rFonts w:ascii="Arial" w:hAnsi="Arial" w:cs="Arial"/>
            <w:sz w:val="24"/>
            <w:szCs w:val="24"/>
          </w:rPr>
          <w:t>(</w:t>
        </w:r>
        <w:r w:rsidR="00875529" w:rsidRPr="00875529">
          <w:rPr>
            <w:rFonts w:ascii="Arial" w:hAnsi="Arial" w:cs="Arial"/>
            <w:i/>
            <w:sz w:val="24"/>
            <w:szCs w:val="24"/>
            <w:rPrChange w:id="143" w:author="Blake Morton" w:date="2016-08-04T03:18:00Z">
              <w:rPr>
                <w:rFonts w:ascii="Arial" w:hAnsi="Arial" w:cs="Arial"/>
                <w:sz w:val="24"/>
                <w:szCs w:val="24"/>
              </w:rPr>
            </w:rPrChange>
          </w:rPr>
          <w:t xml:space="preserve">Pan </w:t>
        </w:r>
        <w:proofErr w:type="spellStart"/>
        <w:r w:rsidR="00875529" w:rsidRPr="00875529">
          <w:rPr>
            <w:rFonts w:ascii="Arial" w:hAnsi="Arial" w:cs="Arial"/>
            <w:i/>
            <w:sz w:val="24"/>
            <w:szCs w:val="24"/>
            <w:rPrChange w:id="144" w:author="Blake Morton" w:date="2016-08-04T03:18:00Z">
              <w:rPr>
                <w:rFonts w:ascii="Arial" w:hAnsi="Arial" w:cs="Arial"/>
                <w:sz w:val="24"/>
                <w:szCs w:val="24"/>
              </w:rPr>
            </w:rPrChange>
          </w:rPr>
          <w:t>paniscus</w:t>
        </w:r>
        <w:proofErr w:type="spellEnd"/>
        <w:r w:rsidR="00875529">
          <w:rPr>
            <w:rFonts w:ascii="Arial" w:hAnsi="Arial" w:cs="Arial"/>
            <w:sz w:val="24"/>
            <w:szCs w:val="24"/>
          </w:rPr>
          <w:t xml:space="preserve">) </w:t>
        </w:r>
      </w:ins>
      <w:ins w:id="145" w:author="Blake Morton" w:date="2016-08-04T01:27:00Z">
        <w:r w:rsidR="00FE7EDF">
          <w:rPr>
            <w:rFonts w:ascii="Arial" w:hAnsi="Arial" w:cs="Arial"/>
            <w:sz w:val="24"/>
            <w:szCs w:val="24"/>
          </w:rPr>
          <w:t>social relationships</w:t>
        </w:r>
        <w:r w:rsidR="003775FC">
          <w:rPr>
            <w:rFonts w:ascii="Arial" w:hAnsi="Arial" w:cs="Arial"/>
            <w:sz w:val="24"/>
            <w:szCs w:val="24"/>
          </w:rPr>
          <w:t xml:space="preserve">, </w:t>
        </w:r>
      </w:ins>
      <w:ins w:id="146" w:author="Blake Morton" w:date="2016-08-04T03:04:00Z">
        <w:r w:rsidR="00D85ABB">
          <w:rPr>
            <w:rFonts w:ascii="Arial" w:hAnsi="Arial" w:cs="Arial"/>
            <w:sz w:val="24"/>
            <w:szCs w:val="24"/>
          </w:rPr>
          <w:t>with</w:t>
        </w:r>
      </w:ins>
      <w:ins w:id="147" w:author="Blake Morton" w:date="2016-08-04T02:49:00Z">
        <w:r w:rsidR="00FE7EDF">
          <w:rPr>
            <w:rFonts w:ascii="Arial" w:hAnsi="Arial" w:cs="Arial"/>
            <w:sz w:val="24"/>
            <w:szCs w:val="24"/>
          </w:rPr>
          <w:t xml:space="preserve"> the first component </w:t>
        </w:r>
      </w:ins>
      <w:ins w:id="148" w:author="Blake Morton" w:date="2016-08-04T03:04:00Z">
        <w:r w:rsidR="00D85ABB">
          <w:rPr>
            <w:rFonts w:ascii="Arial" w:hAnsi="Arial" w:cs="Arial"/>
            <w:sz w:val="24"/>
            <w:szCs w:val="24"/>
          </w:rPr>
          <w:t>being</w:t>
        </w:r>
      </w:ins>
      <w:ins w:id="149" w:author="Blake Morton" w:date="2016-08-03T15:07:00Z">
        <w:r w:rsidR="00704EF7" w:rsidRPr="00060958">
          <w:rPr>
            <w:rFonts w:ascii="Arial" w:hAnsi="Arial" w:cs="Arial"/>
            <w:sz w:val="24"/>
            <w:szCs w:val="24"/>
          </w:rPr>
          <w:t xml:space="preserve"> characterized exclusively by </w:t>
        </w:r>
        <w:proofErr w:type="spellStart"/>
        <w:r w:rsidR="00704EF7" w:rsidRPr="00060958">
          <w:rPr>
            <w:rFonts w:ascii="Arial" w:hAnsi="Arial" w:cs="Arial"/>
            <w:sz w:val="24"/>
            <w:szCs w:val="24"/>
          </w:rPr>
          <w:t>affliative</w:t>
        </w:r>
        <w:proofErr w:type="spellEnd"/>
        <w:r w:rsidR="00704EF7" w:rsidRPr="00060958">
          <w:rPr>
            <w:rFonts w:ascii="Arial" w:hAnsi="Arial" w:cs="Arial"/>
            <w:sz w:val="24"/>
            <w:szCs w:val="24"/>
          </w:rPr>
          <w:t xml:space="preserve"> </w:t>
        </w:r>
        <w:proofErr w:type="spellStart"/>
        <w:r w:rsidR="00704EF7" w:rsidRPr="00060958">
          <w:rPr>
            <w:rFonts w:ascii="Arial" w:hAnsi="Arial" w:cs="Arial"/>
            <w:sz w:val="24"/>
            <w:szCs w:val="24"/>
          </w:rPr>
          <w:t>behaviors</w:t>
        </w:r>
        <w:proofErr w:type="spellEnd"/>
        <w:r w:rsidR="000E0357" w:rsidRPr="005B37D2">
          <w:rPr>
            <w:rFonts w:ascii="Arial" w:hAnsi="Arial" w:cs="Arial"/>
            <w:sz w:val="24"/>
            <w:szCs w:val="24"/>
            <w:rPrChange w:id="150" w:author="Blake Morton" w:date="2016-08-04T02:58:00Z">
              <w:rPr>
                <w:rFonts w:ascii="Arial" w:hAnsi="Arial" w:cs="Arial"/>
                <w:sz w:val="24"/>
                <w:szCs w:val="24"/>
                <w:highlight w:val="yellow"/>
              </w:rPr>
            </w:rPrChange>
          </w:rPr>
          <w:t xml:space="preserve"> </w:t>
        </w:r>
      </w:ins>
      <w:ins w:id="151" w:author="Blake Morton" w:date="2016-08-04T02:53:00Z">
        <w:r w:rsidR="000E0357" w:rsidRPr="005B37D2">
          <w:rPr>
            <w:rFonts w:ascii="Arial" w:hAnsi="Arial" w:cs="Arial"/>
            <w:sz w:val="24"/>
            <w:szCs w:val="24"/>
            <w:rPrChange w:id="152" w:author="Blake Morton" w:date="2016-08-04T02:58:00Z">
              <w:rPr>
                <w:rFonts w:ascii="Arial" w:hAnsi="Arial" w:cs="Arial"/>
                <w:sz w:val="24"/>
                <w:szCs w:val="24"/>
                <w:highlight w:val="yellow"/>
              </w:rPr>
            </w:rPrChange>
          </w:rPr>
          <w:t>and</w:t>
        </w:r>
      </w:ins>
      <w:ins w:id="153" w:author="Blake Morton" w:date="2016-08-04T01:27:00Z">
        <w:r w:rsidR="003775FC" w:rsidRPr="005B37D2">
          <w:rPr>
            <w:rFonts w:ascii="Arial" w:hAnsi="Arial" w:cs="Arial"/>
            <w:sz w:val="24"/>
            <w:szCs w:val="24"/>
          </w:rPr>
          <w:t xml:space="preserve"> </w:t>
        </w:r>
      </w:ins>
      <w:ins w:id="154" w:author="Blake Morton" w:date="2016-08-04T02:49:00Z">
        <w:r w:rsidR="00FE7EDF" w:rsidRPr="005B37D2">
          <w:rPr>
            <w:rFonts w:ascii="Arial" w:hAnsi="Arial" w:cs="Arial"/>
            <w:sz w:val="24"/>
            <w:szCs w:val="24"/>
            <w:rPrChange w:id="155" w:author="Blake Morton" w:date="2016-08-04T02:58:00Z">
              <w:rPr>
                <w:rFonts w:ascii="Arial" w:hAnsi="Arial" w:cs="Arial"/>
                <w:sz w:val="24"/>
                <w:szCs w:val="24"/>
                <w:highlight w:val="yellow"/>
              </w:rPr>
            </w:rPrChange>
          </w:rPr>
          <w:t>the</w:t>
        </w:r>
      </w:ins>
      <w:ins w:id="156" w:author="Blake Morton" w:date="2016-08-03T15:07:00Z">
        <w:r w:rsidR="00704EF7" w:rsidRPr="005B37D2">
          <w:rPr>
            <w:rFonts w:ascii="Arial" w:hAnsi="Arial" w:cs="Arial"/>
            <w:sz w:val="24"/>
            <w:szCs w:val="24"/>
          </w:rPr>
          <w:t xml:space="preserve"> </w:t>
        </w:r>
      </w:ins>
      <w:ins w:id="157" w:author="Blake Morton" w:date="2016-08-04T01:27:00Z">
        <w:r w:rsidR="003775FC" w:rsidRPr="00060958">
          <w:rPr>
            <w:rFonts w:ascii="Arial" w:hAnsi="Arial" w:cs="Arial"/>
            <w:sz w:val="24"/>
            <w:szCs w:val="24"/>
          </w:rPr>
          <w:t>second</w:t>
        </w:r>
      </w:ins>
      <w:ins w:id="158" w:author="Blake Morton" w:date="2016-08-03T14:44:00Z">
        <w:r w:rsidR="00237C93" w:rsidRPr="00060958">
          <w:rPr>
            <w:rFonts w:ascii="Arial" w:hAnsi="Arial" w:cs="Arial"/>
            <w:sz w:val="24"/>
            <w:szCs w:val="24"/>
          </w:rPr>
          <w:t xml:space="preserve"> </w:t>
        </w:r>
      </w:ins>
      <w:ins w:id="159" w:author="Blake Morton" w:date="2016-08-03T14:51:00Z">
        <w:r w:rsidR="00237C93" w:rsidRPr="00060958">
          <w:rPr>
            <w:rFonts w:ascii="Arial" w:hAnsi="Arial" w:cs="Arial"/>
            <w:sz w:val="24"/>
            <w:szCs w:val="24"/>
          </w:rPr>
          <w:t xml:space="preserve">component </w:t>
        </w:r>
      </w:ins>
      <w:ins w:id="160" w:author="Blake Morton" w:date="2016-08-04T03:04:00Z">
        <w:r w:rsidR="00D85ABB">
          <w:rPr>
            <w:rFonts w:ascii="Arial" w:hAnsi="Arial" w:cs="Arial"/>
            <w:sz w:val="24"/>
            <w:szCs w:val="24"/>
          </w:rPr>
          <w:t>being</w:t>
        </w:r>
      </w:ins>
      <w:ins w:id="161" w:author="Blake Morton" w:date="2016-08-03T15:36:00Z">
        <w:r w:rsidR="00BB1B3F" w:rsidRPr="005B37D2">
          <w:rPr>
            <w:rFonts w:ascii="Arial" w:hAnsi="Arial" w:cs="Arial"/>
            <w:sz w:val="24"/>
            <w:szCs w:val="24"/>
          </w:rPr>
          <w:t xml:space="preserve"> </w:t>
        </w:r>
      </w:ins>
      <w:ins w:id="162" w:author="Blake Morton" w:date="2016-08-03T14:45:00Z">
        <w:r w:rsidR="00237C93" w:rsidRPr="00060958">
          <w:rPr>
            <w:rFonts w:ascii="Arial" w:hAnsi="Arial" w:cs="Arial"/>
            <w:sz w:val="24"/>
            <w:szCs w:val="24"/>
          </w:rPr>
          <w:t>characterized by</w:t>
        </w:r>
      </w:ins>
      <w:ins w:id="163" w:author="Blake Morton" w:date="2016-08-03T14:44:00Z">
        <w:r w:rsidR="00237C93" w:rsidRPr="00060958">
          <w:rPr>
            <w:rFonts w:ascii="Arial" w:hAnsi="Arial" w:cs="Arial"/>
            <w:sz w:val="24"/>
            <w:szCs w:val="24"/>
          </w:rPr>
          <w:t xml:space="preserve"> a mixture of affiliative and agonistic </w:t>
        </w:r>
        <w:proofErr w:type="spellStart"/>
        <w:r w:rsidR="00237C93" w:rsidRPr="00060958">
          <w:rPr>
            <w:rFonts w:ascii="Arial" w:hAnsi="Arial" w:cs="Arial"/>
            <w:sz w:val="24"/>
            <w:szCs w:val="24"/>
          </w:rPr>
          <w:t>behaviors</w:t>
        </w:r>
      </w:ins>
      <w:proofErr w:type="spellEnd"/>
      <w:ins w:id="164" w:author="Blake Morton" w:date="2016-08-03T14:45:00Z">
        <w:r w:rsidR="00237C93" w:rsidRPr="00060958">
          <w:rPr>
            <w:rFonts w:ascii="Arial" w:hAnsi="Arial" w:cs="Arial"/>
            <w:sz w:val="24"/>
            <w:szCs w:val="24"/>
          </w:rPr>
          <w:t xml:space="preserve"> (</w:t>
        </w:r>
      </w:ins>
      <w:ins w:id="165" w:author="Blake Morton" w:date="2016-08-04T01:28:00Z">
        <w:r w:rsidR="003775FC" w:rsidRPr="00060958">
          <w:rPr>
            <w:rFonts w:ascii="Arial" w:hAnsi="Arial" w:cs="Arial"/>
            <w:sz w:val="24"/>
            <w:szCs w:val="24"/>
          </w:rPr>
          <w:t>e.g.</w:t>
        </w:r>
      </w:ins>
      <w:ins w:id="166" w:author="Blake Morton" w:date="2016-08-03T14:45:00Z">
        <w:r w:rsidR="00237C93" w:rsidRPr="00060958">
          <w:rPr>
            <w:rFonts w:ascii="Arial" w:hAnsi="Arial" w:cs="Arial"/>
            <w:sz w:val="24"/>
            <w:szCs w:val="24"/>
          </w:rPr>
          <w:t xml:space="preserve"> </w:t>
        </w:r>
      </w:ins>
      <w:ins w:id="167" w:author="Blake Morton" w:date="2016-08-03T14:47:00Z">
        <w:r w:rsidR="00237C93" w:rsidRPr="00D73418">
          <w:rPr>
            <w:rFonts w:ascii="Arial" w:hAnsi="Arial" w:cs="Arial"/>
            <w:sz w:val="24"/>
            <w:szCs w:val="24"/>
          </w:rPr>
          <w:t xml:space="preserve">rates of embrace and aggression </w:t>
        </w:r>
      </w:ins>
      <w:ins w:id="168" w:author="Blake Morton" w:date="2016-08-04T03:24:00Z">
        <w:r w:rsidR="00553CCC">
          <w:rPr>
            <w:rFonts w:ascii="Arial" w:hAnsi="Arial" w:cs="Arial"/>
            <w:sz w:val="24"/>
            <w:szCs w:val="24"/>
          </w:rPr>
          <w:t>in</w:t>
        </w:r>
      </w:ins>
      <w:ins w:id="169" w:author="Blake Morton" w:date="2016-08-03T14:47:00Z">
        <w:r w:rsidR="00237C93" w:rsidRPr="00D73418">
          <w:rPr>
            <w:rFonts w:ascii="Arial" w:hAnsi="Arial" w:cs="Arial"/>
            <w:sz w:val="24"/>
            <w:szCs w:val="24"/>
          </w:rPr>
          <w:t xml:space="preserve"> </w:t>
        </w:r>
      </w:ins>
      <w:ins w:id="170" w:author="Blake Morton" w:date="2016-08-04T01:28:00Z">
        <w:r w:rsidR="003775FC" w:rsidRPr="00D73418">
          <w:rPr>
            <w:rFonts w:ascii="Arial" w:hAnsi="Arial" w:cs="Arial"/>
            <w:sz w:val="24"/>
            <w:szCs w:val="24"/>
          </w:rPr>
          <w:t>spider monkey</w:t>
        </w:r>
      </w:ins>
      <w:ins w:id="171" w:author="Blake Morton" w:date="2016-08-04T03:24:00Z">
        <w:r w:rsidR="00553CCC">
          <w:rPr>
            <w:rFonts w:ascii="Arial" w:hAnsi="Arial" w:cs="Arial"/>
            <w:sz w:val="24"/>
            <w:szCs w:val="24"/>
          </w:rPr>
          <w:t>s</w:t>
        </w:r>
      </w:ins>
      <w:ins w:id="172" w:author="Blake Morton" w:date="2016-08-04T02:54:00Z">
        <w:r w:rsidR="000E0357" w:rsidRPr="005B37D2">
          <w:rPr>
            <w:rFonts w:ascii="Arial" w:hAnsi="Arial" w:cs="Arial"/>
            <w:sz w:val="24"/>
            <w:szCs w:val="24"/>
            <w:rPrChange w:id="173" w:author="Blake Morton" w:date="2016-08-04T02:58:00Z">
              <w:rPr>
                <w:rFonts w:ascii="Arial" w:hAnsi="Arial" w:cs="Arial"/>
                <w:sz w:val="24"/>
                <w:szCs w:val="24"/>
                <w:highlight w:val="yellow"/>
              </w:rPr>
            </w:rPrChange>
          </w:rPr>
          <w:t>,</w:t>
        </w:r>
      </w:ins>
      <w:ins w:id="174" w:author="Blake Morton" w:date="2016-08-04T02:49:00Z">
        <w:r w:rsidR="00FE7EDF" w:rsidRPr="005B37D2">
          <w:rPr>
            <w:rFonts w:ascii="Arial" w:hAnsi="Arial" w:cs="Arial"/>
            <w:sz w:val="24"/>
            <w:szCs w:val="24"/>
            <w:rPrChange w:id="175" w:author="Blake Morton" w:date="2016-08-04T02:58:00Z">
              <w:rPr>
                <w:rFonts w:ascii="Arial" w:hAnsi="Arial" w:cs="Arial"/>
                <w:sz w:val="24"/>
                <w:szCs w:val="24"/>
                <w:highlight w:val="yellow"/>
              </w:rPr>
            </w:rPrChange>
          </w:rPr>
          <w:t xml:space="preserve"> and rates of aggression and counter-</w:t>
        </w:r>
      </w:ins>
      <w:ins w:id="176" w:author="Blake Morton" w:date="2016-08-04T03:10:00Z">
        <w:r w:rsidR="00170AD0">
          <w:rPr>
            <w:rFonts w:ascii="Arial" w:hAnsi="Arial" w:cs="Arial"/>
            <w:sz w:val="24"/>
            <w:szCs w:val="24"/>
          </w:rPr>
          <w:t>inspection</w:t>
        </w:r>
      </w:ins>
      <w:ins w:id="177" w:author="Blake Morton" w:date="2016-08-04T02:49:00Z">
        <w:r w:rsidR="00FE7EDF" w:rsidRPr="005B37D2">
          <w:rPr>
            <w:rFonts w:ascii="Arial" w:hAnsi="Arial" w:cs="Arial"/>
            <w:sz w:val="24"/>
            <w:szCs w:val="24"/>
            <w:rPrChange w:id="178" w:author="Blake Morton" w:date="2016-08-04T02:58:00Z">
              <w:rPr>
                <w:rFonts w:ascii="Arial" w:hAnsi="Arial" w:cs="Arial"/>
                <w:sz w:val="24"/>
                <w:szCs w:val="24"/>
                <w:highlight w:val="yellow"/>
              </w:rPr>
            </w:rPrChange>
          </w:rPr>
          <w:t xml:space="preserve"> in bonobos</w:t>
        </w:r>
      </w:ins>
      <w:ins w:id="179" w:author="Blake Morton" w:date="2016-08-03T14:47:00Z">
        <w:r w:rsidR="00237C93" w:rsidRPr="005B37D2">
          <w:rPr>
            <w:rFonts w:ascii="Arial" w:hAnsi="Arial" w:cs="Arial"/>
            <w:sz w:val="24"/>
            <w:szCs w:val="24"/>
          </w:rPr>
          <w:t>).</w:t>
        </w:r>
      </w:ins>
      <w:ins w:id="180" w:author="Blake Morton" w:date="2016-08-03T14:51:00Z">
        <w:r w:rsidR="00237C93">
          <w:rPr>
            <w:rFonts w:ascii="Arial" w:hAnsi="Arial" w:cs="Arial"/>
            <w:sz w:val="24"/>
            <w:szCs w:val="24"/>
          </w:rPr>
          <w:t xml:space="preserve"> </w:t>
        </w:r>
      </w:ins>
      <w:ins w:id="181" w:author="Blake Morton" w:date="2016-08-03T15:22:00Z">
        <w:r w:rsidR="00DF6E41">
          <w:rPr>
            <w:rFonts w:ascii="Arial" w:hAnsi="Arial" w:cs="Arial"/>
            <w:sz w:val="24"/>
            <w:szCs w:val="24"/>
          </w:rPr>
          <w:t>In a</w:t>
        </w:r>
      </w:ins>
      <w:ins w:id="182" w:author="Blake Morton" w:date="2016-08-03T14:58:00Z">
        <w:r w:rsidR="003F39E1">
          <w:rPr>
            <w:rFonts w:ascii="Arial" w:hAnsi="Arial" w:cs="Arial"/>
            <w:sz w:val="24"/>
            <w:szCs w:val="24"/>
          </w:rPr>
          <w:t>ll remaining</w:t>
        </w:r>
      </w:ins>
      <w:ins w:id="183" w:author="Blake Morton" w:date="2016-08-03T14:54:00Z">
        <w:r w:rsidR="00237C93">
          <w:rPr>
            <w:rFonts w:ascii="Arial" w:hAnsi="Arial" w:cs="Arial"/>
            <w:sz w:val="24"/>
            <w:szCs w:val="24"/>
          </w:rPr>
          <w:t xml:space="preserve"> studies</w:t>
        </w:r>
      </w:ins>
      <w:ins w:id="184" w:author="Blake Morton" w:date="2016-08-03T14:56:00Z">
        <w:r w:rsidR="003F39E1">
          <w:rPr>
            <w:rFonts w:ascii="Arial" w:hAnsi="Arial" w:cs="Arial"/>
            <w:sz w:val="24"/>
            <w:szCs w:val="24"/>
          </w:rPr>
          <w:t xml:space="preserve"> </w:t>
        </w:r>
      </w:ins>
      <w:ins w:id="185" w:author="Blake Morton" w:date="2016-08-03T15:00:00Z">
        <w:r w:rsidR="003F39E1">
          <w:rPr>
            <w:rFonts w:ascii="Arial" w:hAnsi="Arial" w:cs="Arial"/>
            <w:sz w:val="24"/>
            <w:szCs w:val="24"/>
          </w:rPr>
          <w:t>involving</w:t>
        </w:r>
      </w:ins>
      <w:ins w:id="186" w:author="Blake Morton" w:date="2016-08-03T14:51:00Z">
        <w:r w:rsidR="00237C93">
          <w:rPr>
            <w:rFonts w:ascii="Arial" w:hAnsi="Arial" w:cs="Arial"/>
            <w:sz w:val="24"/>
            <w:szCs w:val="24"/>
          </w:rPr>
          <w:t xml:space="preserve"> data reduction analyses</w:t>
        </w:r>
      </w:ins>
      <w:ins w:id="187" w:author="Blake Morton" w:date="2016-08-03T15:22:00Z">
        <w:r w:rsidR="00DF6E41">
          <w:rPr>
            <w:rFonts w:ascii="Arial" w:hAnsi="Arial" w:cs="Arial"/>
            <w:sz w:val="24"/>
            <w:szCs w:val="24"/>
          </w:rPr>
          <w:t>,</w:t>
        </w:r>
      </w:ins>
      <w:ins w:id="188" w:author="Blake Morton" w:date="2016-08-03T14:56:00Z">
        <w:r w:rsidR="003F39E1">
          <w:rPr>
            <w:rFonts w:ascii="Arial" w:hAnsi="Arial" w:cs="Arial"/>
            <w:sz w:val="24"/>
            <w:szCs w:val="24"/>
          </w:rPr>
          <w:t xml:space="preserve"> </w:t>
        </w:r>
      </w:ins>
      <w:ins w:id="189" w:author="Blake Morton" w:date="2016-08-03T15:22:00Z">
        <w:r w:rsidR="00DF6E41">
          <w:rPr>
            <w:rFonts w:ascii="Arial" w:hAnsi="Arial" w:cs="Arial"/>
            <w:sz w:val="24"/>
            <w:szCs w:val="24"/>
          </w:rPr>
          <w:t>researchers have</w:t>
        </w:r>
      </w:ins>
      <w:ins w:id="190" w:author="Blake Morton" w:date="2016-08-03T14:56:00Z">
        <w:r w:rsidR="003F39E1">
          <w:rPr>
            <w:rFonts w:ascii="Arial" w:hAnsi="Arial" w:cs="Arial"/>
            <w:sz w:val="24"/>
            <w:szCs w:val="24"/>
          </w:rPr>
          <w:t xml:space="preserve"> </w:t>
        </w:r>
      </w:ins>
      <w:ins w:id="191" w:author="Blake Morton" w:date="2016-08-03T14:59:00Z">
        <w:r w:rsidR="003F39E1">
          <w:rPr>
            <w:rFonts w:ascii="Arial" w:hAnsi="Arial" w:cs="Arial"/>
            <w:sz w:val="24"/>
            <w:szCs w:val="24"/>
          </w:rPr>
          <w:t xml:space="preserve">reported </w:t>
        </w:r>
      </w:ins>
      <w:ins w:id="192" w:author="Blake Morton" w:date="2016-08-03T14:51:00Z">
        <w:r w:rsidR="00237C93">
          <w:rPr>
            <w:rFonts w:ascii="Arial" w:hAnsi="Arial" w:cs="Arial"/>
            <w:sz w:val="24"/>
            <w:szCs w:val="24"/>
          </w:rPr>
          <w:t>three dimensions</w:t>
        </w:r>
      </w:ins>
      <w:ins w:id="193" w:author="Blake Morton" w:date="2016-08-04T03:10:00Z">
        <w:r w:rsidR="00170AD0">
          <w:rPr>
            <w:rFonts w:ascii="Arial" w:hAnsi="Arial" w:cs="Arial"/>
            <w:sz w:val="24"/>
            <w:szCs w:val="24"/>
          </w:rPr>
          <w:t xml:space="preserve">, </w:t>
        </w:r>
      </w:ins>
      <w:ins w:id="194" w:author="Blake Morton" w:date="2016-08-04T03:14:00Z">
        <w:r w:rsidR="00CA54DD">
          <w:rPr>
            <w:rFonts w:ascii="Arial" w:hAnsi="Arial" w:cs="Arial"/>
            <w:sz w:val="24"/>
            <w:szCs w:val="24"/>
          </w:rPr>
          <w:t>some</w:t>
        </w:r>
      </w:ins>
      <w:ins w:id="195" w:author="Blake Morton" w:date="2016-08-04T03:10:00Z">
        <w:r w:rsidR="00170AD0">
          <w:rPr>
            <w:rFonts w:ascii="Arial" w:hAnsi="Arial" w:cs="Arial"/>
            <w:sz w:val="24"/>
            <w:szCs w:val="24"/>
          </w:rPr>
          <w:t xml:space="preserve"> of which </w:t>
        </w:r>
      </w:ins>
      <w:ins w:id="196" w:author="Blake Morton" w:date="2016-08-04T03:13:00Z">
        <w:r w:rsidR="008523E0">
          <w:rPr>
            <w:rFonts w:ascii="Arial" w:hAnsi="Arial" w:cs="Arial"/>
            <w:sz w:val="24"/>
            <w:szCs w:val="24"/>
          </w:rPr>
          <w:t>support</w:t>
        </w:r>
      </w:ins>
      <w:ins w:id="197" w:author="Blake Morton" w:date="2016-08-04T03:10:00Z">
        <w:r w:rsidR="000736DE">
          <w:rPr>
            <w:rFonts w:ascii="Arial" w:hAnsi="Arial" w:cs="Arial"/>
            <w:sz w:val="24"/>
            <w:szCs w:val="24"/>
          </w:rPr>
          <w:t xml:space="preserve"> </w:t>
        </w:r>
      </w:ins>
      <w:ins w:id="198" w:author="Blake Morton" w:date="2016-08-04T03:19:00Z">
        <w:r w:rsidR="00875529">
          <w:rPr>
            <w:rFonts w:ascii="Arial" w:hAnsi="Arial" w:cs="Arial"/>
            <w:sz w:val="24"/>
            <w:szCs w:val="24"/>
          </w:rPr>
          <w:t>a</w:t>
        </w:r>
      </w:ins>
      <w:ins w:id="199" w:author="Blake Morton" w:date="2016-08-04T03:10:00Z">
        <w:r w:rsidR="00170AD0">
          <w:rPr>
            <w:rFonts w:ascii="Arial" w:hAnsi="Arial" w:cs="Arial"/>
            <w:sz w:val="24"/>
            <w:szCs w:val="24"/>
          </w:rPr>
          <w:t xml:space="preserve"> 3-component model originally proposed by Cords and </w:t>
        </w:r>
        <w:proofErr w:type="spellStart"/>
        <w:r w:rsidR="00170AD0">
          <w:rPr>
            <w:rFonts w:ascii="Arial" w:hAnsi="Arial" w:cs="Arial"/>
            <w:sz w:val="24"/>
            <w:szCs w:val="24"/>
          </w:rPr>
          <w:t>Aureli</w:t>
        </w:r>
        <w:proofErr w:type="spellEnd"/>
        <w:r w:rsidR="00170AD0">
          <w:rPr>
            <w:rFonts w:ascii="Arial" w:hAnsi="Arial" w:cs="Arial"/>
            <w:sz w:val="24"/>
            <w:szCs w:val="24"/>
          </w:rPr>
          <w:t xml:space="preserve"> (2000) </w:t>
        </w:r>
      </w:ins>
      <w:ins w:id="200" w:author="Blake Morton" w:date="2016-08-04T03:11:00Z">
        <w:r w:rsidR="00170AD0">
          <w:rPr>
            <w:rFonts w:ascii="Arial" w:hAnsi="Arial" w:cs="Arial"/>
            <w:sz w:val="24"/>
            <w:szCs w:val="24"/>
          </w:rPr>
          <w:t>–</w:t>
        </w:r>
      </w:ins>
      <w:ins w:id="201" w:author="Blake Morton" w:date="2016-08-04T03:10:00Z">
        <w:r w:rsidR="00170AD0">
          <w:rPr>
            <w:rFonts w:ascii="Arial" w:hAnsi="Arial" w:cs="Arial"/>
            <w:sz w:val="24"/>
            <w:szCs w:val="24"/>
          </w:rPr>
          <w:t xml:space="preserve"> i.</w:t>
        </w:r>
      </w:ins>
      <w:ins w:id="202" w:author="Blake Morton" w:date="2016-08-04T03:11:00Z">
        <w:r w:rsidR="00170AD0">
          <w:rPr>
            <w:rFonts w:ascii="Arial" w:hAnsi="Arial" w:cs="Arial"/>
            <w:sz w:val="24"/>
            <w:szCs w:val="24"/>
          </w:rPr>
          <w:t xml:space="preserve">e. </w:t>
        </w:r>
      </w:ins>
      <w:ins w:id="203" w:author="Blake Morton" w:date="2016-08-04T02:55:00Z">
        <w:r w:rsidR="00BF350E" w:rsidRPr="00170AD0">
          <w:rPr>
            <w:rFonts w:ascii="Arial" w:hAnsi="Arial" w:cs="Arial"/>
            <w:sz w:val="24"/>
            <w:szCs w:val="24"/>
            <w:highlight w:val="yellow"/>
            <w:rPrChange w:id="204" w:author="Blake Morton" w:date="2016-08-04T03:08:00Z">
              <w:rPr>
                <w:rFonts w:ascii="Arial" w:hAnsi="Arial" w:cs="Arial"/>
                <w:sz w:val="24"/>
                <w:szCs w:val="24"/>
              </w:rPr>
            </w:rPrChange>
          </w:rPr>
          <w:t>relationship</w:t>
        </w:r>
      </w:ins>
      <w:ins w:id="205" w:author="Blake Morton" w:date="2016-08-03T14:57:00Z">
        <w:r w:rsidR="003F39E1" w:rsidRPr="00170AD0">
          <w:rPr>
            <w:rFonts w:ascii="Arial" w:hAnsi="Arial" w:cs="Arial"/>
            <w:sz w:val="24"/>
            <w:szCs w:val="24"/>
            <w:highlight w:val="yellow"/>
            <w:rPrChange w:id="206" w:author="Blake Morton" w:date="2016-08-04T03:08:00Z">
              <w:rPr>
                <w:rFonts w:ascii="Arial" w:hAnsi="Arial" w:cs="Arial"/>
                <w:sz w:val="24"/>
                <w:szCs w:val="24"/>
              </w:rPr>
            </w:rPrChange>
          </w:rPr>
          <w:t xml:space="preserve"> “value” (i.e. immediate benefits afforded by the relationship), “compatibility” (i.e. tolerance based on partners</w:t>
        </w:r>
      </w:ins>
      <w:ins w:id="207" w:author="Blake Morton" w:date="2016-08-03T14:58:00Z">
        <w:r w:rsidR="003F39E1" w:rsidRPr="00170AD0">
          <w:rPr>
            <w:rFonts w:ascii="Arial" w:hAnsi="Arial" w:cs="Arial"/>
            <w:sz w:val="24"/>
            <w:szCs w:val="24"/>
            <w:highlight w:val="yellow"/>
            <w:rPrChange w:id="208" w:author="Blake Morton" w:date="2016-08-04T03:08:00Z">
              <w:rPr>
                <w:rFonts w:ascii="Arial" w:hAnsi="Arial" w:cs="Arial"/>
                <w:sz w:val="24"/>
                <w:szCs w:val="24"/>
              </w:rPr>
            </w:rPrChange>
          </w:rPr>
          <w:t>’ shared history), and “security” (i.e. consistency and predic</w:t>
        </w:r>
        <w:r w:rsidR="00BB1B3F" w:rsidRPr="00170AD0">
          <w:rPr>
            <w:rFonts w:ascii="Arial" w:hAnsi="Arial" w:cs="Arial"/>
            <w:sz w:val="24"/>
            <w:szCs w:val="24"/>
            <w:highlight w:val="yellow"/>
            <w:rPrChange w:id="209" w:author="Blake Morton" w:date="2016-08-04T03:08:00Z">
              <w:rPr>
                <w:rFonts w:ascii="Arial" w:hAnsi="Arial" w:cs="Arial"/>
                <w:sz w:val="24"/>
                <w:szCs w:val="24"/>
              </w:rPr>
            </w:rPrChange>
          </w:rPr>
          <w:t xml:space="preserve">tability in partners’ behaviour) </w:t>
        </w:r>
        <w:r w:rsidR="003F39E1" w:rsidRPr="00170AD0">
          <w:rPr>
            <w:rFonts w:ascii="Arial" w:hAnsi="Arial" w:cs="Arial"/>
            <w:sz w:val="24"/>
            <w:szCs w:val="24"/>
            <w:highlight w:val="yellow"/>
            <w:rPrChange w:id="210" w:author="Blake Morton" w:date="2016-08-04T03:08:00Z">
              <w:rPr>
                <w:rFonts w:ascii="Arial" w:hAnsi="Arial" w:cs="Arial"/>
                <w:sz w:val="24"/>
                <w:szCs w:val="24"/>
              </w:rPr>
            </w:rPrChange>
          </w:rPr>
          <w:t>(</w:t>
        </w:r>
      </w:ins>
      <w:ins w:id="211" w:author="Blake Morton" w:date="2016-08-03T15:00:00Z">
        <w:r w:rsidR="003F39E1" w:rsidRPr="00170AD0">
          <w:rPr>
            <w:rFonts w:ascii="Arial" w:hAnsi="Arial" w:cs="Arial"/>
            <w:sz w:val="24"/>
            <w:szCs w:val="24"/>
            <w:highlight w:val="yellow"/>
            <w:rPrChange w:id="212" w:author="Blake Morton" w:date="2016-08-04T03:08:00Z">
              <w:rPr>
                <w:rFonts w:ascii="Arial" w:hAnsi="Arial" w:cs="Arial"/>
                <w:sz w:val="24"/>
                <w:szCs w:val="24"/>
              </w:rPr>
            </w:rPrChange>
          </w:rPr>
          <w:t xml:space="preserve">Fraser and </w:t>
        </w:r>
        <w:proofErr w:type="spellStart"/>
        <w:r w:rsidR="003F39E1" w:rsidRPr="00170AD0">
          <w:rPr>
            <w:rFonts w:ascii="Arial" w:hAnsi="Arial" w:cs="Arial"/>
            <w:sz w:val="24"/>
            <w:szCs w:val="24"/>
            <w:highlight w:val="yellow"/>
            <w:rPrChange w:id="213" w:author="Blake Morton" w:date="2016-08-04T03:08:00Z">
              <w:rPr>
                <w:rFonts w:ascii="Arial" w:hAnsi="Arial" w:cs="Arial"/>
                <w:sz w:val="24"/>
                <w:szCs w:val="24"/>
              </w:rPr>
            </w:rPrChange>
          </w:rPr>
          <w:t>Bugnyar</w:t>
        </w:r>
        <w:proofErr w:type="spellEnd"/>
        <w:r w:rsidR="003F39E1" w:rsidRPr="00170AD0">
          <w:rPr>
            <w:rFonts w:ascii="Arial" w:hAnsi="Arial" w:cs="Arial"/>
            <w:sz w:val="24"/>
            <w:szCs w:val="24"/>
            <w:highlight w:val="yellow"/>
            <w:rPrChange w:id="214" w:author="Blake Morton" w:date="2016-08-04T03:08:00Z">
              <w:rPr>
                <w:rFonts w:ascii="Arial" w:hAnsi="Arial" w:cs="Arial"/>
                <w:sz w:val="24"/>
                <w:szCs w:val="24"/>
              </w:rPr>
            </w:rPrChange>
          </w:rPr>
          <w:t xml:space="preserve"> 2010; Fraser et al. 2008; </w:t>
        </w:r>
        <w:proofErr w:type="spellStart"/>
        <w:r w:rsidR="003F39E1" w:rsidRPr="00170AD0">
          <w:rPr>
            <w:rFonts w:ascii="Arial" w:hAnsi="Arial" w:cs="Arial"/>
            <w:sz w:val="24"/>
            <w:szCs w:val="24"/>
            <w:highlight w:val="yellow"/>
            <w:rPrChange w:id="215" w:author="Blake Morton" w:date="2016-08-04T03:08:00Z">
              <w:rPr>
                <w:rFonts w:ascii="Arial" w:hAnsi="Arial" w:cs="Arial"/>
                <w:sz w:val="24"/>
                <w:szCs w:val="24"/>
              </w:rPr>
            </w:rPrChange>
          </w:rPr>
          <w:t>Majolo</w:t>
        </w:r>
        <w:proofErr w:type="spellEnd"/>
        <w:r w:rsidR="003F39E1" w:rsidRPr="00170AD0">
          <w:rPr>
            <w:rFonts w:ascii="Arial" w:hAnsi="Arial" w:cs="Arial"/>
            <w:sz w:val="24"/>
            <w:szCs w:val="24"/>
            <w:highlight w:val="yellow"/>
            <w:rPrChange w:id="216" w:author="Blake Morton" w:date="2016-08-04T03:08:00Z">
              <w:rPr>
                <w:rFonts w:ascii="Arial" w:hAnsi="Arial" w:cs="Arial"/>
                <w:sz w:val="24"/>
                <w:szCs w:val="24"/>
              </w:rPr>
            </w:rPrChange>
          </w:rPr>
          <w:t xml:space="preserve"> et al. 2010; McFarland and </w:t>
        </w:r>
        <w:proofErr w:type="spellStart"/>
        <w:r w:rsidR="003F39E1" w:rsidRPr="00170AD0">
          <w:rPr>
            <w:rFonts w:ascii="Arial" w:hAnsi="Arial" w:cs="Arial"/>
            <w:sz w:val="24"/>
            <w:szCs w:val="24"/>
            <w:highlight w:val="yellow"/>
            <w:rPrChange w:id="217" w:author="Blake Morton" w:date="2016-08-04T03:08:00Z">
              <w:rPr>
                <w:rFonts w:ascii="Arial" w:hAnsi="Arial" w:cs="Arial"/>
                <w:sz w:val="24"/>
                <w:szCs w:val="24"/>
              </w:rPr>
            </w:rPrChange>
          </w:rPr>
          <w:t>Majolo</w:t>
        </w:r>
        <w:proofErr w:type="spellEnd"/>
        <w:r w:rsidR="003F39E1" w:rsidRPr="00170AD0">
          <w:rPr>
            <w:rFonts w:ascii="Arial" w:hAnsi="Arial" w:cs="Arial"/>
            <w:sz w:val="24"/>
            <w:szCs w:val="24"/>
            <w:highlight w:val="yellow"/>
            <w:rPrChange w:id="218" w:author="Blake Morton" w:date="2016-08-04T03:08:00Z">
              <w:rPr>
                <w:rFonts w:ascii="Arial" w:hAnsi="Arial" w:cs="Arial"/>
                <w:sz w:val="24"/>
                <w:szCs w:val="24"/>
              </w:rPr>
            </w:rPrChange>
          </w:rPr>
          <w:t xml:space="preserve"> 2011</w:t>
        </w:r>
      </w:ins>
      <w:ins w:id="219" w:author="Blake Morton" w:date="2016-08-03T14:58:00Z">
        <w:r w:rsidR="003F39E1" w:rsidRPr="00170AD0">
          <w:rPr>
            <w:rFonts w:ascii="Arial" w:hAnsi="Arial" w:cs="Arial"/>
            <w:sz w:val="24"/>
            <w:szCs w:val="24"/>
            <w:highlight w:val="yellow"/>
            <w:rPrChange w:id="220" w:author="Blake Morton" w:date="2016-08-04T03:08:00Z">
              <w:rPr>
                <w:rFonts w:ascii="Arial" w:hAnsi="Arial" w:cs="Arial"/>
                <w:sz w:val="24"/>
                <w:szCs w:val="24"/>
              </w:rPr>
            </w:rPrChange>
          </w:rPr>
          <w:t>).</w:t>
        </w:r>
      </w:ins>
      <w:del w:id="221" w:author="Blake Morton" w:date="2016-08-03T15:04:00Z">
        <w:r w:rsidRPr="00170AD0" w:rsidDel="003F39E1">
          <w:rPr>
            <w:rFonts w:ascii="Arial" w:hAnsi="Arial" w:cs="Arial"/>
            <w:sz w:val="24"/>
            <w:szCs w:val="24"/>
            <w:highlight w:val="yellow"/>
            <w:rPrChange w:id="222" w:author="Blake Morton" w:date="2016-08-04T03:08:00Z">
              <w:rPr>
                <w:rFonts w:ascii="Arial" w:hAnsi="Arial" w:cs="Arial"/>
                <w:sz w:val="24"/>
                <w:szCs w:val="24"/>
              </w:rPr>
            </w:rPrChange>
          </w:rPr>
          <w:delText xml:space="preserve">that </w:delText>
        </w:r>
        <w:r w:rsidR="007B183D" w:rsidRPr="00170AD0" w:rsidDel="003F39E1">
          <w:rPr>
            <w:rFonts w:ascii="Arial" w:hAnsi="Arial" w:cs="Arial"/>
            <w:sz w:val="24"/>
            <w:szCs w:val="24"/>
            <w:highlight w:val="yellow"/>
            <w:rPrChange w:id="223" w:author="Blake Morton" w:date="2016-08-04T03:08:00Z">
              <w:rPr>
                <w:rFonts w:ascii="Arial" w:hAnsi="Arial" w:cs="Arial"/>
                <w:sz w:val="24"/>
                <w:szCs w:val="24"/>
              </w:rPr>
            </w:rPrChange>
          </w:rPr>
          <w:delText>the</w:delText>
        </w:r>
        <w:r w:rsidRPr="00170AD0" w:rsidDel="003F39E1">
          <w:rPr>
            <w:rFonts w:ascii="Arial" w:hAnsi="Arial" w:cs="Arial"/>
            <w:sz w:val="24"/>
            <w:szCs w:val="24"/>
            <w:highlight w:val="yellow"/>
            <w:rPrChange w:id="224" w:author="Blake Morton" w:date="2016-08-04T03:08:00Z">
              <w:rPr>
                <w:rFonts w:ascii="Arial" w:hAnsi="Arial" w:cs="Arial"/>
                <w:sz w:val="24"/>
                <w:szCs w:val="24"/>
              </w:rPr>
            </w:rPrChange>
          </w:rPr>
          <w:delText xml:space="preserve"> </w:delText>
        </w:r>
      </w:del>
      <w:del w:id="225" w:author="Blake Morton" w:date="2016-08-03T14:38:00Z">
        <w:r w:rsidRPr="00170AD0" w:rsidDel="00964979">
          <w:rPr>
            <w:rFonts w:ascii="Arial" w:hAnsi="Arial" w:cs="Arial"/>
            <w:sz w:val="24"/>
            <w:szCs w:val="24"/>
            <w:highlight w:val="yellow"/>
            <w:rPrChange w:id="226" w:author="Blake Morton" w:date="2016-08-04T03:08:00Z">
              <w:rPr>
                <w:rFonts w:ascii="Arial" w:hAnsi="Arial" w:cs="Arial"/>
                <w:sz w:val="24"/>
                <w:szCs w:val="24"/>
              </w:rPr>
            </w:rPrChange>
          </w:rPr>
          <w:delText xml:space="preserve">social relationships </w:delText>
        </w:r>
        <w:r w:rsidR="007B183D" w:rsidRPr="00170AD0" w:rsidDel="00964979">
          <w:rPr>
            <w:rFonts w:ascii="Arial" w:hAnsi="Arial" w:cs="Arial"/>
            <w:sz w:val="24"/>
            <w:szCs w:val="24"/>
            <w:highlight w:val="yellow"/>
            <w:rPrChange w:id="227" w:author="Blake Morton" w:date="2016-08-04T03:08:00Z">
              <w:rPr>
                <w:rFonts w:ascii="Arial" w:hAnsi="Arial" w:cs="Arial"/>
                <w:sz w:val="24"/>
                <w:szCs w:val="24"/>
              </w:rPr>
            </w:rPrChange>
          </w:rPr>
          <w:delText>of certain species may be</w:delText>
        </w:r>
        <w:r w:rsidRPr="00170AD0" w:rsidDel="00964979">
          <w:rPr>
            <w:rFonts w:ascii="Arial" w:hAnsi="Arial" w:cs="Arial"/>
            <w:sz w:val="24"/>
            <w:szCs w:val="24"/>
            <w:highlight w:val="yellow"/>
            <w:rPrChange w:id="228" w:author="Blake Morton" w:date="2016-08-04T03:08:00Z">
              <w:rPr>
                <w:rFonts w:ascii="Arial" w:hAnsi="Arial" w:cs="Arial"/>
                <w:sz w:val="24"/>
                <w:szCs w:val="24"/>
              </w:rPr>
            </w:rPrChange>
          </w:rPr>
          <w:delText xml:space="preserve"> best described in terms of </w:delText>
        </w:r>
      </w:del>
      <w:del w:id="229" w:author="Blake Morton" w:date="2016-08-03T15:04:00Z">
        <w:r w:rsidRPr="00170AD0" w:rsidDel="003F39E1">
          <w:rPr>
            <w:rFonts w:ascii="Arial" w:hAnsi="Arial" w:cs="Arial"/>
            <w:sz w:val="24"/>
            <w:szCs w:val="24"/>
            <w:highlight w:val="yellow"/>
            <w:rPrChange w:id="230" w:author="Blake Morton" w:date="2016-08-04T03:08:00Z">
              <w:rPr>
                <w:rFonts w:ascii="Arial" w:hAnsi="Arial" w:cs="Arial"/>
                <w:sz w:val="24"/>
                <w:szCs w:val="24"/>
              </w:rPr>
            </w:rPrChange>
          </w:rPr>
          <w:delText xml:space="preserve">three </w:delText>
        </w:r>
        <w:r w:rsidR="00BF523C" w:rsidRPr="00170AD0" w:rsidDel="003F39E1">
          <w:rPr>
            <w:rFonts w:ascii="Arial" w:hAnsi="Arial" w:cs="Arial"/>
            <w:sz w:val="24"/>
            <w:szCs w:val="24"/>
            <w:highlight w:val="yellow"/>
            <w:rPrChange w:id="231" w:author="Blake Morton" w:date="2016-08-04T03:08:00Z">
              <w:rPr>
                <w:rFonts w:ascii="Arial" w:hAnsi="Arial" w:cs="Arial"/>
                <w:sz w:val="24"/>
                <w:szCs w:val="24"/>
              </w:rPr>
            </w:rPrChange>
          </w:rPr>
          <w:delText>dimensions</w:delText>
        </w:r>
      </w:del>
      <w:del w:id="232" w:author="Blake Morton" w:date="2016-08-03T14:38:00Z">
        <w:r w:rsidRPr="00170AD0" w:rsidDel="00964979">
          <w:rPr>
            <w:rFonts w:ascii="Arial" w:hAnsi="Arial" w:cs="Arial"/>
            <w:sz w:val="24"/>
            <w:szCs w:val="24"/>
            <w:highlight w:val="yellow"/>
            <w:rPrChange w:id="233" w:author="Blake Morton" w:date="2016-08-04T03:08:00Z">
              <w:rPr>
                <w:rFonts w:ascii="Arial" w:hAnsi="Arial" w:cs="Arial"/>
                <w:sz w:val="24"/>
                <w:szCs w:val="24"/>
              </w:rPr>
            </w:rPrChange>
          </w:rPr>
          <w:delText xml:space="preserve">, </w:delText>
        </w:r>
        <w:r w:rsidR="0016430A" w:rsidRPr="00170AD0" w:rsidDel="00964979">
          <w:rPr>
            <w:rFonts w:ascii="Arial" w:hAnsi="Arial" w:cs="Arial"/>
            <w:sz w:val="24"/>
            <w:szCs w:val="24"/>
            <w:highlight w:val="yellow"/>
            <w:rPrChange w:id="234" w:author="Blake Morton" w:date="2016-08-04T03:08:00Z">
              <w:rPr>
                <w:rFonts w:ascii="Arial" w:hAnsi="Arial" w:cs="Arial"/>
                <w:sz w:val="24"/>
                <w:szCs w:val="24"/>
              </w:rPr>
            </w:rPrChange>
          </w:rPr>
          <w:delText xml:space="preserve">a model that was </w:delText>
        </w:r>
        <w:r w:rsidR="008B54B7" w:rsidRPr="00170AD0" w:rsidDel="00964979">
          <w:rPr>
            <w:rFonts w:ascii="Arial" w:hAnsi="Arial" w:cs="Arial"/>
            <w:sz w:val="24"/>
            <w:szCs w:val="24"/>
            <w:highlight w:val="yellow"/>
            <w:rPrChange w:id="235" w:author="Blake Morton" w:date="2016-08-04T03:08:00Z">
              <w:rPr>
                <w:rFonts w:ascii="Arial" w:hAnsi="Arial" w:cs="Arial"/>
                <w:sz w:val="24"/>
                <w:szCs w:val="24"/>
              </w:rPr>
            </w:rPrChange>
          </w:rPr>
          <w:delText xml:space="preserve">originally </w:delText>
        </w:r>
        <w:r w:rsidR="00505DD1" w:rsidRPr="00170AD0" w:rsidDel="00964979">
          <w:rPr>
            <w:rFonts w:ascii="Arial" w:hAnsi="Arial" w:cs="Arial"/>
            <w:sz w:val="24"/>
            <w:szCs w:val="24"/>
            <w:highlight w:val="yellow"/>
            <w:rPrChange w:id="236" w:author="Blake Morton" w:date="2016-08-04T03:08:00Z">
              <w:rPr>
                <w:rFonts w:ascii="Arial" w:hAnsi="Arial" w:cs="Arial"/>
                <w:sz w:val="24"/>
                <w:szCs w:val="24"/>
              </w:rPr>
            </w:rPrChange>
          </w:rPr>
          <w:delText xml:space="preserve">proposed by Cords and Aureli (2000), </w:delText>
        </w:r>
        <w:r w:rsidR="007B183D" w:rsidRPr="00170AD0" w:rsidDel="00964979">
          <w:rPr>
            <w:rFonts w:ascii="Arial" w:hAnsi="Arial" w:cs="Arial"/>
            <w:sz w:val="24"/>
            <w:szCs w:val="24"/>
            <w:highlight w:val="yellow"/>
            <w:rPrChange w:id="237" w:author="Blake Morton" w:date="2016-08-04T03:08:00Z">
              <w:rPr>
                <w:rFonts w:ascii="Arial" w:hAnsi="Arial" w:cs="Arial"/>
                <w:sz w:val="24"/>
                <w:szCs w:val="24"/>
              </w:rPr>
            </w:rPrChange>
          </w:rPr>
          <w:delText xml:space="preserve">including </w:delText>
        </w:r>
        <w:r w:rsidRPr="00170AD0" w:rsidDel="00964979">
          <w:rPr>
            <w:rFonts w:ascii="Arial" w:hAnsi="Arial" w:cs="Arial"/>
            <w:sz w:val="24"/>
            <w:szCs w:val="24"/>
            <w:highlight w:val="yellow"/>
            <w:rPrChange w:id="238" w:author="Blake Morton" w:date="2016-08-04T03:08:00Z">
              <w:rPr>
                <w:rFonts w:ascii="Arial" w:hAnsi="Arial" w:cs="Arial"/>
                <w:sz w:val="24"/>
                <w:szCs w:val="24"/>
              </w:rPr>
            </w:rPrChange>
          </w:rPr>
          <w:delText>relationship ‘value’ (i.e. immediate benefits afforded by the relationship, such as grooming), ‘compatibility (i.e. tolerance based on partners’ shared history, such as tolerance at feeding sites), and ‘security’ (i.e. consistency and predictability in partners’ behavior, such as rates of conflict)</w:delText>
        </w:r>
        <w:r w:rsidR="007B183D" w:rsidRPr="00170AD0" w:rsidDel="00964979">
          <w:rPr>
            <w:rFonts w:ascii="Arial" w:hAnsi="Arial" w:cs="Arial"/>
            <w:sz w:val="24"/>
            <w:szCs w:val="24"/>
            <w:highlight w:val="yellow"/>
            <w:rPrChange w:id="239" w:author="Blake Morton" w:date="2016-08-04T03:08:00Z">
              <w:rPr>
                <w:rFonts w:ascii="Arial" w:hAnsi="Arial" w:cs="Arial"/>
                <w:sz w:val="24"/>
                <w:szCs w:val="24"/>
              </w:rPr>
            </w:rPrChange>
          </w:rPr>
          <w:delText xml:space="preserve"> </w:delText>
        </w:r>
      </w:del>
      <w:del w:id="240" w:author="Blake Morton" w:date="2016-08-03T15:04:00Z">
        <w:r w:rsidR="007B183D" w:rsidRPr="00170AD0" w:rsidDel="003F39E1">
          <w:rPr>
            <w:rFonts w:ascii="Arial" w:hAnsi="Arial" w:cs="Arial"/>
            <w:sz w:val="24"/>
            <w:szCs w:val="24"/>
            <w:highlight w:val="yellow"/>
            <w:rPrChange w:id="241" w:author="Blake Morton" w:date="2016-08-04T03:08:00Z">
              <w:rPr>
                <w:rFonts w:ascii="Arial" w:hAnsi="Arial" w:cs="Arial"/>
                <w:sz w:val="24"/>
                <w:szCs w:val="24"/>
              </w:rPr>
            </w:rPrChange>
          </w:rPr>
          <w:delText>(</w:delText>
        </w:r>
        <w:r w:rsidR="0080015A" w:rsidRPr="00170AD0" w:rsidDel="003F39E1">
          <w:rPr>
            <w:rFonts w:ascii="Arial" w:hAnsi="Arial" w:cs="Arial"/>
            <w:sz w:val="24"/>
            <w:szCs w:val="24"/>
            <w:highlight w:val="yellow"/>
            <w:rPrChange w:id="242" w:author="Blake Morton" w:date="2016-08-04T03:08:00Z">
              <w:rPr>
                <w:rFonts w:ascii="Arial" w:hAnsi="Arial" w:cs="Arial"/>
                <w:sz w:val="24"/>
                <w:szCs w:val="24"/>
              </w:rPr>
            </w:rPrChange>
          </w:rPr>
          <w:delText xml:space="preserve">Fraser and Bugnyar 2010; Fraser et al. 2008; </w:delText>
        </w:r>
        <w:r w:rsidR="007B183D" w:rsidRPr="00170AD0" w:rsidDel="003F39E1">
          <w:rPr>
            <w:rFonts w:ascii="Arial" w:hAnsi="Arial" w:cs="Arial"/>
            <w:sz w:val="24"/>
            <w:szCs w:val="24"/>
            <w:highlight w:val="yellow"/>
            <w:rPrChange w:id="243" w:author="Blake Morton" w:date="2016-08-04T03:08:00Z">
              <w:rPr>
                <w:rFonts w:ascii="Arial" w:hAnsi="Arial" w:cs="Arial"/>
                <w:sz w:val="24"/>
                <w:szCs w:val="24"/>
              </w:rPr>
            </w:rPrChange>
          </w:rPr>
          <w:delText>Majolo et al. 2010; McFarland and Majo</w:delText>
        </w:r>
        <w:r w:rsidR="0080015A" w:rsidRPr="00170AD0" w:rsidDel="003F39E1">
          <w:rPr>
            <w:rFonts w:ascii="Arial" w:hAnsi="Arial" w:cs="Arial"/>
            <w:sz w:val="24"/>
            <w:szCs w:val="24"/>
            <w:highlight w:val="yellow"/>
            <w:rPrChange w:id="244" w:author="Blake Morton" w:date="2016-08-04T03:08:00Z">
              <w:rPr>
                <w:rFonts w:ascii="Arial" w:hAnsi="Arial" w:cs="Arial"/>
                <w:sz w:val="24"/>
                <w:szCs w:val="24"/>
              </w:rPr>
            </w:rPrChange>
          </w:rPr>
          <w:delText>lo 2011</w:delText>
        </w:r>
        <w:r w:rsidR="007B183D" w:rsidRPr="00170AD0" w:rsidDel="003F39E1">
          <w:rPr>
            <w:rFonts w:ascii="Arial" w:hAnsi="Arial" w:cs="Arial"/>
            <w:sz w:val="24"/>
            <w:szCs w:val="24"/>
            <w:highlight w:val="yellow"/>
            <w:rPrChange w:id="245" w:author="Blake Morton" w:date="2016-08-04T03:08:00Z">
              <w:rPr>
                <w:rFonts w:ascii="Arial" w:hAnsi="Arial" w:cs="Arial"/>
                <w:sz w:val="24"/>
                <w:szCs w:val="24"/>
              </w:rPr>
            </w:rPrChange>
          </w:rPr>
          <w:delText>).</w:delText>
        </w:r>
      </w:del>
      <w:del w:id="246" w:author="Blake Morton" w:date="2016-08-03T14:38:00Z">
        <w:r w:rsidR="0016208C" w:rsidRPr="00170AD0" w:rsidDel="00964979">
          <w:rPr>
            <w:rFonts w:ascii="Arial" w:hAnsi="Arial" w:cs="Arial"/>
            <w:sz w:val="24"/>
            <w:szCs w:val="24"/>
            <w:highlight w:val="yellow"/>
            <w:rPrChange w:id="247" w:author="Blake Morton" w:date="2016-08-04T03:08:00Z">
              <w:rPr>
                <w:rFonts w:ascii="Arial" w:hAnsi="Arial" w:cs="Arial"/>
                <w:sz w:val="24"/>
                <w:szCs w:val="24"/>
              </w:rPr>
            </w:rPrChange>
          </w:rPr>
          <w:delText xml:space="preserve"> </w:delText>
        </w:r>
      </w:del>
    </w:p>
    <w:p w14:paraId="69AE130B" w14:textId="4835EBEB" w:rsidR="00AD7D7C" w:rsidRDefault="00074C06" w:rsidP="003775FC">
      <w:pPr>
        <w:spacing w:after="0" w:line="480" w:lineRule="auto"/>
        <w:ind w:firstLine="720"/>
        <w:rPr>
          <w:rFonts w:ascii="Arial" w:hAnsi="Arial" w:cs="Arial"/>
          <w:sz w:val="24"/>
          <w:szCs w:val="24"/>
        </w:rPr>
      </w:pPr>
      <w:del w:id="248" w:author="Blake Morton" w:date="2016-08-03T15:09:00Z">
        <w:r w:rsidRPr="00170AD0" w:rsidDel="00704EF7">
          <w:rPr>
            <w:rFonts w:ascii="Arial" w:hAnsi="Arial" w:cs="Arial"/>
            <w:sz w:val="24"/>
            <w:szCs w:val="24"/>
            <w:highlight w:val="yellow"/>
            <w:rPrChange w:id="249" w:author="Blake Morton" w:date="2016-08-04T03:08:00Z">
              <w:rPr>
                <w:rFonts w:ascii="Arial" w:hAnsi="Arial" w:cs="Arial"/>
                <w:sz w:val="24"/>
                <w:szCs w:val="24"/>
              </w:rPr>
            </w:rPrChange>
          </w:rPr>
          <w:delText>Another useful application for d</w:delText>
        </w:r>
        <w:r w:rsidR="005A7A41" w:rsidRPr="00170AD0" w:rsidDel="00704EF7">
          <w:rPr>
            <w:rFonts w:ascii="Arial" w:hAnsi="Arial" w:cs="Arial"/>
            <w:sz w:val="24"/>
            <w:szCs w:val="24"/>
            <w:highlight w:val="yellow"/>
            <w:rPrChange w:id="250" w:author="Blake Morton" w:date="2016-08-04T03:08:00Z">
              <w:rPr>
                <w:rFonts w:ascii="Arial" w:hAnsi="Arial" w:cs="Arial"/>
                <w:sz w:val="24"/>
                <w:szCs w:val="24"/>
              </w:rPr>
            </w:rPrChange>
          </w:rPr>
          <w:delText>ata reduction analyses</w:delText>
        </w:r>
        <w:r w:rsidR="00866891" w:rsidRPr="00170AD0" w:rsidDel="00704EF7">
          <w:rPr>
            <w:rFonts w:ascii="Arial" w:hAnsi="Arial" w:cs="Arial"/>
            <w:sz w:val="24"/>
            <w:szCs w:val="24"/>
            <w:highlight w:val="yellow"/>
            <w:rPrChange w:id="251" w:author="Blake Morton" w:date="2016-08-04T03:08:00Z">
              <w:rPr>
                <w:rFonts w:ascii="Arial" w:hAnsi="Arial" w:cs="Arial"/>
                <w:sz w:val="24"/>
                <w:szCs w:val="24"/>
              </w:rPr>
            </w:rPrChange>
          </w:rPr>
          <w:delText xml:space="preserve"> </w:delText>
        </w:r>
        <w:r w:rsidRPr="00170AD0" w:rsidDel="00704EF7">
          <w:rPr>
            <w:rFonts w:ascii="Arial" w:hAnsi="Arial" w:cs="Arial"/>
            <w:sz w:val="24"/>
            <w:szCs w:val="24"/>
            <w:highlight w:val="yellow"/>
            <w:rPrChange w:id="252" w:author="Blake Morton" w:date="2016-08-04T03:08:00Z">
              <w:rPr>
                <w:rFonts w:ascii="Arial" w:hAnsi="Arial" w:cs="Arial"/>
                <w:sz w:val="24"/>
                <w:szCs w:val="24"/>
              </w:rPr>
            </w:rPrChange>
          </w:rPr>
          <w:delText>is that they can</w:delText>
        </w:r>
        <w:r w:rsidR="00866891" w:rsidRPr="00170AD0" w:rsidDel="00704EF7">
          <w:rPr>
            <w:rFonts w:ascii="Arial" w:hAnsi="Arial" w:cs="Arial"/>
            <w:sz w:val="24"/>
            <w:szCs w:val="24"/>
            <w:highlight w:val="yellow"/>
            <w:rPrChange w:id="253" w:author="Blake Morton" w:date="2016-08-04T03:08:00Z">
              <w:rPr>
                <w:rFonts w:ascii="Arial" w:hAnsi="Arial" w:cs="Arial"/>
                <w:sz w:val="24"/>
                <w:szCs w:val="24"/>
              </w:rPr>
            </w:rPrChange>
          </w:rPr>
          <w:delText xml:space="preserve"> </w:delText>
        </w:r>
        <w:r w:rsidR="00D15DB5" w:rsidRPr="00170AD0" w:rsidDel="00704EF7">
          <w:rPr>
            <w:rFonts w:ascii="Arial" w:hAnsi="Arial" w:cs="Arial"/>
            <w:sz w:val="24"/>
            <w:szCs w:val="24"/>
            <w:highlight w:val="yellow"/>
            <w:rPrChange w:id="254" w:author="Blake Morton" w:date="2016-08-04T03:08:00Z">
              <w:rPr>
                <w:rFonts w:ascii="Arial" w:hAnsi="Arial" w:cs="Arial"/>
                <w:sz w:val="24"/>
                <w:szCs w:val="24"/>
              </w:rPr>
            </w:rPrChange>
          </w:rPr>
          <w:delText xml:space="preserve">help researchers </w:delText>
        </w:r>
        <w:r w:rsidR="00D27148" w:rsidRPr="00170AD0" w:rsidDel="00704EF7">
          <w:rPr>
            <w:rFonts w:ascii="Arial" w:hAnsi="Arial" w:cs="Arial"/>
            <w:sz w:val="24"/>
            <w:szCs w:val="24"/>
            <w:highlight w:val="yellow"/>
            <w:rPrChange w:id="255" w:author="Blake Morton" w:date="2016-08-04T03:08:00Z">
              <w:rPr>
                <w:rFonts w:ascii="Arial" w:hAnsi="Arial" w:cs="Arial"/>
                <w:sz w:val="24"/>
                <w:szCs w:val="24"/>
              </w:rPr>
            </w:rPrChange>
          </w:rPr>
          <w:delText xml:space="preserve">reduce the number of behavioral variables necessary to quantify </w:delText>
        </w:r>
        <w:r w:rsidRPr="00170AD0" w:rsidDel="00704EF7">
          <w:rPr>
            <w:rFonts w:ascii="Arial" w:hAnsi="Arial" w:cs="Arial"/>
            <w:sz w:val="24"/>
            <w:szCs w:val="24"/>
            <w:highlight w:val="yellow"/>
            <w:rPrChange w:id="256" w:author="Blake Morton" w:date="2016-08-04T03:08:00Z">
              <w:rPr>
                <w:rFonts w:ascii="Arial" w:hAnsi="Arial" w:cs="Arial"/>
                <w:sz w:val="24"/>
                <w:szCs w:val="24"/>
              </w:rPr>
            </w:rPrChange>
          </w:rPr>
          <w:delText>multiple</w:delText>
        </w:r>
        <w:r w:rsidR="00D27148" w:rsidRPr="00170AD0" w:rsidDel="00704EF7">
          <w:rPr>
            <w:rFonts w:ascii="Arial" w:hAnsi="Arial" w:cs="Arial"/>
            <w:sz w:val="24"/>
            <w:szCs w:val="24"/>
            <w:highlight w:val="yellow"/>
            <w:rPrChange w:id="257" w:author="Blake Morton" w:date="2016-08-04T03:08:00Z">
              <w:rPr>
                <w:rFonts w:ascii="Arial" w:hAnsi="Arial" w:cs="Arial"/>
                <w:sz w:val="24"/>
                <w:szCs w:val="24"/>
              </w:rPr>
            </w:rPrChange>
          </w:rPr>
          <w:delText xml:space="preserve"> dimension</w:delText>
        </w:r>
        <w:r w:rsidRPr="00170AD0" w:rsidDel="00704EF7">
          <w:rPr>
            <w:rFonts w:ascii="Arial" w:hAnsi="Arial" w:cs="Arial"/>
            <w:sz w:val="24"/>
            <w:szCs w:val="24"/>
            <w:highlight w:val="yellow"/>
            <w:rPrChange w:id="258" w:author="Blake Morton" w:date="2016-08-04T03:08:00Z">
              <w:rPr>
                <w:rFonts w:ascii="Arial" w:hAnsi="Arial" w:cs="Arial"/>
                <w:sz w:val="24"/>
                <w:szCs w:val="24"/>
              </w:rPr>
            </w:rPrChange>
          </w:rPr>
          <w:delText>s</w:delText>
        </w:r>
        <w:r w:rsidR="00D27148" w:rsidRPr="00170AD0" w:rsidDel="00704EF7">
          <w:rPr>
            <w:rFonts w:ascii="Arial" w:hAnsi="Arial" w:cs="Arial"/>
            <w:sz w:val="24"/>
            <w:szCs w:val="24"/>
            <w:highlight w:val="yellow"/>
            <w:rPrChange w:id="259" w:author="Blake Morton" w:date="2016-08-04T03:08:00Z">
              <w:rPr>
                <w:rFonts w:ascii="Arial" w:hAnsi="Arial" w:cs="Arial"/>
                <w:sz w:val="24"/>
                <w:szCs w:val="24"/>
              </w:rPr>
            </w:rPrChange>
          </w:rPr>
          <w:delText xml:space="preserve"> of a social relationship</w:delText>
        </w:r>
        <w:r w:rsidR="008B54B7" w:rsidRPr="00170AD0" w:rsidDel="00704EF7">
          <w:rPr>
            <w:rFonts w:ascii="Arial" w:hAnsi="Arial" w:cs="Arial"/>
            <w:sz w:val="24"/>
            <w:szCs w:val="24"/>
            <w:highlight w:val="yellow"/>
            <w:rPrChange w:id="260" w:author="Blake Morton" w:date="2016-08-04T03:08:00Z">
              <w:rPr>
                <w:rFonts w:ascii="Arial" w:hAnsi="Arial" w:cs="Arial"/>
                <w:sz w:val="24"/>
                <w:szCs w:val="24"/>
              </w:rPr>
            </w:rPrChange>
          </w:rPr>
          <w:delText xml:space="preserve"> between partners</w:delText>
        </w:r>
        <w:r w:rsidR="00D27148" w:rsidRPr="00170AD0" w:rsidDel="00704EF7">
          <w:rPr>
            <w:rFonts w:ascii="Arial" w:hAnsi="Arial" w:cs="Arial"/>
            <w:sz w:val="24"/>
            <w:szCs w:val="24"/>
            <w:highlight w:val="yellow"/>
            <w:rPrChange w:id="261" w:author="Blake Morton" w:date="2016-08-04T03:08:00Z">
              <w:rPr>
                <w:rFonts w:ascii="Arial" w:hAnsi="Arial" w:cs="Arial"/>
                <w:sz w:val="24"/>
                <w:szCs w:val="24"/>
              </w:rPr>
            </w:rPrChange>
          </w:rPr>
          <w:delText xml:space="preserve">, as well as identify particular behaviors that are </w:delText>
        </w:r>
        <w:r w:rsidRPr="00170AD0" w:rsidDel="00704EF7">
          <w:rPr>
            <w:rFonts w:ascii="Arial" w:hAnsi="Arial" w:cs="Arial"/>
            <w:sz w:val="24"/>
            <w:szCs w:val="24"/>
            <w:highlight w:val="yellow"/>
            <w:rPrChange w:id="262" w:author="Blake Morton" w:date="2016-08-04T03:08:00Z">
              <w:rPr>
                <w:rFonts w:ascii="Arial" w:hAnsi="Arial" w:cs="Arial"/>
                <w:sz w:val="24"/>
                <w:szCs w:val="24"/>
              </w:rPr>
            </w:rPrChange>
          </w:rPr>
          <w:delText>directly comparable</w:delText>
        </w:r>
        <w:r w:rsidR="00D27148" w:rsidRPr="00170AD0" w:rsidDel="00704EF7">
          <w:rPr>
            <w:rFonts w:ascii="Arial" w:hAnsi="Arial" w:cs="Arial"/>
            <w:sz w:val="24"/>
            <w:szCs w:val="24"/>
            <w:highlight w:val="yellow"/>
            <w:rPrChange w:id="263" w:author="Blake Morton" w:date="2016-08-04T03:08:00Z">
              <w:rPr>
                <w:rFonts w:ascii="Arial" w:hAnsi="Arial" w:cs="Arial"/>
                <w:sz w:val="24"/>
                <w:szCs w:val="24"/>
              </w:rPr>
            </w:rPrChange>
          </w:rPr>
          <w:delText xml:space="preserve"> </w:delText>
        </w:r>
        <w:r w:rsidR="009D527D" w:rsidRPr="00170AD0" w:rsidDel="00704EF7">
          <w:rPr>
            <w:rFonts w:ascii="Arial" w:hAnsi="Arial" w:cs="Arial"/>
            <w:sz w:val="24"/>
            <w:szCs w:val="24"/>
            <w:highlight w:val="yellow"/>
            <w:rPrChange w:id="264" w:author="Blake Morton" w:date="2016-08-04T03:08:00Z">
              <w:rPr>
                <w:rFonts w:ascii="Arial" w:hAnsi="Arial" w:cs="Arial"/>
                <w:sz w:val="24"/>
                <w:szCs w:val="24"/>
              </w:rPr>
            </w:rPrChange>
          </w:rPr>
          <w:delText>across species</w:delText>
        </w:r>
        <w:r w:rsidR="00C15353" w:rsidRPr="00170AD0" w:rsidDel="00704EF7">
          <w:rPr>
            <w:rFonts w:ascii="Arial" w:hAnsi="Arial" w:cs="Arial"/>
            <w:sz w:val="24"/>
            <w:szCs w:val="24"/>
            <w:highlight w:val="yellow"/>
            <w:rPrChange w:id="265" w:author="Blake Morton" w:date="2016-08-04T03:08:00Z">
              <w:rPr>
                <w:rFonts w:ascii="Arial" w:hAnsi="Arial" w:cs="Arial"/>
                <w:sz w:val="24"/>
                <w:szCs w:val="24"/>
              </w:rPr>
            </w:rPrChange>
          </w:rPr>
          <w:delText xml:space="preserve">. </w:delText>
        </w:r>
        <w:r w:rsidR="00866891" w:rsidRPr="00170AD0" w:rsidDel="00704EF7">
          <w:rPr>
            <w:rFonts w:ascii="Arial" w:hAnsi="Arial" w:cs="Arial"/>
            <w:sz w:val="24"/>
            <w:szCs w:val="24"/>
            <w:highlight w:val="yellow"/>
            <w:rPrChange w:id="266" w:author="Blake Morton" w:date="2016-08-04T03:08:00Z">
              <w:rPr>
                <w:rFonts w:ascii="Arial" w:hAnsi="Arial" w:cs="Arial"/>
                <w:sz w:val="24"/>
                <w:szCs w:val="24"/>
              </w:rPr>
            </w:rPrChange>
          </w:rPr>
          <w:delText xml:space="preserve">For </w:delText>
        </w:r>
        <w:r w:rsidR="008B54B7" w:rsidRPr="00170AD0" w:rsidDel="00704EF7">
          <w:rPr>
            <w:rFonts w:ascii="Arial" w:hAnsi="Arial" w:cs="Arial"/>
            <w:sz w:val="24"/>
            <w:szCs w:val="24"/>
            <w:highlight w:val="yellow"/>
            <w:rPrChange w:id="267" w:author="Blake Morton" w:date="2016-08-04T03:08:00Z">
              <w:rPr>
                <w:rFonts w:ascii="Arial" w:hAnsi="Arial" w:cs="Arial"/>
                <w:sz w:val="24"/>
                <w:szCs w:val="24"/>
              </w:rPr>
            </w:rPrChange>
          </w:rPr>
          <w:delText>instance</w:delText>
        </w:r>
        <w:r w:rsidR="00866891" w:rsidRPr="00170AD0" w:rsidDel="00704EF7">
          <w:rPr>
            <w:rFonts w:ascii="Arial" w:hAnsi="Arial" w:cs="Arial"/>
            <w:sz w:val="24"/>
            <w:szCs w:val="24"/>
            <w:highlight w:val="yellow"/>
            <w:rPrChange w:id="268" w:author="Blake Morton" w:date="2016-08-04T03:08:00Z">
              <w:rPr>
                <w:rFonts w:ascii="Arial" w:hAnsi="Arial" w:cs="Arial"/>
                <w:sz w:val="24"/>
                <w:szCs w:val="24"/>
              </w:rPr>
            </w:rPrChange>
          </w:rPr>
          <w:delText xml:space="preserve">, </w:delText>
        </w:r>
        <w:r w:rsidR="00AD7D7C" w:rsidRPr="00170AD0" w:rsidDel="00704EF7">
          <w:rPr>
            <w:rFonts w:ascii="Arial" w:hAnsi="Arial" w:cs="Arial"/>
            <w:sz w:val="24"/>
            <w:szCs w:val="24"/>
            <w:highlight w:val="yellow"/>
            <w:rPrChange w:id="269" w:author="Blake Morton" w:date="2016-08-04T03:08:00Z">
              <w:rPr>
                <w:rFonts w:ascii="Arial" w:hAnsi="Arial" w:cs="Arial"/>
                <w:sz w:val="24"/>
                <w:szCs w:val="24"/>
              </w:rPr>
            </w:rPrChange>
          </w:rPr>
          <w:delText>a</w:delText>
        </w:r>
        <w:r w:rsidR="00866891" w:rsidRPr="00170AD0" w:rsidDel="00704EF7">
          <w:rPr>
            <w:rFonts w:ascii="Arial" w:hAnsi="Arial" w:cs="Arial"/>
            <w:sz w:val="24"/>
            <w:szCs w:val="24"/>
            <w:highlight w:val="yellow"/>
            <w:rPrChange w:id="270" w:author="Blake Morton" w:date="2016-08-04T03:08:00Z">
              <w:rPr>
                <w:rFonts w:ascii="Arial" w:hAnsi="Arial" w:cs="Arial"/>
                <w:sz w:val="24"/>
                <w:szCs w:val="24"/>
              </w:rPr>
            </w:rPrChange>
          </w:rPr>
          <w:delText xml:space="preserve">ll studies </w:delText>
        </w:r>
        <w:r w:rsidR="009875BF" w:rsidRPr="00170AD0" w:rsidDel="00704EF7">
          <w:rPr>
            <w:rFonts w:ascii="Arial" w:hAnsi="Arial" w:cs="Arial"/>
            <w:sz w:val="24"/>
            <w:szCs w:val="24"/>
            <w:highlight w:val="yellow"/>
            <w:rPrChange w:id="271" w:author="Blake Morton" w:date="2016-08-04T03:08:00Z">
              <w:rPr>
                <w:rFonts w:ascii="Arial" w:hAnsi="Arial" w:cs="Arial"/>
                <w:sz w:val="24"/>
                <w:szCs w:val="24"/>
              </w:rPr>
            </w:rPrChange>
          </w:rPr>
          <w:delText xml:space="preserve">to date </w:delText>
        </w:r>
        <w:r w:rsidR="00866891" w:rsidRPr="00170AD0" w:rsidDel="00704EF7">
          <w:rPr>
            <w:rFonts w:ascii="Arial" w:hAnsi="Arial" w:cs="Arial"/>
            <w:sz w:val="24"/>
            <w:szCs w:val="24"/>
            <w:highlight w:val="yellow"/>
            <w:rPrChange w:id="272" w:author="Blake Morton" w:date="2016-08-04T03:08:00Z">
              <w:rPr>
                <w:rFonts w:ascii="Arial" w:hAnsi="Arial" w:cs="Arial"/>
                <w:sz w:val="24"/>
                <w:szCs w:val="24"/>
              </w:rPr>
            </w:rPrChange>
          </w:rPr>
          <w:delText xml:space="preserve">that have used data reduction analyses </w:delText>
        </w:r>
        <w:r w:rsidR="00661184" w:rsidRPr="00170AD0" w:rsidDel="00704EF7">
          <w:rPr>
            <w:rFonts w:ascii="Arial" w:hAnsi="Arial" w:cs="Arial"/>
            <w:sz w:val="24"/>
            <w:szCs w:val="24"/>
            <w:highlight w:val="yellow"/>
            <w:rPrChange w:id="273" w:author="Blake Morton" w:date="2016-08-04T03:08:00Z">
              <w:rPr>
                <w:rFonts w:ascii="Arial" w:hAnsi="Arial" w:cs="Arial"/>
                <w:sz w:val="24"/>
                <w:szCs w:val="24"/>
              </w:rPr>
            </w:rPrChange>
          </w:rPr>
          <w:delText>to assess the structure of their subjects’ social relationships have found</w:delText>
        </w:r>
        <w:r w:rsidR="00866891" w:rsidRPr="00170AD0" w:rsidDel="00704EF7">
          <w:rPr>
            <w:rFonts w:ascii="Arial" w:hAnsi="Arial" w:cs="Arial"/>
            <w:sz w:val="24"/>
            <w:szCs w:val="24"/>
            <w:highlight w:val="yellow"/>
            <w:rPrChange w:id="274" w:author="Blake Morton" w:date="2016-08-04T03:08:00Z">
              <w:rPr>
                <w:rFonts w:ascii="Arial" w:hAnsi="Arial" w:cs="Arial"/>
                <w:sz w:val="24"/>
                <w:szCs w:val="24"/>
              </w:rPr>
            </w:rPrChange>
          </w:rPr>
          <w:delText xml:space="preserve"> that</w:delText>
        </w:r>
        <w:r w:rsidR="007B183D" w:rsidRPr="00170AD0" w:rsidDel="00704EF7">
          <w:rPr>
            <w:rFonts w:ascii="Arial" w:hAnsi="Arial" w:cs="Arial"/>
            <w:sz w:val="24"/>
            <w:szCs w:val="24"/>
            <w:highlight w:val="yellow"/>
            <w:rPrChange w:id="275" w:author="Blake Morton" w:date="2016-08-04T03:08:00Z">
              <w:rPr>
                <w:rFonts w:ascii="Arial" w:hAnsi="Arial" w:cs="Arial"/>
                <w:sz w:val="24"/>
                <w:szCs w:val="24"/>
              </w:rPr>
            </w:rPrChange>
          </w:rPr>
          <w:delText xml:space="preserve"> </w:delText>
        </w:r>
        <w:r w:rsidR="00661184" w:rsidRPr="00170AD0" w:rsidDel="00704EF7">
          <w:rPr>
            <w:rFonts w:ascii="Arial" w:hAnsi="Arial" w:cs="Arial"/>
            <w:sz w:val="24"/>
            <w:szCs w:val="24"/>
            <w:highlight w:val="yellow"/>
            <w:rPrChange w:id="276" w:author="Blake Morton" w:date="2016-08-04T03:08:00Z">
              <w:rPr>
                <w:rFonts w:ascii="Arial" w:hAnsi="Arial" w:cs="Arial"/>
                <w:sz w:val="24"/>
                <w:szCs w:val="24"/>
              </w:rPr>
            </w:rPrChange>
          </w:rPr>
          <w:delText>spatial proximity (i.e. the amount of time A spends in close proximity to B)</w:delText>
        </w:r>
        <w:r w:rsidR="00866891" w:rsidRPr="00170AD0" w:rsidDel="00704EF7">
          <w:rPr>
            <w:rFonts w:ascii="Arial" w:hAnsi="Arial" w:cs="Arial"/>
            <w:sz w:val="24"/>
            <w:szCs w:val="24"/>
            <w:highlight w:val="yellow"/>
            <w:rPrChange w:id="277" w:author="Blake Morton" w:date="2016-08-04T03:08:00Z">
              <w:rPr>
                <w:rFonts w:ascii="Arial" w:hAnsi="Arial" w:cs="Arial"/>
                <w:sz w:val="24"/>
                <w:szCs w:val="24"/>
              </w:rPr>
            </w:rPrChange>
          </w:rPr>
          <w:delText xml:space="preserve"> </w:delText>
        </w:r>
        <w:r w:rsidR="00D15DB5" w:rsidRPr="00170AD0" w:rsidDel="00704EF7">
          <w:rPr>
            <w:rFonts w:ascii="Arial" w:hAnsi="Arial" w:cs="Arial"/>
            <w:sz w:val="24"/>
            <w:szCs w:val="24"/>
            <w:highlight w:val="yellow"/>
            <w:rPrChange w:id="278" w:author="Blake Morton" w:date="2016-08-04T03:08:00Z">
              <w:rPr>
                <w:rFonts w:ascii="Arial" w:hAnsi="Arial" w:cs="Arial"/>
                <w:sz w:val="24"/>
                <w:szCs w:val="24"/>
              </w:rPr>
            </w:rPrChange>
          </w:rPr>
          <w:delText xml:space="preserve">is characteristic of </w:delText>
        </w:r>
        <w:r w:rsidR="00866891" w:rsidRPr="00170AD0" w:rsidDel="00704EF7">
          <w:rPr>
            <w:rFonts w:ascii="Arial" w:hAnsi="Arial" w:cs="Arial"/>
            <w:sz w:val="24"/>
            <w:szCs w:val="24"/>
            <w:highlight w:val="yellow"/>
            <w:rPrChange w:id="279" w:author="Blake Morton" w:date="2016-08-04T03:08:00Z">
              <w:rPr>
                <w:rFonts w:ascii="Arial" w:hAnsi="Arial" w:cs="Arial"/>
                <w:sz w:val="24"/>
                <w:szCs w:val="24"/>
              </w:rPr>
            </w:rPrChange>
          </w:rPr>
          <w:delText xml:space="preserve">a </w:delText>
        </w:r>
        <w:r w:rsidR="00D15DB5" w:rsidRPr="00170AD0" w:rsidDel="00704EF7">
          <w:rPr>
            <w:rFonts w:ascii="Arial" w:hAnsi="Arial" w:cs="Arial"/>
            <w:sz w:val="24"/>
            <w:szCs w:val="24"/>
            <w:highlight w:val="yellow"/>
            <w:rPrChange w:id="280" w:author="Blake Morton" w:date="2016-08-04T03:08:00Z">
              <w:rPr>
                <w:rFonts w:ascii="Arial" w:hAnsi="Arial" w:cs="Arial"/>
                <w:sz w:val="24"/>
                <w:szCs w:val="24"/>
              </w:rPr>
            </w:rPrChange>
          </w:rPr>
          <w:delText>dimension</w:delText>
        </w:r>
        <w:r w:rsidR="00866891" w:rsidRPr="00170AD0" w:rsidDel="00704EF7">
          <w:rPr>
            <w:rFonts w:ascii="Arial" w:hAnsi="Arial" w:cs="Arial"/>
            <w:sz w:val="24"/>
            <w:szCs w:val="24"/>
            <w:highlight w:val="yellow"/>
            <w:rPrChange w:id="281" w:author="Blake Morton" w:date="2016-08-04T03:08:00Z">
              <w:rPr>
                <w:rFonts w:ascii="Arial" w:hAnsi="Arial" w:cs="Arial"/>
                <w:sz w:val="24"/>
                <w:szCs w:val="24"/>
              </w:rPr>
            </w:rPrChange>
          </w:rPr>
          <w:delText xml:space="preserve"> r</w:delText>
        </w:r>
        <w:r w:rsidR="00AD7D7C" w:rsidRPr="00170AD0" w:rsidDel="00704EF7">
          <w:rPr>
            <w:rFonts w:ascii="Arial" w:hAnsi="Arial" w:cs="Arial"/>
            <w:sz w:val="24"/>
            <w:szCs w:val="24"/>
            <w:highlight w:val="yellow"/>
            <w:rPrChange w:id="282" w:author="Blake Morton" w:date="2016-08-04T03:08:00Z">
              <w:rPr>
                <w:rFonts w:ascii="Arial" w:hAnsi="Arial" w:cs="Arial"/>
                <w:sz w:val="24"/>
                <w:szCs w:val="24"/>
              </w:rPr>
            </w:rPrChange>
          </w:rPr>
          <w:delText xml:space="preserve">eflecting relationship </w:delText>
        </w:r>
        <w:r w:rsidR="00242E26" w:rsidRPr="00170AD0" w:rsidDel="00704EF7">
          <w:rPr>
            <w:rFonts w:ascii="Arial" w:hAnsi="Arial" w:cs="Arial"/>
            <w:sz w:val="24"/>
            <w:szCs w:val="24"/>
            <w:highlight w:val="yellow"/>
            <w:rPrChange w:id="283" w:author="Blake Morton" w:date="2016-08-04T03:08:00Z">
              <w:rPr>
                <w:rFonts w:ascii="Arial" w:hAnsi="Arial" w:cs="Arial"/>
                <w:sz w:val="24"/>
                <w:szCs w:val="24"/>
              </w:rPr>
            </w:rPrChange>
          </w:rPr>
          <w:delText>‘</w:delText>
        </w:r>
        <w:r w:rsidR="00AD7D7C" w:rsidRPr="00170AD0" w:rsidDel="00704EF7">
          <w:rPr>
            <w:rFonts w:ascii="Arial" w:hAnsi="Arial" w:cs="Arial"/>
            <w:sz w:val="24"/>
            <w:szCs w:val="24"/>
            <w:highlight w:val="yellow"/>
            <w:rPrChange w:id="284" w:author="Blake Morton" w:date="2016-08-04T03:08:00Z">
              <w:rPr>
                <w:rFonts w:ascii="Arial" w:hAnsi="Arial" w:cs="Arial"/>
                <w:sz w:val="24"/>
                <w:szCs w:val="24"/>
              </w:rPr>
            </w:rPrChange>
          </w:rPr>
          <w:delText>value</w:delText>
        </w:r>
        <w:r w:rsidR="00242E26" w:rsidRPr="00170AD0" w:rsidDel="00704EF7">
          <w:rPr>
            <w:rFonts w:ascii="Arial" w:hAnsi="Arial" w:cs="Arial"/>
            <w:sz w:val="24"/>
            <w:szCs w:val="24"/>
            <w:highlight w:val="yellow"/>
            <w:rPrChange w:id="285" w:author="Blake Morton" w:date="2016-08-04T03:08:00Z">
              <w:rPr>
                <w:rFonts w:ascii="Arial" w:hAnsi="Arial" w:cs="Arial"/>
                <w:sz w:val="24"/>
                <w:szCs w:val="24"/>
              </w:rPr>
            </w:rPrChange>
          </w:rPr>
          <w:delText>’</w:delText>
        </w:r>
        <w:r w:rsidR="00D15DB5" w:rsidRPr="00170AD0" w:rsidDel="00704EF7">
          <w:rPr>
            <w:rFonts w:ascii="Arial" w:hAnsi="Arial" w:cs="Arial"/>
            <w:sz w:val="24"/>
            <w:szCs w:val="24"/>
            <w:highlight w:val="yellow"/>
            <w:rPrChange w:id="286" w:author="Blake Morton" w:date="2016-08-04T03:08:00Z">
              <w:rPr>
                <w:rFonts w:ascii="Arial" w:hAnsi="Arial" w:cs="Arial"/>
                <w:sz w:val="24"/>
                <w:szCs w:val="24"/>
              </w:rPr>
            </w:rPrChange>
          </w:rPr>
          <w:delText xml:space="preserve">. </w:delText>
        </w:r>
        <w:r w:rsidR="0016430A" w:rsidRPr="00170AD0" w:rsidDel="00704EF7">
          <w:rPr>
            <w:rFonts w:ascii="Arial" w:hAnsi="Arial" w:cs="Arial"/>
            <w:sz w:val="24"/>
            <w:szCs w:val="24"/>
            <w:highlight w:val="yellow"/>
            <w:rPrChange w:id="287" w:author="Blake Morton" w:date="2016-08-04T03:08:00Z">
              <w:rPr>
                <w:rFonts w:ascii="Arial" w:hAnsi="Arial" w:cs="Arial"/>
                <w:sz w:val="24"/>
                <w:szCs w:val="24"/>
              </w:rPr>
            </w:rPrChange>
          </w:rPr>
          <w:delText>Such findings indicate that s</w:delText>
        </w:r>
        <w:r w:rsidR="00866891" w:rsidRPr="00170AD0" w:rsidDel="00704EF7">
          <w:rPr>
            <w:rFonts w:ascii="Arial" w:hAnsi="Arial" w:cs="Arial"/>
            <w:sz w:val="24"/>
            <w:szCs w:val="24"/>
            <w:highlight w:val="yellow"/>
            <w:rPrChange w:id="288" w:author="Blake Morton" w:date="2016-08-04T03:08:00Z">
              <w:rPr>
                <w:rFonts w:ascii="Arial" w:hAnsi="Arial" w:cs="Arial"/>
                <w:sz w:val="24"/>
                <w:szCs w:val="24"/>
              </w:rPr>
            </w:rPrChange>
          </w:rPr>
          <w:delText xml:space="preserve">patial proximity </w:delText>
        </w:r>
        <w:r w:rsidR="00694A1B" w:rsidRPr="00170AD0" w:rsidDel="00704EF7">
          <w:rPr>
            <w:rFonts w:ascii="Arial" w:hAnsi="Arial" w:cs="Arial"/>
            <w:sz w:val="24"/>
            <w:szCs w:val="24"/>
            <w:highlight w:val="yellow"/>
            <w:rPrChange w:id="289" w:author="Blake Morton" w:date="2016-08-04T03:08:00Z">
              <w:rPr>
                <w:rFonts w:ascii="Arial" w:hAnsi="Arial" w:cs="Arial"/>
                <w:sz w:val="24"/>
                <w:szCs w:val="24"/>
              </w:rPr>
            </w:rPrChange>
          </w:rPr>
          <w:delText>might</w:delText>
        </w:r>
        <w:r w:rsidR="00866891" w:rsidRPr="00170AD0" w:rsidDel="00704EF7">
          <w:rPr>
            <w:rFonts w:ascii="Arial" w:hAnsi="Arial" w:cs="Arial"/>
            <w:sz w:val="24"/>
            <w:szCs w:val="24"/>
            <w:highlight w:val="yellow"/>
            <w:rPrChange w:id="290" w:author="Blake Morton" w:date="2016-08-04T03:08:00Z">
              <w:rPr>
                <w:rFonts w:ascii="Arial" w:hAnsi="Arial" w:cs="Arial"/>
                <w:sz w:val="24"/>
                <w:szCs w:val="24"/>
              </w:rPr>
            </w:rPrChange>
          </w:rPr>
          <w:delText xml:space="preserve"> </w:delText>
        </w:r>
        <w:r w:rsidR="0016430A" w:rsidRPr="00170AD0" w:rsidDel="00704EF7">
          <w:rPr>
            <w:rFonts w:ascii="Arial" w:hAnsi="Arial" w:cs="Arial"/>
            <w:sz w:val="24"/>
            <w:szCs w:val="24"/>
            <w:highlight w:val="yellow"/>
            <w:rPrChange w:id="291" w:author="Blake Morton" w:date="2016-08-04T03:08:00Z">
              <w:rPr>
                <w:rFonts w:ascii="Arial" w:hAnsi="Arial" w:cs="Arial"/>
                <w:sz w:val="24"/>
                <w:szCs w:val="24"/>
              </w:rPr>
            </w:rPrChange>
          </w:rPr>
          <w:delText>be</w:delText>
        </w:r>
        <w:r w:rsidR="00D15DB5" w:rsidRPr="00170AD0" w:rsidDel="00704EF7">
          <w:rPr>
            <w:rFonts w:ascii="Arial" w:hAnsi="Arial" w:cs="Arial"/>
            <w:sz w:val="24"/>
            <w:szCs w:val="24"/>
            <w:highlight w:val="yellow"/>
            <w:rPrChange w:id="292" w:author="Blake Morton" w:date="2016-08-04T03:08:00Z">
              <w:rPr>
                <w:rFonts w:ascii="Arial" w:hAnsi="Arial" w:cs="Arial"/>
                <w:sz w:val="24"/>
                <w:szCs w:val="24"/>
              </w:rPr>
            </w:rPrChange>
          </w:rPr>
          <w:delText xml:space="preserve"> </w:delText>
        </w:r>
        <w:r w:rsidR="00866891" w:rsidRPr="00170AD0" w:rsidDel="00704EF7">
          <w:rPr>
            <w:rFonts w:ascii="Arial" w:hAnsi="Arial" w:cs="Arial"/>
            <w:sz w:val="24"/>
            <w:szCs w:val="24"/>
            <w:highlight w:val="yellow"/>
            <w:rPrChange w:id="293" w:author="Blake Morton" w:date="2016-08-04T03:08:00Z">
              <w:rPr>
                <w:rFonts w:ascii="Arial" w:hAnsi="Arial" w:cs="Arial"/>
                <w:sz w:val="24"/>
                <w:szCs w:val="24"/>
              </w:rPr>
            </w:rPrChange>
          </w:rPr>
          <w:delText>a</w:delText>
        </w:r>
        <w:r w:rsidR="0016430A" w:rsidRPr="00170AD0" w:rsidDel="00704EF7">
          <w:rPr>
            <w:rFonts w:ascii="Arial" w:hAnsi="Arial" w:cs="Arial"/>
            <w:sz w:val="24"/>
            <w:szCs w:val="24"/>
            <w:highlight w:val="yellow"/>
            <w:rPrChange w:id="294" w:author="Blake Morton" w:date="2016-08-04T03:08:00Z">
              <w:rPr>
                <w:rFonts w:ascii="Arial" w:hAnsi="Arial" w:cs="Arial"/>
                <w:sz w:val="24"/>
                <w:szCs w:val="24"/>
              </w:rPr>
            </w:rPrChange>
          </w:rPr>
          <w:delText>n</w:delText>
        </w:r>
        <w:r w:rsidR="00866891" w:rsidRPr="00170AD0" w:rsidDel="00704EF7">
          <w:rPr>
            <w:rFonts w:ascii="Arial" w:hAnsi="Arial" w:cs="Arial"/>
            <w:sz w:val="24"/>
            <w:szCs w:val="24"/>
            <w:highlight w:val="yellow"/>
            <w:rPrChange w:id="295" w:author="Blake Morton" w:date="2016-08-04T03:08:00Z">
              <w:rPr>
                <w:rFonts w:ascii="Arial" w:hAnsi="Arial" w:cs="Arial"/>
                <w:sz w:val="24"/>
                <w:szCs w:val="24"/>
              </w:rPr>
            </w:rPrChange>
          </w:rPr>
          <w:delText xml:space="preserve"> </w:delText>
        </w:r>
        <w:r w:rsidR="0016430A" w:rsidRPr="00170AD0" w:rsidDel="00704EF7">
          <w:rPr>
            <w:rFonts w:ascii="Arial" w:hAnsi="Arial" w:cs="Arial"/>
            <w:sz w:val="24"/>
            <w:szCs w:val="24"/>
            <w:highlight w:val="yellow"/>
            <w:rPrChange w:id="296" w:author="Blake Morton" w:date="2016-08-04T03:08:00Z">
              <w:rPr>
                <w:rFonts w:ascii="Arial" w:hAnsi="Arial" w:cs="Arial"/>
                <w:sz w:val="24"/>
                <w:szCs w:val="24"/>
              </w:rPr>
            </w:rPrChange>
          </w:rPr>
          <w:delText>appropriate (i.e. directly comparable)</w:delText>
        </w:r>
        <w:r w:rsidR="00BE2C03" w:rsidRPr="00170AD0" w:rsidDel="00704EF7">
          <w:rPr>
            <w:rFonts w:ascii="Arial" w:hAnsi="Arial" w:cs="Arial"/>
            <w:sz w:val="24"/>
            <w:szCs w:val="24"/>
            <w:highlight w:val="yellow"/>
            <w:rPrChange w:id="297" w:author="Blake Morton" w:date="2016-08-04T03:08:00Z">
              <w:rPr>
                <w:rFonts w:ascii="Arial" w:hAnsi="Arial" w:cs="Arial"/>
                <w:sz w:val="24"/>
                <w:szCs w:val="24"/>
              </w:rPr>
            </w:rPrChange>
          </w:rPr>
          <w:delText xml:space="preserve"> </w:delText>
        </w:r>
        <w:r w:rsidR="00866891" w:rsidRPr="00170AD0" w:rsidDel="00704EF7">
          <w:rPr>
            <w:rFonts w:ascii="Arial" w:hAnsi="Arial" w:cs="Arial"/>
            <w:sz w:val="24"/>
            <w:szCs w:val="24"/>
            <w:highlight w:val="yellow"/>
            <w:rPrChange w:id="298" w:author="Blake Morton" w:date="2016-08-04T03:08:00Z">
              <w:rPr>
                <w:rFonts w:ascii="Arial" w:hAnsi="Arial" w:cs="Arial"/>
                <w:sz w:val="24"/>
                <w:szCs w:val="24"/>
              </w:rPr>
            </w:rPrChange>
          </w:rPr>
          <w:delText xml:space="preserve">proxy for </w:delText>
        </w:r>
        <w:r w:rsidR="0016430A" w:rsidRPr="00170AD0" w:rsidDel="00704EF7">
          <w:rPr>
            <w:rFonts w:ascii="Arial" w:hAnsi="Arial" w:cs="Arial"/>
            <w:sz w:val="24"/>
            <w:szCs w:val="24"/>
            <w:highlight w:val="yellow"/>
            <w:rPrChange w:id="299" w:author="Blake Morton" w:date="2016-08-04T03:08:00Z">
              <w:rPr>
                <w:rFonts w:ascii="Arial" w:hAnsi="Arial" w:cs="Arial"/>
                <w:sz w:val="24"/>
                <w:szCs w:val="24"/>
              </w:rPr>
            </w:rPrChange>
          </w:rPr>
          <w:delText>comparative studies of</w:delText>
        </w:r>
        <w:r w:rsidR="00D15DB5" w:rsidRPr="00170AD0" w:rsidDel="00704EF7">
          <w:rPr>
            <w:rFonts w:ascii="Arial" w:hAnsi="Arial" w:cs="Arial"/>
            <w:sz w:val="24"/>
            <w:szCs w:val="24"/>
            <w:highlight w:val="yellow"/>
            <w:rPrChange w:id="300" w:author="Blake Morton" w:date="2016-08-04T03:08:00Z">
              <w:rPr>
                <w:rFonts w:ascii="Arial" w:hAnsi="Arial" w:cs="Arial"/>
                <w:sz w:val="24"/>
                <w:szCs w:val="24"/>
              </w:rPr>
            </w:rPrChange>
          </w:rPr>
          <w:delText xml:space="preserve"> r</w:delText>
        </w:r>
        <w:r w:rsidR="00BF523C" w:rsidRPr="00170AD0" w:rsidDel="00704EF7">
          <w:rPr>
            <w:rFonts w:ascii="Arial" w:hAnsi="Arial" w:cs="Arial"/>
            <w:sz w:val="24"/>
            <w:szCs w:val="24"/>
            <w:highlight w:val="yellow"/>
            <w:rPrChange w:id="301" w:author="Blake Morton" w:date="2016-08-04T03:08:00Z">
              <w:rPr>
                <w:rFonts w:ascii="Arial" w:hAnsi="Arial" w:cs="Arial"/>
                <w:sz w:val="24"/>
                <w:szCs w:val="24"/>
              </w:rPr>
            </w:rPrChange>
          </w:rPr>
          <w:delText xml:space="preserve">elationship value </w:delText>
        </w:r>
        <w:r w:rsidR="00D27148" w:rsidRPr="00170AD0" w:rsidDel="00704EF7">
          <w:rPr>
            <w:rFonts w:ascii="Arial" w:hAnsi="Arial" w:cs="Arial"/>
            <w:sz w:val="24"/>
            <w:szCs w:val="24"/>
            <w:highlight w:val="yellow"/>
            <w:rPrChange w:id="302" w:author="Blake Morton" w:date="2016-08-04T03:08:00Z">
              <w:rPr>
                <w:rFonts w:ascii="Arial" w:hAnsi="Arial" w:cs="Arial"/>
                <w:sz w:val="24"/>
                <w:szCs w:val="24"/>
              </w:rPr>
            </w:rPrChange>
          </w:rPr>
          <w:delText xml:space="preserve">within and </w:delText>
        </w:r>
        <w:r w:rsidR="009D527D" w:rsidRPr="00170AD0" w:rsidDel="00704EF7">
          <w:rPr>
            <w:rFonts w:ascii="Arial" w:hAnsi="Arial" w:cs="Arial"/>
            <w:sz w:val="24"/>
            <w:szCs w:val="24"/>
            <w:highlight w:val="yellow"/>
            <w:rPrChange w:id="303" w:author="Blake Morton" w:date="2016-08-04T03:08:00Z">
              <w:rPr>
                <w:rFonts w:ascii="Arial" w:hAnsi="Arial" w:cs="Arial"/>
                <w:sz w:val="24"/>
                <w:szCs w:val="24"/>
              </w:rPr>
            </w:rPrChange>
          </w:rPr>
          <w:delText>between taxa</w:delText>
        </w:r>
        <w:r w:rsidR="00D27148" w:rsidRPr="00170AD0" w:rsidDel="00704EF7">
          <w:rPr>
            <w:rFonts w:ascii="Arial" w:hAnsi="Arial" w:cs="Arial"/>
            <w:sz w:val="24"/>
            <w:szCs w:val="24"/>
            <w:highlight w:val="yellow"/>
            <w:rPrChange w:id="304" w:author="Blake Morton" w:date="2016-08-04T03:08:00Z">
              <w:rPr>
                <w:rFonts w:ascii="Arial" w:hAnsi="Arial" w:cs="Arial"/>
                <w:sz w:val="24"/>
                <w:szCs w:val="24"/>
              </w:rPr>
            </w:rPrChange>
          </w:rPr>
          <w:delText>.</w:delText>
        </w:r>
      </w:del>
    </w:p>
    <w:p w14:paraId="6B45E2F0" w14:textId="0D0C2B26" w:rsidR="006D666C" w:rsidRDefault="006D666C" w:rsidP="00383479">
      <w:pPr>
        <w:spacing w:after="0" w:line="480" w:lineRule="auto"/>
        <w:ind w:firstLine="720"/>
        <w:rPr>
          <w:ins w:id="305" w:author="Blake Morton" w:date="2016-08-03T18:59:00Z"/>
          <w:rFonts w:ascii="Arial" w:hAnsi="Arial" w:cs="Arial"/>
          <w:sz w:val="24"/>
          <w:szCs w:val="24"/>
        </w:rPr>
      </w:pPr>
      <w:ins w:id="306" w:author="Blake Morton" w:date="2016-08-03T18:59:00Z">
        <w:r>
          <w:rPr>
            <w:rFonts w:ascii="Arial" w:hAnsi="Arial" w:cs="Arial"/>
            <w:sz w:val="24"/>
            <w:szCs w:val="24"/>
          </w:rPr>
          <w:t>Differences in relationship structure reported among data reduction studies may reflect differences in the natural and social world of each species. Items that “load” onto different components may indicate that those items have a different behavioural meaning and/or occur under different contexts</w:t>
        </w:r>
      </w:ins>
      <w:ins w:id="307" w:author="Blake Morton" w:date="2016-08-03T19:27:00Z">
        <w:r w:rsidR="009E440E">
          <w:rPr>
            <w:rFonts w:ascii="Arial" w:hAnsi="Arial" w:cs="Arial"/>
            <w:sz w:val="24"/>
            <w:szCs w:val="24"/>
          </w:rPr>
          <w:t xml:space="preserve"> compared to other species</w:t>
        </w:r>
      </w:ins>
      <w:ins w:id="308" w:author="Blake Morton" w:date="2016-08-03T18:59:00Z">
        <w:r>
          <w:rPr>
            <w:rFonts w:ascii="Arial" w:hAnsi="Arial" w:cs="Arial"/>
            <w:sz w:val="24"/>
            <w:szCs w:val="24"/>
          </w:rPr>
          <w:t xml:space="preserve">. </w:t>
        </w:r>
        <w:r>
          <w:rPr>
            <w:rFonts w:ascii="Arial" w:hAnsi="Arial" w:cs="Arial"/>
            <w:color w:val="222222"/>
            <w:sz w:val="24"/>
            <w:szCs w:val="24"/>
            <w:shd w:val="clear" w:color="auto" w:fill="FFFFFF"/>
            <w:lang w:eastAsia="en-US"/>
          </w:rPr>
          <w:t>However,</w:t>
        </w:r>
        <w:r>
          <w:rPr>
            <w:rFonts w:ascii="Arial" w:hAnsi="Arial" w:cs="Arial"/>
            <w:sz w:val="24"/>
            <w:szCs w:val="24"/>
          </w:rPr>
          <w:t xml:space="preserve"> </w:t>
        </w:r>
      </w:ins>
      <w:ins w:id="309" w:author="Blake Morton" w:date="2016-08-03T19:01:00Z">
        <w:r>
          <w:rPr>
            <w:rFonts w:ascii="Arial" w:hAnsi="Arial" w:cs="Arial"/>
            <w:sz w:val="24"/>
            <w:szCs w:val="24"/>
          </w:rPr>
          <w:t xml:space="preserve">as we will discuss, </w:t>
        </w:r>
      </w:ins>
      <w:ins w:id="310" w:author="Blake Morton" w:date="2016-08-03T19:00:00Z">
        <w:r>
          <w:rPr>
            <w:rFonts w:ascii="Arial" w:hAnsi="Arial" w:cs="Arial"/>
            <w:sz w:val="24"/>
            <w:szCs w:val="24"/>
          </w:rPr>
          <w:t>one alternative</w:t>
        </w:r>
      </w:ins>
      <w:ins w:id="311" w:author="Blake Morton" w:date="2016-08-03T18:59:00Z">
        <w:r>
          <w:rPr>
            <w:rFonts w:ascii="Arial" w:hAnsi="Arial" w:cs="Arial"/>
            <w:sz w:val="24"/>
            <w:szCs w:val="24"/>
          </w:rPr>
          <w:t xml:space="preserve"> </w:t>
        </w:r>
      </w:ins>
      <w:ins w:id="312" w:author="Blake Morton" w:date="2016-08-04T01:28:00Z">
        <w:r w:rsidR="001E540E">
          <w:rPr>
            <w:rFonts w:ascii="Arial" w:hAnsi="Arial" w:cs="Arial"/>
            <w:sz w:val="24"/>
            <w:szCs w:val="24"/>
          </w:rPr>
          <w:t xml:space="preserve">and </w:t>
        </w:r>
      </w:ins>
      <w:ins w:id="313" w:author="Blake Morton" w:date="2016-08-04T01:29:00Z">
        <w:r w:rsidR="00B05C65">
          <w:rPr>
            <w:rFonts w:ascii="Arial" w:hAnsi="Arial" w:cs="Arial"/>
            <w:sz w:val="24"/>
            <w:szCs w:val="24"/>
          </w:rPr>
          <w:t>more parsimonious</w:t>
        </w:r>
        <w:r w:rsidR="001E540E">
          <w:rPr>
            <w:rFonts w:ascii="Arial" w:hAnsi="Arial" w:cs="Arial"/>
            <w:sz w:val="24"/>
            <w:szCs w:val="24"/>
          </w:rPr>
          <w:t xml:space="preserve"> </w:t>
        </w:r>
      </w:ins>
      <w:ins w:id="314" w:author="Blake Morton" w:date="2016-08-03T18:59:00Z">
        <w:r>
          <w:rPr>
            <w:rFonts w:ascii="Arial" w:hAnsi="Arial" w:cs="Arial"/>
            <w:sz w:val="24"/>
            <w:szCs w:val="24"/>
          </w:rPr>
          <w:t xml:space="preserve">interpretation is that </w:t>
        </w:r>
      </w:ins>
      <w:ins w:id="315" w:author="Blake Morton" w:date="2016-08-03T19:01:00Z">
        <w:r>
          <w:rPr>
            <w:rFonts w:ascii="Arial" w:hAnsi="Arial" w:cs="Arial"/>
            <w:sz w:val="24"/>
            <w:szCs w:val="24"/>
          </w:rPr>
          <w:t xml:space="preserve">the </w:t>
        </w:r>
      </w:ins>
      <w:ins w:id="316" w:author="Blake Morton" w:date="2016-08-03T18:59:00Z">
        <w:r w:rsidRPr="00ED2A0F">
          <w:rPr>
            <w:rFonts w:ascii="Arial" w:hAnsi="Arial" w:cs="Arial"/>
            <w:sz w:val="24"/>
            <w:szCs w:val="24"/>
          </w:rPr>
          <w:t xml:space="preserve">differences </w:t>
        </w:r>
      </w:ins>
      <w:ins w:id="317" w:author="Blake Morton" w:date="2016-08-03T19:01:00Z">
        <w:r>
          <w:rPr>
            <w:rFonts w:ascii="Arial" w:hAnsi="Arial" w:cs="Arial"/>
            <w:sz w:val="24"/>
            <w:szCs w:val="24"/>
          </w:rPr>
          <w:t xml:space="preserve">that exist </w:t>
        </w:r>
      </w:ins>
      <w:ins w:id="318" w:author="Blake Morton" w:date="2016-08-03T18:59:00Z">
        <w:r w:rsidRPr="00ED2A0F">
          <w:rPr>
            <w:rFonts w:ascii="Arial" w:hAnsi="Arial" w:cs="Arial"/>
            <w:sz w:val="24"/>
            <w:szCs w:val="24"/>
          </w:rPr>
          <w:t xml:space="preserve">between studies </w:t>
        </w:r>
      </w:ins>
      <w:ins w:id="319" w:author="Blake Morton" w:date="2016-08-04T03:19:00Z">
        <w:r w:rsidR="00AA271C">
          <w:rPr>
            <w:rFonts w:ascii="Arial" w:hAnsi="Arial" w:cs="Arial"/>
            <w:sz w:val="24"/>
            <w:szCs w:val="24"/>
          </w:rPr>
          <w:t>simply</w:t>
        </w:r>
      </w:ins>
      <w:ins w:id="320" w:author="Blake Morton" w:date="2016-08-03T19:28:00Z">
        <w:r w:rsidR="009E440E">
          <w:rPr>
            <w:rFonts w:ascii="Arial" w:hAnsi="Arial" w:cs="Arial"/>
            <w:sz w:val="24"/>
            <w:szCs w:val="24"/>
          </w:rPr>
          <w:t xml:space="preserve"> </w:t>
        </w:r>
      </w:ins>
      <w:ins w:id="321" w:author="Blake Morton" w:date="2016-08-03T18:59:00Z">
        <w:r w:rsidRPr="00ED2A0F">
          <w:rPr>
            <w:rFonts w:ascii="Arial" w:hAnsi="Arial" w:cs="Arial"/>
            <w:sz w:val="24"/>
            <w:szCs w:val="24"/>
          </w:rPr>
          <w:t xml:space="preserve">reflect instability in the </w:t>
        </w:r>
        <w:r>
          <w:rPr>
            <w:rFonts w:ascii="Arial" w:hAnsi="Arial" w:cs="Arial"/>
            <w:sz w:val="24"/>
            <w:szCs w:val="24"/>
          </w:rPr>
          <w:t xml:space="preserve">structural </w:t>
        </w:r>
        <w:r w:rsidRPr="00ED2A0F">
          <w:rPr>
            <w:rFonts w:ascii="Arial" w:hAnsi="Arial" w:cs="Arial"/>
            <w:sz w:val="24"/>
            <w:szCs w:val="24"/>
          </w:rPr>
          <w:t xml:space="preserve">solutions derived </w:t>
        </w:r>
        <w:r>
          <w:rPr>
            <w:rFonts w:ascii="Arial" w:hAnsi="Arial" w:cs="Arial"/>
            <w:sz w:val="24"/>
            <w:szCs w:val="24"/>
          </w:rPr>
          <w:t xml:space="preserve">from the extraction methods </w:t>
        </w:r>
      </w:ins>
      <w:ins w:id="322" w:author="Blake Morton" w:date="2016-08-04T03:25:00Z">
        <w:r w:rsidR="00B05C65">
          <w:rPr>
            <w:rFonts w:ascii="Arial" w:hAnsi="Arial" w:cs="Arial"/>
            <w:sz w:val="24"/>
            <w:szCs w:val="24"/>
          </w:rPr>
          <w:t xml:space="preserve">that were </w:t>
        </w:r>
      </w:ins>
      <w:ins w:id="323" w:author="Blake Morton" w:date="2016-08-03T18:59:00Z">
        <w:r w:rsidR="00A24AD2">
          <w:rPr>
            <w:rFonts w:ascii="Arial" w:hAnsi="Arial" w:cs="Arial"/>
            <w:sz w:val="24"/>
            <w:szCs w:val="24"/>
          </w:rPr>
          <w:t>used.</w:t>
        </w:r>
      </w:ins>
    </w:p>
    <w:p w14:paraId="43FDDA5B" w14:textId="77777777" w:rsidR="004B1649" w:rsidRDefault="004B1649" w:rsidP="006D666C">
      <w:pPr>
        <w:spacing w:after="0" w:line="480" w:lineRule="auto"/>
        <w:rPr>
          <w:ins w:id="324" w:author="Blake Morton" w:date="2016-08-03T18:43:00Z"/>
          <w:rFonts w:ascii="Arial" w:hAnsi="Arial" w:cs="Arial"/>
          <w:sz w:val="24"/>
          <w:szCs w:val="24"/>
        </w:rPr>
      </w:pPr>
    </w:p>
    <w:p w14:paraId="5FA11117" w14:textId="77777777" w:rsidR="004B1649" w:rsidRPr="000A359A" w:rsidRDefault="004B1649" w:rsidP="004B1649">
      <w:pPr>
        <w:spacing w:after="0" w:line="480" w:lineRule="auto"/>
        <w:rPr>
          <w:ins w:id="325" w:author="Blake Morton" w:date="2016-08-03T18:43:00Z"/>
          <w:rFonts w:ascii="Arial" w:hAnsi="Arial" w:cs="Arial"/>
          <w:i/>
          <w:sz w:val="24"/>
          <w:szCs w:val="24"/>
        </w:rPr>
      </w:pPr>
      <w:ins w:id="326" w:author="Blake Morton" w:date="2016-08-03T18:43:00Z">
        <w:r>
          <w:rPr>
            <w:rFonts w:ascii="Arial" w:hAnsi="Arial" w:cs="Arial"/>
            <w:i/>
            <w:sz w:val="24"/>
            <w:szCs w:val="24"/>
          </w:rPr>
          <w:t xml:space="preserve">Determining how many </w:t>
        </w:r>
        <w:r w:rsidRPr="000A359A">
          <w:rPr>
            <w:rFonts w:ascii="Arial" w:hAnsi="Arial" w:cs="Arial"/>
            <w:i/>
            <w:sz w:val="24"/>
            <w:szCs w:val="24"/>
          </w:rPr>
          <w:t>components</w:t>
        </w:r>
        <w:r>
          <w:rPr>
            <w:rFonts w:ascii="Arial" w:hAnsi="Arial" w:cs="Arial"/>
            <w:i/>
            <w:sz w:val="24"/>
            <w:szCs w:val="24"/>
          </w:rPr>
          <w:t>/factors to extract from a data reduction analysis</w:t>
        </w:r>
      </w:ins>
    </w:p>
    <w:p w14:paraId="41198782" w14:textId="77777777" w:rsidR="004B1649" w:rsidRPr="0078671B" w:rsidRDefault="004B1649" w:rsidP="004B1649">
      <w:pPr>
        <w:spacing w:after="0" w:line="480" w:lineRule="auto"/>
        <w:ind w:firstLine="720"/>
        <w:rPr>
          <w:ins w:id="327" w:author="Blake Morton" w:date="2016-08-03T18:43:00Z"/>
          <w:rFonts w:ascii="Arial" w:hAnsi="Arial" w:cs="Arial"/>
          <w:sz w:val="24"/>
          <w:szCs w:val="24"/>
        </w:rPr>
      </w:pPr>
      <w:ins w:id="328" w:author="Blake Morton" w:date="2016-08-03T18:43:00Z">
        <w:r>
          <w:rPr>
            <w:rFonts w:ascii="Arial" w:hAnsi="Arial" w:cs="Arial"/>
            <w:sz w:val="24"/>
            <w:szCs w:val="24"/>
          </w:rPr>
          <w:lastRenderedPageBreak/>
          <w:t>Before</w:t>
        </w:r>
        <w:r w:rsidRPr="0078671B">
          <w:rPr>
            <w:rFonts w:ascii="Arial" w:hAnsi="Arial" w:cs="Arial"/>
            <w:sz w:val="24"/>
            <w:szCs w:val="24"/>
          </w:rPr>
          <w:t xml:space="preserve"> </w:t>
        </w:r>
        <w:r>
          <w:rPr>
            <w:rFonts w:ascii="Arial" w:hAnsi="Arial" w:cs="Arial"/>
            <w:sz w:val="24"/>
            <w:szCs w:val="24"/>
          </w:rPr>
          <w:t>performing</w:t>
        </w:r>
        <w:r w:rsidRPr="0078671B">
          <w:rPr>
            <w:rFonts w:ascii="Arial" w:hAnsi="Arial" w:cs="Arial"/>
            <w:sz w:val="24"/>
            <w:szCs w:val="24"/>
          </w:rPr>
          <w:t xml:space="preserve">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(Field 2009).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and </w:t>
        </w:r>
        <w:r>
          <w:rPr>
            <w:rFonts w:ascii="Arial" w:hAnsi="Arial" w:cs="Arial"/>
            <w:sz w:val="24"/>
            <w:szCs w:val="24"/>
          </w:rPr>
          <w:t>(</w:t>
        </w:r>
        <w:r w:rsidRPr="0078671B">
          <w:rPr>
            <w:rFonts w:ascii="Arial" w:hAnsi="Arial" w:cs="Arial"/>
            <w:sz w:val="24"/>
            <w:szCs w:val="24"/>
          </w:rPr>
          <w:t xml:space="preserve">hence) researchers’ interpretation of those results </w:t>
        </w:r>
        <w:r w:rsidRPr="0091655A">
          <w:rPr>
            <w:rFonts w:ascii="Arial" w:hAnsi="Arial" w:cs="Arial"/>
            <w:sz w:val="24"/>
            <w:szCs w:val="24"/>
          </w:rPr>
          <w:t>(</w:t>
        </w:r>
        <w:r w:rsidRPr="009C7378">
          <w:rPr>
            <w:rFonts w:ascii="Arial" w:hAnsi="Arial" w:cs="Arial"/>
            <w:sz w:val="24"/>
            <w:szCs w:val="24"/>
          </w:rPr>
          <w:t>Ledesma and Valero-Mora 2007</w:t>
        </w:r>
        <w:r>
          <w:rPr>
            <w:rFonts w:ascii="Arial" w:hAnsi="Arial" w:cs="Arial"/>
            <w:sz w:val="24"/>
            <w:szCs w:val="24"/>
          </w:rPr>
          <w:t>;</w:t>
        </w:r>
        <w:r w:rsidRPr="0080015A">
          <w:rPr>
            <w:rFonts w:ascii="Arial" w:hAnsi="Arial" w:cs="Arial"/>
            <w:sz w:val="24"/>
            <w:szCs w:val="24"/>
          </w:rPr>
          <w:t xml:space="preserve"> </w:t>
        </w:r>
        <w:r w:rsidRPr="0091655A">
          <w:rPr>
            <w:rFonts w:ascii="Arial" w:hAnsi="Arial" w:cs="Arial"/>
            <w:sz w:val="24"/>
            <w:szCs w:val="24"/>
          </w:rPr>
          <w:t xml:space="preserve">Zwick and </w:t>
        </w:r>
        <w:proofErr w:type="spellStart"/>
        <w:r w:rsidRPr="0091655A">
          <w:rPr>
            <w:rFonts w:ascii="Arial" w:hAnsi="Arial" w:cs="Arial"/>
            <w:sz w:val="24"/>
            <w:szCs w:val="24"/>
          </w:rPr>
          <w:t>Velicer</w:t>
        </w:r>
        <w:proofErr w:type="spellEnd"/>
        <w:r w:rsidRPr="0091655A">
          <w:rPr>
            <w:rFonts w:ascii="Arial" w:hAnsi="Arial" w:cs="Arial"/>
            <w:sz w:val="24"/>
            <w:szCs w:val="24"/>
          </w:rPr>
          <w:t xml:space="preserve"> </w:t>
        </w:r>
        <w:r w:rsidRPr="009C7378">
          <w:rPr>
            <w:rFonts w:ascii="Arial" w:hAnsi="Arial" w:cs="Arial"/>
            <w:sz w:val="24"/>
            <w:szCs w:val="24"/>
          </w:rPr>
          <w:t>1986). Under</w:t>
        </w:r>
        <w:r w:rsidRPr="0078671B">
          <w:rPr>
            <w:rFonts w:ascii="Arial" w:hAnsi="Arial" w:cs="Arial"/>
            <w:sz w:val="24"/>
            <w:szCs w:val="24"/>
          </w:rPr>
          <w:t xml:space="preserve">-extraction </w:t>
        </w:r>
        <w:r>
          <w:rPr>
            <w:rFonts w:ascii="Arial" w:hAnsi="Arial" w:cs="Arial"/>
            <w:sz w:val="24"/>
            <w:szCs w:val="24"/>
          </w:rPr>
          <w:t>can</w:t>
        </w:r>
        <w:r w:rsidRPr="0078671B">
          <w:rPr>
            <w:rFonts w:ascii="Arial" w:hAnsi="Arial" w:cs="Arial"/>
            <w:sz w:val="24"/>
            <w:szCs w:val="24"/>
          </w:rPr>
          <w:t xml:space="preserve"> result in the loss of relevant information and </w:t>
        </w:r>
        <w:r>
          <w:rPr>
            <w:rFonts w:ascii="Arial" w:hAnsi="Arial" w:cs="Arial"/>
            <w:sz w:val="24"/>
            <w:szCs w:val="24"/>
          </w:rPr>
          <w:t xml:space="preserve">distort the overall solution </w:t>
        </w:r>
        <w:r w:rsidRPr="0078671B">
          <w:rPr>
            <w:rFonts w:ascii="Arial" w:hAnsi="Arial" w:cs="Arial"/>
            <w:sz w:val="24"/>
            <w:szCs w:val="24"/>
          </w:rPr>
          <w:t xml:space="preserve">(Zwick and </w:t>
        </w:r>
        <w:proofErr w:type="spellStart"/>
        <w:r w:rsidRPr="0078671B">
          <w:rPr>
            <w:rFonts w:ascii="Arial" w:hAnsi="Arial" w:cs="Arial"/>
            <w:sz w:val="24"/>
            <w:szCs w:val="24"/>
          </w:rPr>
          <w:t>Velicer</w:t>
        </w:r>
        <w:proofErr w:type="spellEnd"/>
        <w:r w:rsidRPr="0078671B">
          <w:rPr>
            <w:rFonts w:ascii="Arial" w:hAnsi="Arial" w:cs="Arial"/>
            <w:sz w:val="24"/>
            <w:szCs w:val="24"/>
          </w:rPr>
          <w:t xml:space="preserve"> 1986)</w:t>
        </w:r>
        <w:r>
          <w:rPr>
            <w:rFonts w:ascii="Arial" w:hAnsi="Arial" w:cs="Arial"/>
            <w:sz w:val="24"/>
            <w:szCs w:val="24"/>
          </w:rPr>
          <w:t>. O</w:t>
        </w:r>
        <w:r w:rsidRPr="0078671B">
          <w:rPr>
            <w:rFonts w:ascii="Arial" w:hAnsi="Arial" w:cs="Arial"/>
            <w:sz w:val="24"/>
            <w:szCs w:val="24"/>
          </w:rPr>
          <w:t xml:space="preserve">ver-extraction </w:t>
        </w:r>
        <w:r>
          <w:rPr>
            <w:rFonts w:ascii="Arial" w:hAnsi="Arial" w:cs="Arial"/>
            <w:sz w:val="24"/>
            <w:szCs w:val="24"/>
          </w:rPr>
          <w:t>can</w:t>
        </w:r>
        <w:r w:rsidRPr="0078671B">
          <w:rPr>
            <w:rFonts w:ascii="Arial" w:hAnsi="Arial" w:cs="Arial"/>
            <w:sz w:val="24"/>
            <w:szCs w:val="24"/>
          </w:rPr>
          <w:t xml:space="preserve"> result in some facto</w:t>
        </w:r>
        <w:r>
          <w:rPr>
            <w:rFonts w:ascii="Arial" w:hAnsi="Arial" w:cs="Arial"/>
            <w:sz w:val="24"/>
            <w:szCs w:val="24"/>
          </w:rPr>
          <w:t xml:space="preserve">rs or components being unstable, making the overall solution </w:t>
        </w:r>
        <w:r w:rsidRPr="0078671B">
          <w:rPr>
            <w:rFonts w:ascii="Arial" w:hAnsi="Arial" w:cs="Arial"/>
            <w:sz w:val="24"/>
            <w:szCs w:val="24"/>
          </w:rPr>
          <w:t>difficult to interpret and/or replicate</w:t>
        </w:r>
        <w:r>
          <w:rPr>
            <w:rFonts w:ascii="Arial" w:hAnsi="Arial" w:cs="Arial"/>
            <w:sz w:val="24"/>
            <w:szCs w:val="24"/>
          </w:rPr>
          <w:t xml:space="preserve"> </w:t>
        </w:r>
        <w:r w:rsidRPr="0078671B">
          <w:rPr>
            <w:rFonts w:ascii="Arial" w:hAnsi="Arial" w:cs="Arial"/>
            <w:sz w:val="24"/>
            <w:szCs w:val="24"/>
          </w:rPr>
          <w:t xml:space="preserve">(Zwick and </w:t>
        </w:r>
        <w:proofErr w:type="spellStart"/>
        <w:r w:rsidRPr="0078671B">
          <w:rPr>
            <w:rFonts w:ascii="Arial" w:hAnsi="Arial" w:cs="Arial"/>
            <w:sz w:val="24"/>
            <w:szCs w:val="24"/>
          </w:rPr>
          <w:t>Velicer</w:t>
        </w:r>
        <w:proofErr w:type="spellEnd"/>
        <w:r w:rsidRPr="0078671B">
          <w:rPr>
            <w:rFonts w:ascii="Arial" w:hAnsi="Arial" w:cs="Arial"/>
            <w:sz w:val="24"/>
            <w:szCs w:val="24"/>
          </w:rPr>
          <w:t xml:space="preserve"> 1986).</w:t>
        </w:r>
      </w:ins>
    </w:p>
    <w:p w14:paraId="0B704C23" w14:textId="77777777" w:rsidR="004B1649" w:rsidRDefault="004B1649" w:rsidP="004B1649">
      <w:pPr>
        <w:spacing w:after="0" w:line="480" w:lineRule="auto"/>
        <w:ind w:firstLine="720"/>
        <w:rPr>
          <w:ins w:id="329" w:author="Blake Morton" w:date="2016-08-03T18:43:00Z"/>
          <w:rFonts w:ascii="Arial" w:hAnsi="Arial" w:cs="Arial"/>
          <w:sz w:val="24"/>
          <w:szCs w:val="24"/>
        </w:rPr>
      </w:pPr>
      <w:ins w:id="330" w:author="Blake Morton" w:date="2016-08-03T18:43:00Z">
        <w:r w:rsidRPr="0078671B">
          <w:rPr>
            <w:rFonts w:ascii="Arial" w:hAnsi="Arial" w:cs="Arial"/>
            <w:sz w:val="24"/>
            <w:szCs w:val="24"/>
          </w:rPr>
          <w:t xml:space="preserve">Deciding when to stop extracting factors or components depends on when very little “random” variability remains </w:t>
        </w:r>
        <w:r>
          <w:rPr>
            <w:rFonts w:ascii="Arial" w:hAnsi="Arial" w:cs="Arial"/>
            <w:sz w:val="24"/>
            <w:szCs w:val="24"/>
          </w:rPr>
          <w:t>in the final solution. Various cut-offs</w:t>
        </w:r>
        <w:r w:rsidRPr="0078671B">
          <w:rPr>
            <w:rFonts w:ascii="Arial" w:hAnsi="Arial" w:cs="Arial"/>
            <w:sz w:val="24"/>
            <w:szCs w:val="24"/>
          </w:rPr>
          <w:t xml:space="preserve"> have been developed to help researchers make this decision, </w:t>
        </w:r>
        <w:r>
          <w:rPr>
            <w:rFonts w:ascii="Arial" w:hAnsi="Arial" w:cs="Arial"/>
            <w:sz w:val="24"/>
            <w:szCs w:val="24"/>
          </w:rPr>
          <w:t>and</w:t>
        </w:r>
        <w:r w:rsidRPr="0078671B">
          <w:rPr>
            <w:rFonts w:ascii="Arial" w:hAnsi="Arial" w:cs="Arial"/>
            <w:sz w:val="24"/>
            <w:szCs w:val="24"/>
          </w:rPr>
          <w:t xml:space="preserve"> </w:t>
        </w:r>
        <w:r>
          <w:rPr>
            <w:rFonts w:ascii="Arial" w:hAnsi="Arial" w:cs="Arial"/>
            <w:sz w:val="24"/>
            <w:szCs w:val="24"/>
          </w:rPr>
          <w:t xml:space="preserve">frequently </w:t>
        </w:r>
        <w:r w:rsidRPr="0078671B">
          <w:rPr>
            <w:rFonts w:ascii="Arial" w:hAnsi="Arial" w:cs="Arial"/>
            <w:sz w:val="24"/>
            <w:szCs w:val="24"/>
          </w:rPr>
          <w:t xml:space="preserve">involve calculating the amount of variation that is explained by each </w:t>
        </w:r>
        <w:r>
          <w:rPr>
            <w:rFonts w:ascii="Arial" w:hAnsi="Arial" w:cs="Arial"/>
            <w:sz w:val="24"/>
            <w:szCs w:val="24"/>
          </w:rPr>
          <w:t>component/factor</w:t>
        </w:r>
        <w:r w:rsidRPr="0078671B">
          <w:rPr>
            <w:rFonts w:ascii="Arial" w:hAnsi="Arial" w:cs="Arial"/>
            <w:sz w:val="24"/>
            <w:szCs w:val="24"/>
          </w:rPr>
          <w:t xml:space="preserve"> (called “eigenvalues”; Field 2009). Two commonly used methods are Kaiser’s criterion and </w:t>
        </w:r>
        <w:r>
          <w:rPr>
            <w:rFonts w:ascii="Arial" w:hAnsi="Arial" w:cs="Arial"/>
            <w:sz w:val="24"/>
            <w:szCs w:val="24"/>
          </w:rPr>
          <w:t>Cattell’s scree test</w:t>
        </w:r>
        <w:r w:rsidRPr="0078671B">
          <w:rPr>
            <w:rFonts w:ascii="Arial" w:hAnsi="Arial" w:cs="Arial"/>
            <w:sz w:val="24"/>
            <w:szCs w:val="24"/>
          </w:rPr>
          <w:t xml:space="preserve">. Kaiser’s criterion retains components with eigenvalues &gt;1.0; meaning, each component accounts for more variance than what is accounted </w:t>
        </w:r>
        <w:r>
          <w:rPr>
            <w:rFonts w:ascii="Arial" w:hAnsi="Arial" w:cs="Arial"/>
            <w:sz w:val="24"/>
            <w:szCs w:val="24"/>
          </w:rPr>
          <w:t xml:space="preserve">for </w:t>
        </w:r>
        <w:r w:rsidRPr="0078671B">
          <w:rPr>
            <w:rFonts w:ascii="Arial" w:hAnsi="Arial" w:cs="Arial"/>
            <w:sz w:val="24"/>
            <w:szCs w:val="24"/>
          </w:rPr>
          <w:t xml:space="preserve">by one of the original variables </w:t>
        </w:r>
        <w:r w:rsidRPr="0091655A">
          <w:rPr>
            <w:rFonts w:ascii="Arial" w:hAnsi="Arial" w:cs="Arial"/>
            <w:sz w:val="24"/>
            <w:szCs w:val="24"/>
          </w:rPr>
          <w:t>(Kaiser 1960). Scree tests are a graphical technique that plots eigenvalues in a simple line plot. The number of components or factors to extract is visually estimated from the scree plot by finding the point where the line begins to level off; all components to the right of this point are considered random “noise” and should therefore be excluded (Cattell 1966).</w:t>
        </w:r>
      </w:ins>
    </w:p>
    <w:p w14:paraId="280E7B23" w14:textId="4A2E23E8" w:rsidR="00697A3E" w:rsidRDefault="004B1649" w:rsidP="00697A3E">
      <w:pPr>
        <w:spacing w:after="0" w:line="480" w:lineRule="auto"/>
        <w:ind w:firstLine="720"/>
        <w:rPr>
          <w:ins w:id="331" w:author="Blake Morton" w:date="2016-08-03T20:06:00Z"/>
          <w:rFonts w:ascii="Arial" w:hAnsi="Arial" w:cs="Arial"/>
          <w:sz w:val="24"/>
          <w:szCs w:val="24"/>
        </w:rPr>
      </w:pPr>
      <w:ins w:id="332" w:author="Blake Morton" w:date="2016-08-03T18:43:00Z">
        <w:r w:rsidRPr="0091655A">
          <w:rPr>
            <w:rFonts w:ascii="Arial" w:hAnsi="Arial" w:cs="Arial"/>
            <w:sz w:val="24"/>
            <w:szCs w:val="24"/>
          </w:rPr>
          <w:t xml:space="preserve">Although </w:t>
        </w:r>
        <w:r>
          <w:rPr>
            <w:rFonts w:ascii="Arial" w:hAnsi="Arial" w:cs="Arial"/>
            <w:sz w:val="24"/>
            <w:szCs w:val="24"/>
          </w:rPr>
          <w:t>scree tests and Kaiser’s criterion are</w:t>
        </w:r>
        <w:r w:rsidRPr="0091655A">
          <w:rPr>
            <w:rFonts w:ascii="Arial" w:hAnsi="Arial" w:cs="Arial"/>
            <w:sz w:val="24"/>
            <w:szCs w:val="24"/>
          </w:rPr>
          <w:t xml:space="preserve"> relatively simple to </w:t>
        </w:r>
        <w:r>
          <w:rPr>
            <w:rFonts w:ascii="Arial" w:hAnsi="Arial" w:cs="Arial"/>
            <w:sz w:val="24"/>
            <w:szCs w:val="24"/>
          </w:rPr>
          <w:t>implement</w:t>
        </w:r>
        <w:r w:rsidRPr="0091655A">
          <w:rPr>
            <w:rFonts w:ascii="Arial" w:hAnsi="Arial" w:cs="Arial"/>
            <w:sz w:val="24"/>
            <w:szCs w:val="24"/>
          </w:rPr>
          <w:t xml:space="preserve"> (perhaps contributing to their common usage by researchers), they </w:t>
        </w:r>
        <w:r>
          <w:rPr>
            <w:rFonts w:ascii="Arial" w:hAnsi="Arial" w:cs="Arial"/>
            <w:sz w:val="24"/>
            <w:szCs w:val="24"/>
          </w:rPr>
          <w:t>can</w:t>
        </w:r>
        <w:r w:rsidRPr="0091655A">
          <w:rPr>
            <w:rFonts w:ascii="Arial" w:hAnsi="Arial" w:cs="Arial"/>
            <w:sz w:val="24"/>
            <w:szCs w:val="24"/>
          </w:rPr>
          <w:t xml:space="preserve"> lead to spurious solutions.</w:t>
        </w:r>
        <w:r>
          <w:rPr>
            <w:rFonts w:ascii="Arial" w:hAnsi="Arial" w:cs="Arial"/>
            <w:sz w:val="24"/>
            <w:szCs w:val="24"/>
          </w:rPr>
          <w:t xml:space="preserve"> When components/factors are simple and strong, scree plots work quite well, </w:t>
        </w:r>
        <w:r>
          <w:rPr>
            <w:rFonts w:ascii="Arial" w:hAnsi="Arial" w:cs="Arial"/>
            <w:sz w:val="24"/>
            <w:szCs w:val="24"/>
          </w:rPr>
          <w:lastRenderedPageBreak/>
          <w:t xml:space="preserve">but they are fundamentally subjective </w:t>
        </w:r>
        <w:r w:rsidRPr="0091655A">
          <w:rPr>
            <w:rFonts w:ascii="Arial" w:hAnsi="Arial" w:cs="Arial"/>
            <w:sz w:val="24"/>
            <w:szCs w:val="24"/>
          </w:rPr>
          <w:t>and</w:t>
        </w:r>
        <w:r>
          <w:rPr>
            <w:rFonts w:ascii="Arial" w:hAnsi="Arial" w:cs="Arial"/>
            <w:sz w:val="24"/>
            <w:szCs w:val="24"/>
          </w:rPr>
          <w:t xml:space="preserve"> consequently</w:t>
        </w:r>
        <w:r w:rsidRPr="0091655A">
          <w:rPr>
            <w:rFonts w:ascii="Arial" w:hAnsi="Arial" w:cs="Arial"/>
            <w:sz w:val="24"/>
            <w:szCs w:val="24"/>
          </w:rPr>
          <w:t xml:space="preserve"> lead to under- or over-</w:t>
        </w:r>
        <w:r>
          <w:rPr>
            <w:rFonts w:ascii="Arial" w:hAnsi="Arial" w:cs="Arial"/>
            <w:sz w:val="24"/>
            <w:szCs w:val="24"/>
          </w:rPr>
          <w:t>extraction,</w:t>
        </w:r>
        <w:r w:rsidRPr="0091655A">
          <w:rPr>
            <w:rFonts w:ascii="Arial" w:hAnsi="Arial" w:cs="Arial"/>
            <w:sz w:val="24"/>
            <w:szCs w:val="24"/>
          </w:rPr>
          <w:t xml:space="preserve"> particularly as the line of the plot begins to asymptote (Zwick and </w:t>
        </w:r>
        <w:proofErr w:type="spellStart"/>
        <w:r w:rsidRPr="0091655A">
          <w:rPr>
            <w:rFonts w:ascii="Arial" w:hAnsi="Arial" w:cs="Arial"/>
            <w:sz w:val="24"/>
            <w:szCs w:val="24"/>
          </w:rPr>
          <w:t>Velicer</w:t>
        </w:r>
        <w:proofErr w:type="spellEnd"/>
        <w:r w:rsidRPr="0091655A">
          <w:rPr>
            <w:rFonts w:ascii="Arial" w:hAnsi="Arial" w:cs="Arial"/>
            <w:sz w:val="24"/>
            <w:szCs w:val="24"/>
          </w:rPr>
          <w:t xml:space="preserve"> 1986</w:t>
        </w:r>
        <w:r>
          <w:rPr>
            <w:rFonts w:ascii="Arial" w:hAnsi="Arial" w:cs="Arial"/>
            <w:sz w:val="24"/>
            <w:szCs w:val="24"/>
          </w:rPr>
          <w:t xml:space="preserve">). In simulations, scree tests are correct in only 41.7% of cases </w:t>
        </w:r>
        <w:r w:rsidRPr="0091655A">
          <w:rPr>
            <w:rFonts w:ascii="Arial" w:hAnsi="Arial" w:cs="Arial"/>
            <w:sz w:val="24"/>
            <w:szCs w:val="24"/>
          </w:rPr>
          <w:t xml:space="preserve">(Zwick and </w:t>
        </w:r>
        <w:proofErr w:type="spellStart"/>
        <w:r w:rsidRPr="0091655A">
          <w:rPr>
            <w:rFonts w:ascii="Arial" w:hAnsi="Arial" w:cs="Arial"/>
            <w:sz w:val="24"/>
            <w:szCs w:val="24"/>
          </w:rPr>
          <w:t>Velicer</w:t>
        </w:r>
        <w:proofErr w:type="spellEnd"/>
        <w:r w:rsidRPr="0091655A">
          <w:rPr>
            <w:rFonts w:ascii="Arial" w:hAnsi="Arial" w:cs="Arial"/>
            <w:sz w:val="24"/>
            <w:szCs w:val="24"/>
          </w:rPr>
          <w:t xml:space="preserve"> 1986</w:t>
        </w:r>
        <w:r>
          <w:rPr>
            <w:rFonts w:ascii="Arial" w:hAnsi="Arial" w:cs="Arial"/>
            <w:sz w:val="24"/>
            <w:szCs w:val="24"/>
          </w:rPr>
          <w:t xml:space="preserve">). Thus, it is recommended that scree tests only be used alongside </w:t>
        </w:r>
      </w:ins>
      <w:ins w:id="333" w:author="Blake Morton" w:date="2016-08-03T20:06:00Z">
        <w:r w:rsidR="00697A3E">
          <w:rPr>
            <w:rFonts w:ascii="Arial" w:hAnsi="Arial" w:cs="Arial"/>
            <w:sz w:val="24"/>
            <w:szCs w:val="24"/>
          </w:rPr>
          <w:t>more automated</w:t>
        </w:r>
      </w:ins>
      <w:ins w:id="334" w:author="Blake Morton" w:date="2016-08-03T18:43:00Z">
        <w:r w:rsidR="00670DF6">
          <w:rPr>
            <w:rFonts w:ascii="Arial" w:hAnsi="Arial" w:cs="Arial"/>
            <w:sz w:val="24"/>
            <w:szCs w:val="24"/>
          </w:rPr>
          <w:t xml:space="preserve"> methods (discussed below), such </w:t>
        </w:r>
      </w:ins>
      <w:ins w:id="335" w:author="Blake Morton" w:date="2016-08-03T20:46:00Z">
        <w:r w:rsidR="00670DF6" w:rsidRPr="00F91F4B">
          <w:rPr>
            <w:rFonts w:ascii="Arial" w:hAnsi="Arial" w:cs="Arial"/>
            <w:sz w:val="24"/>
            <w:szCs w:val="24"/>
          </w:rPr>
          <w:t>as a</w:t>
        </w:r>
      </w:ins>
      <w:ins w:id="336" w:author="Blake Morton" w:date="2016-08-03T20:47:00Z">
        <w:r w:rsidR="00670DF6">
          <w:rPr>
            <w:rFonts w:ascii="Arial" w:hAnsi="Arial" w:cs="Arial"/>
            <w:sz w:val="24"/>
            <w:szCs w:val="24"/>
          </w:rPr>
          <w:t xml:space="preserve"> </w:t>
        </w:r>
      </w:ins>
      <w:ins w:id="337" w:author="Blake Morton" w:date="2016-08-03T20:46:00Z">
        <w:r w:rsidR="00670DF6" w:rsidRPr="00F91F4B">
          <w:rPr>
            <w:rFonts w:ascii="Arial" w:hAnsi="Arial" w:cs="Arial"/>
            <w:sz w:val="24"/>
            <w:szCs w:val="24"/>
          </w:rPr>
          <w:t xml:space="preserve">“tie-breaker” if the plot reveals a clear and distinct drop in the eigenvalues past a certain </w:t>
        </w:r>
        <w:r w:rsidR="00670DF6">
          <w:rPr>
            <w:rFonts w:ascii="Arial" w:hAnsi="Arial" w:cs="Arial"/>
            <w:sz w:val="24"/>
            <w:szCs w:val="24"/>
          </w:rPr>
          <w:t>component/factor.</w:t>
        </w:r>
      </w:ins>
    </w:p>
    <w:p w14:paraId="3481804E" w14:textId="6A58E820" w:rsidR="004B1649" w:rsidRDefault="004B1649" w:rsidP="00697A3E">
      <w:pPr>
        <w:spacing w:after="0" w:line="480" w:lineRule="auto"/>
        <w:ind w:firstLine="720"/>
        <w:rPr>
          <w:ins w:id="338" w:author="Blake Morton" w:date="2016-08-03T18:43:00Z"/>
          <w:rFonts w:ascii="Arial" w:hAnsi="Arial" w:cs="Arial"/>
          <w:sz w:val="24"/>
          <w:szCs w:val="24"/>
        </w:rPr>
      </w:pPr>
      <w:ins w:id="339" w:author="Blake Morton" w:date="2016-08-03T18:43:00Z">
        <w:r>
          <w:rPr>
            <w:rFonts w:ascii="Arial" w:hAnsi="Arial" w:cs="Arial"/>
            <w:sz w:val="24"/>
            <w:szCs w:val="24"/>
          </w:rPr>
          <w:t>While scree tests have maintained some utility over time, Kaiser’s criterion has not, which is a fact that has been known for some time (</w:t>
        </w:r>
        <w:proofErr w:type="spellStart"/>
        <w:r>
          <w:rPr>
            <w:rFonts w:ascii="Arial" w:hAnsi="Arial" w:cs="Arial"/>
            <w:sz w:val="24"/>
            <w:szCs w:val="24"/>
          </w:rPr>
          <w:t>Revelle</w:t>
        </w:r>
        <w:proofErr w:type="spellEnd"/>
        <w:r>
          <w:rPr>
            <w:rFonts w:ascii="Arial" w:hAnsi="Arial" w:cs="Arial"/>
            <w:sz w:val="24"/>
            <w:szCs w:val="24"/>
          </w:rPr>
          <w:t xml:space="preserve"> and Rocklin 1979). First, Kaiser’s criterion is only appropriate to use with components, not factors. Moreover, whereas scree tests are subjective, Kaiser’s criterion is arbitrary: there is no empirical reason why a component with an eigenvalue slightly greater than 1 ought to be retained while a component with an eigenvalue just below 1 should not (Courtney 2013). Kaiser’s criterion has shown tendencies, depending on the circumstances, toward over-extraction and, to a lesser degree, under-extraction (Zwick and </w:t>
        </w:r>
        <w:proofErr w:type="spellStart"/>
        <w:r>
          <w:rPr>
            <w:rFonts w:ascii="Arial" w:hAnsi="Arial" w:cs="Arial"/>
            <w:sz w:val="24"/>
            <w:szCs w:val="24"/>
          </w:rPr>
          <w:t>Velicer</w:t>
        </w:r>
        <w:proofErr w:type="spellEnd"/>
        <w:r>
          <w:rPr>
            <w:rFonts w:ascii="Arial" w:hAnsi="Arial" w:cs="Arial"/>
            <w:sz w:val="24"/>
            <w:szCs w:val="24"/>
          </w:rPr>
          <w:t xml:space="preserve"> 1986). These biases are in part due to the observation that the number of components retained by the criterion more strongly reflects the number of variables included in the analysis than any attributes of underlying latent variables (Gorsuch 1983). </w:t>
        </w:r>
      </w:ins>
      <w:proofErr w:type="spellStart"/>
      <w:ins w:id="340" w:author="ALTSCHUL Drew" w:date="2016-09-07T14:17:00Z">
        <w:r w:rsidR="008A5F8C">
          <w:rPr>
            <w:rFonts w:ascii="Arial" w:hAnsi="Arial" w:cs="Arial"/>
            <w:sz w:val="24"/>
            <w:szCs w:val="24"/>
          </w:rPr>
          <w:t>Ruscio</w:t>
        </w:r>
        <w:proofErr w:type="spellEnd"/>
        <w:r w:rsidR="008A5F8C">
          <w:rPr>
            <w:rFonts w:ascii="Arial" w:hAnsi="Arial" w:cs="Arial"/>
            <w:sz w:val="24"/>
            <w:szCs w:val="24"/>
          </w:rPr>
          <w:t xml:space="preserve"> and Roche (2012) </w:t>
        </w:r>
      </w:ins>
      <w:ins w:id="341" w:author="ALTSCHUL Drew" w:date="2016-09-07T14:18:00Z">
        <w:r w:rsidR="008A5F8C">
          <w:rPr>
            <w:rFonts w:ascii="Arial" w:hAnsi="Arial" w:cs="Arial"/>
            <w:sz w:val="24"/>
            <w:szCs w:val="24"/>
          </w:rPr>
          <w:t>simulated data from</w:t>
        </w:r>
      </w:ins>
      <w:ins w:id="342" w:author="ALTSCHUL Drew" w:date="2016-09-07T14:20:00Z">
        <w:r w:rsidR="009464A2">
          <w:rPr>
            <w:rFonts w:ascii="Arial" w:hAnsi="Arial" w:cs="Arial"/>
            <w:sz w:val="24"/>
            <w:szCs w:val="24"/>
          </w:rPr>
          <w:t xml:space="preserve"> abstract</w:t>
        </w:r>
      </w:ins>
      <w:ins w:id="343" w:author="ALTSCHUL Drew" w:date="2016-09-07T14:18:00Z">
        <w:r w:rsidR="008A5F8C">
          <w:rPr>
            <w:rFonts w:ascii="Arial" w:hAnsi="Arial" w:cs="Arial"/>
            <w:sz w:val="24"/>
            <w:szCs w:val="24"/>
          </w:rPr>
          <w:t xml:space="preserve"> theoretical models with varying numbers of components</w:t>
        </w:r>
        <w:r w:rsidR="009464A2">
          <w:rPr>
            <w:rFonts w:ascii="Arial" w:hAnsi="Arial" w:cs="Arial"/>
            <w:sz w:val="24"/>
            <w:szCs w:val="24"/>
          </w:rPr>
          <w:t xml:space="preserve">, and for each simulation, tested several methods to determine how often each method </w:t>
        </w:r>
      </w:ins>
      <w:ins w:id="344" w:author="ALTSCHUL Drew" w:date="2016-09-07T14:20:00Z">
        <w:r w:rsidR="009464A2">
          <w:rPr>
            <w:rFonts w:ascii="Arial" w:hAnsi="Arial" w:cs="Arial"/>
            <w:sz w:val="24"/>
            <w:szCs w:val="24"/>
          </w:rPr>
          <w:t xml:space="preserve">selected the “correct” number of components, as defined by the theoretical models. </w:t>
        </w:r>
      </w:ins>
      <w:ins w:id="345" w:author="Blake Morton" w:date="2016-08-03T18:43:00Z">
        <w:r>
          <w:rPr>
            <w:rFonts w:ascii="Arial" w:hAnsi="Arial" w:cs="Arial"/>
            <w:sz w:val="24"/>
            <w:szCs w:val="24"/>
          </w:rPr>
          <w:t>In</w:t>
        </w:r>
      </w:ins>
      <w:ins w:id="346" w:author="ALTSCHUL Drew" w:date="2016-09-07T14:20:00Z">
        <w:r w:rsidR="009464A2">
          <w:rPr>
            <w:rFonts w:ascii="Arial" w:hAnsi="Arial" w:cs="Arial"/>
            <w:sz w:val="24"/>
            <w:szCs w:val="24"/>
          </w:rPr>
          <w:t xml:space="preserve"> these</w:t>
        </w:r>
      </w:ins>
      <w:ins w:id="347" w:author="Blake Morton" w:date="2016-08-03T18:43:00Z">
        <w:r>
          <w:rPr>
            <w:rFonts w:ascii="Arial" w:hAnsi="Arial" w:cs="Arial"/>
            <w:sz w:val="24"/>
            <w:szCs w:val="24"/>
          </w:rPr>
          <w:t xml:space="preserve"> simulation</w:t>
        </w:r>
      </w:ins>
      <w:ins w:id="348" w:author="ALTSCHUL Drew" w:date="2016-09-07T14:20:00Z">
        <w:r w:rsidR="009464A2">
          <w:rPr>
            <w:rFonts w:ascii="Arial" w:hAnsi="Arial" w:cs="Arial"/>
            <w:sz w:val="24"/>
            <w:szCs w:val="24"/>
          </w:rPr>
          <w:t>s</w:t>
        </w:r>
      </w:ins>
      <w:ins w:id="349" w:author="Blake Morton" w:date="2016-08-03T18:43:00Z">
        <w:r>
          <w:rPr>
            <w:rFonts w:ascii="Arial" w:hAnsi="Arial" w:cs="Arial"/>
            <w:sz w:val="24"/>
            <w:szCs w:val="24"/>
          </w:rPr>
          <w:t>, Kaiser’s criterion lead</w:t>
        </w:r>
        <w:del w:id="350" w:author="ALTSCHUL Drew" w:date="2016-09-07T14:20:00Z">
          <w:r w:rsidDel="009464A2">
            <w:rPr>
              <w:rFonts w:ascii="Arial" w:hAnsi="Arial" w:cs="Arial"/>
              <w:sz w:val="24"/>
              <w:szCs w:val="24"/>
            </w:rPr>
            <w:delText>s</w:delText>
          </w:r>
        </w:del>
        <w:r>
          <w:rPr>
            <w:rFonts w:ascii="Arial" w:hAnsi="Arial" w:cs="Arial"/>
            <w:sz w:val="24"/>
            <w:szCs w:val="24"/>
          </w:rPr>
          <w:t xml:space="preserve"> to a success rate of 8.77% and fail</w:t>
        </w:r>
      </w:ins>
      <w:ins w:id="351" w:author="ALTSCHUL Drew" w:date="2016-09-07T14:20:00Z">
        <w:r w:rsidR="009464A2">
          <w:rPr>
            <w:rFonts w:ascii="Arial" w:hAnsi="Arial" w:cs="Arial"/>
            <w:sz w:val="24"/>
            <w:szCs w:val="24"/>
          </w:rPr>
          <w:t>ed</w:t>
        </w:r>
      </w:ins>
      <w:ins w:id="352" w:author="Blake Morton" w:date="2016-08-03T18:43:00Z">
        <w:del w:id="353" w:author="ALTSCHUL Drew" w:date="2016-09-07T14:20:00Z">
          <w:r w:rsidDel="009464A2">
            <w:rPr>
              <w:rFonts w:ascii="Arial" w:hAnsi="Arial" w:cs="Arial"/>
              <w:sz w:val="24"/>
              <w:szCs w:val="24"/>
            </w:rPr>
            <w:delText>s</w:delText>
          </w:r>
        </w:del>
        <w:r>
          <w:rPr>
            <w:rFonts w:ascii="Arial" w:hAnsi="Arial" w:cs="Arial"/>
            <w:sz w:val="24"/>
            <w:szCs w:val="24"/>
          </w:rPr>
          <w:t xml:space="preserve"> to extract the correct number of components in more than 90% of </w:t>
        </w:r>
        <w:r>
          <w:rPr>
            <w:rFonts w:ascii="Arial" w:hAnsi="Arial" w:cs="Arial"/>
            <w:sz w:val="24"/>
            <w:szCs w:val="24"/>
          </w:rPr>
          <w:lastRenderedPageBreak/>
          <w:t>cases (</w:t>
        </w:r>
        <w:proofErr w:type="spellStart"/>
        <w:r>
          <w:rPr>
            <w:rFonts w:ascii="Arial" w:hAnsi="Arial" w:cs="Arial"/>
            <w:sz w:val="24"/>
            <w:szCs w:val="24"/>
          </w:rPr>
          <w:t>Ruscio</w:t>
        </w:r>
        <w:proofErr w:type="spellEnd"/>
        <w:r>
          <w:rPr>
            <w:rFonts w:ascii="Arial" w:hAnsi="Arial" w:cs="Arial"/>
            <w:sz w:val="24"/>
            <w:szCs w:val="24"/>
          </w:rPr>
          <w:t xml:space="preserve"> and Roche 2012). Yet, this criterion remains the default for popular statistics software, such as IBM SPSS (Field 2009).</w:t>
        </w:r>
      </w:ins>
    </w:p>
    <w:p w14:paraId="67240E12" w14:textId="14D75734" w:rsidR="004B1649" w:rsidRPr="003E0D7F" w:rsidRDefault="004B1649" w:rsidP="004B1649">
      <w:pPr>
        <w:spacing w:after="0" w:line="480" w:lineRule="auto"/>
        <w:ind w:firstLine="720"/>
        <w:rPr>
          <w:ins w:id="354" w:author="Blake Morton" w:date="2016-08-03T18:43:00Z"/>
          <w:rFonts w:ascii="Arial" w:hAnsi="Arial" w:cs="Arial"/>
          <w:sz w:val="24"/>
          <w:szCs w:val="24"/>
        </w:rPr>
      </w:pPr>
      <w:ins w:id="355" w:author="Blake Morton" w:date="2016-08-03T18:43:00Z">
        <w:r w:rsidRPr="0091655A">
          <w:rPr>
            <w:rFonts w:ascii="Arial" w:hAnsi="Arial" w:cs="Arial"/>
            <w:sz w:val="24"/>
            <w:szCs w:val="24"/>
          </w:rPr>
          <w:t>In</w:t>
        </w:r>
        <w:r>
          <w:rPr>
            <w:rFonts w:ascii="Arial" w:hAnsi="Arial" w:cs="Arial"/>
            <w:sz w:val="24"/>
            <w:szCs w:val="24"/>
          </w:rPr>
          <w:t xml:space="preserve"> light of the deficiencies associated with scree tests and Kaiser’s criterion, many</w:t>
        </w:r>
        <w:r w:rsidRPr="0091655A">
          <w:rPr>
            <w:rFonts w:ascii="Arial" w:hAnsi="Arial" w:cs="Arial"/>
            <w:sz w:val="24"/>
            <w:szCs w:val="24"/>
          </w:rPr>
          <w:t xml:space="preserve"> alternative</w:t>
        </w:r>
      </w:ins>
      <w:ins w:id="356" w:author="Blake Morton" w:date="2016-08-03T20:07:00Z">
        <w:r w:rsidR="00697A3E">
          <w:rPr>
            <w:rFonts w:ascii="Arial" w:hAnsi="Arial" w:cs="Arial"/>
            <w:sz w:val="24"/>
            <w:szCs w:val="24"/>
          </w:rPr>
          <w:t>, and more automatic</w:t>
        </w:r>
      </w:ins>
      <w:ins w:id="357" w:author="Blake Morton" w:date="2016-08-03T18:43:00Z">
        <w:r w:rsidRPr="0091655A">
          <w:rPr>
            <w:rFonts w:ascii="Arial" w:hAnsi="Arial" w:cs="Arial"/>
            <w:sz w:val="24"/>
            <w:szCs w:val="24"/>
          </w:rPr>
          <w:t xml:space="preserve"> </w:t>
        </w:r>
        <w:r>
          <w:rPr>
            <w:rFonts w:ascii="Arial" w:hAnsi="Arial" w:cs="Arial"/>
            <w:sz w:val="24"/>
            <w:szCs w:val="24"/>
          </w:rPr>
          <w:t xml:space="preserve">methods have been developed. A select few include complexity (Hofmann 1978), Standardized Root Mean Square Residuals or SRMR (Hu and </w:t>
        </w:r>
        <w:proofErr w:type="spellStart"/>
        <w:r>
          <w:rPr>
            <w:rFonts w:ascii="Arial" w:hAnsi="Arial" w:cs="Arial"/>
            <w:sz w:val="24"/>
            <w:szCs w:val="24"/>
          </w:rPr>
          <w:t>Bentler</w:t>
        </w:r>
        <w:proofErr w:type="spellEnd"/>
        <w:r>
          <w:rPr>
            <w:rFonts w:ascii="Arial" w:hAnsi="Arial" w:cs="Arial"/>
            <w:sz w:val="24"/>
            <w:szCs w:val="24"/>
          </w:rPr>
          <w:t xml:space="preserve"> 1999), the </w:t>
        </w:r>
        <w:r w:rsidRPr="003E0D7F">
          <w:rPr>
            <w:rFonts w:ascii="Arial" w:hAnsi="Arial" w:cs="Arial"/>
            <w:sz w:val="24"/>
            <w:szCs w:val="24"/>
          </w:rPr>
          <w:t xml:space="preserve">Empirical Bayesian Information Factor or empirical BIC (Schwarz 1978), </w:t>
        </w:r>
        <w:proofErr w:type="spellStart"/>
        <w:r w:rsidRPr="003E0D7F">
          <w:rPr>
            <w:rFonts w:ascii="Arial" w:hAnsi="Arial" w:cs="Arial"/>
            <w:sz w:val="24"/>
            <w:szCs w:val="24"/>
          </w:rPr>
          <w:t>Revelle</w:t>
        </w:r>
        <w:proofErr w:type="spellEnd"/>
        <w:r w:rsidRPr="003E0D7F">
          <w:rPr>
            <w:rFonts w:ascii="Arial" w:hAnsi="Arial" w:cs="Arial"/>
            <w:sz w:val="24"/>
            <w:szCs w:val="24"/>
          </w:rPr>
          <w:t xml:space="preserve"> </w:t>
        </w:r>
        <w:r>
          <w:rPr>
            <w:rFonts w:ascii="Arial" w:hAnsi="Arial" w:cs="Arial"/>
            <w:sz w:val="24"/>
            <w:szCs w:val="24"/>
          </w:rPr>
          <w:t>and</w:t>
        </w:r>
        <w:r w:rsidRPr="003E0D7F">
          <w:rPr>
            <w:rFonts w:ascii="Arial" w:hAnsi="Arial" w:cs="Arial"/>
            <w:sz w:val="24"/>
            <w:szCs w:val="24"/>
          </w:rPr>
          <w:t xml:space="preserve"> Rocklin’s (1979) Very Simple Structure (VSS), and Horn’s (1965) parallel analysis (PA)</w:t>
        </w:r>
        <w:r>
          <w:rPr>
            <w:rFonts w:ascii="Arial" w:hAnsi="Arial" w:cs="Arial"/>
            <w:sz w:val="24"/>
            <w:szCs w:val="24"/>
          </w:rPr>
          <w:t>.</w:t>
        </w:r>
      </w:ins>
      <w:ins w:id="358" w:author="ALTSCHUL Drew" w:date="2016-09-07T14:25:00Z">
        <w:r w:rsidR="009464A2">
          <w:rPr>
            <w:rFonts w:ascii="Arial" w:hAnsi="Arial" w:cs="Arial"/>
            <w:sz w:val="24"/>
            <w:szCs w:val="24"/>
          </w:rPr>
          <w:t xml:space="preserve"> </w:t>
        </w:r>
      </w:ins>
    </w:p>
    <w:p w14:paraId="6D3CAB4B" w14:textId="557833F2" w:rsidR="004B1649" w:rsidRPr="003E0D7F" w:rsidRDefault="004B1649" w:rsidP="004B1649">
      <w:pPr>
        <w:spacing w:after="0" w:line="480" w:lineRule="auto"/>
        <w:ind w:firstLine="720"/>
        <w:rPr>
          <w:ins w:id="359" w:author="Blake Morton" w:date="2016-08-03T18:43:00Z"/>
          <w:rFonts w:ascii="Arial" w:hAnsi="Arial" w:cs="Arial"/>
          <w:sz w:val="24"/>
          <w:szCs w:val="24"/>
        </w:rPr>
      </w:pPr>
      <w:ins w:id="360" w:author="Blake Morton" w:date="2016-08-03T18:43:00Z">
        <w:r w:rsidRPr="003E0D7F">
          <w:rPr>
            <w:rFonts w:ascii="Arial" w:hAnsi="Arial" w:cs="Arial"/>
            <w:sz w:val="24"/>
            <w:szCs w:val="24"/>
          </w:rPr>
          <w:t>Complexity represents the average number of factors needed to account for the measured variables. In an ideal solution, each factor would have a complexity of 1, meaning that every variable loaded solely on a single factor in the solution (Hofmann 1978)</w:t>
        </w:r>
        <w:del w:id="361" w:author="ALTSCHUL Drew" w:date="2016-09-07T13:55:00Z">
          <w:r w:rsidRPr="003E0D7F" w:rsidDel="00E22A7B">
            <w:rPr>
              <w:rFonts w:ascii="Arial" w:hAnsi="Arial" w:cs="Arial"/>
              <w:sz w:val="24"/>
              <w:szCs w:val="24"/>
            </w:rPr>
            <w:delText>;</w:delText>
          </w:r>
        </w:del>
      </w:ins>
      <w:ins w:id="362" w:author="ALTSCHUL Drew" w:date="2016-09-07T13:55:00Z">
        <w:r w:rsidR="00E22A7B">
          <w:rPr>
            <w:rFonts w:ascii="Arial" w:hAnsi="Arial" w:cs="Arial"/>
            <w:sz w:val="24"/>
            <w:szCs w:val="24"/>
          </w:rPr>
          <w:t>.</w:t>
        </w:r>
      </w:ins>
      <w:ins w:id="363" w:author="Blake Morton" w:date="2016-08-03T18:43:00Z">
        <w:r w:rsidRPr="003E0D7F">
          <w:rPr>
            <w:rFonts w:ascii="Arial" w:hAnsi="Arial" w:cs="Arial"/>
            <w:sz w:val="24"/>
            <w:szCs w:val="24"/>
          </w:rPr>
          <w:t xml:space="preserve"> </w:t>
        </w:r>
      </w:ins>
      <w:ins w:id="364" w:author="ALTSCHUL Drew" w:date="2016-09-07T13:59:00Z">
        <w:r w:rsidR="005120ED">
          <w:rPr>
            <w:rFonts w:ascii="Arial" w:hAnsi="Arial" w:cs="Arial"/>
            <w:sz w:val="24"/>
            <w:szCs w:val="24"/>
          </w:rPr>
          <w:t xml:space="preserve">Deviations from 1 could indicate poorer fit, or several additional issues: </w:t>
        </w:r>
      </w:ins>
      <w:ins w:id="365" w:author="Blake Morton" w:date="2016-08-03T18:43:00Z">
        <w:del w:id="366" w:author="ALTSCHUL Drew" w:date="2016-09-07T13:55:00Z">
          <w:r w:rsidRPr="003E0D7F" w:rsidDel="00E22A7B">
            <w:rPr>
              <w:rFonts w:ascii="Arial" w:hAnsi="Arial" w:cs="Arial"/>
              <w:sz w:val="24"/>
              <w:szCs w:val="24"/>
            </w:rPr>
            <w:delText xml:space="preserve">deviations from 1 indicate poorer fit. </w:delText>
          </w:r>
        </w:del>
        <w:r w:rsidRPr="003E0D7F">
          <w:rPr>
            <w:rFonts w:ascii="Arial" w:hAnsi="Arial" w:cs="Arial"/>
            <w:sz w:val="24"/>
            <w:szCs w:val="24"/>
          </w:rPr>
          <w:t>Complexity only assesses whether a dataset fits a single-level structure</w:t>
        </w:r>
        <w:r>
          <w:rPr>
            <w:rFonts w:ascii="Arial" w:hAnsi="Arial" w:cs="Arial"/>
            <w:sz w:val="24"/>
            <w:szCs w:val="24"/>
          </w:rPr>
          <w:t>;</w:t>
        </w:r>
        <w:r w:rsidRPr="003E0D7F">
          <w:rPr>
            <w:rFonts w:ascii="Arial" w:hAnsi="Arial" w:cs="Arial"/>
            <w:sz w:val="24"/>
            <w:szCs w:val="24"/>
          </w:rPr>
          <w:t xml:space="preserve"> that is, high complexity suggests multi-level structure might be present</w:t>
        </w:r>
      </w:ins>
      <w:ins w:id="367" w:author="ALTSCHUL Drew" w:date="2016-09-07T13:59:00Z">
        <w:r w:rsidR="005120ED">
          <w:rPr>
            <w:rFonts w:ascii="Arial" w:hAnsi="Arial" w:cs="Arial"/>
            <w:sz w:val="24"/>
            <w:szCs w:val="24"/>
          </w:rPr>
          <w:t>.</w:t>
        </w:r>
      </w:ins>
      <w:ins w:id="368" w:author="Blake Morton" w:date="2016-08-03T18:43:00Z">
        <w:del w:id="369" w:author="ALTSCHUL Drew" w:date="2016-09-07T13:59:00Z">
          <w:r w:rsidRPr="003E0D7F" w:rsidDel="005120ED">
            <w:rPr>
              <w:rFonts w:ascii="Arial" w:hAnsi="Arial" w:cs="Arial"/>
              <w:sz w:val="24"/>
              <w:szCs w:val="24"/>
            </w:rPr>
            <w:delText xml:space="preserve">, </w:delText>
          </w:r>
        </w:del>
        <w:del w:id="370" w:author="ALTSCHUL Drew" w:date="2016-09-07T13:55:00Z">
          <w:r w:rsidRPr="003E0D7F" w:rsidDel="00E22A7B">
            <w:rPr>
              <w:rFonts w:ascii="Arial" w:hAnsi="Arial" w:cs="Arial"/>
              <w:sz w:val="24"/>
              <w:szCs w:val="24"/>
            </w:rPr>
            <w:delText>but</w:delText>
          </w:r>
        </w:del>
        <w:r w:rsidRPr="003E0D7F">
          <w:rPr>
            <w:rFonts w:ascii="Arial" w:hAnsi="Arial" w:cs="Arial"/>
            <w:sz w:val="24"/>
            <w:szCs w:val="24"/>
          </w:rPr>
          <w:t xml:space="preserve"> </w:t>
        </w:r>
      </w:ins>
      <w:ins w:id="371" w:author="ALTSCHUL Drew" w:date="2016-09-07T13:59:00Z">
        <w:r w:rsidR="005120ED">
          <w:rPr>
            <w:rFonts w:ascii="Arial" w:hAnsi="Arial" w:cs="Arial"/>
            <w:sz w:val="24"/>
            <w:szCs w:val="24"/>
          </w:rPr>
          <w:t>I</w:t>
        </w:r>
      </w:ins>
      <w:ins w:id="372" w:author="Blake Morton" w:date="2016-08-03T18:43:00Z">
        <w:del w:id="373" w:author="ALTSCHUL Drew" w:date="2016-09-07T13:59:00Z">
          <w:r w:rsidRPr="003E0D7F" w:rsidDel="005120ED">
            <w:rPr>
              <w:rFonts w:ascii="Arial" w:hAnsi="Arial" w:cs="Arial"/>
              <w:sz w:val="24"/>
              <w:szCs w:val="24"/>
            </w:rPr>
            <w:delText>i</w:delText>
          </w:r>
        </w:del>
        <w:r w:rsidRPr="003E0D7F">
          <w:rPr>
            <w:rFonts w:ascii="Arial" w:hAnsi="Arial" w:cs="Arial"/>
            <w:sz w:val="24"/>
            <w:szCs w:val="24"/>
          </w:rPr>
          <w:t xml:space="preserve">t could </w:t>
        </w:r>
        <w:r>
          <w:rPr>
            <w:rFonts w:ascii="Arial" w:hAnsi="Arial" w:cs="Arial"/>
            <w:sz w:val="24"/>
            <w:szCs w:val="24"/>
          </w:rPr>
          <w:t>also</w:t>
        </w:r>
        <w:r w:rsidRPr="003E0D7F">
          <w:rPr>
            <w:rFonts w:ascii="Arial" w:hAnsi="Arial" w:cs="Arial"/>
            <w:sz w:val="24"/>
            <w:szCs w:val="24"/>
          </w:rPr>
          <w:t xml:space="preserve"> </w:t>
        </w:r>
      </w:ins>
      <w:ins w:id="374" w:author="ALTSCHUL Drew" w:date="2016-09-07T13:59:00Z">
        <w:r w:rsidR="005120ED">
          <w:rPr>
            <w:rFonts w:ascii="Arial" w:hAnsi="Arial" w:cs="Arial"/>
            <w:sz w:val="24"/>
            <w:szCs w:val="24"/>
          </w:rPr>
          <w:t>indicate</w:t>
        </w:r>
      </w:ins>
      <w:ins w:id="375" w:author="Blake Morton" w:date="2016-08-03T18:43:00Z">
        <w:del w:id="376" w:author="ALTSCHUL Drew" w:date="2016-09-07T13:59:00Z">
          <w:r w:rsidRPr="003E0D7F" w:rsidDel="005120ED">
            <w:rPr>
              <w:rFonts w:ascii="Arial" w:hAnsi="Arial" w:cs="Arial"/>
              <w:sz w:val="24"/>
              <w:szCs w:val="24"/>
            </w:rPr>
            <w:delText>mean</w:delText>
          </w:r>
        </w:del>
        <w:r w:rsidRPr="003E0D7F">
          <w:rPr>
            <w:rFonts w:ascii="Arial" w:hAnsi="Arial" w:cs="Arial"/>
            <w:sz w:val="24"/>
            <w:szCs w:val="24"/>
          </w:rPr>
          <w:t xml:space="preserve"> that FA and PCA are not appropriate analyses for the data</w:t>
        </w:r>
      </w:ins>
      <w:ins w:id="377" w:author="ALTSCHUL Drew" w:date="2016-09-07T13:56:00Z">
        <w:r w:rsidR="00E22A7B">
          <w:rPr>
            <w:rFonts w:ascii="Arial" w:hAnsi="Arial" w:cs="Arial"/>
            <w:sz w:val="24"/>
            <w:szCs w:val="24"/>
          </w:rPr>
          <w:t>.</w:t>
        </w:r>
      </w:ins>
      <w:ins w:id="378" w:author="ALTSCHUL Drew" w:date="2016-09-07T14:02:00Z">
        <w:r w:rsidR="005120ED">
          <w:rPr>
            <w:rFonts w:ascii="Arial" w:hAnsi="Arial" w:cs="Arial"/>
            <w:sz w:val="24"/>
            <w:szCs w:val="24"/>
          </w:rPr>
          <w:t xml:space="preserve"> I</w:t>
        </w:r>
      </w:ins>
      <w:ins w:id="379" w:author="ALTSCHUL Drew" w:date="2016-09-07T14:01:00Z">
        <w:r w:rsidR="005120ED">
          <w:rPr>
            <w:rFonts w:ascii="Arial" w:hAnsi="Arial" w:cs="Arial"/>
            <w:sz w:val="24"/>
            <w:szCs w:val="24"/>
          </w:rPr>
          <w:t xml:space="preserve">f no solution nears a complexity of 1, then the measure will not </w:t>
        </w:r>
      </w:ins>
      <w:ins w:id="380" w:author="ALTSCHUL Drew" w:date="2016-09-07T14:02:00Z">
        <w:r w:rsidR="005120ED">
          <w:rPr>
            <w:rFonts w:ascii="Arial" w:hAnsi="Arial" w:cs="Arial"/>
            <w:sz w:val="24"/>
            <w:szCs w:val="24"/>
          </w:rPr>
          <w:t xml:space="preserve">be informative. </w:t>
        </w:r>
      </w:ins>
      <w:ins w:id="381" w:author="ALTSCHUL Drew" w:date="2016-09-07T13:59:00Z">
        <w:r w:rsidR="005120ED">
          <w:rPr>
            <w:rFonts w:ascii="Arial" w:hAnsi="Arial" w:cs="Arial"/>
            <w:sz w:val="24"/>
            <w:szCs w:val="24"/>
          </w:rPr>
          <w:t>However, i</w:t>
        </w:r>
      </w:ins>
      <w:ins w:id="382" w:author="ALTSCHUL Drew" w:date="2016-09-07T13:56:00Z">
        <w:r w:rsidR="00E22A7B">
          <w:rPr>
            <w:rFonts w:ascii="Arial" w:hAnsi="Arial" w:cs="Arial"/>
            <w:sz w:val="24"/>
            <w:szCs w:val="24"/>
          </w:rPr>
          <w:t>f</w:t>
        </w:r>
      </w:ins>
      <w:ins w:id="383" w:author="ALTSCHUL Drew" w:date="2016-09-07T13:59:00Z">
        <w:r w:rsidR="005120ED">
          <w:rPr>
            <w:rFonts w:ascii="Arial" w:hAnsi="Arial" w:cs="Arial"/>
            <w:sz w:val="24"/>
            <w:szCs w:val="24"/>
          </w:rPr>
          <w:t xml:space="preserve"> a factor solution </w:t>
        </w:r>
      </w:ins>
      <w:ins w:id="384" w:author="ALTSCHUL Drew" w:date="2016-09-07T14:00:00Z">
        <w:r w:rsidR="005120ED">
          <w:rPr>
            <w:rFonts w:ascii="Arial" w:hAnsi="Arial" w:cs="Arial"/>
            <w:sz w:val="24"/>
            <w:szCs w:val="24"/>
          </w:rPr>
          <w:t>is very close to 1, this is strong, but not incontrovertible, evidence that the number of factors in question is the best choice.</w:t>
        </w:r>
      </w:ins>
      <w:ins w:id="385" w:author="Blake Morton" w:date="2016-08-03T18:43:00Z">
        <w:del w:id="386" w:author="ALTSCHUL Drew" w:date="2016-09-07T13:56:00Z">
          <w:r w:rsidRPr="003E0D7F" w:rsidDel="00E22A7B">
            <w:rPr>
              <w:rFonts w:ascii="Arial" w:hAnsi="Arial" w:cs="Arial"/>
              <w:sz w:val="24"/>
              <w:szCs w:val="24"/>
            </w:rPr>
            <w:delText>.</w:delText>
          </w:r>
        </w:del>
      </w:ins>
    </w:p>
    <w:p w14:paraId="4B844585" w14:textId="77777777" w:rsidR="004B1649" w:rsidRPr="003E0D7F" w:rsidRDefault="004B1649" w:rsidP="004B1649">
      <w:pPr>
        <w:spacing w:after="0" w:line="480" w:lineRule="auto"/>
        <w:ind w:firstLine="720"/>
        <w:rPr>
          <w:ins w:id="387" w:author="Blake Morton" w:date="2016-08-03T18:43:00Z"/>
          <w:rFonts w:ascii="Arial" w:hAnsi="Arial" w:cs="Arial"/>
          <w:sz w:val="24"/>
          <w:szCs w:val="24"/>
        </w:rPr>
      </w:pPr>
      <w:ins w:id="388" w:author="Blake Morton" w:date="2016-08-03T18:43:00Z">
        <w:r w:rsidRPr="003E0D7F">
          <w:rPr>
            <w:rFonts w:ascii="Arial" w:hAnsi="Arial" w:cs="Arial"/>
            <w:sz w:val="24"/>
            <w:szCs w:val="24"/>
          </w:rPr>
          <w:t>SRMR is the square root of the difference between</w:t>
        </w:r>
        <w:r>
          <w:rPr>
            <w:rFonts w:ascii="Arial" w:hAnsi="Arial" w:cs="Arial"/>
            <w:sz w:val="24"/>
            <w:szCs w:val="24"/>
          </w:rPr>
          <w:t xml:space="preserve"> a</w:t>
        </w:r>
        <w:r w:rsidRPr="003E0D7F">
          <w:rPr>
            <w:rFonts w:ascii="Arial" w:hAnsi="Arial" w:cs="Arial"/>
            <w:sz w:val="24"/>
            <w:szCs w:val="24"/>
          </w:rPr>
          <w:t xml:space="preserve"> sample’s covariance matrix and the proposed model’s covariance matrix (Hooper et al. 2008). SRMR is representative of measures typically used in Confirmatory FA. SRMR is biased towards over</w:t>
        </w:r>
        <w:r>
          <w:rPr>
            <w:rFonts w:ascii="Arial" w:hAnsi="Arial" w:cs="Arial"/>
            <w:sz w:val="24"/>
            <w:szCs w:val="24"/>
          </w:rPr>
          <w:t>-</w:t>
        </w:r>
        <w:r w:rsidRPr="003E0D7F">
          <w:rPr>
            <w:rFonts w:ascii="Arial" w:hAnsi="Arial" w:cs="Arial"/>
            <w:sz w:val="24"/>
            <w:szCs w:val="24"/>
          </w:rPr>
          <w:t>extraction</w:t>
        </w:r>
        <w:r>
          <w:rPr>
            <w:rFonts w:ascii="Arial" w:hAnsi="Arial" w:cs="Arial"/>
            <w:sz w:val="24"/>
            <w:szCs w:val="24"/>
          </w:rPr>
          <w:t xml:space="preserve">; however, </w:t>
        </w:r>
        <w:r w:rsidRPr="003E0D7F">
          <w:rPr>
            <w:rFonts w:ascii="Arial" w:hAnsi="Arial" w:cs="Arial"/>
            <w:sz w:val="24"/>
            <w:szCs w:val="24"/>
          </w:rPr>
          <w:t xml:space="preserve">the greater the number of parameters in the model and the </w:t>
        </w:r>
        <w:r w:rsidRPr="003E0D7F">
          <w:rPr>
            <w:rFonts w:ascii="Arial" w:hAnsi="Arial" w:cs="Arial"/>
            <w:sz w:val="24"/>
            <w:szCs w:val="24"/>
          </w:rPr>
          <w:lastRenderedPageBreak/>
          <w:t xml:space="preserve">larger the sample size, the lower SRMR tends to be (Hu </w:t>
        </w:r>
        <w:r>
          <w:rPr>
            <w:rFonts w:ascii="Arial" w:hAnsi="Arial" w:cs="Arial"/>
            <w:sz w:val="24"/>
            <w:szCs w:val="24"/>
          </w:rPr>
          <w:t>and</w:t>
        </w:r>
        <w:r w:rsidRPr="003E0D7F">
          <w:rPr>
            <w:rFonts w:ascii="Arial" w:hAnsi="Arial" w:cs="Arial"/>
            <w:sz w:val="24"/>
            <w:szCs w:val="24"/>
          </w:rPr>
          <w:t xml:space="preserve"> </w:t>
        </w:r>
        <w:proofErr w:type="spellStart"/>
        <w:r w:rsidRPr="003E0D7F">
          <w:rPr>
            <w:rFonts w:ascii="Arial" w:hAnsi="Arial" w:cs="Arial"/>
            <w:sz w:val="24"/>
            <w:szCs w:val="24"/>
          </w:rPr>
          <w:t>Bentler</w:t>
        </w:r>
        <w:proofErr w:type="spellEnd"/>
        <w:r w:rsidRPr="003E0D7F">
          <w:rPr>
            <w:rFonts w:ascii="Arial" w:hAnsi="Arial" w:cs="Arial"/>
            <w:sz w:val="24"/>
            <w:szCs w:val="24"/>
          </w:rPr>
          <w:t xml:space="preserve"> 1999).</w:t>
        </w:r>
        <w:r>
          <w:rPr>
            <w:rFonts w:ascii="Arial" w:hAnsi="Arial" w:cs="Arial"/>
            <w:sz w:val="24"/>
            <w:szCs w:val="24"/>
          </w:rPr>
          <w:t xml:space="preserve"> </w:t>
        </w:r>
        <w:r w:rsidRPr="003E0D7F">
          <w:rPr>
            <w:rFonts w:ascii="Arial" w:hAnsi="Arial" w:cs="Arial"/>
            <w:sz w:val="24"/>
            <w:szCs w:val="24"/>
          </w:rPr>
          <w:t xml:space="preserve">Lower values are better; any value above 0.1 is considered unacceptable. </w:t>
        </w:r>
      </w:ins>
    </w:p>
    <w:p w14:paraId="2C6BE119" w14:textId="77777777" w:rsidR="004B1649" w:rsidRPr="003E0D7F" w:rsidRDefault="004B1649" w:rsidP="004B1649">
      <w:pPr>
        <w:spacing w:after="0" w:line="480" w:lineRule="auto"/>
        <w:ind w:firstLine="720"/>
        <w:rPr>
          <w:ins w:id="389" w:author="Blake Morton" w:date="2016-08-03T18:43:00Z"/>
          <w:rFonts w:ascii="Arial" w:hAnsi="Arial" w:cs="Arial"/>
          <w:sz w:val="24"/>
          <w:szCs w:val="24"/>
        </w:rPr>
      </w:pPr>
      <w:ins w:id="390" w:author="Blake Morton" w:date="2016-08-03T18:43:00Z">
        <w:r w:rsidRPr="003E0D7F">
          <w:rPr>
            <w:rFonts w:ascii="Arial" w:hAnsi="Arial" w:cs="Arial"/>
            <w:sz w:val="24"/>
            <w:szCs w:val="24"/>
          </w:rPr>
          <w:t>Empirical BIC is an information theoretical assessment of fit that evaluates the parsimony of any model</w:t>
        </w:r>
        <w:r>
          <w:rPr>
            <w:rFonts w:ascii="Arial" w:hAnsi="Arial" w:cs="Arial"/>
            <w:sz w:val="24"/>
            <w:szCs w:val="24"/>
          </w:rPr>
          <w:t xml:space="preserve"> (Schwarz 1978).</w:t>
        </w:r>
        <w:r w:rsidRPr="003E0D7F">
          <w:rPr>
            <w:rFonts w:ascii="Arial" w:hAnsi="Arial" w:cs="Arial"/>
            <w:sz w:val="24"/>
            <w:szCs w:val="24"/>
          </w:rPr>
          <w:t xml:space="preserve"> A solution with more components/factors will very often have a better absolute fit, but the BIC applies a penalty based on the number of parameters, and because solutions with more components/factors have more parameters, BIC measures are an effective statistic for comparing many models. BIC is widely used in model building across many fields, and has been shown to be a superior statistic among information theory measures (Posada </w:t>
        </w:r>
        <w:r>
          <w:rPr>
            <w:rFonts w:ascii="Arial" w:hAnsi="Arial" w:cs="Arial"/>
            <w:sz w:val="24"/>
            <w:szCs w:val="24"/>
          </w:rPr>
          <w:t>and</w:t>
        </w:r>
        <w:r w:rsidRPr="003E0D7F">
          <w:rPr>
            <w:rFonts w:ascii="Arial" w:hAnsi="Arial" w:cs="Arial"/>
            <w:sz w:val="24"/>
            <w:szCs w:val="24"/>
          </w:rPr>
          <w:t xml:space="preserve"> Buckley 2004).</w:t>
        </w:r>
        <w:r>
          <w:rPr>
            <w:rFonts w:ascii="Arial" w:hAnsi="Arial" w:cs="Arial"/>
            <w:sz w:val="24"/>
            <w:szCs w:val="24"/>
          </w:rPr>
          <w:t xml:space="preserve"> In simulations, BIC identifies the correct number of factors more than 60% of the time (</w:t>
        </w:r>
        <w:proofErr w:type="spellStart"/>
        <w:r>
          <w:rPr>
            <w:rFonts w:ascii="Arial" w:hAnsi="Arial" w:cs="Arial"/>
            <w:sz w:val="24"/>
            <w:szCs w:val="24"/>
          </w:rPr>
          <w:t>Ruscio</w:t>
        </w:r>
        <w:proofErr w:type="spellEnd"/>
        <w:r>
          <w:rPr>
            <w:rFonts w:ascii="Arial" w:hAnsi="Arial" w:cs="Arial"/>
            <w:sz w:val="24"/>
            <w:szCs w:val="24"/>
          </w:rPr>
          <w:t xml:space="preserve"> and Roche 2012).</w:t>
        </w:r>
      </w:ins>
    </w:p>
    <w:p w14:paraId="41A7577F" w14:textId="77777777" w:rsidR="004B1649" w:rsidRPr="003E0D7F" w:rsidRDefault="004B1649" w:rsidP="004B1649">
      <w:pPr>
        <w:spacing w:after="0" w:line="480" w:lineRule="auto"/>
        <w:ind w:firstLine="720"/>
        <w:rPr>
          <w:ins w:id="391" w:author="Blake Morton" w:date="2016-08-03T18:43:00Z"/>
          <w:rFonts w:ascii="Arial" w:hAnsi="Arial" w:cs="Arial"/>
          <w:sz w:val="24"/>
          <w:szCs w:val="24"/>
        </w:rPr>
      </w:pPr>
      <w:ins w:id="392" w:author="Blake Morton" w:date="2016-08-03T18:43:00Z">
        <w:r w:rsidRPr="003E0D7F">
          <w:rPr>
            <w:rFonts w:ascii="Arial" w:hAnsi="Arial" w:cs="Arial"/>
            <w:sz w:val="24"/>
            <w:szCs w:val="24"/>
          </w:rPr>
          <w:t>VSS examines how well the individual components/factors fit within many solutions, where each progressive solution has one more component/factor than the last (</w:t>
        </w:r>
        <w:proofErr w:type="spellStart"/>
        <w:r w:rsidRPr="003E0D7F">
          <w:rPr>
            <w:rFonts w:ascii="Arial" w:hAnsi="Arial" w:cs="Arial"/>
            <w:sz w:val="24"/>
            <w:szCs w:val="24"/>
          </w:rPr>
          <w:t>Revelle</w:t>
        </w:r>
        <w:proofErr w:type="spellEnd"/>
        <w:r w:rsidRPr="003E0D7F">
          <w:rPr>
            <w:rFonts w:ascii="Arial" w:hAnsi="Arial" w:cs="Arial"/>
            <w:sz w:val="24"/>
            <w:szCs w:val="24"/>
          </w:rPr>
          <w:t xml:space="preserve"> </w:t>
        </w:r>
        <w:r>
          <w:rPr>
            <w:rFonts w:ascii="Arial" w:hAnsi="Arial" w:cs="Arial"/>
            <w:sz w:val="24"/>
            <w:szCs w:val="24"/>
          </w:rPr>
          <w:t>and</w:t>
        </w:r>
        <w:r w:rsidRPr="003E0D7F">
          <w:rPr>
            <w:rFonts w:ascii="Arial" w:hAnsi="Arial" w:cs="Arial"/>
            <w:sz w:val="24"/>
            <w:szCs w:val="24"/>
          </w:rPr>
          <w:t xml:space="preserve"> Rocklin 1979). VSS can be used in an entirely objective fashion, by finding maxima, but it can be viewed subjectively as well</w:t>
        </w:r>
        <w:r>
          <w:rPr>
            <w:rFonts w:ascii="Arial" w:hAnsi="Arial" w:cs="Arial"/>
            <w:sz w:val="24"/>
            <w:szCs w:val="24"/>
          </w:rPr>
          <w:t>, like a s</w:t>
        </w:r>
        <w:r w:rsidRPr="003E0D7F">
          <w:rPr>
            <w:rFonts w:ascii="Arial" w:hAnsi="Arial" w:cs="Arial"/>
            <w:sz w:val="24"/>
            <w:szCs w:val="24"/>
          </w:rPr>
          <w:t>cree plot. However, VSS is best at identifying simple structures (i.e. those with a single-level</w:t>
        </w:r>
        <w:r>
          <w:rPr>
            <w:rFonts w:ascii="Arial" w:hAnsi="Arial" w:cs="Arial"/>
            <w:sz w:val="24"/>
            <w:szCs w:val="24"/>
          </w:rPr>
          <w:t xml:space="preserve"> of</w:t>
        </w:r>
        <w:r w:rsidRPr="003E0D7F">
          <w:rPr>
            <w:rFonts w:ascii="Arial" w:hAnsi="Arial" w:cs="Arial"/>
            <w:sz w:val="24"/>
            <w:szCs w:val="24"/>
          </w:rPr>
          <w:t xml:space="preserve"> factors); it is probably not appropriate if the complexities of some items are greater than two (</w:t>
        </w:r>
        <w:proofErr w:type="spellStart"/>
        <w:r w:rsidRPr="003E0D7F">
          <w:rPr>
            <w:rFonts w:ascii="Arial" w:hAnsi="Arial" w:cs="Arial"/>
            <w:sz w:val="24"/>
            <w:szCs w:val="24"/>
          </w:rPr>
          <w:t>Revelle</w:t>
        </w:r>
        <w:proofErr w:type="spellEnd"/>
        <w:r w:rsidRPr="003E0D7F">
          <w:rPr>
            <w:rFonts w:ascii="Arial" w:hAnsi="Arial" w:cs="Arial"/>
            <w:sz w:val="24"/>
            <w:szCs w:val="24"/>
          </w:rPr>
          <w:t xml:space="preserve"> 2015), and to the best of our knowledge it has not been compared to alternative modern methods in simulation studies (Courtney 2013).</w:t>
        </w:r>
      </w:ins>
    </w:p>
    <w:p w14:paraId="5B9CDD17" w14:textId="22C484ED" w:rsidR="001216A1" w:rsidRDefault="004B1649">
      <w:pPr>
        <w:spacing w:after="0" w:line="480" w:lineRule="auto"/>
        <w:ind w:firstLine="720"/>
        <w:rPr>
          <w:ins w:id="393" w:author="Blake Morton" w:date="2016-08-03T21:46:00Z"/>
          <w:rFonts w:ascii="Arial" w:hAnsi="Arial" w:cs="Arial"/>
          <w:sz w:val="24"/>
          <w:szCs w:val="24"/>
        </w:rPr>
        <w:pPrChange w:id="394" w:author="Blake Morton" w:date="2016-08-03T21:46:00Z">
          <w:pPr>
            <w:spacing w:after="0" w:line="480" w:lineRule="auto"/>
          </w:pPr>
        </w:pPrChange>
      </w:pPr>
      <w:ins w:id="395" w:author="Blake Morton" w:date="2016-08-03T18:43:00Z">
        <w:r w:rsidRPr="003E0D7F">
          <w:rPr>
            <w:rFonts w:ascii="Arial" w:hAnsi="Arial" w:cs="Arial"/>
            <w:sz w:val="24"/>
            <w:szCs w:val="24"/>
          </w:rPr>
          <w:t xml:space="preserve">PA is unique in that it has survived and been improved upon since </w:t>
        </w:r>
        <w:r>
          <w:rPr>
            <w:rFonts w:ascii="Arial" w:hAnsi="Arial" w:cs="Arial"/>
            <w:sz w:val="24"/>
            <w:szCs w:val="24"/>
          </w:rPr>
          <w:t>it was first developed</w:t>
        </w:r>
        <w:r w:rsidRPr="003E0D7F">
          <w:rPr>
            <w:rFonts w:ascii="Arial" w:hAnsi="Arial" w:cs="Arial"/>
            <w:sz w:val="24"/>
            <w:szCs w:val="24"/>
          </w:rPr>
          <w:t xml:space="preserve"> (Horn 1965), and therefore remains unambiguously one of the best tests available</w:t>
        </w:r>
        <w:r>
          <w:rPr>
            <w:rFonts w:ascii="Arial" w:hAnsi="Arial" w:cs="Arial"/>
            <w:sz w:val="24"/>
            <w:szCs w:val="24"/>
          </w:rPr>
          <w:t xml:space="preserve"> for component/factor extraction</w:t>
        </w:r>
        <w:r w:rsidRPr="003E0D7F">
          <w:rPr>
            <w:rFonts w:ascii="Arial" w:hAnsi="Arial" w:cs="Arial"/>
            <w:sz w:val="24"/>
            <w:szCs w:val="24"/>
          </w:rPr>
          <w:t xml:space="preserve">. PA is a procedure based on generating random eigenvalues that “parallel” the observed data in terms of sample size and the </w:t>
        </w:r>
        <w:r w:rsidRPr="003E0D7F">
          <w:rPr>
            <w:rFonts w:ascii="Arial" w:hAnsi="Arial" w:cs="Arial"/>
            <w:sz w:val="24"/>
            <w:szCs w:val="24"/>
          </w:rPr>
          <w:lastRenderedPageBreak/>
          <w:t xml:space="preserve">number of variables (Zwick and </w:t>
        </w:r>
        <w:proofErr w:type="spellStart"/>
        <w:r w:rsidRPr="003E0D7F">
          <w:rPr>
            <w:rFonts w:ascii="Arial" w:hAnsi="Arial" w:cs="Arial"/>
            <w:sz w:val="24"/>
            <w:szCs w:val="24"/>
          </w:rPr>
          <w:t>Velicer</w:t>
        </w:r>
        <w:proofErr w:type="spellEnd"/>
        <w:r w:rsidRPr="003E0D7F">
          <w:rPr>
            <w:rFonts w:ascii="Arial" w:hAnsi="Arial" w:cs="Arial"/>
            <w:sz w:val="24"/>
            <w:szCs w:val="24"/>
          </w:rPr>
          <w:t xml:space="preserve"> 1986). A component/factor is retained if its eigenvalue is greater than the 95</w:t>
        </w:r>
        <w:r w:rsidRPr="003E0D7F">
          <w:rPr>
            <w:rFonts w:ascii="Arial" w:hAnsi="Arial" w:cs="Arial"/>
            <w:sz w:val="24"/>
            <w:szCs w:val="24"/>
            <w:vertAlign w:val="superscript"/>
          </w:rPr>
          <w:t>th</w:t>
        </w:r>
        <w:r w:rsidRPr="003E0D7F">
          <w:rPr>
            <w:rFonts w:ascii="Arial" w:hAnsi="Arial" w:cs="Arial"/>
            <w:sz w:val="24"/>
            <w:szCs w:val="24"/>
          </w:rPr>
          <w:t xml:space="preserve"> percentile of the distribution of eigenvalues generated from the random data (Horn 1965). This technique improves </w:t>
        </w:r>
        <w:r>
          <w:rPr>
            <w:rFonts w:ascii="Arial" w:hAnsi="Arial" w:cs="Arial"/>
            <w:sz w:val="24"/>
            <w:szCs w:val="24"/>
          </w:rPr>
          <w:t>upon</w:t>
        </w:r>
        <w:r w:rsidRPr="003E0D7F">
          <w:rPr>
            <w:rFonts w:ascii="Arial" w:hAnsi="Arial" w:cs="Arial"/>
            <w:sz w:val="24"/>
            <w:szCs w:val="24"/>
          </w:rPr>
          <w:t xml:space="preserve"> most other methods</w:t>
        </w:r>
        <w:r>
          <w:rPr>
            <w:rFonts w:ascii="Arial" w:hAnsi="Arial" w:cs="Arial"/>
            <w:sz w:val="24"/>
            <w:szCs w:val="24"/>
          </w:rPr>
          <w:t>, both subjective (e.g. s</w:t>
        </w:r>
        <w:r w:rsidRPr="003E0D7F">
          <w:rPr>
            <w:rFonts w:ascii="Arial" w:hAnsi="Arial" w:cs="Arial"/>
            <w:sz w:val="24"/>
            <w:szCs w:val="24"/>
          </w:rPr>
          <w:t xml:space="preserve">cree test) and objective (e.g. empirical BIC, Complexity), by taking into account sampling error, which is left </w:t>
        </w:r>
        <w:proofErr w:type="spellStart"/>
        <w:r w:rsidRPr="003E0D7F">
          <w:rPr>
            <w:rFonts w:ascii="Arial" w:hAnsi="Arial" w:cs="Arial"/>
            <w:sz w:val="24"/>
            <w:szCs w:val="24"/>
          </w:rPr>
          <w:t>unpartitioned</w:t>
        </w:r>
        <w:proofErr w:type="spellEnd"/>
        <w:r w:rsidRPr="003E0D7F">
          <w:rPr>
            <w:rFonts w:ascii="Arial" w:hAnsi="Arial" w:cs="Arial"/>
            <w:sz w:val="24"/>
            <w:szCs w:val="24"/>
          </w:rPr>
          <w:t xml:space="preserve"> from total va</w:t>
        </w:r>
        <w:r>
          <w:rPr>
            <w:rFonts w:ascii="Arial" w:hAnsi="Arial" w:cs="Arial"/>
            <w:sz w:val="24"/>
            <w:szCs w:val="24"/>
          </w:rPr>
          <w:t>riance in other methods (Horn 1965). PA is not arbitrary: the “parallel” data it generates can be resampled from the empirical data themselves, and the technique is robust. Both resampled and simulated parallel data do not yield substantively different results (</w:t>
        </w:r>
        <w:proofErr w:type="spellStart"/>
        <w:r>
          <w:rPr>
            <w:rFonts w:ascii="Arial" w:hAnsi="Arial" w:cs="Arial"/>
            <w:sz w:val="24"/>
            <w:szCs w:val="24"/>
          </w:rPr>
          <w:t>Revelle</w:t>
        </w:r>
        <w:proofErr w:type="spellEnd"/>
        <w:r>
          <w:rPr>
            <w:rFonts w:ascii="Arial" w:hAnsi="Arial" w:cs="Arial"/>
            <w:sz w:val="24"/>
            <w:szCs w:val="24"/>
          </w:rPr>
          <w:t xml:space="preserve"> 2015). Moreover, PA is flexible, having been modified and improved upon since its conception, and is capable of assessing factor and component structures, as well as both ratio and ordinal data (</w:t>
        </w:r>
        <w:proofErr w:type="spellStart"/>
        <w:r>
          <w:rPr>
            <w:rFonts w:ascii="Arial" w:hAnsi="Arial" w:cs="Arial"/>
            <w:sz w:val="24"/>
            <w:szCs w:val="24"/>
          </w:rPr>
          <w:t>Garrido</w:t>
        </w:r>
        <w:proofErr w:type="spellEnd"/>
        <w:r>
          <w:rPr>
            <w:rFonts w:ascii="Arial" w:hAnsi="Arial" w:cs="Arial"/>
            <w:sz w:val="24"/>
            <w:szCs w:val="24"/>
          </w:rPr>
          <w:t xml:space="preserve"> et al. 2012). Finally, PA is noteworthy when contrasted with other, modern factor number tests because unlike even the best alternatives, e.g. Comparison Data (</w:t>
        </w:r>
        <w:proofErr w:type="spellStart"/>
        <w:r>
          <w:rPr>
            <w:rFonts w:ascii="Arial" w:hAnsi="Arial" w:cs="Arial"/>
            <w:sz w:val="24"/>
            <w:szCs w:val="24"/>
          </w:rPr>
          <w:t>Ruscio</w:t>
        </w:r>
        <w:proofErr w:type="spellEnd"/>
        <w:r>
          <w:rPr>
            <w:rFonts w:ascii="Arial" w:hAnsi="Arial" w:cs="Arial"/>
            <w:sz w:val="24"/>
            <w:szCs w:val="24"/>
          </w:rPr>
          <w:t xml:space="preserve"> and Roche 2012), it is completely unbiased (cf. Courtney 2013, Table 1).</w:t>
        </w:r>
      </w:ins>
      <w:ins w:id="396" w:author="Blake Morton" w:date="2016-08-03T20:42:00Z">
        <w:r w:rsidR="000C529B" w:rsidRPr="000C529B">
          <w:rPr>
            <w:rFonts w:ascii="Arial" w:hAnsi="Arial" w:cs="Arial"/>
            <w:sz w:val="24"/>
            <w:szCs w:val="24"/>
          </w:rPr>
          <w:t xml:space="preserve"> </w:t>
        </w:r>
      </w:ins>
    </w:p>
    <w:p w14:paraId="7875FB83" w14:textId="454E27EF" w:rsidR="00971E9A" w:rsidRDefault="001216A1">
      <w:pPr>
        <w:autoSpaceDE w:val="0"/>
        <w:autoSpaceDN w:val="0"/>
        <w:adjustRightInd w:val="0"/>
        <w:spacing w:after="0" w:line="480" w:lineRule="auto"/>
        <w:ind w:firstLine="720"/>
        <w:rPr>
          <w:ins w:id="397" w:author="ALTSCHUL Drew" w:date="2016-09-07T14:30:00Z"/>
          <w:rFonts w:ascii="Arial" w:hAnsi="Arial" w:cs="Arial"/>
          <w:sz w:val="24"/>
          <w:szCs w:val="24"/>
        </w:rPr>
        <w:pPrChange w:id="398" w:author="Blake Morton" w:date="2016-08-03T21:47:00Z">
          <w:pPr>
            <w:spacing w:after="0" w:line="480" w:lineRule="auto"/>
          </w:pPr>
        </w:pPrChange>
      </w:pPr>
      <w:ins w:id="399" w:author="Blake Morton" w:date="2016-08-03T21:46:00Z">
        <w:r>
          <w:rPr>
            <w:rFonts w:ascii="Arial" w:hAnsi="Arial" w:cs="Arial"/>
            <w:sz w:val="24"/>
            <w:szCs w:val="24"/>
          </w:rPr>
          <w:t>All methods of course have their drawbacks (</w:t>
        </w:r>
        <w:proofErr w:type="spellStart"/>
        <w:r>
          <w:rPr>
            <w:rFonts w:ascii="Arial" w:hAnsi="Arial" w:cs="Arial"/>
            <w:sz w:val="24"/>
            <w:szCs w:val="24"/>
          </w:rPr>
          <w:t>Ruscio</w:t>
        </w:r>
        <w:proofErr w:type="spellEnd"/>
        <w:r>
          <w:rPr>
            <w:rFonts w:ascii="Arial" w:hAnsi="Arial" w:cs="Arial"/>
            <w:sz w:val="24"/>
            <w:szCs w:val="24"/>
          </w:rPr>
          <w:t xml:space="preserve"> and Roche 2012)</w:t>
        </w:r>
      </w:ins>
      <w:ins w:id="400" w:author="ALTSCHUL Drew" w:date="2016-09-07T15:08:00Z">
        <w:r w:rsidR="009E477F">
          <w:rPr>
            <w:rFonts w:ascii="Arial" w:hAnsi="Arial" w:cs="Arial"/>
            <w:sz w:val="24"/>
            <w:szCs w:val="24"/>
          </w:rPr>
          <w:t>; there is no “one size fits” all approach</w:t>
        </w:r>
      </w:ins>
      <w:ins w:id="401" w:author="ALTSCHUL Drew" w:date="2016-09-07T15:10:00Z">
        <w:r w:rsidR="009E477F">
          <w:rPr>
            <w:rFonts w:ascii="Arial" w:hAnsi="Arial" w:cs="Arial"/>
            <w:sz w:val="24"/>
            <w:szCs w:val="24"/>
          </w:rPr>
          <w:t>.</w:t>
        </w:r>
      </w:ins>
      <w:ins w:id="402" w:author="ALTSCHUL Drew" w:date="2016-09-07T15:11:00Z">
        <w:r w:rsidR="009E477F">
          <w:rPr>
            <w:rFonts w:ascii="Arial" w:hAnsi="Arial" w:cs="Arial"/>
            <w:sz w:val="24"/>
            <w:szCs w:val="24"/>
          </w:rPr>
          <w:t xml:space="preserve"> E</w:t>
        </w:r>
      </w:ins>
      <w:ins w:id="403" w:author="ALTSCHUL Drew" w:date="2016-09-07T15:08:00Z">
        <w:r w:rsidR="009E477F">
          <w:rPr>
            <w:rFonts w:ascii="Arial" w:hAnsi="Arial" w:cs="Arial"/>
            <w:sz w:val="24"/>
            <w:szCs w:val="24"/>
          </w:rPr>
          <w:t>ven if some</w:t>
        </w:r>
      </w:ins>
      <w:ins w:id="404" w:author="ALTSCHUL Drew" w:date="2016-09-07T15:09:00Z">
        <w:r w:rsidR="009E477F">
          <w:rPr>
            <w:rFonts w:ascii="Arial" w:hAnsi="Arial" w:cs="Arial"/>
            <w:sz w:val="24"/>
            <w:szCs w:val="24"/>
          </w:rPr>
          <w:t xml:space="preserve"> methods are demonstrably more accurate than others, e.g. PA</w:t>
        </w:r>
      </w:ins>
      <w:ins w:id="405" w:author="ALTSCHUL Drew" w:date="2016-09-07T15:10:00Z">
        <w:r w:rsidR="009E477F">
          <w:rPr>
            <w:rFonts w:ascii="Arial" w:hAnsi="Arial" w:cs="Arial"/>
            <w:sz w:val="24"/>
            <w:szCs w:val="24"/>
          </w:rPr>
          <w:t xml:space="preserve"> vs. Kaiser’s criterion</w:t>
        </w:r>
      </w:ins>
      <w:ins w:id="406" w:author="ALTSCHUL Drew" w:date="2016-09-07T15:11:00Z">
        <w:r w:rsidR="009E477F">
          <w:rPr>
            <w:rFonts w:ascii="Arial" w:hAnsi="Arial" w:cs="Arial"/>
            <w:sz w:val="24"/>
            <w:szCs w:val="24"/>
          </w:rPr>
          <w:t xml:space="preserve">, few datasets will </w:t>
        </w:r>
      </w:ins>
      <w:ins w:id="407" w:author="ALTSCHUL Drew" w:date="2016-09-07T15:12:00Z">
        <w:r w:rsidR="009E477F">
          <w:rPr>
            <w:rFonts w:ascii="Arial" w:hAnsi="Arial" w:cs="Arial"/>
            <w:sz w:val="24"/>
            <w:szCs w:val="24"/>
          </w:rPr>
          <w:t>produce</w:t>
        </w:r>
      </w:ins>
      <w:ins w:id="408" w:author="ALTSCHUL Drew" w:date="2016-09-07T15:11:00Z">
        <w:r w:rsidR="009E477F">
          <w:rPr>
            <w:rFonts w:ascii="Arial" w:hAnsi="Arial" w:cs="Arial"/>
            <w:sz w:val="24"/>
            <w:szCs w:val="24"/>
          </w:rPr>
          <w:t xml:space="preserve"> an immediate and clear solution</w:t>
        </w:r>
      </w:ins>
      <w:ins w:id="409" w:author="ALTSCHUL Drew" w:date="2016-09-07T15:12:00Z">
        <w:r w:rsidR="009E477F">
          <w:rPr>
            <w:rFonts w:ascii="Arial" w:hAnsi="Arial" w:cs="Arial"/>
            <w:sz w:val="24"/>
            <w:szCs w:val="24"/>
          </w:rPr>
          <w:t xml:space="preserve">. </w:t>
        </w:r>
      </w:ins>
      <w:ins w:id="410" w:author="Blake Morton" w:date="2016-08-03T21:49:00Z">
        <w:r w:rsidR="00CA2794">
          <w:rPr>
            <w:rFonts w:ascii="Arial" w:hAnsi="Arial" w:cs="Arial"/>
            <w:sz w:val="24"/>
            <w:szCs w:val="24"/>
          </w:rPr>
          <w:t>Therefore</w:t>
        </w:r>
      </w:ins>
      <w:ins w:id="411" w:author="Blake Morton" w:date="2016-08-03T21:48:00Z">
        <w:r w:rsidR="00CA2794">
          <w:rPr>
            <w:rFonts w:ascii="Arial" w:hAnsi="Arial" w:cs="Arial"/>
            <w:sz w:val="24"/>
            <w:szCs w:val="24"/>
          </w:rPr>
          <w:t>,</w:t>
        </w:r>
      </w:ins>
      <w:ins w:id="412" w:author="Blake Morton" w:date="2016-08-03T21:46:00Z">
        <w:r>
          <w:rPr>
            <w:rFonts w:ascii="Arial" w:hAnsi="Arial" w:cs="Arial"/>
            <w:sz w:val="24"/>
            <w:szCs w:val="24"/>
          </w:rPr>
          <w:t xml:space="preserve"> </w:t>
        </w:r>
      </w:ins>
      <w:ins w:id="413" w:author="ALTSCHUL Drew" w:date="2016-09-07T15:09:00Z">
        <w:r w:rsidR="009E477F">
          <w:rPr>
            <w:rFonts w:ascii="Arial" w:hAnsi="Arial" w:cs="Arial"/>
            <w:sz w:val="24"/>
            <w:szCs w:val="24"/>
          </w:rPr>
          <w:t xml:space="preserve">it is paramount that </w:t>
        </w:r>
      </w:ins>
      <w:ins w:id="414" w:author="Blake Morton" w:date="2016-08-03T20:42:00Z">
        <w:r>
          <w:rPr>
            <w:rFonts w:ascii="Arial" w:hAnsi="Arial" w:cs="Arial"/>
            <w:sz w:val="24"/>
            <w:szCs w:val="24"/>
          </w:rPr>
          <w:t>n</w:t>
        </w:r>
        <w:r w:rsidR="000C529B">
          <w:rPr>
            <w:rFonts w:ascii="Arial" w:hAnsi="Arial" w:cs="Arial"/>
            <w:sz w:val="24"/>
            <w:szCs w:val="24"/>
          </w:rPr>
          <w:t xml:space="preserve">o single </w:t>
        </w:r>
      </w:ins>
      <w:ins w:id="415" w:author="Blake Morton" w:date="2016-08-03T21:47:00Z">
        <w:r>
          <w:rPr>
            <w:rFonts w:ascii="Arial" w:hAnsi="Arial" w:cs="Arial"/>
            <w:sz w:val="24"/>
            <w:szCs w:val="24"/>
          </w:rPr>
          <w:t xml:space="preserve">automated </w:t>
        </w:r>
      </w:ins>
      <w:ins w:id="416" w:author="Blake Morton" w:date="2016-08-03T20:42:00Z">
        <w:r w:rsidR="000C529B">
          <w:rPr>
            <w:rFonts w:ascii="Arial" w:hAnsi="Arial" w:cs="Arial"/>
            <w:sz w:val="24"/>
            <w:szCs w:val="24"/>
          </w:rPr>
          <w:t xml:space="preserve">extraction test </w:t>
        </w:r>
      </w:ins>
      <w:ins w:id="417" w:author="Blake Morton" w:date="2016-08-03T21:50:00Z">
        <w:r w:rsidR="00CA2794">
          <w:rPr>
            <w:rFonts w:ascii="Arial" w:hAnsi="Arial" w:cs="Arial"/>
            <w:sz w:val="24"/>
            <w:szCs w:val="24"/>
          </w:rPr>
          <w:t xml:space="preserve">should </w:t>
        </w:r>
      </w:ins>
      <w:ins w:id="418" w:author="Blake Morton" w:date="2016-08-03T20:42:00Z">
        <w:r w:rsidR="000C529B">
          <w:rPr>
            <w:rFonts w:ascii="Arial" w:hAnsi="Arial" w:cs="Arial"/>
            <w:sz w:val="24"/>
            <w:szCs w:val="24"/>
          </w:rPr>
          <w:t xml:space="preserve">be used as the sole method to determine how many components/factors to extract from a data reduction analysis. </w:t>
        </w:r>
        <w:del w:id="419" w:author="ALTSCHUL Drew" w:date="2016-09-07T15:12:00Z">
          <w:r w:rsidR="000C529B" w:rsidDel="009E477F">
            <w:rPr>
              <w:rFonts w:ascii="Arial" w:hAnsi="Arial" w:cs="Arial"/>
              <w:sz w:val="24"/>
              <w:szCs w:val="24"/>
            </w:rPr>
            <w:delText xml:space="preserve">This is predominately because few datasets yield an immediate and clear solution. </w:delText>
          </w:r>
        </w:del>
        <w:r w:rsidR="000C529B">
          <w:rPr>
            <w:rFonts w:ascii="Arial" w:hAnsi="Arial" w:cs="Arial"/>
            <w:sz w:val="24"/>
            <w:szCs w:val="24"/>
          </w:rPr>
          <w:t>Ideally, multiple</w:t>
        </w:r>
      </w:ins>
      <w:ins w:id="420" w:author="Blake Morton" w:date="2016-08-03T21:47:00Z">
        <w:r>
          <w:rPr>
            <w:rFonts w:ascii="Arial" w:hAnsi="Arial" w:cs="Arial"/>
            <w:sz w:val="24"/>
            <w:szCs w:val="24"/>
          </w:rPr>
          <w:t xml:space="preserve"> automated</w:t>
        </w:r>
      </w:ins>
      <w:ins w:id="421" w:author="Blake Morton" w:date="2016-08-03T20:42:00Z">
        <w:r w:rsidR="000C529B">
          <w:rPr>
            <w:rFonts w:ascii="Arial" w:hAnsi="Arial" w:cs="Arial"/>
            <w:sz w:val="24"/>
            <w:szCs w:val="24"/>
          </w:rPr>
          <w:t xml:space="preserve"> tests should be implemented and compared</w:t>
        </w:r>
      </w:ins>
      <w:ins w:id="422" w:author="ALTSCHUL Drew" w:date="2016-09-07T14:27:00Z">
        <w:r w:rsidR="009464A2">
          <w:rPr>
            <w:rFonts w:ascii="Arial" w:hAnsi="Arial" w:cs="Arial"/>
            <w:sz w:val="24"/>
            <w:szCs w:val="24"/>
          </w:rPr>
          <w:t>.</w:t>
        </w:r>
      </w:ins>
      <w:ins w:id="423" w:author="ALTSCHUL Drew" w:date="2016-09-07T14:28:00Z">
        <w:r w:rsidR="009464A2">
          <w:rPr>
            <w:rFonts w:ascii="Arial" w:hAnsi="Arial" w:cs="Arial"/>
            <w:sz w:val="24"/>
            <w:szCs w:val="24"/>
          </w:rPr>
          <w:t xml:space="preserve"> </w:t>
        </w:r>
      </w:ins>
      <w:ins w:id="424" w:author="ALTSCHUL Drew" w:date="2016-09-07T14:30:00Z">
        <w:r w:rsidR="00971E9A">
          <w:rPr>
            <w:rFonts w:ascii="Arial" w:hAnsi="Arial" w:cs="Arial"/>
            <w:sz w:val="24"/>
            <w:szCs w:val="24"/>
          </w:rPr>
          <w:t xml:space="preserve">If multiple tests agree on the same number of components/factors to extract, then researchers can be confident with their decisions about extraction (Gorsuch 1983). </w:t>
        </w:r>
      </w:ins>
    </w:p>
    <w:p w14:paraId="60B232E1" w14:textId="7FC0E696" w:rsidR="004B1649" w:rsidRPr="001E5F80" w:rsidRDefault="009464A2">
      <w:pPr>
        <w:autoSpaceDE w:val="0"/>
        <w:autoSpaceDN w:val="0"/>
        <w:adjustRightInd w:val="0"/>
        <w:spacing w:after="0" w:line="480" w:lineRule="auto"/>
        <w:ind w:firstLine="720"/>
        <w:rPr>
          <w:ins w:id="425" w:author="Blake Morton" w:date="2016-08-03T20:38:00Z"/>
          <w:rFonts w:ascii="Arial" w:hAnsi="Arial" w:cs="Arial"/>
          <w:sz w:val="24"/>
          <w:szCs w:val="24"/>
          <w:rPrChange w:id="426" w:author="ALTSCHUL Drew" w:date="2016-09-08T11:28:00Z">
            <w:rPr>
              <w:ins w:id="427" w:author="Blake Morton" w:date="2016-08-03T20:38:00Z"/>
              <w:rFonts w:ascii="Arial" w:hAnsi="Arial" w:cs="Arial"/>
              <w:i/>
              <w:sz w:val="24"/>
              <w:szCs w:val="24"/>
            </w:rPr>
          </w:rPrChange>
        </w:rPr>
        <w:pPrChange w:id="428" w:author="Blake Morton" w:date="2016-08-03T21:47:00Z">
          <w:pPr>
            <w:spacing w:after="0" w:line="480" w:lineRule="auto"/>
          </w:pPr>
        </w:pPrChange>
      </w:pPr>
      <w:ins w:id="429" w:author="ALTSCHUL Drew" w:date="2016-09-07T14:28:00Z">
        <w:r>
          <w:rPr>
            <w:rFonts w:ascii="Arial" w:hAnsi="Arial" w:cs="Arial"/>
            <w:sz w:val="24"/>
            <w:szCs w:val="24"/>
          </w:rPr>
          <w:lastRenderedPageBreak/>
          <w:t>Of the methods</w:t>
        </w:r>
      </w:ins>
      <w:ins w:id="430" w:author="ALTSCHUL Drew" w:date="2016-09-07T14:27:00Z">
        <w:r>
          <w:rPr>
            <w:rFonts w:ascii="Arial" w:hAnsi="Arial" w:cs="Arial"/>
            <w:sz w:val="24"/>
            <w:szCs w:val="24"/>
          </w:rPr>
          <w:t xml:space="preserve"> discussed, we recommend PA and BIC</w:t>
        </w:r>
      </w:ins>
      <w:ins w:id="431" w:author="ALTSCHUL Drew" w:date="2016-09-07T14:28:00Z">
        <w:r>
          <w:rPr>
            <w:rFonts w:ascii="Arial" w:hAnsi="Arial" w:cs="Arial"/>
            <w:sz w:val="24"/>
            <w:szCs w:val="24"/>
          </w:rPr>
          <w:t xml:space="preserve"> because of their strong performance under simulation (</w:t>
        </w:r>
        <w:proofErr w:type="spellStart"/>
        <w:r>
          <w:rPr>
            <w:rFonts w:ascii="Arial" w:hAnsi="Arial" w:cs="Arial"/>
            <w:sz w:val="24"/>
            <w:szCs w:val="24"/>
          </w:rPr>
          <w:t>Ruscio</w:t>
        </w:r>
        <w:proofErr w:type="spellEnd"/>
        <w:r>
          <w:rPr>
            <w:rFonts w:ascii="Arial" w:hAnsi="Arial" w:cs="Arial"/>
            <w:sz w:val="24"/>
            <w:szCs w:val="24"/>
          </w:rPr>
          <w:t xml:space="preserve"> and Roche 2012), but</w:t>
        </w:r>
      </w:ins>
      <w:ins w:id="432" w:author="ALTSCHUL Drew" w:date="2016-09-07T14:29:00Z">
        <w:r w:rsidR="00971E9A">
          <w:rPr>
            <w:rFonts w:ascii="Arial" w:hAnsi="Arial" w:cs="Arial"/>
            <w:sz w:val="24"/>
            <w:szCs w:val="24"/>
          </w:rPr>
          <w:t xml:space="preserve"> novel</w:t>
        </w:r>
        <w:r>
          <w:rPr>
            <w:rFonts w:ascii="Arial" w:hAnsi="Arial" w:cs="Arial"/>
            <w:sz w:val="24"/>
            <w:szCs w:val="24"/>
          </w:rPr>
          <w:t xml:space="preserve"> methods are being developed with surprising frequency, and</w:t>
        </w:r>
      </w:ins>
      <w:ins w:id="433" w:author="ALTSCHUL Drew" w:date="2016-09-07T14:28:00Z">
        <w:r>
          <w:rPr>
            <w:rFonts w:ascii="Arial" w:hAnsi="Arial" w:cs="Arial"/>
            <w:sz w:val="24"/>
            <w:szCs w:val="24"/>
          </w:rPr>
          <w:t xml:space="preserve"> we encourage readers to explore </w:t>
        </w:r>
      </w:ins>
      <w:ins w:id="434" w:author="ALTSCHUL Drew" w:date="2016-09-07T14:29:00Z">
        <w:r w:rsidR="00971E9A">
          <w:rPr>
            <w:rFonts w:ascii="Arial" w:hAnsi="Arial" w:cs="Arial"/>
            <w:sz w:val="24"/>
            <w:szCs w:val="24"/>
          </w:rPr>
          <w:t>the</w:t>
        </w:r>
      </w:ins>
      <w:ins w:id="435" w:author="ALTSCHUL Drew" w:date="2016-09-07T14:30:00Z">
        <w:r w:rsidR="00971E9A">
          <w:rPr>
            <w:rFonts w:ascii="Arial" w:hAnsi="Arial" w:cs="Arial"/>
            <w:sz w:val="24"/>
            <w:szCs w:val="24"/>
          </w:rPr>
          <w:t xml:space="preserve"> </w:t>
        </w:r>
      </w:ins>
      <w:ins w:id="436" w:author="ALTSCHUL Drew" w:date="2016-09-07T14:29:00Z">
        <w:r w:rsidR="00971E9A">
          <w:rPr>
            <w:rFonts w:ascii="Arial" w:hAnsi="Arial" w:cs="Arial"/>
            <w:sz w:val="24"/>
            <w:szCs w:val="24"/>
          </w:rPr>
          <w:t>literature</w:t>
        </w:r>
      </w:ins>
      <w:ins w:id="437" w:author="ALTSCHUL Drew" w:date="2016-09-07T14:30:00Z">
        <w:r w:rsidR="00971E9A">
          <w:rPr>
            <w:rFonts w:ascii="Arial" w:hAnsi="Arial" w:cs="Arial"/>
            <w:sz w:val="24"/>
            <w:szCs w:val="24"/>
          </w:rPr>
          <w:t xml:space="preserve"> for newly verified methods.</w:t>
        </w:r>
      </w:ins>
      <w:ins w:id="438" w:author="Blake Morton" w:date="2016-08-03T20:42:00Z">
        <w:del w:id="439" w:author="ALTSCHUL Drew" w:date="2016-09-08T11:28:00Z">
          <w:r w:rsidR="000C529B" w:rsidDel="001E5F80">
            <w:rPr>
              <w:rFonts w:ascii="Arial" w:hAnsi="Arial" w:cs="Arial"/>
              <w:sz w:val="24"/>
              <w:szCs w:val="24"/>
            </w:rPr>
            <w:delText xml:space="preserve">; </w:delText>
          </w:r>
        </w:del>
        <w:del w:id="440" w:author="ALTSCHUL Drew" w:date="2016-09-07T14:30:00Z">
          <w:r w:rsidR="000C529B" w:rsidDel="00971E9A">
            <w:rPr>
              <w:rFonts w:ascii="Arial" w:hAnsi="Arial" w:cs="Arial"/>
              <w:sz w:val="24"/>
              <w:szCs w:val="24"/>
            </w:rPr>
            <w:delText>if multiple tests agree on the same number of components/factors to extract, then researchers can be confident with their decisions about extraction</w:delText>
          </w:r>
          <w:r w:rsidR="00CA2794" w:rsidDel="00971E9A">
            <w:rPr>
              <w:rFonts w:ascii="Arial" w:hAnsi="Arial" w:cs="Arial"/>
              <w:sz w:val="24"/>
              <w:szCs w:val="24"/>
            </w:rPr>
            <w:delText xml:space="preserve"> (refs).</w:delText>
          </w:r>
        </w:del>
      </w:ins>
    </w:p>
    <w:p w14:paraId="5987CC83" w14:textId="02BF720F" w:rsidR="001216A1" w:rsidRPr="00E873E2" w:rsidRDefault="001216A1" w:rsidP="00E873E2">
      <w:pPr>
        <w:spacing w:after="0" w:line="480" w:lineRule="auto"/>
        <w:rPr>
          <w:ins w:id="441" w:author="Blake Morton" w:date="2016-08-03T18:43:00Z"/>
          <w:rFonts w:ascii="Arial" w:hAnsi="Arial" w:cs="Arial"/>
          <w:i/>
          <w:sz w:val="24"/>
          <w:szCs w:val="24"/>
          <w:rPrChange w:id="442" w:author="Blake Morton" w:date="2016-08-03T20:38:00Z">
            <w:rPr>
              <w:ins w:id="443" w:author="Blake Morton" w:date="2016-08-03T18:43:00Z"/>
              <w:rFonts w:ascii="Arial" w:hAnsi="Arial" w:cs="Arial"/>
              <w:sz w:val="24"/>
              <w:szCs w:val="24"/>
            </w:rPr>
          </w:rPrChange>
        </w:rPr>
      </w:pPr>
    </w:p>
    <w:p w14:paraId="32CDCC3F" w14:textId="19D43D79" w:rsidR="004B1649" w:rsidRPr="004B1649" w:rsidRDefault="004B1649" w:rsidP="004B1649">
      <w:pPr>
        <w:spacing w:after="0" w:line="480" w:lineRule="auto"/>
        <w:rPr>
          <w:ins w:id="444" w:author="Blake Morton" w:date="2016-08-03T18:43:00Z"/>
          <w:rFonts w:ascii="Arial" w:hAnsi="Arial" w:cs="Arial"/>
          <w:i/>
          <w:sz w:val="24"/>
          <w:szCs w:val="24"/>
          <w:rPrChange w:id="445" w:author="Blake Morton" w:date="2016-08-03T18:44:00Z">
            <w:rPr>
              <w:ins w:id="446" w:author="Blake Morton" w:date="2016-08-03T18:43:00Z"/>
              <w:rFonts w:ascii="Arial" w:hAnsi="Arial" w:cs="Arial"/>
              <w:sz w:val="24"/>
              <w:szCs w:val="24"/>
            </w:rPr>
          </w:rPrChange>
        </w:rPr>
      </w:pPr>
      <w:ins w:id="447" w:author="Blake Morton" w:date="2016-08-03T18:43:00Z">
        <w:r w:rsidRPr="004B1649">
          <w:rPr>
            <w:rFonts w:ascii="Arial" w:hAnsi="Arial" w:cs="Arial"/>
            <w:i/>
            <w:sz w:val="24"/>
            <w:szCs w:val="24"/>
            <w:rPrChange w:id="448" w:author="Blake Morton" w:date="2016-08-03T18:44:00Z">
              <w:rPr>
                <w:rFonts w:ascii="Arial" w:hAnsi="Arial" w:cs="Arial"/>
                <w:sz w:val="24"/>
                <w:szCs w:val="24"/>
              </w:rPr>
            </w:rPrChange>
          </w:rPr>
          <w:t>This study</w:t>
        </w:r>
      </w:ins>
    </w:p>
    <w:p w14:paraId="57FFCAC0" w14:textId="7AF2C0F7" w:rsidR="00E873E2" w:rsidRDefault="004B1649">
      <w:pPr>
        <w:autoSpaceDE w:val="0"/>
        <w:autoSpaceDN w:val="0"/>
        <w:adjustRightInd w:val="0"/>
        <w:spacing w:after="0" w:line="480" w:lineRule="auto"/>
        <w:ind w:firstLine="720"/>
        <w:rPr>
          <w:ins w:id="449" w:author="Blake Morton" w:date="2016-08-03T20:20:00Z"/>
          <w:rFonts w:ascii="Arial" w:hAnsi="Arial" w:cs="Arial"/>
          <w:sz w:val="24"/>
          <w:szCs w:val="24"/>
        </w:rPr>
        <w:pPrChange w:id="450" w:author="Blake Morton" w:date="2016-08-03T20:38:00Z">
          <w:pPr>
            <w:spacing w:after="0" w:line="480" w:lineRule="auto"/>
            <w:ind w:firstLine="720"/>
          </w:pPr>
        </w:pPrChange>
      </w:pPr>
      <w:ins w:id="451" w:author="Blake Morton" w:date="2016-08-03T18:51:00Z">
        <w:r w:rsidRPr="00866891">
          <w:rPr>
            <w:rFonts w:ascii="Arial" w:hAnsi="Arial" w:cs="Arial"/>
            <w:sz w:val="24"/>
            <w:szCs w:val="24"/>
          </w:rPr>
          <w:t>To date, most studies using data reduction analyses to describe the social relationship structure of animals have relied solely on Kaiser’s criterion (</w:t>
        </w:r>
        <w:proofErr w:type="spellStart"/>
        <w:r w:rsidRPr="00866891">
          <w:rPr>
            <w:rFonts w:ascii="Arial" w:hAnsi="Arial" w:cs="Arial"/>
            <w:sz w:val="24"/>
            <w:szCs w:val="24"/>
          </w:rPr>
          <w:t>Majolo</w:t>
        </w:r>
        <w:proofErr w:type="spellEnd"/>
        <w:r w:rsidRPr="00866891">
          <w:rPr>
            <w:rFonts w:ascii="Arial" w:hAnsi="Arial" w:cs="Arial"/>
            <w:sz w:val="24"/>
            <w:szCs w:val="24"/>
          </w:rPr>
          <w:t xml:space="preserve"> et al. 2010; McFarland and </w:t>
        </w:r>
        <w:proofErr w:type="spellStart"/>
        <w:r w:rsidRPr="00866891">
          <w:rPr>
            <w:rFonts w:ascii="Arial" w:hAnsi="Arial" w:cs="Arial"/>
            <w:sz w:val="24"/>
            <w:szCs w:val="24"/>
          </w:rPr>
          <w:t>Majolo</w:t>
        </w:r>
        <w:proofErr w:type="spellEnd"/>
        <w:r w:rsidRPr="00866891">
          <w:rPr>
            <w:rFonts w:ascii="Arial" w:hAnsi="Arial" w:cs="Arial"/>
            <w:sz w:val="24"/>
            <w:szCs w:val="24"/>
          </w:rPr>
          <w:t xml:space="preserve"> 2011; </w:t>
        </w:r>
        <w:proofErr w:type="spellStart"/>
        <w:r w:rsidRPr="00866891">
          <w:rPr>
            <w:rFonts w:ascii="Arial" w:hAnsi="Arial" w:cs="Arial"/>
            <w:sz w:val="24"/>
            <w:szCs w:val="24"/>
          </w:rPr>
          <w:t>Rebeccini</w:t>
        </w:r>
        <w:proofErr w:type="spellEnd"/>
        <w:r w:rsidRPr="00866891">
          <w:rPr>
            <w:rFonts w:ascii="Arial" w:hAnsi="Arial" w:cs="Arial"/>
            <w:sz w:val="24"/>
            <w:szCs w:val="24"/>
          </w:rPr>
          <w:t xml:space="preserve"> et al. 2011; Fraser et al. 2008; Fraser and </w:t>
        </w:r>
        <w:proofErr w:type="spellStart"/>
        <w:r w:rsidRPr="00866891">
          <w:rPr>
            <w:rFonts w:ascii="Arial" w:hAnsi="Arial" w:cs="Arial"/>
            <w:sz w:val="24"/>
            <w:szCs w:val="24"/>
          </w:rPr>
          <w:t>Bugnyar</w:t>
        </w:r>
        <w:proofErr w:type="spellEnd"/>
        <w:r w:rsidRPr="00866891">
          <w:rPr>
            <w:rFonts w:ascii="Arial" w:hAnsi="Arial" w:cs="Arial"/>
            <w:sz w:val="24"/>
            <w:szCs w:val="24"/>
          </w:rPr>
          <w:t xml:space="preserve"> 2010), with</w:t>
        </w:r>
        <w:r>
          <w:rPr>
            <w:rFonts w:ascii="Arial" w:hAnsi="Arial" w:cs="Arial"/>
            <w:sz w:val="24"/>
            <w:szCs w:val="24"/>
          </w:rPr>
          <w:t xml:space="preserve"> a handful of studies supplementing this technique with a </w:t>
        </w:r>
        <w:proofErr w:type="spellStart"/>
        <w:r>
          <w:rPr>
            <w:rFonts w:ascii="Arial" w:hAnsi="Arial" w:cs="Arial"/>
            <w:sz w:val="24"/>
            <w:szCs w:val="24"/>
          </w:rPr>
          <w:t>scree</w:t>
        </w:r>
        <w:proofErr w:type="spellEnd"/>
        <w:r>
          <w:rPr>
            <w:rFonts w:ascii="Arial" w:hAnsi="Arial" w:cs="Arial"/>
            <w:sz w:val="24"/>
            <w:szCs w:val="24"/>
          </w:rPr>
          <w:t xml:space="preserve"> test (</w:t>
        </w:r>
        <w:proofErr w:type="spellStart"/>
        <w:r w:rsidRPr="0078671B">
          <w:rPr>
            <w:rFonts w:ascii="Arial" w:hAnsi="Arial" w:cs="Arial"/>
            <w:sz w:val="24"/>
            <w:szCs w:val="24"/>
          </w:rPr>
          <w:t>Koski</w:t>
        </w:r>
        <w:proofErr w:type="spellEnd"/>
        <w:r w:rsidRPr="0078671B">
          <w:rPr>
            <w:rFonts w:ascii="Arial" w:hAnsi="Arial" w:cs="Arial"/>
            <w:sz w:val="24"/>
            <w:szCs w:val="24"/>
          </w:rPr>
          <w:t xml:space="preserve"> et al. 2012</w:t>
        </w:r>
        <w:r>
          <w:rPr>
            <w:rFonts w:ascii="Arial" w:hAnsi="Arial" w:cs="Arial"/>
            <w:sz w:val="24"/>
            <w:szCs w:val="24"/>
          </w:rPr>
          <w:t>). By contrast, all other extraction methods are rarely used (</w:t>
        </w:r>
      </w:ins>
      <w:ins w:id="452" w:author="Blake Morton" w:date="2016-08-03T20:01:00Z">
        <w:r w:rsidR="00697A3E">
          <w:rPr>
            <w:rFonts w:ascii="Arial" w:hAnsi="Arial" w:cs="Arial"/>
            <w:sz w:val="24"/>
            <w:szCs w:val="24"/>
          </w:rPr>
          <w:t xml:space="preserve">but see </w:t>
        </w:r>
      </w:ins>
      <w:ins w:id="453" w:author="Blake Morton" w:date="2016-08-03T18:51:00Z">
        <w:r>
          <w:rPr>
            <w:rFonts w:ascii="Arial" w:hAnsi="Arial" w:cs="Arial"/>
            <w:sz w:val="24"/>
            <w:szCs w:val="24"/>
          </w:rPr>
          <w:t xml:space="preserve">Morton et </w:t>
        </w:r>
        <w:r w:rsidR="004A43DE">
          <w:rPr>
            <w:rFonts w:ascii="Arial" w:hAnsi="Arial" w:cs="Arial"/>
            <w:sz w:val="24"/>
            <w:szCs w:val="24"/>
          </w:rPr>
          <w:t xml:space="preserve">al. 2015; Stevens et al. 2015). This </w:t>
        </w:r>
      </w:ins>
      <w:ins w:id="454" w:author="Blake Morton" w:date="2016-08-03T20:01:00Z">
        <w:r w:rsidR="00697A3E">
          <w:rPr>
            <w:rFonts w:ascii="Arial" w:hAnsi="Arial" w:cs="Arial"/>
            <w:sz w:val="24"/>
            <w:szCs w:val="24"/>
          </w:rPr>
          <w:t>is likely facilitated by the fact that popular statistical packages (e.g. SPSS) use Kaiser’s criterion and scree tests as the default method for determining component extraction.</w:t>
        </w:r>
      </w:ins>
      <w:ins w:id="455" w:author="Blake Morton" w:date="2016-08-03T20:20:00Z">
        <w:r w:rsidR="00946207">
          <w:rPr>
            <w:rFonts w:ascii="Arial" w:hAnsi="Arial" w:cs="Arial"/>
            <w:sz w:val="24"/>
            <w:szCs w:val="24"/>
          </w:rPr>
          <w:t xml:space="preserve"> </w:t>
        </w:r>
        <w:r w:rsidR="00670DF6">
          <w:rPr>
            <w:rFonts w:ascii="Arial" w:hAnsi="Arial" w:cs="Arial"/>
            <w:sz w:val="24"/>
            <w:szCs w:val="24"/>
          </w:rPr>
          <w:t>Stevens et al. (2015)</w:t>
        </w:r>
      </w:ins>
      <w:ins w:id="456" w:author="Blake Morton" w:date="2016-08-03T20:48:00Z">
        <w:r w:rsidR="00670DF6">
          <w:rPr>
            <w:rFonts w:ascii="Arial" w:hAnsi="Arial" w:cs="Arial"/>
            <w:sz w:val="24"/>
            <w:szCs w:val="24"/>
          </w:rPr>
          <w:t>, however,</w:t>
        </w:r>
      </w:ins>
      <w:ins w:id="457" w:author="Blake Morton" w:date="2016-08-03T20:20:00Z">
        <w:r w:rsidR="00670DF6">
          <w:rPr>
            <w:rFonts w:ascii="Arial" w:hAnsi="Arial" w:cs="Arial"/>
            <w:sz w:val="24"/>
            <w:szCs w:val="24"/>
          </w:rPr>
          <w:t xml:space="preserve"> </w:t>
        </w:r>
        <w:r w:rsidR="00946207">
          <w:rPr>
            <w:rFonts w:ascii="Arial" w:hAnsi="Arial" w:cs="Arial"/>
            <w:sz w:val="24"/>
            <w:szCs w:val="24"/>
          </w:rPr>
          <w:t>compared Kaiser’s criterion to a parallel analysis to determine component extraction number, and found that the latter approach lead to a more conservative structure (2 vs. 3 components). Again, Kaiser’s criterion increases the risk of over-extraction compared to more automated tests, which in turn can lead researchers to make entirely different conclusions about their results.</w:t>
        </w:r>
      </w:ins>
    </w:p>
    <w:p w14:paraId="6C88C466" w14:textId="3216B101" w:rsidR="006A2748" w:rsidRDefault="00946207" w:rsidP="00E200E2">
      <w:pPr>
        <w:spacing w:after="0" w:line="480" w:lineRule="auto"/>
        <w:ind w:firstLine="720"/>
        <w:rPr>
          <w:ins w:id="458" w:author="Blake Morton" w:date="2016-08-04T01:42:00Z"/>
          <w:rFonts w:ascii="Arial" w:hAnsi="Arial" w:cs="Arial"/>
          <w:sz w:val="24"/>
          <w:szCs w:val="24"/>
        </w:rPr>
      </w:pPr>
      <w:ins w:id="459" w:author="Blake Morton" w:date="2016-08-03T20:21:00Z">
        <w:r>
          <w:rPr>
            <w:rFonts w:ascii="Arial" w:hAnsi="Arial" w:cs="Arial"/>
            <w:sz w:val="24"/>
            <w:szCs w:val="24"/>
          </w:rPr>
          <w:t xml:space="preserve">To encourage the future use of more robust extraction techniques, we use </w:t>
        </w:r>
      </w:ins>
      <w:ins w:id="460" w:author="Blake Morton" w:date="2016-08-03T19:14:00Z">
        <w:r w:rsidR="00551752">
          <w:rPr>
            <w:rFonts w:ascii="Arial" w:hAnsi="Arial" w:cs="Arial"/>
            <w:sz w:val="24"/>
            <w:szCs w:val="24"/>
          </w:rPr>
          <w:t xml:space="preserve">data from a previous study </w:t>
        </w:r>
      </w:ins>
      <w:ins w:id="461" w:author="Blake Morton" w:date="2016-08-03T20:22:00Z">
        <w:r>
          <w:rPr>
            <w:rFonts w:ascii="Arial" w:hAnsi="Arial" w:cs="Arial"/>
            <w:sz w:val="24"/>
            <w:szCs w:val="24"/>
          </w:rPr>
          <w:t>of</w:t>
        </w:r>
      </w:ins>
      <w:ins w:id="462" w:author="Blake Morton" w:date="2016-08-03T19:14:00Z">
        <w:r w:rsidR="00551752">
          <w:rPr>
            <w:rFonts w:ascii="Arial" w:hAnsi="Arial" w:cs="Arial"/>
            <w:sz w:val="24"/>
            <w:szCs w:val="24"/>
          </w:rPr>
          <w:t xml:space="preserve"> brown capuchin monkeys (</w:t>
        </w:r>
        <w:proofErr w:type="spellStart"/>
        <w:r w:rsidR="00551752" w:rsidRPr="00D3731D">
          <w:rPr>
            <w:rFonts w:ascii="Arial" w:hAnsi="Arial" w:cs="Arial"/>
            <w:i/>
            <w:sz w:val="24"/>
            <w:szCs w:val="24"/>
          </w:rPr>
          <w:t>Sapajus</w:t>
        </w:r>
        <w:proofErr w:type="spellEnd"/>
        <w:r w:rsidR="00551752" w:rsidRPr="00D3731D">
          <w:rPr>
            <w:rFonts w:ascii="Arial" w:hAnsi="Arial" w:cs="Arial"/>
            <w:i/>
            <w:sz w:val="24"/>
            <w:szCs w:val="24"/>
          </w:rPr>
          <w:t xml:space="preserve"> sp.</w:t>
        </w:r>
        <w:r w:rsidR="00551752">
          <w:rPr>
            <w:rFonts w:ascii="Arial" w:hAnsi="Arial" w:cs="Arial"/>
            <w:sz w:val="24"/>
            <w:szCs w:val="24"/>
          </w:rPr>
          <w:t xml:space="preserve">) </w:t>
        </w:r>
      </w:ins>
      <w:ins w:id="463" w:author="Blake Morton" w:date="2016-08-03T20:22:00Z">
        <w:r>
          <w:rPr>
            <w:rFonts w:ascii="Arial" w:hAnsi="Arial" w:cs="Arial"/>
            <w:sz w:val="24"/>
            <w:szCs w:val="24"/>
          </w:rPr>
          <w:t xml:space="preserve">by Morton et al. (2015) </w:t>
        </w:r>
      </w:ins>
      <w:ins w:id="464" w:author="Blake Morton" w:date="2016-08-03T20:21:00Z">
        <w:r>
          <w:rPr>
            <w:rFonts w:ascii="Arial" w:hAnsi="Arial" w:cs="Arial"/>
            <w:sz w:val="24"/>
            <w:szCs w:val="24"/>
          </w:rPr>
          <w:t>to</w:t>
        </w:r>
      </w:ins>
      <w:ins w:id="465" w:author="Blake Morton" w:date="2016-08-03T19:06:00Z">
        <w:r w:rsidR="00551752">
          <w:rPr>
            <w:rFonts w:ascii="Arial" w:hAnsi="Arial" w:cs="Arial"/>
            <w:sz w:val="24"/>
            <w:szCs w:val="24"/>
          </w:rPr>
          <w:t xml:space="preserve"> compare how each of the six extraction methods (described above) can differentially affect the results, and thus interpretation, of social relationship structure. We </w:t>
        </w:r>
      </w:ins>
      <w:ins w:id="466" w:author="Blake Morton" w:date="2016-08-03T19:17:00Z">
        <w:r w:rsidR="008C6466">
          <w:rPr>
            <w:rFonts w:ascii="Arial" w:hAnsi="Arial" w:cs="Arial"/>
            <w:sz w:val="24"/>
            <w:szCs w:val="24"/>
          </w:rPr>
          <w:t xml:space="preserve">provide </w:t>
        </w:r>
      </w:ins>
      <w:ins w:id="467" w:author="Blake Morton" w:date="2016-08-03T19:18:00Z">
        <w:r w:rsidR="008C6466">
          <w:rPr>
            <w:rFonts w:ascii="Arial" w:hAnsi="Arial" w:cs="Arial"/>
            <w:sz w:val="24"/>
            <w:szCs w:val="24"/>
          </w:rPr>
          <w:lastRenderedPageBreak/>
          <w:t>instructions</w:t>
        </w:r>
      </w:ins>
      <w:ins w:id="468" w:author="Blake Morton" w:date="2016-08-03T19:17:00Z">
        <w:r w:rsidR="008C6466">
          <w:rPr>
            <w:rFonts w:ascii="Arial" w:hAnsi="Arial" w:cs="Arial"/>
            <w:sz w:val="24"/>
            <w:szCs w:val="24"/>
          </w:rPr>
          <w:t xml:space="preserve"> on how to </w:t>
        </w:r>
      </w:ins>
      <w:ins w:id="469" w:author="Blake Morton" w:date="2016-08-03T19:18:00Z">
        <w:r w:rsidR="008C6466">
          <w:rPr>
            <w:rFonts w:ascii="Arial" w:hAnsi="Arial" w:cs="Arial"/>
            <w:sz w:val="24"/>
            <w:szCs w:val="24"/>
          </w:rPr>
          <w:t>perform each</w:t>
        </w:r>
      </w:ins>
      <w:ins w:id="470" w:author="Blake Morton" w:date="2016-08-03T19:21:00Z">
        <w:r w:rsidR="00252A73">
          <w:rPr>
            <w:rFonts w:ascii="Arial" w:hAnsi="Arial" w:cs="Arial"/>
            <w:sz w:val="24"/>
            <w:szCs w:val="24"/>
          </w:rPr>
          <w:t xml:space="preserve"> of the </w:t>
        </w:r>
      </w:ins>
      <w:ins w:id="471" w:author="Blake Morton" w:date="2016-08-03T19:34:00Z">
        <w:r w:rsidR="00B27827">
          <w:rPr>
            <w:rFonts w:ascii="Arial" w:hAnsi="Arial" w:cs="Arial"/>
            <w:sz w:val="24"/>
            <w:szCs w:val="24"/>
          </w:rPr>
          <w:t>automated</w:t>
        </w:r>
      </w:ins>
      <w:ins w:id="472" w:author="Blake Morton" w:date="2016-08-03T19:18:00Z">
        <w:r w:rsidR="008C6466">
          <w:rPr>
            <w:rFonts w:ascii="Arial" w:hAnsi="Arial" w:cs="Arial"/>
            <w:sz w:val="24"/>
            <w:szCs w:val="24"/>
          </w:rPr>
          <w:t xml:space="preserve"> </w:t>
        </w:r>
      </w:ins>
      <w:ins w:id="473" w:author="Blake Morton" w:date="2016-08-03T19:21:00Z">
        <w:r w:rsidR="00252A73">
          <w:rPr>
            <w:rFonts w:ascii="Arial" w:hAnsi="Arial" w:cs="Arial"/>
            <w:sz w:val="24"/>
            <w:szCs w:val="24"/>
          </w:rPr>
          <w:t>extraction tests</w:t>
        </w:r>
      </w:ins>
      <w:ins w:id="474" w:author="Blake Morton" w:date="2016-08-03T19:18:00Z">
        <w:r w:rsidR="008C6466">
          <w:rPr>
            <w:rFonts w:ascii="Arial" w:hAnsi="Arial" w:cs="Arial"/>
            <w:sz w:val="24"/>
            <w:szCs w:val="24"/>
          </w:rPr>
          <w:t xml:space="preserve">, </w:t>
        </w:r>
      </w:ins>
      <w:ins w:id="475" w:author="Blake Morton" w:date="2016-08-03T19:21:00Z">
        <w:r w:rsidR="00421CD2">
          <w:rPr>
            <w:rFonts w:ascii="Arial" w:hAnsi="Arial" w:cs="Arial"/>
            <w:sz w:val="24"/>
            <w:szCs w:val="24"/>
          </w:rPr>
          <w:t>and</w:t>
        </w:r>
      </w:ins>
      <w:ins w:id="476" w:author="Blake Morton" w:date="2016-08-03T20:09:00Z">
        <w:r w:rsidR="004A43DE">
          <w:rPr>
            <w:rFonts w:ascii="Arial" w:hAnsi="Arial" w:cs="Arial"/>
            <w:sz w:val="24"/>
            <w:szCs w:val="24"/>
          </w:rPr>
          <w:t xml:space="preserve"> </w:t>
        </w:r>
      </w:ins>
      <w:ins w:id="477" w:author="Blake Morton" w:date="2016-08-03T20:10:00Z">
        <w:r w:rsidR="00421CD2">
          <w:rPr>
            <w:rFonts w:ascii="Arial" w:hAnsi="Arial" w:cs="Arial"/>
            <w:sz w:val="24"/>
            <w:szCs w:val="24"/>
          </w:rPr>
          <w:t>provide</w:t>
        </w:r>
      </w:ins>
      <w:ins w:id="478" w:author="Blake Morton" w:date="2016-08-03T19:21:00Z">
        <w:r w:rsidR="00252A73">
          <w:rPr>
            <w:rFonts w:ascii="Arial" w:hAnsi="Arial" w:cs="Arial"/>
            <w:sz w:val="24"/>
            <w:szCs w:val="24"/>
          </w:rPr>
          <w:t xml:space="preserve"> </w:t>
        </w:r>
      </w:ins>
      <w:ins w:id="479" w:author="Blake Morton" w:date="2016-08-03T19:06:00Z">
        <w:r w:rsidR="00551752">
          <w:rPr>
            <w:rFonts w:ascii="Arial" w:hAnsi="Arial" w:cs="Arial"/>
            <w:sz w:val="24"/>
            <w:szCs w:val="24"/>
          </w:rPr>
          <w:t xml:space="preserve">recommendations about </w:t>
        </w:r>
      </w:ins>
      <w:ins w:id="480" w:author="Blake Morton" w:date="2016-08-03T19:21:00Z">
        <w:r w:rsidR="00252A73">
          <w:rPr>
            <w:rFonts w:ascii="Arial" w:hAnsi="Arial" w:cs="Arial"/>
            <w:sz w:val="24"/>
            <w:szCs w:val="24"/>
          </w:rPr>
          <w:t>their use</w:t>
        </w:r>
      </w:ins>
      <w:ins w:id="481" w:author="Blake Morton" w:date="2016-08-03T19:06:00Z">
        <w:r w:rsidR="00551752">
          <w:rPr>
            <w:rFonts w:ascii="Arial" w:hAnsi="Arial" w:cs="Arial"/>
            <w:sz w:val="24"/>
            <w:szCs w:val="24"/>
          </w:rPr>
          <w:t>.</w:t>
        </w:r>
      </w:ins>
      <w:ins w:id="482" w:author="Blake Morton" w:date="2016-08-04T01:33:00Z">
        <w:r w:rsidR="00FA77CA">
          <w:rPr>
            <w:rFonts w:ascii="Arial" w:hAnsi="Arial" w:cs="Arial"/>
            <w:sz w:val="24"/>
            <w:szCs w:val="24"/>
          </w:rPr>
          <w:t xml:space="preserve"> </w:t>
        </w:r>
      </w:ins>
      <w:ins w:id="483" w:author="Blake Morton" w:date="2016-08-04T01:46:00Z">
        <w:r w:rsidR="00E200E2">
          <w:rPr>
            <w:rFonts w:ascii="Arial" w:hAnsi="Arial" w:cs="Arial"/>
            <w:sz w:val="24"/>
            <w:szCs w:val="24"/>
          </w:rPr>
          <w:t>A</w:t>
        </w:r>
        <w:r w:rsidR="00E200E2" w:rsidRPr="00252455">
          <w:rPr>
            <w:rFonts w:ascii="Arial" w:hAnsi="Arial" w:cs="Arial"/>
            <w:sz w:val="24"/>
            <w:szCs w:val="24"/>
          </w:rPr>
          <w:t xml:space="preserve">s initially described by Horn (1965), </w:t>
        </w:r>
        <w:r w:rsidR="00E200E2">
          <w:rPr>
            <w:rFonts w:ascii="Arial" w:hAnsi="Arial" w:cs="Arial"/>
            <w:sz w:val="24"/>
            <w:szCs w:val="24"/>
          </w:rPr>
          <w:t xml:space="preserve">parallel analysis </w:t>
        </w:r>
        <w:r w:rsidR="00E200E2" w:rsidRPr="00252455">
          <w:rPr>
            <w:rFonts w:ascii="Arial" w:hAnsi="Arial" w:cs="Arial"/>
            <w:sz w:val="24"/>
            <w:szCs w:val="24"/>
          </w:rPr>
          <w:t xml:space="preserve">is not appropriate for </w:t>
        </w:r>
        <w:r w:rsidR="00E200E2">
          <w:rPr>
            <w:rFonts w:ascii="Arial" w:hAnsi="Arial" w:cs="Arial"/>
            <w:sz w:val="24"/>
            <w:szCs w:val="24"/>
          </w:rPr>
          <w:t>FA</w:t>
        </w:r>
        <w:r w:rsidR="00E200E2" w:rsidRPr="00252455">
          <w:rPr>
            <w:rFonts w:ascii="Arial" w:hAnsi="Arial" w:cs="Arial"/>
            <w:sz w:val="24"/>
            <w:szCs w:val="24"/>
          </w:rPr>
          <w:t xml:space="preserve">, only PCA. FA and PCA often produce very similar solutions in practice, but the underlying matrix algebra differs such that when each procedure is repeated, as in </w:t>
        </w:r>
        <w:r w:rsidR="00E200E2">
          <w:rPr>
            <w:rFonts w:ascii="Arial" w:hAnsi="Arial" w:cs="Arial"/>
            <w:sz w:val="24"/>
            <w:szCs w:val="24"/>
          </w:rPr>
          <w:t>PA</w:t>
        </w:r>
        <w:r w:rsidR="00E200E2" w:rsidRPr="00252455">
          <w:rPr>
            <w:rFonts w:ascii="Arial" w:hAnsi="Arial" w:cs="Arial"/>
            <w:sz w:val="24"/>
            <w:szCs w:val="24"/>
          </w:rPr>
          <w:t xml:space="preserve"> simulations, the results can differ considerably. So while </w:t>
        </w:r>
        <w:r w:rsidR="00E200E2">
          <w:rPr>
            <w:rFonts w:ascii="Arial" w:hAnsi="Arial" w:cs="Arial"/>
            <w:sz w:val="24"/>
            <w:szCs w:val="24"/>
          </w:rPr>
          <w:t>five of the extraction methods</w:t>
        </w:r>
        <w:r w:rsidR="00E200E2" w:rsidRPr="00252455">
          <w:rPr>
            <w:rFonts w:ascii="Arial" w:hAnsi="Arial" w:cs="Arial"/>
            <w:sz w:val="24"/>
            <w:szCs w:val="24"/>
          </w:rPr>
          <w:t xml:space="preserve"> </w:t>
        </w:r>
        <w:r w:rsidR="00E200E2">
          <w:rPr>
            <w:rFonts w:ascii="Arial" w:hAnsi="Arial" w:cs="Arial"/>
            <w:sz w:val="24"/>
            <w:szCs w:val="24"/>
          </w:rPr>
          <w:t xml:space="preserve">used in our study </w:t>
        </w:r>
        <w:r w:rsidR="00E200E2" w:rsidRPr="00252455">
          <w:rPr>
            <w:rFonts w:ascii="Arial" w:hAnsi="Arial" w:cs="Arial"/>
            <w:sz w:val="24"/>
            <w:szCs w:val="24"/>
          </w:rPr>
          <w:t xml:space="preserve">need not distinguish between factors and components, </w:t>
        </w:r>
        <w:r w:rsidR="00E200E2">
          <w:rPr>
            <w:rFonts w:ascii="Arial" w:hAnsi="Arial" w:cs="Arial"/>
            <w:sz w:val="24"/>
            <w:szCs w:val="24"/>
          </w:rPr>
          <w:t xml:space="preserve">PA </w:t>
        </w:r>
        <w:r w:rsidR="00E200E2" w:rsidRPr="00252455">
          <w:rPr>
            <w:rFonts w:ascii="Arial" w:hAnsi="Arial" w:cs="Arial"/>
            <w:sz w:val="24"/>
            <w:szCs w:val="24"/>
          </w:rPr>
          <w:t>must be adjusted to support FA (</w:t>
        </w:r>
        <w:proofErr w:type="spellStart"/>
        <w:r w:rsidR="00E200E2" w:rsidRPr="00252455">
          <w:rPr>
            <w:rFonts w:ascii="Arial" w:hAnsi="Arial" w:cs="Arial"/>
            <w:sz w:val="24"/>
            <w:szCs w:val="24"/>
          </w:rPr>
          <w:t>Revelle</w:t>
        </w:r>
        <w:proofErr w:type="spellEnd"/>
        <w:r w:rsidR="00E200E2" w:rsidRPr="00252455">
          <w:rPr>
            <w:rFonts w:ascii="Arial" w:hAnsi="Arial" w:cs="Arial"/>
            <w:sz w:val="24"/>
            <w:szCs w:val="24"/>
          </w:rPr>
          <w:t xml:space="preserve"> 2015). </w:t>
        </w:r>
        <w:r w:rsidR="00E200E2">
          <w:rPr>
            <w:rFonts w:ascii="Arial" w:hAnsi="Arial" w:cs="Arial"/>
            <w:sz w:val="24"/>
            <w:szCs w:val="24"/>
          </w:rPr>
          <w:t>W</w:t>
        </w:r>
        <w:r w:rsidR="00E200E2" w:rsidRPr="00252455">
          <w:rPr>
            <w:rFonts w:ascii="Arial" w:hAnsi="Arial" w:cs="Arial"/>
            <w:sz w:val="24"/>
            <w:szCs w:val="24"/>
          </w:rPr>
          <w:t xml:space="preserve">e </w:t>
        </w:r>
        <w:r w:rsidR="00E200E2">
          <w:rPr>
            <w:rFonts w:ascii="Arial" w:hAnsi="Arial" w:cs="Arial"/>
            <w:sz w:val="24"/>
            <w:szCs w:val="24"/>
          </w:rPr>
          <w:t xml:space="preserve">therefore </w:t>
        </w:r>
        <w:r w:rsidR="00E200E2" w:rsidRPr="00252455">
          <w:rPr>
            <w:rFonts w:ascii="Arial" w:hAnsi="Arial" w:cs="Arial"/>
            <w:sz w:val="24"/>
            <w:szCs w:val="24"/>
          </w:rPr>
          <w:t xml:space="preserve">chose to </w:t>
        </w:r>
        <w:r w:rsidR="00E200E2">
          <w:rPr>
            <w:rFonts w:ascii="Arial" w:hAnsi="Arial" w:cs="Arial"/>
            <w:sz w:val="24"/>
            <w:szCs w:val="24"/>
          </w:rPr>
          <w:t xml:space="preserve">use </w:t>
        </w:r>
        <w:r w:rsidR="00E200E2" w:rsidRPr="00252455">
          <w:rPr>
            <w:rFonts w:ascii="Arial" w:hAnsi="Arial" w:cs="Arial"/>
            <w:sz w:val="24"/>
            <w:szCs w:val="24"/>
          </w:rPr>
          <w:t>PCA for data reduction</w:t>
        </w:r>
        <w:r w:rsidR="00E200E2">
          <w:rPr>
            <w:rFonts w:ascii="Arial" w:hAnsi="Arial" w:cs="Arial"/>
            <w:sz w:val="24"/>
            <w:szCs w:val="24"/>
          </w:rPr>
          <w:t xml:space="preserve"> to allow us to compare all six </w:t>
        </w:r>
        <w:r w:rsidR="00E200E2" w:rsidRPr="00252455">
          <w:rPr>
            <w:rFonts w:ascii="Arial" w:hAnsi="Arial" w:cs="Arial"/>
            <w:sz w:val="24"/>
            <w:szCs w:val="24"/>
          </w:rPr>
          <w:t>analyses</w:t>
        </w:r>
        <w:r w:rsidR="00E200E2">
          <w:rPr>
            <w:rFonts w:ascii="Arial" w:hAnsi="Arial" w:cs="Arial"/>
            <w:sz w:val="24"/>
            <w:szCs w:val="24"/>
          </w:rPr>
          <w:t xml:space="preserve"> within the same data reduction analysis</w:t>
        </w:r>
        <w:r w:rsidR="00E200E2" w:rsidRPr="00252455">
          <w:rPr>
            <w:rFonts w:ascii="Arial" w:hAnsi="Arial" w:cs="Arial"/>
            <w:sz w:val="24"/>
            <w:szCs w:val="24"/>
          </w:rPr>
          <w:t>.</w:t>
        </w:r>
      </w:ins>
    </w:p>
    <w:p w14:paraId="3B9E5157" w14:textId="715EB78A" w:rsidR="00360FAA" w:rsidDel="004B1649" w:rsidRDefault="00360FAA">
      <w:pPr>
        <w:spacing w:after="0" w:line="480" w:lineRule="auto"/>
        <w:ind w:firstLine="720"/>
        <w:rPr>
          <w:del w:id="484" w:author="Blake Morton" w:date="2016-08-03T18:42:00Z"/>
          <w:rFonts w:ascii="Arial" w:hAnsi="Arial" w:cs="Arial"/>
          <w:sz w:val="24"/>
          <w:szCs w:val="24"/>
        </w:rPr>
        <w:pPrChange w:id="485" w:author="Blake Morton" w:date="2016-08-03T18:51:00Z">
          <w:pPr>
            <w:spacing w:after="0" w:line="480" w:lineRule="auto"/>
          </w:pPr>
        </w:pPrChange>
      </w:pPr>
    </w:p>
    <w:p w14:paraId="3C4DAD43" w14:textId="20CC71CA" w:rsidR="000A359A" w:rsidRPr="000A359A" w:rsidDel="00360FAA" w:rsidRDefault="000A359A" w:rsidP="000A359A">
      <w:pPr>
        <w:spacing w:after="0" w:line="480" w:lineRule="auto"/>
        <w:rPr>
          <w:del w:id="486" w:author="Blake Morton" w:date="2016-08-03T18:42:00Z"/>
          <w:rFonts w:ascii="Arial" w:hAnsi="Arial" w:cs="Arial"/>
          <w:i/>
          <w:sz w:val="24"/>
          <w:szCs w:val="24"/>
        </w:rPr>
      </w:pPr>
      <w:del w:id="487" w:author="Blake Morton" w:date="2016-08-03T18:42:00Z">
        <w:r w:rsidDel="00360FAA">
          <w:rPr>
            <w:rFonts w:ascii="Arial" w:hAnsi="Arial" w:cs="Arial"/>
            <w:i/>
            <w:sz w:val="24"/>
            <w:szCs w:val="24"/>
          </w:rPr>
          <w:delText>Determining how</w:delText>
        </w:r>
        <w:r w:rsidR="00536D04" w:rsidDel="00360FAA">
          <w:rPr>
            <w:rFonts w:ascii="Arial" w:hAnsi="Arial" w:cs="Arial"/>
            <w:i/>
            <w:sz w:val="24"/>
            <w:szCs w:val="24"/>
          </w:rPr>
          <w:delText xml:space="preserve"> many </w:delText>
        </w:r>
        <w:r w:rsidRPr="000A359A" w:rsidDel="00360FAA">
          <w:rPr>
            <w:rFonts w:ascii="Arial" w:hAnsi="Arial" w:cs="Arial"/>
            <w:i/>
            <w:sz w:val="24"/>
            <w:szCs w:val="24"/>
          </w:rPr>
          <w:delText>components</w:delText>
        </w:r>
        <w:r w:rsidR="00536D04" w:rsidDel="00360FAA">
          <w:rPr>
            <w:rFonts w:ascii="Arial" w:hAnsi="Arial" w:cs="Arial"/>
            <w:i/>
            <w:sz w:val="24"/>
            <w:szCs w:val="24"/>
          </w:rPr>
          <w:delText>/factors</w:delText>
        </w:r>
        <w:r w:rsidDel="00360FAA">
          <w:rPr>
            <w:rFonts w:ascii="Arial" w:hAnsi="Arial" w:cs="Arial"/>
            <w:i/>
            <w:sz w:val="24"/>
            <w:szCs w:val="24"/>
          </w:rPr>
          <w:delText xml:space="preserve"> to extract from a data reduction analysis</w:delText>
        </w:r>
      </w:del>
    </w:p>
    <w:p w14:paraId="04A47442" w14:textId="236F2966" w:rsidR="00A8425B" w:rsidRPr="0078671B" w:rsidDel="00360FAA" w:rsidRDefault="00A8425B" w:rsidP="00A8425B">
      <w:pPr>
        <w:spacing w:after="0" w:line="480" w:lineRule="auto"/>
        <w:ind w:firstLine="720"/>
        <w:rPr>
          <w:del w:id="488" w:author="Blake Morton" w:date="2016-08-03T18:42:00Z"/>
          <w:rFonts w:ascii="Arial" w:hAnsi="Arial" w:cs="Arial"/>
          <w:sz w:val="24"/>
          <w:szCs w:val="24"/>
        </w:rPr>
      </w:pPr>
      <w:del w:id="489" w:author="Blake Morton" w:date="2016-08-03T18:42:00Z">
        <w:r w:rsidDel="00360FAA">
          <w:rPr>
            <w:rFonts w:ascii="Arial" w:hAnsi="Arial" w:cs="Arial"/>
            <w:sz w:val="24"/>
            <w:szCs w:val="24"/>
          </w:rPr>
          <w:delText>Before</w:delText>
        </w:r>
        <w:r w:rsidRPr="0078671B" w:rsidDel="00360FAA">
          <w:rPr>
            <w:rFonts w:ascii="Arial" w:hAnsi="Arial" w:cs="Arial"/>
            <w:sz w:val="24"/>
            <w:szCs w:val="24"/>
          </w:rPr>
          <w:delText xml:space="preserve"> </w:delText>
        </w:r>
        <w:r w:rsidR="00DD5304" w:rsidDel="00360FAA">
          <w:rPr>
            <w:rFonts w:ascii="Arial" w:hAnsi="Arial" w:cs="Arial"/>
            <w:sz w:val="24"/>
            <w:szCs w:val="24"/>
          </w:rPr>
          <w:delText>performing</w:delText>
        </w:r>
        <w:r w:rsidRPr="0078671B" w:rsidDel="00360FAA">
          <w:rPr>
            <w:rFonts w:ascii="Arial" w:hAnsi="Arial" w:cs="Arial"/>
            <w:sz w:val="24"/>
            <w:szCs w:val="24"/>
          </w:rPr>
          <w:delText xml:space="preserve"> a data reduction analysis, </w:delText>
        </w:r>
        <w:r w:rsidDel="00360FAA">
          <w:rPr>
            <w:rFonts w:ascii="Arial" w:hAnsi="Arial" w:cs="Arial"/>
            <w:sz w:val="24"/>
            <w:szCs w:val="24"/>
          </w:rPr>
          <w:delText>one must first</w:delText>
        </w:r>
        <w:r w:rsidRPr="0078671B" w:rsidDel="00360FAA">
          <w:rPr>
            <w:rFonts w:ascii="Arial" w:hAnsi="Arial" w:cs="Arial"/>
            <w:sz w:val="24"/>
            <w:szCs w:val="24"/>
          </w:rPr>
          <w:delText xml:space="preserve"> </w:delText>
        </w:r>
        <w:r w:rsidDel="00360FAA">
          <w:rPr>
            <w:rFonts w:ascii="Arial" w:hAnsi="Arial" w:cs="Arial"/>
            <w:sz w:val="24"/>
            <w:szCs w:val="24"/>
          </w:rPr>
          <w:delText>determine</w:delText>
        </w:r>
        <w:r w:rsidRPr="0078671B" w:rsidDel="00360FAA">
          <w:rPr>
            <w:rFonts w:ascii="Arial" w:hAnsi="Arial" w:cs="Arial"/>
            <w:sz w:val="24"/>
            <w:szCs w:val="24"/>
          </w:rPr>
          <w:delText xml:space="preserve"> how many factors or components to extract from the analysis (Field 2009). This decision is critical given that it will influence how</w:delText>
        </w:r>
        <w:r w:rsidDel="00360FAA">
          <w:rPr>
            <w:rFonts w:ascii="Arial" w:hAnsi="Arial" w:cs="Arial"/>
            <w:sz w:val="24"/>
            <w:szCs w:val="24"/>
          </w:rPr>
          <w:delText xml:space="preserve"> variables cluster together</w:delText>
        </w:r>
        <w:r w:rsidRPr="0078671B" w:rsidDel="00360FAA">
          <w:rPr>
            <w:rFonts w:ascii="Arial" w:hAnsi="Arial" w:cs="Arial"/>
            <w:sz w:val="24"/>
            <w:szCs w:val="24"/>
          </w:rPr>
          <w:delText xml:space="preserve">, thereby affecting the final solution and </w:delText>
        </w:r>
        <w:r w:rsidR="00DD5304" w:rsidDel="00360FAA">
          <w:rPr>
            <w:rFonts w:ascii="Arial" w:hAnsi="Arial" w:cs="Arial"/>
            <w:sz w:val="24"/>
            <w:szCs w:val="24"/>
          </w:rPr>
          <w:delText>(</w:delText>
        </w:r>
        <w:r w:rsidRPr="0078671B" w:rsidDel="00360FAA">
          <w:rPr>
            <w:rFonts w:ascii="Arial" w:hAnsi="Arial" w:cs="Arial"/>
            <w:sz w:val="24"/>
            <w:szCs w:val="24"/>
          </w:rPr>
          <w:delText xml:space="preserve">hence) researchers’ interpretation of those results </w:delText>
        </w:r>
        <w:r w:rsidRPr="0091655A" w:rsidDel="00360FAA">
          <w:rPr>
            <w:rFonts w:ascii="Arial" w:hAnsi="Arial" w:cs="Arial"/>
            <w:sz w:val="24"/>
            <w:szCs w:val="24"/>
          </w:rPr>
          <w:delText>(</w:delText>
        </w:r>
        <w:r w:rsidRPr="009C7378" w:rsidDel="00360FAA">
          <w:rPr>
            <w:rFonts w:ascii="Arial" w:hAnsi="Arial" w:cs="Arial"/>
            <w:sz w:val="24"/>
            <w:szCs w:val="24"/>
          </w:rPr>
          <w:delText>Ledesma and Valero-Mora 2007</w:delText>
        </w:r>
        <w:r w:rsidR="0080015A" w:rsidDel="00360FAA">
          <w:rPr>
            <w:rFonts w:ascii="Arial" w:hAnsi="Arial" w:cs="Arial"/>
            <w:sz w:val="24"/>
            <w:szCs w:val="24"/>
          </w:rPr>
          <w:delText>;</w:delText>
        </w:r>
        <w:r w:rsidR="0080015A" w:rsidRPr="0080015A" w:rsidDel="00360FAA">
          <w:rPr>
            <w:rFonts w:ascii="Arial" w:hAnsi="Arial" w:cs="Arial"/>
            <w:sz w:val="24"/>
            <w:szCs w:val="24"/>
          </w:rPr>
          <w:delText xml:space="preserve"> </w:delText>
        </w:r>
        <w:r w:rsidR="0080015A" w:rsidRPr="0091655A" w:rsidDel="00360FAA">
          <w:rPr>
            <w:rFonts w:ascii="Arial" w:hAnsi="Arial" w:cs="Arial"/>
            <w:sz w:val="24"/>
            <w:szCs w:val="24"/>
          </w:rPr>
          <w:delText xml:space="preserve">Zwick and Velicer </w:delText>
        </w:r>
        <w:r w:rsidR="0080015A" w:rsidRPr="009C7378" w:rsidDel="00360FAA">
          <w:rPr>
            <w:rFonts w:ascii="Arial" w:hAnsi="Arial" w:cs="Arial"/>
            <w:sz w:val="24"/>
            <w:szCs w:val="24"/>
          </w:rPr>
          <w:delText>1986</w:delText>
        </w:r>
        <w:r w:rsidRPr="009C7378" w:rsidDel="00360FAA">
          <w:rPr>
            <w:rFonts w:ascii="Arial" w:hAnsi="Arial" w:cs="Arial"/>
            <w:sz w:val="24"/>
            <w:szCs w:val="24"/>
          </w:rPr>
          <w:delText>). Under</w:delText>
        </w:r>
        <w:r w:rsidRPr="0078671B" w:rsidDel="00360FAA">
          <w:rPr>
            <w:rFonts w:ascii="Arial" w:hAnsi="Arial" w:cs="Arial"/>
            <w:sz w:val="24"/>
            <w:szCs w:val="24"/>
          </w:rPr>
          <w:delText xml:space="preserve">-extraction </w:delText>
        </w:r>
        <w:r w:rsidDel="00360FAA">
          <w:rPr>
            <w:rFonts w:ascii="Arial" w:hAnsi="Arial" w:cs="Arial"/>
            <w:sz w:val="24"/>
            <w:szCs w:val="24"/>
          </w:rPr>
          <w:delText>can</w:delText>
        </w:r>
        <w:r w:rsidRPr="0078671B" w:rsidDel="00360FAA">
          <w:rPr>
            <w:rFonts w:ascii="Arial" w:hAnsi="Arial" w:cs="Arial"/>
            <w:sz w:val="24"/>
            <w:szCs w:val="24"/>
          </w:rPr>
          <w:delText xml:space="preserve"> result in the loss of relevant information and </w:delText>
        </w:r>
        <w:r w:rsidR="00D417EE" w:rsidDel="00360FAA">
          <w:rPr>
            <w:rFonts w:ascii="Arial" w:hAnsi="Arial" w:cs="Arial"/>
            <w:sz w:val="24"/>
            <w:szCs w:val="24"/>
          </w:rPr>
          <w:delText xml:space="preserve">distort the overall solution </w:delText>
        </w:r>
        <w:r w:rsidR="00D417EE" w:rsidRPr="0078671B" w:rsidDel="00360FAA">
          <w:rPr>
            <w:rFonts w:ascii="Arial" w:hAnsi="Arial" w:cs="Arial"/>
            <w:sz w:val="24"/>
            <w:szCs w:val="24"/>
          </w:rPr>
          <w:delText>(Zwick and Velicer 1986)</w:delText>
        </w:r>
        <w:r w:rsidR="00D417EE" w:rsidDel="00360FAA">
          <w:rPr>
            <w:rFonts w:ascii="Arial" w:hAnsi="Arial" w:cs="Arial"/>
            <w:sz w:val="24"/>
            <w:szCs w:val="24"/>
          </w:rPr>
          <w:delText>. O</w:delText>
        </w:r>
        <w:r w:rsidRPr="0078671B" w:rsidDel="00360FAA">
          <w:rPr>
            <w:rFonts w:ascii="Arial" w:hAnsi="Arial" w:cs="Arial"/>
            <w:sz w:val="24"/>
            <w:szCs w:val="24"/>
          </w:rPr>
          <w:delText xml:space="preserve">ver-extraction </w:delText>
        </w:r>
        <w:r w:rsidDel="00360FAA">
          <w:rPr>
            <w:rFonts w:ascii="Arial" w:hAnsi="Arial" w:cs="Arial"/>
            <w:sz w:val="24"/>
            <w:szCs w:val="24"/>
          </w:rPr>
          <w:delText>can</w:delText>
        </w:r>
        <w:r w:rsidRPr="0078671B" w:rsidDel="00360FAA">
          <w:rPr>
            <w:rFonts w:ascii="Arial" w:hAnsi="Arial" w:cs="Arial"/>
            <w:sz w:val="24"/>
            <w:szCs w:val="24"/>
          </w:rPr>
          <w:delText xml:space="preserve"> result in some facto</w:delText>
        </w:r>
        <w:r w:rsidDel="00360FAA">
          <w:rPr>
            <w:rFonts w:ascii="Arial" w:hAnsi="Arial" w:cs="Arial"/>
            <w:sz w:val="24"/>
            <w:szCs w:val="24"/>
          </w:rPr>
          <w:delText xml:space="preserve">rs or components being unstable, making the </w:delText>
        </w:r>
        <w:r w:rsidR="00D417EE" w:rsidDel="00360FAA">
          <w:rPr>
            <w:rFonts w:ascii="Arial" w:hAnsi="Arial" w:cs="Arial"/>
            <w:sz w:val="24"/>
            <w:szCs w:val="24"/>
          </w:rPr>
          <w:delText>overall solution</w:delText>
        </w:r>
        <w:r w:rsidDel="00360FAA">
          <w:rPr>
            <w:rFonts w:ascii="Arial" w:hAnsi="Arial" w:cs="Arial"/>
            <w:sz w:val="24"/>
            <w:szCs w:val="24"/>
          </w:rPr>
          <w:delText xml:space="preserve"> </w:delText>
        </w:r>
        <w:r w:rsidRPr="0078671B" w:rsidDel="00360FAA">
          <w:rPr>
            <w:rFonts w:ascii="Arial" w:hAnsi="Arial" w:cs="Arial"/>
            <w:sz w:val="24"/>
            <w:szCs w:val="24"/>
          </w:rPr>
          <w:delText>difficult to interpret and/or replicate</w:delText>
        </w:r>
        <w:r w:rsidR="00D417EE" w:rsidDel="00360FAA">
          <w:rPr>
            <w:rFonts w:ascii="Arial" w:hAnsi="Arial" w:cs="Arial"/>
            <w:sz w:val="24"/>
            <w:szCs w:val="24"/>
          </w:rPr>
          <w:delText xml:space="preserve"> </w:delText>
        </w:r>
        <w:r w:rsidR="00D417EE" w:rsidRPr="0078671B" w:rsidDel="00360FAA">
          <w:rPr>
            <w:rFonts w:ascii="Arial" w:hAnsi="Arial" w:cs="Arial"/>
            <w:sz w:val="24"/>
            <w:szCs w:val="24"/>
          </w:rPr>
          <w:delText>(Zwick and Velicer 1986)</w:delText>
        </w:r>
        <w:r w:rsidRPr="0078671B" w:rsidDel="00360FAA">
          <w:rPr>
            <w:rFonts w:ascii="Arial" w:hAnsi="Arial" w:cs="Arial"/>
            <w:sz w:val="24"/>
            <w:szCs w:val="24"/>
          </w:rPr>
          <w:delText>.</w:delText>
        </w:r>
      </w:del>
    </w:p>
    <w:p w14:paraId="51B23CCC" w14:textId="27CB74B4" w:rsidR="006E7315" w:rsidDel="00360FAA" w:rsidRDefault="00A8425B" w:rsidP="00A8425B">
      <w:pPr>
        <w:spacing w:after="0" w:line="480" w:lineRule="auto"/>
        <w:ind w:firstLine="720"/>
        <w:rPr>
          <w:del w:id="490" w:author="Blake Morton" w:date="2016-08-03T18:42:00Z"/>
          <w:rFonts w:ascii="Arial" w:hAnsi="Arial" w:cs="Arial"/>
          <w:sz w:val="24"/>
          <w:szCs w:val="24"/>
        </w:rPr>
      </w:pPr>
      <w:del w:id="491" w:author="Blake Morton" w:date="2016-08-03T18:42:00Z">
        <w:r w:rsidRPr="0078671B" w:rsidDel="00360FAA">
          <w:rPr>
            <w:rFonts w:ascii="Arial" w:hAnsi="Arial" w:cs="Arial"/>
            <w:sz w:val="24"/>
            <w:szCs w:val="24"/>
          </w:rPr>
          <w:delText xml:space="preserve">Deciding when to stop extracting factors or components depends on when very little “random” variability remains </w:delText>
        </w:r>
        <w:r w:rsidDel="00360FAA">
          <w:rPr>
            <w:rFonts w:ascii="Arial" w:hAnsi="Arial" w:cs="Arial"/>
            <w:sz w:val="24"/>
            <w:szCs w:val="24"/>
          </w:rPr>
          <w:delText>in the final solution. Various cut-offs</w:delText>
        </w:r>
        <w:r w:rsidRPr="0078671B" w:rsidDel="00360FAA">
          <w:rPr>
            <w:rFonts w:ascii="Arial" w:hAnsi="Arial" w:cs="Arial"/>
            <w:sz w:val="24"/>
            <w:szCs w:val="24"/>
          </w:rPr>
          <w:delText xml:space="preserve"> have been developed to help researchers make this decision, </w:delText>
        </w:r>
        <w:r w:rsidR="00D417EE" w:rsidDel="00360FAA">
          <w:rPr>
            <w:rFonts w:ascii="Arial" w:hAnsi="Arial" w:cs="Arial"/>
            <w:sz w:val="24"/>
            <w:szCs w:val="24"/>
          </w:rPr>
          <w:delText>and</w:delText>
        </w:r>
        <w:r w:rsidRPr="0078671B" w:rsidDel="00360FAA">
          <w:rPr>
            <w:rFonts w:ascii="Arial" w:hAnsi="Arial" w:cs="Arial"/>
            <w:sz w:val="24"/>
            <w:szCs w:val="24"/>
          </w:rPr>
          <w:delText xml:space="preserve"> </w:delText>
        </w:r>
        <w:r w:rsidR="00DD5304" w:rsidDel="00360FAA">
          <w:rPr>
            <w:rFonts w:ascii="Arial" w:hAnsi="Arial" w:cs="Arial"/>
            <w:sz w:val="24"/>
            <w:szCs w:val="24"/>
          </w:rPr>
          <w:delText xml:space="preserve">frequently </w:delText>
        </w:r>
        <w:r w:rsidRPr="0078671B" w:rsidDel="00360FAA">
          <w:rPr>
            <w:rFonts w:ascii="Arial" w:hAnsi="Arial" w:cs="Arial"/>
            <w:sz w:val="24"/>
            <w:szCs w:val="24"/>
          </w:rPr>
          <w:delText xml:space="preserve">involve calculating the amount of variation that is explained by each </w:delText>
        </w:r>
        <w:r w:rsidR="00F9164E" w:rsidDel="00360FAA">
          <w:rPr>
            <w:rFonts w:ascii="Arial" w:hAnsi="Arial" w:cs="Arial"/>
            <w:sz w:val="24"/>
            <w:szCs w:val="24"/>
          </w:rPr>
          <w:delText>component/factor</w:delText>
        </w:r>
        <w:r w:rsidRPr="0078671B" w:rsidDel="00360FAA">
          <w:rPr>
            <w:rFonts w:ascii="Arial" w:hAnsi="Arial" w:cs="Arial"/>
            <w:sz w:val="24"/>
            <w:szCs w:val="24"/>
          </w:rPr>
          <w:delText xml:space="preserve"> (called “eigenvalues”; Field 2009). Two commonly used methods are Kaiser’s criterion and </w:delText>
        </w:r>
        <w:r w:rsidR="000B0D88" w:rsidDel="00360FAA">
          <w:rPr>
            <w:rFonts w:ascii="Arial" w:hAnsi="Arial" w:cs="Arial"/>
            <w:sz w:val="24"/>
            <w:szCs w:val="24"/>
          </w:rPr>
          <w:delText>Cattell’s scree test</w:delText>
        </w:r>
        <w:r w:rsidRPr="0078671B" w:rsidDel="00360FAA">
          <w:rPr>
            <w:rFonts w:ascii="Arial" w:hAnsi="Arial" w:cs="Arial"/>
            <w:sz w:val="24"/>
            <w:szCs w:val="24"/>
          </w:rPr>
          <w:delText xml:space="preserve">. Kaiser’s criterion retains components with eigenvalues &gt;1.0; meaning, each component accounts for more variance than what is accounted </w:delText>
        </w:r>
        <w:r w:rsidDel="00360FAA">
          <w:rPr>
            <w:rFonts w:ascii="Arial" w:hAnsi="Arial" w:cs="Arial"/>
            <w:sz w:val="24"/>
            <w:szCs w:val="24"/>
          </w:rPr>
          <w:delText xml:space="preserve">for </w:delText>
        </w:r>
        <w:r w:rsidRPr="0078671B" w:rsidDel="00360FAA">
          <w:rPr>
            <w:rFonts w:ascii="Arial" w:hAnsi="Arial" w:cs="Arial"/>
            <w:sz w:val="24"/>
            <w:szCs w:val="24"/>
          </w:rPr>
          <w:delText xml:space="preserve">by one of the original variables </w:delText>
        </w:r>
        <w:r w:rsidRPr="0091655A" w:rsidDel="00360FAA">
          <w:rPr>
            <w:rFonts w:ascii="Arial" w:hAnsi="Arial" w:cs="Arial"/>
            <w:sz w:val="24"/>
            <w:szCs w:val="24"/>
          </w:rPr>
          <w:delText>(Kaiser 1960). Scree tests are a graphical technique that plots eigenvalues in a simple line plot. The number of components or factors to extract is visually estimated from the scree plot by finding the point where the line begins to level off; all components to the right of this point are considered random “noise” and should therefore be excluded (Cattell 1966).</w:delText>
        </w:r>
      </w:del>
    </w:p>
    <w:p w14:paraId="14A7A3E6" w14:textId="78A94D37" w:rsidR="00ED2182" w:rsidDel="00360FAA" w:rsidRDefault="00A8425B" w:rsidP="00074F46">
      <w:pPr>
        <w:spacing w:after="0" w:line="480" w:lineRule="auto"/>
        <w:ind w:firstLine="720"/>
        <w:rPr>
          <w:del w:id="492" w:author="Blake Morton" w:date="2016-08-03T18:42:00Z"/>
          <w:rFonts w:ascii="Arial" w:hAnsi="Arial" w:cs="Arial"/>
          <w:sz w:val="24"/>
          <w:szCs w:val="24"/>
        </w:rPr>
      </w:pPr>
      <w:del w:id="493" w:author="Blake Morton" w:date="2016-08-03T18:42:00Z">
        <w:r w:rsidRPr="0091655A" w:rsidDel="00360FAA">
          <w:rPr>
            <w:rFonts w:ascii="Arial" w:hAnsi="Arial" w:cs="Arial"/>
            <w:sz w:val="24"/>
            <w:szCs w:val="24"/>
          </w:rPr>
          <w:delText xml:space="preserve">Although </w:delText>
        </w:r>
        <w:r w:rsidR="00F9164E" w:rsidDel="00360FAA">
          <w:rPr>
            <w:rFonts w:ascii="Arial" w:hAnsi="Arial" w:cs="Arial"/>
            <w:sz w:val="24"/>
            <w:szCs w:val="24"/>
          </w:rPr>
          <w:delText>scree tests and Kaiser’s criterion are</w:delText>
        </w:r>
        <w:r w:rsidRPr="0091655A" w:rsidDel="00360FAA">
          <w:rPr>
            <w:rFonts w:ascii="Arial" w:hAnsi="Arial" w:cs="Arial"/>
            <w:sz w:val="24"/>
            <w:szCs w:val="24"/>
          </w:rPr>
          <w:delText xml:space="preserve"> relatively simple to </w:delText>
        </w:r>
        <w:r w:rsidR="00F9164E" w:rsidDel="00360FAA">
          <w:rPr>
            <w:rFonts w:ascii="Arial" w:hAnsi="Arial" w:cs="Arial"/>
            <w:sz w:val="24"/>
            <w:szCs w:val="24"/>
          </w:rPr>
          <w:delText>implement</w:delText>
        </w:r>
        <w:r w:rsidRPr="0091655A" w:rsidDel="00360FAA">
          <w:rPr>
            <w:rFonts w:ascii="Arial" w:hAnsi="Arial" w:cs="Arial"/>
            <w:sz w:val="24"/>
            <w:szCs w:val="24"/>
          </w:rPr>
          <w:delText xml:space="preserve"> (perhaps contributing to their common usage by researchers), they </w:delText>
        </w:r>
        <w:r w:rsidR="00CD33E5" w:rsidDel="00360FAA">
          <w:rPr>
            <w:rFonts w:ascii="Arial" w:hAnsi="Arial" w:cs="Arial"/>
            <w:sz w:val="24"/>
            <w:szCs w:val="24"/>
          </w:rPr>
          <w:delText>can</w:delText>
        </w:r>
        <w:r w:rsidRPr="0091655A" w:rsidDel="00360FAA">
          <w:rPr>
            <w:rFonts w:ascii="Arial" w:hAnsi="Arial" w:cs="Arial"/>
            <w:sz w:val="24"/>
            <w:szCs w:val="24"/>
          </w:rPr>
          <w:delText xml:space="preserve"> lead to spurious solutions.</w:delText>
        </w:r>
        <w:r w:rsidR="006E7315" w:rsidDel="00360FAA">
          <w:rPr>
            <w:rFonts w:ascii="Arial" w:hAnsi="Arial" w:cs="Arial"/>
            <w:sz w:val="24"/>
            <w:szCs w:val="24"/>
          </w:rPr>
          <w:delText xml:space="preserve"> </w:delText>
        </w:r>
        <w:r w:rsidR="00ED2182" w:rsidDel="00360FAA">
          <w:rPr>
            <w:rFonts w:ascii="Arial" w:hAnsi="Arial" w:cs="Arial"/>
            <w:sz w:val="24"/>
            <w:szCs w:val="24"/>
          </w:rPr>
          <w:delText xml:space="preserve">When </w:delText>
        </w:r>
        <w:r w:rsidR="00F9164E" w:rsidDel="00360FAA">
          <w:rPr>
            <w:rFonts w:ascii="Arial" w:hAnsi="Arial" w:cs="Arial"/>
            <w:sz w:val="24"/>
            <w:szCs w:val="24"/>
          </w:rPr>
          <w:delText>components/factors</w:delText>
        </w:r>
        <w:r w:rsidR="00ED2182" w:rsidDel="00360FAA">
          <w:rPr>
            <w:rFonts w:ascii="Arial" w:hAnsi="Arial" w:cs="Arial"/>
            <w:sz w:val="24"/>
            <w:szCs w:val="24"/>
          </w:rPr>
          <w:delText xml:space="preserve"> are simple and strong, scree plots work quite well, but the</w:delText>
        </w:r>
        <w:r w:rsidR="00140232" w:rsidDel="00360FAA">
          <w:rPr>
            <w:rFonts w:ascii="Arial" w:hAnsi="Arial" w:cs="Arial"/>
            <w:sz w:val="24"/>
            <w:szCs w:val="24"/>
          </w:rPr>
          <w:delText xml:space="preserve">y are fundamentally subjective </w:delText>
        </w:r>
        <w:r w:rsidR="006E7315" w:rsidRPr="0091655A" w:rsidDel="00360FAA">
          <w:rPr>
            <w:rFonts w:ascii="Arial" w:hAnsi="Arial" w:cs="Arial"/>
            <w:sz w:val="24"/>
            <w:szCs w:val="24"/>
          </w:rPr>
          <w:delText>and</w:delText>
        </w:r>
        <w:r w:rsidR="00ED2182" w:rsidDel="00360FAA">
          <w:rPr>
            <w:rFonts w:ascii="Arial" w:hAnsi="Arial" w:cs="Arial"/>
            <w:sz w:val="24"/>
            <w:szCs w:val="24"/>
          </w:rPr>
          <w:delText xml:space="preserve"> consequently</w:delText>
        </w:r>
        <w:r w:rsidR="006E7315" w:rsidRPr="0091655A" w:rsidDel="00360FAA">
          <w:rPr>
            <w:rFonts w:ascii="Arial" w:hAnsi="Arial" w:cs="Arial"/>
            <w:sz w:val="24"/>
            <w:szCs w:val="24"/>
          </w:rPr>
          <w:delText xml:space="preserve"> lead to under- or over-</w:delText>
        </w:r>
        <w:r w:rsidR="006E7315" w:rsidDel="00360FAA">
          <w:rPr>
            <w:rFonts w:ascii="Arial" w:hAnsi="Arial" w:cs="Arial"/>
            <w:sz w:val="24"/>
            <w:szCs w:val="24"/>
          </w:rPr>
          <w:delText>extraction,</w:delText>
        </w:r>
        <w:r w:rsidR="006E7315" w:rsidRPr="0091655A" w:rsidDel="00360FAA">
          <w:rPr>
            <w:rFonts w:ascii="Arial" w:hAnsi="Arial" w:cs="Arial"/>
            <w:sz w:val="24"/>
            <w:szCs w:val="24"/>
          </w:rPr>
          <w:delText xml:space="preserve"> particularly as the line of the plot begins to asymptote (Zwick and Velicer 1986</w:delText>
        </w:r>
        <w:r w:rsidR="006E7315" w:rsidDel="00360FAA">
          <w:rPr>
            <w:rFonts w:ascii="Arial" w:hAnsi="Arial" w:cs="Arial"/>
            <w:sz w:val="24"/>
            <w:szCs w:val="24"/>
          </w:rPr>
          <w:delText>)</w:delText>
        </w:r>
        <w:r w:rsidR="00582CBA" w:rsidDel="00360FAA">
          <w:rPr>
            <w:rFonts w:ascii="Arial" w:hAnsi="Arial" w:cs="Arial"/>
            <w:sz w:val="24"/>
            <w:szCs w:val="24"/>
          </w:rPr>
          <w:delText xml:space="preserve">. </w:delText>
        </w:r>
        <w:r w:rsidR="00ED2182" w:rsidDel="00360FAA">
          <w:rPr>
            <w:rFonts w:ascii="Arial" w:hAnsi="Arial" w:cs="Arial"/>
            <w:sz w:val="24"/>
            <w:szCs w:val="24"/>
          </w:rPr>
          <w:delText xml:space="preserve">In simulations, scree tests </w:delText>
        </w:r>
        <w:r w:rsidR="00140232" w:rsidDel="00360FAA">
          <w:rPr>
            <w:rFonts w:ascii="Arial" w:hAnsi="Arial" w:cs="Arial"/>
            <w:sz w:val="24"/>
            <w:szCs w:val="24"/>
          </w:rPr>
          <w:delText>are</w:delText>
        </w:r>
        <w:r w:rsidR="00ED2182" w:rsidDel="00360FAA">
          <w:rPr>
            <w:rFonts w:ascii="Arial" w:hAnsi="Arial" w:cs="Arial"/>
            <w:sz w:val="24"/>
            <w:szCs w:val="24"/>
          </w:rPr>
          <w:delText xml:space="preserve"> correct in only 41.7% of cases </w:delText>
        </w:r>
        <w:r w:rsidR="00ED2182" w:rsidRPr="0091655A" w:rsidDel="00360FAA">
          <w:rPr>
            <w:rFonts w:ascii="Arial" w:hAnsi="Arial" w:cs="Arial"/>
            <w:sz w:val="24"/>
            <w:szCs w:val="24"/>
          </w:rPr>
          <w:delText>(Zwick and Velicer 1986</w:delText>
        </w:r>
        <w:r w:rsidR="00ED2182" w:rsidDel="00360FAA">
          <w:rPr>
            <w:rFonts w:ascii="Arial" w:hAnsi="Arial" w:cs="Arial"/>
            <w:sz w:val="24"/>
            <w:szCs w:val="24"/>
          </w:rPr>
          <w:delText xml:space="preserve">). </w:delText>
        </w:r>
        <w:r w:rsidR="00DB06C6" w:rsidDel="00360FAA">
          <w:rPr>
            <w:rFonts w:ascii="Arial" w:hAnsi="Arial" w:cs="Arial"/>
            <w:sz w:val="24"/>
            <w:szCs w:val="24"/>
          </w:rPr>
          <w:delText>Thus</w:delText>
        </w:r>
        <w:r w:rsidR="00582CBA" w:rsidDel="00360FAA">
          <w:rPr>
            <w:rFonts w:ascii="Arial" w:hAnsi="Arial" w:cs="Arial"/>
            <w:sz w:val="24"/>
            <w:szCs w:val="24"/>
          </w:rPr>
          <w:delText xml:space="preserve">, </w:delText>
        </w:r>
        <w:r w:rsidR="00521B0E" w:rsidDel="00360FAA">
          <w:rPr>
            <w:rFonts w:ascii="Arial" w:hAnsi="Arial" w:cs="Arial"/>
            <w:sz w:val="24"/>
            <w:szCs w:val="24"/>
          </w:rPr>
          <w:delText xml:space="preserve">it is recommended that </w:delText>
        </w:r>
        <w:r w:rsidR="00582CBA" w:rsidDel="00360FAA">
          <w:rPr>
            <w:rFonts w:ascii="Arial" w:hAnsi="Arial" w:cs="Arial"/>
            <w:sz w:val="24"/>
            <w:szCs w:val="24"/>
          </w:rPr>
          <w:delText>scree tests</w:delText>
        </w:r>
        <w:r w:rsidR="00521B0E" w:rsidDel="00360FAA">
          <w:rPr>
            <w:rFonts w:ascii="Arial" w:hAnsi="Arial" w:cs="Arial"/>
            <w:sz w:val="24"/>
            <w:szCs w:val="24"/>
          </w:rPr>
          <w:delText xml:space="preserve"> </w:delText>
        </w:r>
        <w:r w:rsidR="006E7315" w:rsidDel="00360FAA">
          <w:rPr>
            <w:rFonts w:ascii="Arial" w:hAnsi="Arial" w:cs="Arial"/>
            <w:sz w:val="24"/>
            <w:szCs w:val="24"/>
          </w:rPr>
          <w:delText>only</w:delText>
        </w:r>
        <w:r w:rsidR="00521B0E" w:rsidDel="00360FAA">
          <w:rPr>
            <w:rFonts w:ascii="Arial" w:hAnsi="Arial" w:cs="Arial"/>
            <w:sz w:val="24"/>
            <w:szCs w:val="24"/>
          </w:rPr>
          <w:delText xml:space="preserve"> be used</w:delText>
        </w:r>
        <w:r w:rsidR="006E7315" w:rsidDel="00360FAA">
          <w:rPr>
            <w:rFonts w:ascii="Arial" w:hAnsi="Arial" w:cs="Arial"/>
            <w:sz w:val="24"/>
            <w:szCs w:val="24"/>
          </w:rPr>
          <w:delText xml:space="preserve"> alongside other methods.</w:delText>
        </w:r>
      </w:del>
    </w:p>
    <w:p w14:paraId="35149A9C" w14:textId="11EE98E5" w:rsidR="006E7315" w:rsidDel="00360FAA" w:rsidRDefault="00521B0E" w:rsidP="00074F46">
      <w:pPr>
        <w:spacing w:after="0" w:line="480" w:lineRule="auto"/>
        <w:ind w:firstLine="720"/>
        <w:rPr>
          <w:del w:id="494" w:author="Blake Morton" w:date="2016-08-03T18:42:00Z"/>
          <w:rFonts w:ascii="Arial" w:hAnsi="Arial" w:cs="Arial"/>
          <w:sz w:val="24"/>
          <w:szCs w:val="24"/>
        </w:rPr>
      </w:pPr>
      <w:del w:id="495" w:author="Blake Morton" w:date="2016-08-03T18:42:00Z">
        <w:r w:rsidDel="00360FAA">
          <w:rPr>
            <w:rFonts w:ascii="Arial" w:hAnsi="Arial" w:cs="Arial"/>
            <w:sz w:val="24"/>
            <w:szCs w:val="24"/>
          </w:rPr>
          <w:delText>W</w:delText>
        </w:r>
        <w:r w:rsidR="006E7315" w:rsidDel="00360FAA">
          <w:rPr>
            <w:rFonts w:ascii="Arial" w:hAnsi="Arial" w:cs="Arial"/>
            <w:sz w:val="24"/>
            <w:szCs w:val="24"/>
          </w:rPr>
          <w:delText>hile scree tests have maintained some utility over time, Kaiser</w:delText>
        </w:r>
        <w:r w:rsidR="00ED2182" w:rsidDel="00360FAA">
          <w:rPr>
            <w:rFonts w:ascii="Arial" w:hAnsi="Arial" w:cs="Arial"/>
            <w:sz w:val="24"/>
            <w:szCs w:val="24"/>
          </w:rPr>
          <w:delText>’s</w:delText>
        </w:r>
        <w:r w:rsidR="006E7315" w:rsidDel="00360FAA">
          <w:rPr>
            <w:rFonts w:ascii="Arial" w:hAnsi="Arial" w:cs="Arial"/>
            <w:sz w:val="24"/>
            <w:szCs w:val="24"/>
          </w:rPr>
          <w:delText xml:space="preserve"> criterion has not</w:delText>
        </w:r>
        <w:r w:rsidR="00582CBA" w:rsidDel="00360FAA">
          <w:rPr>
            <w:rFonts w:ascii="Arial" w:hAnsi="Arial" w:cs="Arial"/>
            <w:sz w:val="24"/>
            <w:szCs w:val="24"/>
          </w:rPr>
          <w:delText>,</w:delText>
        </w:r>
        <w:r w:rsidR="00140232" w:rsidDel="00360FAA">
          <w:rPr>
            <w:rFonts w:ascii="Arial" w:hAnsi="Arial" w:cs="Arial"/>
            <w:sz w:val="24"/>
            <w:szCs w:val="24"/>
          </w:rPr>
          <w:delText xml:space="preserve"> which is</w:delText>
        </w:r>
        <w:r w:rsidDel="00360FAA">
          <w:rPr>
            <w:rFonts w:ascii="Arial" w:hAnsi="Arial" w:cs="Arial"/>
            <w:sz w:val="24"/>
            <w:szCs w:val="24"/>
          </w:rPr>
          <w:delText xml:space="preserve"> a fact </w:delText>
        </w:r>
        <w:r w:rsidR="0089105C" w:rsidDel="00360FAA">
          <w:rPr>
            <w:rFonts w:ascii="Arial" w:hAnsi="Arial" w:cs="Arial"/>
            <w:sz w:val="24"/>
            <w:szCs w:val="24"/>
          </w:rPr>
          <w:delText>that</w:delText>
        </w:r>
        <w:r w:rsidDel="00360FAA">
          <w:rPr>
            <w:rFonts w:ascii="Arial" w:hAnsi="Arial" w:cs="Arial"/>
            <w:sz w:val="24"/>
            <w:szCs w:val="24"/>
          </w:rPr>
          <w:delText xml:space="preserve"> has been known for some time (</w:delText>
        </w:r>
        <w:r w:rsidR="001A59D7" w:rsidDel="00360FAA">
          <w:rPr>
            <w:rFonts w:ascii="Arial" w:hAnsi="Arial" w:cs="Arial"/>
            <w:sz w:val="24"/>
            <w:szCs w:val="24"/>
          </w:rPr>
          <w:delText xml:space="preserve">Revelle </w:delText>
        </w:r>
        <w:r w:rsidR="00FB7477" w:rsidDel="00360FAA">
          <w:rPr>
            <w:rFonts w:ascii="Arial" w:hAnsi="Arial" w:cs="Arial"/>
            <w:sz w:val="24"/>
            <w:szCs w:val="24"/>
          </w:rPr>
          <w:delText>and</w:delText>
        </w:r>
        <w:r w:rsidR="001A59D7" w:rsidDel="00360FAA">
          <w:rPr>
            <w:rFonts w:ascii="Arial" w:hAnsi="Arial" w:cs="Arial"/>
            <w:sz w:val="24"/>
            <w:szCs w:val="24"/>
          </w:rPr>
          <w:delText xml:space="preserve"> Rocklin 1979)</w:delText>
        </w:r>
        <w:r w:rsidR="006E7315" w:rsidDel="00360FAA">
          <w:rPr>
            <w:rFonts w:ascii="Arial" w:hAnsi="Arial" w:cs="Arial"/>
            <w:sz w:val="24"/>
            <w:szCs w:val="24"/>
          </w:rPr>
          <w:delText>.</w:delText>
        </w:r>
        <w:r w:rsidR="00D855D6" w:rsidDel="00360FAA">
          <w:rPr>
            <w:rFonts w:ascii="Arial" w:hAnsi="Arial" w:cs="Arial"/>
            <w:sz w:val="24"/>
            <w:szCs w:val="24"/>
          </w:rPr>
          <w:delText xml:space="preserve"> First, Kaiser’s criterion is only appropriate to use with components, not factors</w:delText>
        </w:r>
        <w:r w:rsidR="00536D04" w:rsidDel="00360FAA">
          <w:rPr>
            <w:rFonts w:ascii="Arial" w:hAnsi="Arial" w:cs="Arial"/>
            <w:sz w:val="24"/>
            <w:szCs w:val="24"/>
          </w:rPr>
          <w:delText xml:space="preserve">. </w:delText>
        </w:r>
        <w:r w:rsidR="00D855D6" w:rsidDel="00360FAA">
          <w:rPr>
            <w:rFonts w:ascii="Arial" w:hAnsi="Arial" w:cs="Arial"/>
            <w:sz w:val="24"/>
            <w:szCs w:val="24"/>
          </w:rPr>
          <w:delText>Moreover, w</w:delText>
        </w:r>
        <w:r w:rsidR="00ED2182" w:rsidDel="00360FAA">
          <w:rPr>
            <w:rFonts w:ascii="Arial" w:hAnsi="Arial" w:cs="Arial"/>
            <w:sz w:val="24"/>
            <w:szCs w:val="24"/>
          </w:rPr>
          <w:delText>here</w:delText>
        </w:r>
        <w:r w:rsidR="00DB06C6" w:rsidDel="00360FAA">
          <w:rPr>
            <w:rFonts w:ascii="Arial" w:hAnsi="Arial" w:cs="Arial"/>
            <w:sz w:val="24"/>
            <w:szCs w:val="24"/>
          </w:rPr>
          <w:delText>as</w:delText>
        </w:r>
        <w:r w:rsidR="00ED2182" w:rsidDel="00360FAA">
          <w:rPr>
            <w:rFonts w:ascii="Arial" w:hAnsi="Arial" w:cs="Arial"/>
            <w:sz w:val="24"/>
            <w:szCs w:val="24"/>
          </w:rPr>
          <w:delText xml:space="preserve"> scree tests are subjective, Kaiser’s criterion is arbitrary</w:delText>
        </w:r>
        <w:r w:rsidR="00060D8E" w:rsidDel="00360FAA">
          <w:rPr>
            <w:rFonts w:ascii="Arial" w:hAnsi="Arial" w:cs="Arial"/>
            <w:sz w:val="24"/>
            <w:szCs w:val="24"/>
          </w:rPr>
          <w:delText xml:space="preserve">: there is no </w:delText>
        </w:r>
        <w:r w:rsidR="00D855D6" w:rsidDel="00360FAA">
          <w:rPr>
            <w:rFonts w:ascii="Arial" w:hAnsi="Arial" w:cs="Arial"/>
            <w:sz w:val="24"/>
            <w:szCs w:val="24"/>
          </w:rPr>
          <w:delText xml:space="preserve">empirical reason why a component </w:delText>
        </w:r>
        <w:r w:rsidR="00140232" w:rsidDel="00360FAA">
          <w:rPr>
            <w:rFonts w:ascii="Arial" w:hAnsi="Arial" w:cs="Arial"/>
            <w:sz w:val="24"/>
            <w:szCs w:val="24"/>
          </w:rPr>
          <w:delText xml:space="preserve">with an eigenvalue </w:delText>
        </w:r>
        <w:r w:rsidR="00060D8E" w:rsidDel="00360FAA">
          <w:rPr>
            <w:rFonts w:ascii="Arial" w:hAnsi="Arial" w:cs="Arial"/>
            <w:sz w:val="24"/>
            <w:szCs w:val="24"/>
          </w:rPr>
          <w:delText>slightly greater than 1 oug</w:delText>
        </w:r>
        <w:r w:rsidR="00D855D6" w:rsidDel="00360FAA">
          <w:rPr>
            <w:rFonts w:ascii="Arial" w:hAnsi="Arial" w:cs="Arial"/>
            <w:sz w:val="24"/>
            <w:szCs w:val="24"/>
          </w:rPr>
          <w:delText>ht to be retained while a component</w:delText>
        </w:r>
        <w:r w:rsidR="00060D8E" w:rsidDel="00360FAA">
          <w:rPr>
            <w:rFonts w:ascii="Arial" w:hAnsi="Arial" w:cs="Arial"/>
            <w:sz w:val="24"/>
            <w:szCs w:val="24"/>
          </w:rPr>
          <w:delText xml:space="preserve"> with an eigenvalue just below 1 should not (Courtney 2013). </w:delText>
        </w:r>
        <w:r w:rsidR="00B2378F" w:rsidDel="00360FAA">
          <w:rPr>
            <w:rFonts w:ascii="Arial" w:hAnsi="Arial" w:cs="Arial"/>
            <w:sz w:val="24"/>
            <w:szCs w:val="24"/>
          </w:rPr>
          <w:delText xml:space="preserve">Kaiser’s criterion has shown </w:delText>
        </w:r>
        <w:r w:rsidR="005F7A6C" w:rsidDel="00360FAA">
          <w:rPr>
            <w:rFonts w:ascii="Arial" w:hAnsi="Arial" w:cs="Arial"/>
            <w:sz w:val="24"/>
            <w:szCs w:val="24"/>
          </w:rPr>
          <w:delText>tendencies, depending on the circumstances</w:delText>
        </w:r>
        <w:r w:rsidR="00D855D6" w:rsidDel="00360FAA">
          <w:rPr>
            <w:rFonts w:ascii="Arial" w:hAnsi="Arial" w:cs="Arial"/>
            <w:sz w:val="24"/>
            <w:szCs w:val="24"/>
          </w:rPr>
          <w:delText>,</w:delText>
        </w:r>
        <w:r w:rsidR="005F7A6C" w:rsidDel="00360FAA">
          <w:rPr>
            <w:rFonts w:ascii="Arial" w:hAnsi="Arial" w:cs="Arial"/>
            <w:sz w:val="24"/>
            <w:szCs w:val="24"/>
          </w:rPr>
          <w:delText xml:space="preserve"> toward </w:delText>
        </w:r>
        <w:r w:rsidR="00B2378F" w:rsidDel="00360FAA">
          <w:rPr>
            <w:rFonts w:ascii="Arial" w:hAnsi="Arial" w:cs="Arial"/>
            <w:sz w:val="24"/>
            <w:szCs w:val="24"/>
          </w:rPr>
          <w:delText>over</w:delText>
        </w:r>
        <w:r w:rsidR="00DB06C6" w:rsidDel="00360FAA">
          <w:rPr>
            <w:rFonts w:ascii="Arial" w:hAnsi="Arial" w:cs="Arial"/>
            <w:sz w:val="24"/>
            <w:szCs w:val="24"/>
          </w:rPr>
          <w:delText>-</w:delText>
        </w:r>
        <w:r w:rsidR="00B2378F" w:rsidDel="00360FAA">
          <w:rPr>
            <w:rFonts w:ascii="Arial" w:hAnsi="Arial" w:cs="Arial"/>
            <w:sz w:val="24"/>
            <w:szCs w:val="24"/>
          </w:rPr>
          <w:delText>extraction and</w:delText>
        </w:r>
        <w:r w:rsidR="00D855D6" w:rsidDel="00360FAA">
          <w:rPr>
            <w:rFonts w:ascii="Arial" w:hAnsi="Arial" w:cs="Arial"/>
            <w:sz w:val="24"/>
            <w:szCs w:val="24"/>
          </w:rPr>
          <w:delText>,</w:delText>
        </w:r>
        <w:r w:rsidR="005F7A6C" w:rsidDel="00360FAA">
          <w:rPr>
            <w:rFonts w:ascii="Arial" w:hAnsi="Arial" w:cs="Arial"/>
            <w:sz w:val="24"/>
            <w:szCs w:val="24"/>
          </w:rPr>
          <w:delText xml:space="preserve"> to a lesser degree</w:delText>
        </w:r>
        <w:r w:rsidR="00D855D6" w:rsidDel="00360FAA">
          <w:rPr>
            <w:rFonts w:ascii="Arial" w:hAnsi="Arial" w:cs="Arial"/>
            <w:sz w:val="24"/>
            <w:szCs w:val="24"/>
          </w:rPr>
          <w:delText>,</w:delText>
        </w:r>
        <w:r w:rsidR="005F7A6C" w:rsidDel="00360FAA">
          <w:rPr>
            <w:rFonts w:ascii="Arial" w:hAnsi="Arial" w:cs="Arial"/>
            <w:sz w:val="24"/>
            <w:szCs w:val="24"/>
          </w:rPr>
          <w:delText xml:space="preserve"> under</w:delText>
        </w:r>
        <w:r w:rsidR="00DB06C6" w:rsidDel="00360FAA">
          <w:rPr>
            <w:rFonts w:ascii="Arial" w:hAnsi="Arial" w:cs="Arial"/>
            <w:sz w:val="24"/>
            <w:szCs w:val="24"/>
          </w:rPr>
          <w:delText>-</w:delText>
        </w:r>
        <w:r w:rsidR="005F7A6C" w:rsidDel="00360FAA">
          <w:rPr>
            <w:rFonts w:ascii="Arial" w:hAnsi="Arial" w:cs="Arial"/>
            <w:sz w:val="24"/>
            <w:szCs w:val="24"/>
          </w:rPr>
          <w:delText xml:space="preserve">extraction (Zwick </w:delText>
        </w:r>
        <w:r w:rsidR="00B2378F" w:rsidDel="00360FAA">
          <w:rPr>
            <w:rFonts w:ascii="Arial" w:hAnsi="Arial" w:cs="Arial"/>
            <w:sz w:val="24"/>
            <w:szCs w:val="24"/>
          </w:rPr>
          <w:delText>and Velicer 1986)</w:delText>
        </w:r>
        <w:r w:rsidR="005F7A6C" w:rsidDel="00360FAA">
          <w:rPr>
            <w:rFonts w:ascii="Arial" w:hAnsi="Arial" w:cs="Arial"/>
            <w:sz w:val="24"/>
            <w:szCs w:val="24"/>
          </w:rPr>
          <w:delText>. These biases are in</w:delText>
        </w:r>
        <w:r w:rsidR="00B2378F" w:rsidDel="00360FAA">
          <w:rPr>
            <w:rFonts w:ascii="Arial" w:hAnsi="Arial" w:cs="Arial"/>
            <w:sz w:val="24"/>
            <w:szCs w:val="24"/>
          </w:rPr>
          <w:delText xml:space="preserve"> part due to the </w:delText>
        </w:r>
        <w:r w:rsidR="005F7A6C" w:rsidDel="00360FAA">
          <w:rPr>
            <w:rFonts w:ascii="Arial" w:hAnsi="Arial" w:cs="Arial"/>
            <w:sz w:val="24"/>
            <w:szCs w:val="24"/>
          </w:rPr>
          <w:delText>observation</w:delText>
        </w:r>
        <w:r w:rsidR="00B2378F" w:rsidDel="00360FAA">
          <w:rPr>
            <w:rFonts w:ascii="Arial" w:hAnsi="Arial" w:cs="Arial"/>
            <w:sz w:val="24"/>
            <w:szCs w:val="24"/>
          </w:rPr>
          <w:delText xml:space="preserve"> that the number of components retained by the criterion </w:delText>
        </w:r>
        <w:r w:rsidR="005F7A6C" w:rsidDel="00360FAA">
          <w:rPr>
            <w:rFonts w:ascii="Arial" w:hAnsi="Arial" w:cs="Arial"/>
            <w:sz w:val="24"/>
            <w:szCs w:val="24"/>
          </w:rPr>
          <w:delText>more stro</w:delText>
        </w:r>
        <w:r w:rsidR="00B2378F" w:rsidDel="00360FAA">
          <w:rPr>
            <w:rFonts w:ascii="Arial" w:hAnsi="Arial" w:cs="Arial"/>
            <w:sz w:val="24"/>
            <w:szCs w:val="24"/>
          </w:rPr>
          <w:delText>ngly reflects the number of variables included</w:delText>
        </w:r>
        <w:r w:rsidR="00DB06C6" w:rsidDel="00360FAA">
          <w:rPr>
            <w:rFonts w:ascii="Arial" w:hAnsi="Arial" w:cs="Arial"/>
            <w:sz w:val="24"/>
            <w:szCs w:val="24"/>
          </w:rPr>
          <w:delText xml:space="preserve"> in the analysis </w:delText>
        </w:r>
        <w:r w:rsidR="00B2378F" w:rsidDel="00360FAA">
          <w:rPr>
            <w:rFonts w:ascii="Arial" w:hAnsi="Arial" w:cs="Arial"/>
            <w:sz w:val="24"/>
            <w:szCs w:val="24"/>
          </w:rPr>
          <w:delText xml:space="preserve">than any attributes of underlying latent </w:delText>
        </w:r>
        <w:r w:rsidR="005F7A6C" w:rsidDel="00360FAA">
          <w:rPr>
            <w:rFonts w:ascii="Arial" w:hAnsi="Arial" w:cs="Arial"/>
            <w:sz w:val="24"/>
            <w:szCs w:val="24"/>
          </w:rPr>
          <w:delText>variables</w:delText>
        </w:r>
        <w:r w:rsidR="00DB06C6" w:rsidDel="00360FAA">
          <w:rPr>
            <w:rFonts w:ascii="Arial" w:hAnsi="Arial" w:cs="Arial"/>
            <w:sz w:val="24"/>
            <w:szCs w:val="24"/>
          </w:rPr>
          <w:delText xml:space="preserve"> (Gorsuch 1983)</w:delText>
        </w:r>
        <w:r w:rsidR="00B2378F" w:rsidDel="00360FAA">
          <w:rPr>
            <w:rFonts w:ascii="Arial" w:hAnsi="Arial" w:cs="Arial"/>
            <w:sz w:val="24"/>
            <w:szCs w:val="24"/>
          </w:rPr>
          <w:delText xml:space="preserve">. </w:delText>
        </w:r>
        <w:r w:rsidDel="00360FAA">
          <w:rPr>
            <w:rFonts w:ascii="Arial" w:hAnsi="Arial" w:cs="Arial"/>
            <w:sz w:val="24"/>
            <w:szCs w:val="24"/>
          </w:rPr>
          <w:delText xml:space="preserve">In simulation, </w:delText>
        </w:r>
        <w:r w:rsidR="00582CBA" w:rsidDel="00360FAA">
          <w:rPr>
            <w:rFonts w:ascii="Arial" w:hAnsi="Arial" w:cs="Arial"/>
            <w:sz w:val="24"/>
            <w:szCs w:val="24"/>
          </w:rPr>
          <w:delText xml:space="preserve">Kaiser’s </w:delText>
        </w:r>
        <w:r w:rsidR="005F7A6C" w:rsidDel="00360FAA">
          <w:rPr>
            <w:rFonts w:ascii="Arial" w:hAnsi="Arial" w:cs="Arial"/>
            <w:sz w:val="24"/>
            <w:szCs w:val="24"/>
          </w:rPr>
          <w:delText>criterion</w:delText>
        </w:r>
        <w:r w:rsidDel="00360FAA">
          <w:rPr>
            <w:rFonts w:ascii="Arial" w:hAnsi="Arial" w:cs="Arial"/>
            <w:sz w:val="24"/>
            <w:szCs w:val="24"/>
          </w:rPr>
          <w:delText xml:space="preserve"> lead</w:delText>
        </w:r>
        <w:r w:rsidR="009103F6" w:rsidDel="00360FAA">
          <w:rPr>
            <w:rFonts w:ascii="Arial" w:hAnsi="Arial" w:cs="Arial"/>
            <w:sz w:val="24"/>
            <w:szCs w:val="24"/>
          </w:rPr>
          <w:delText>s</w:delText>
        </w:r>
        <w:r w:rsidDel="00360FAA">
          <w:rPr>
            <w:rFonts w:ascii="Arial" w:hAnsi="Arial" w:cs="Arial"/>
            <w:sz w:val="24"/>
            <w:szCs w:val="24"/>
          </w:rPr>
          <w:delText xml:space="preserve"> to a success rate of 8.77% </w:delText>
        </w:r>
        <w:r w:rsidR="00582CBA" w:rsidDel="00360FAA">
          <w:rPr>
            <w:rFonts w:ascii="Arial" w:hAnsi="Arial" w:cs="Arial"/>
            <w:sz w:val="24"/>
            <w:szCs w:val="24"/>
          </w:rPr>
          <w:delText xml:space="preserve">and </w:delText>
        </w:r>
        <w:r w:rsidR="009103F6" w:rsidDel="00360FAA">
          <w:rPr>
            <w:rFonts w:ascii="Arial" w:hAnsi="Arial" w:cs="Arial"/>
            <w:sz w:val="24"/>
            <w:szCs w:val="24"/>
          </w:rPr>
          <w:delText>fails</w:delText>
        </w:r>
        <w:r w:rsidDel="00360FAA">
          <w:rPr>
            <w:rFonts w:ascii="Arial" w:hAnsi="Arial" w:cs="Arial"/>
            <w:sz w:val="24"/>
            <w:szCs w:val="24"/>
          </w:rPr>
          <w:delText xml:space="preserve"> to extract the correct number of </w:delText>
        </w:r>
        <w:r w:rsidR="003E0D7F" w:rsidDel="00360FAA">
          <w:rPr>
            <w:rFonts w:ascii="Arial" w:hAnsi="Arial" w:cs="Arial"/>
            <w:sz w:val="24"/>
            <w:szCs w:val="24"/>
          </w:rPr>
          <w:delText>components</w:delText>
        </w:r>
        <w:r w:rsidR="00582CBA" w:rsidDel="00360FAA">
          <w:rPr>
            <w:rFonts w:ascii="Arial" w:hAnsi="Arial" w:cs="Arial"/>
            <w:sz w:val="24"/>
            <w:szCs w:val="24"/>
          </w:rPr>
          <w:delText xml:space="preserve"> in more than 90%</w:delText>
        </w:r>
        <w:r w:rsidR="00DB06C6" w:rsidDel="00360FAA">
          <w:rPr>
            <w:rFonts w:ascii="Arial" w:hAnsi="Arial" w:cs="Arial"/>
            <w:sz w:val="24"/>
            <w:szCs w:val="24"/>
          </w:rPr>
          <w:delText xml:space="preserve"> of cases (Ruscio </w:delText>
        </w:r>
        <w:r w:rsidR="00FB7477" w:rsidDel="00360FAA">
          <w:rPr>
            <w:rFonts w:ascii="Arial" w:hAnsi="Arial" w:cs="Arial"/>
            <w:sz w:val="24"/>
            <w:szCs w:val="24"/>
          </w:rPr>
          <w:delText>and</w:delText>
        </w:r>
        <w:r w:rsidR="00DB06C6" w:rsidDel="00360FAA">
          <w:rPr>
            <w:rFonts w:ascii="Arial" w:hAnsi="Arial" w:cs="Arial"/>
            <w:sz w:val="24"/>
            <w:szCs w:val="24"/>
          </w:rPr>
          <w:delText xml:space="preserve"> Roche 2012)</w:delText>
        </w:r>
        <w:r w:rsidR="00DD5304" w:rsidDel="00360FAA">
          <w:rPr>
            <w:rFonts w:ascii="Arial" w:hAnsi="Arial" w:cs="Arial"/>
            <w:sz w:val="24"/>
            <w:szCs w:val="24"/>
          </w:rPr>
          <w:delText>.</w:delText>
        </w:r>
        <w:r w:rsidR="00582CBA" w:rsidDel="00360FAA">
          <w:rPr>
            <w:rFonts w:ascii="Arial" w:hAnsi="Arial" w:cs="Arial"/>
            <w:sz w:val="24"/>
            <w:szCs w:val="24"/>
          </w:rPr>
          <w:delText xml:space="preserve"> </w:delText>
        </w:r>
        <w:r w:rsidR="00DD5304" w:rsidDel="00360FAA">
          <w:rPr>
            <w:rFonts w:ascii="Arial" w:hAnsi="Arial" w:cs="Arial"/>
            <w:sz w:val="24"/>
            <w:szCs w:val="24"/>
          </w:rPr>
          <w:delText>Y</w:delText>
        </w:r>
        <w:r w:rsidDel="00360FAA">
          <w:rPr>
            <w:rFonts w:ascii="Arial" w:hAnsi="Arial" w:cs="Arial"/>
            <w:sz w:val="24"/>
            <w:szCs w:val="24"/>
          </w:rPr>
          <w:delText>et</w:delText>
        </w:r>
        <w:r w:rsidR="00582CBA" w:rsidDel="00360FAA">
          <w:rPr>
            <w:rFonts w:ascii="Arial" w:hAnsi="Arial" w:cs="Arial"/>
            <w:sz w:val="24"/>
            <w:szCs w:val="24"/>
          </w:rPr>
          <w:delText>,</w:delText>
        </w:r>
        <w:r w:rsidDel="00360FAA">
          <w:rPr>
            <w:rFonts w:ascii="Arial" w:hAnsi="Arial" w:cs="Arial"/>
            <w:sz w:val="24"/>
            <w:szCs w:val="24"/>
          </w:rPr>
          <w:delText xml:space="preserve"> </w:delText>
        </w:r>
        <w:r w:rsidR="009103F6" w:rsidDel="00360FAA">
          <w:rPr>
            <w:rFonts w:ascii="Arial" w:hAnsi="Arial" w:cs="Arial"/>
            <w:sz w:val="24"/>
            <w:szCs w:val="24"/>
          </w:rPr>
          <w:delText>this</w:delText>
        </w:r>
        <w:r w:rsidDel="00360FAA">
          <w:rPr>
            <w:rFonts w:ascii="Arial" w:hAnsi="Arial" w:cs="Arial"/>
            <w:sz w:val="24"/>
            <w:szCs w:val="24"/>
          </w:rPr>
          <w:delText xml:space="preserve"> criterion </w:delText>
        </w:r>
        <w:r w:rsidR="00140232" w:rsidDel="00360FAA">
          <w:rPr>
            <w:rFonts w:ascii="Arial" w:hAnsi="Arial" w:cs="Arial"/>
            <w:sz w:val="24"/>
            <w:szCs w:val="24"/>
          </w:rPr>
          <w:delText>remains</w:delText>
        </w:r>
        <w:r w:rsidDel="00360FAA">
          <w:rPr>
            <w:rFonts w:ascii="Arial" w:hAnsi="Arial" w:cs="Arial"/>
            <w:sz w:val="24"/>
            <w:szCs w:val="24"/>
          </w:rPr>
          <w:delText xml:space="preserve"> the default </w:delText>
        </w:r>
        <w:r w:rsidR="001A59D7" w:rsidDel="00360FAA">
          <w:rPr>
            <w:rFonts w:ascii="Arial" w:hAnsi="Arial" w:cs="Arial"/>
            <w:sz w:val="24"/>
            <w:szCs w:val="24"/>
          </w:rPr>
          <w:delText>for popular statistics software, such as IBM SPSS</w:delText>
        </w:r>
        <w:r w:rsidR="0080015A" w:rsidDel="00360FAA">
          <w:rPr>
            <w:rFonts w:ascii="Arial" w:hAnsi="Arial" w:cs="Arial"/>
            <w:sz w:val="24"/>
            <w:szCs w:val="24"/>
          </w:rPr>
          <w:delText xml:space="preserve"> (Field</w:delText>
        </w:r>
        <w:r w:rsidR="00E13019" w:rsidDel="00360FAA">
          <w:rPr>
            <w:rFonts w:ascii="Arial" w:hAnsi="Arial" w:cs="Arial"/>
            <w:sz w:val="24"/>
            <w:szCs w:val="24"/>
          </w:rPr>
          <w:delText xml:space="preserve"> 2009).</w:delText>
        </w:r>
      </w:del>
    </w:p>
    <w:p w14:paraId="32B42E32" w14:textId="6186C53A" w:rsidR="00C7502E" w:rsidRPr="003E0D7F" w:rsidDel="00360FAA" w:rsidRDefault="00A8425B" w:rsidP="000733A5">
      <w:pPr>
        <w:spacing w:after="0" w:line="480" w:lineRule="auto"/>
        <w:ind w:firstLine="720"/>
        <w:rPr>
          <w:del w:id="496" w:author="Blake Morton" w:date="2016-08-03T18:42:00Z"/>
          <w:rFonts w:ascii="Arial" w:hAnsi="Arial" w:cs="Arial"/>
          <w:sz w:val="24"/>
          <w:szCs w:val="24"/>
        </w:rPr>
      </w:pPr>
      <w:del w:id="497" w:author="Blake Morton" w:date="2016-08-03T18:42:00Z">
        <w:r w:rsidRPr="0091655A" w:rsidDel="00360FAA">
          <w:rPr>
            <w:rFonts w:ascii="Arial" w:hAnsi="Arial" w:cs="Arial"/>
            <w:sz w:val="24"/>
            <w:szCs w:val="24"/>
          </w:rPr>
          <w:delText>In</w:delText>
        </w:r>
        <w:r w:rsidR="000B0D88" w:rsidDel="00360FAA">
          <w:rPr>
            <w:rFonts w:ascii="Arial" w:hAnsi="Arial" w:cs="Arial"/>
            <w:sz w:val="24"/>
            <w:szCs w:val="24"/>
          </w:rPr>
          <w:delText xml:space="preserve"> light of </w:delText>
        </w:r>
        <w:r w:rsidR="009103F6" w:rsidDel="00360FAA">
          <w:rPr>
            <w:rFonts w:ascii="Arial" w:hAnsi="Arial" w:cs="Arial"/>
            <w:sz w:val="24"/>
            <w:szCs w:val="24"/>
          </w:rPr>
          <w:delText>the</w:delText>
        </w:r>
        <w:r w:rsidR="000B0D88" w:rsidDel="00360FAA">
          <w:rPr>
            <w:rFonts w:ascii="Arial" w:hAnsi="Arial" w:cs="Arial"/>
            <w:sz w:val="24"/>
            <w:szCs w:val="24"/>
          </w:rPr>
          <w:delText xml:space="preserve"> deficiencies</w:delText>
        </w:r>
        <w:r w:rsidR="009103F6" w:rsidDel="00360FAA">
          <w:rPr>
            <w:rFonts w:ascii="Arial" w:hAnsi="Arial" w:cs="Arial"/>
            <w:sz w:val="24"/>
            <w:szCs w:val="24"/>
          </w:rPr>
          <w:delText xml:space="preserve"> associated with scree tests and Kaiser’s criterion</w:delText>
        </w:r>
        <w:r w:rsidR="000B0D88" w:rsidDel="00360FAA">
          <w:rPr>
            <w:rFonts w:ascii="Arial" w:hAnsi="Arial" w:cs="Arial"/>
            <w:sz w:val="24"/>
            <w:szCs w:val="24"/>
          </w:rPr>
          <w:delText>, many</w:delText>
        </w:r>
        <w:r w:rsidRPr="0091655A" w:rsidDel="00360FAA">
          <w:rPr>
            <w:rFonts w:ascii="Arial" w:hAnsi="Arial" w:cs="Arial"/>
            <w:sz w:val="24"/>
            <w:szCs w:val="24"/>
          </w:rPr>
          <w:delText xml:space="preserve"> alternative </w:delText>
        </w:r>
        <w:r w:rsidR="009F5330" w:rsidDel="00360FAA">
          <w:rPr>
            <w:rFonts w:ascii="Arial" w:hAnsi="Arial" w:cs="Arial"/>
            <w:sz w:val="24"/>
            <w:szCs w:val="24"/>
          </w:rPr>
          <w:delText>methods have been developed</w:delText>
        </w:r>
        <w:r w:rsidR="00D855D6" w:rsidDel="00360FAA">
          <w:rPr>
            <w:rFonts w:ascii="Arial" w:hAnsi="Arial" w:cs="Arial"/>
            <w:sz w:val="24"/>
            <w:szCs w:val="24"/>
          </w:rPr>
          <w:delText>. A select few include</w:delText>
        </w:r>
        <w:r w:rsidR="009F5330" w:rsidDel="00360FAA">
          <w:rPr>
            <w:rFonts w:ascii="Arial" w:hAnsi="Arial" w:cs="Arial"/>
            <w:sz w:val="24"/>
            <w:szCs w:val="24"/>
          </w:rPr>
          <w:delText xml:space="preserve"> </w:delText>
        </w:r>
        <w:r w:rsidR="00D855D6" w:rsidDel="00360FAA">
          <w:rPr>
            <w:rFonts w:ascii="Arial" w:hAnsi="Arial" w:cs="Arial"/>
            <w:sz w:val="24"/>
            <w:szCs w:val="24"/>
          </w:rPr>
          <w:delText>complexity (Hofmann 1978),</w:delText>
        </w:r>
        <w:r w:rsidR="0046106B" w:rsidDel="00360FAA">
          <w:rPr>
            <w:rFonts w:ascii="Arial" w:hAnsi="Arial" w:cs="Arial"/>
            <w:sz w:val="24"/>
            <w:szCs w:val="24"/>
          </w:rPr>
          <w:delText xml:space="preserve"> Standardized Root Mean Square Residuals or SRMR (Hu </w:delText>
        </w:r>
        <w:r w:rsidR="00FB7477" w:rsidDel="00360FAA">
          <w:rPr>
            <w:rFonts w:ascii="Arial" w:hAnsi="Arial" w:cs="Arial"/>
            <w:sz w:val="24"/>
            <w:szCs w:val="24"/>
          </w:rPr>
          <w:delText>and</w:delText>
        </w:r>
        <w:r w:rsidR="0046106B" w:rsidDel="00360FAA">
          <w:rPr>
            <w:rFonts w:ascii="Arial" w:hAnsi="Arial" w:cs="Arial"/>
            <w:sz w:val="24"/>
            <w:szCs w:val="24"/>
          </w:rPr>
          <w:delText xml:space="preserve"> Bentler 1999), </w:delText>
        </w:r>
        <w:r w:rsidR="00D855D6" w:rsidDel="00360FAA">
          <w:rPr>
            <w:rFonts w:ascii="Arial" w:hAnsi="Arial" w:cs="Arial"/>
            <w:sz w:val="24"/>
            <w:szCs w:val="24"/>
          </w:rPr>
          <w:delText xml:space="preserve">the </w:delText>
        </w:r>
        <w:r w:rsidR="00D855D6" w:rsidRPr="003E0D7F" w:rsidDel="00360FAA">
          <w:rPr>
            <w:rFonts w:ascii="Arial" w:hAnsi="Arial" w:cs="Arial"/>
            <w:sz w:val="24"/>
            <w:szCs w:val="24"/>
          </w:rPr>
          <w:delText xml:space="preserve">Empirical Bayesian Information Factor or </w:delText>
        </w:r>
        <w:r w:rsidR="0046106B" w:rsidRPr="003E0D7F" w:rsidDel="00360FAA">
          <w:rPr>
            <w:rFonts w:ascii="Arial" w:hAnsi="Arial" w:cs="Arial"/>
            <w:sz w:val="24"/>
            <w:szCs w:val="24"/>
          </w:rPr>
          <w:delText>e</w:delText>
        </w:r>
        <w:r w:rsidR="00D855D6" w:rsidRPr="003E0D7F" w:rsidDel="00360FAA">
          <w:rPr>
            <w:rFonts w:ascii="Arial" w:hAnsi="Arial" w:cs="Arial"/>
            <w:sz w:val="24"/>
            <w:szCs w:val="24"/>
          </w:rPr>
          <w:delText>mpirical BIC (Schwarz 1978),</w:delText>
        </w:r>
        <w:r w:rsidR="0046106B" w:rsidRPr="003E0D7F" w:rsidDel="00360FAA">
          <w:rPr>
            <w:rFonts w:ascii="Arial" w:hAnsi="Arial" w:cs="Arial"/>
            <w:sz w:val="24"/>
            <w:szCs w:val="24"/>
          </w:rPr>
          <w:delText xml:space="preserve"> Revelle </w:delText>
        </w:r>
        <w:r w:rsidR="00FB7477" w:rsidDel="00360FAA">
          <w:rPr>
            <w:rFonts w:ascii="Arial" w:hAnsi="Arial" w:cs="Arial"/>
            <w:sz w:val="24"/>
            <w:szCs w:val="24"/>
          </w:rPr>
          <w:delText>and</w:delText>
        </w:r>
        <w:r w:rsidR="0046106B" w:rsidRPr="003E0D7F" w:rsidDel="00360FAA">
          <w:rPr>
            <w:rFonts w:ascii="Arial" w:hAnsi="Arial" w:cs="Arial"/>
            <w:sz w:val="24"/>
            <w:szCs w:val="24"/>
          </w:rPr>
          <w:delText xml:space="preserve"> Rocklin’s (1979) Very Simple Structure (VSS), </w:delText>
        </w:r>
        <w:r w:rsidR="00DE480D" w:rsidRPr="003E0D7F" w:rsidDel="00360FAA">
          <w:rPr>
            <w:rFonts w:ascii="Arial" w:hAnsi="Arial" w:cs="Arial"/>
            <w:sz w:val="24"/>
            <w:szCs w:val="24"/>
          </w:rPr>
          <w:delText>and Horn’</w:delText>
        </w:r>
        <w:r w:rsidR="00D855D6" w:rsidRPr="003E0D7F" w:rsidDel="00360FAA">
          <w:rPr>
            <w:rFonts w:ascii="Arial" w:hAnsi="Arial" w:cs="Arial"/>
            <w:sz w:val="24"/>
            <w:szCs w:val="24"/>
          </w:rPr>
          <w:delText>s (1965) parallel analysis (PA)</w:delText>
        </w:r>
        <w:r w:rsidR="00BC1516" w:rsidDel="00360FAA">
          <w:rPr>
            <w:rFonts w:ascii="Arial" w:hAnsi="Arial" w:cs="Arial"/>
            <w:sz w:val="24"/>
            <w:szCs w:val="24"/>
          </w:rPr>
          <w:delText>.</w:delText>
        </w:r>
      </w:del>
    </w:p>
    <w:p w14:paraId="1F3A1C63" w14:textId="4D62D03C" w:rsidR="0046106B" w:rsidRPr="003E0D7F" w:rsidDel="00360FAA" w:rsidRDefault="00887C63" w:rsidP="000733A5">
      <w:pPr>
        <w:spacing w:after="0" w:line="480" w:lineRule="auto"/>
        <w:ind w:firstLine="720"/>
        <w:rPr>
          <w:del w:id="498" w:author="Blake Morton" w:date="2016-08-03T18:42:00Z"/>
          <w:rFonts w:ascii="Arial" w:hAnsi="Arial" w:cs="Arial"/>
          <w:sz w:val="24"/>
          <w:szCs w:val="24"/>
        </w:rPr>
      </w:pPr>
      <w:del w:id="499" w:author="Blake Morton" w:date="2016-08-03T18:42:00Z">
        <w:r w:rsidRPr="003E0D7F" w:rsidDel="00360FAA">
          <w:rPr>
            <w:rFonts w:ascii="Arial" w:hAnsi="Arial" w:cs="Arial"/>
            <w:sz w:val="24"/>
            <w:szCs w:val="24"/>
          </w:rPr>
          <w:delText>Complexity represents the average number of factors needed to account for the measured variables. In an ideal solution, each factor would have a complexity of 1, meaning that every variable loaded solely on a single factor in the solution (Hofmann 1978); deviations from 1 indicate poorer fit. Complexity only assesses whether a dataset fits a single-level structure</w:delText>
        </w:r>
        <w:r w:rsidR="008356B9" w:rsidDel="00360FAA">
          <w:rPr>
            <w:rFonts w:ascii="Arial" w:hAnsi="Arial" w:cs="Arial"/>
            <w:sz w:val="24"/>
            <w:szCs w:val="24"/>
          </w:rPr>
          <w:delText>;</w:delText>
        </w:r>
        <w:r w:rsidRPr="003E0D7F" w:rsidDel="00360FAA">
          <w:rPr>
            <w:rFonts w:ascii="Arial" w:hAnsi="Arial" w:cs="Arial"/>
            <w:sz w:val="24"/>
            <w:szCs w:val="24"/>
          </w:rPr>
          <w:delText xml:space="preserve"> that is, high complexity suggests multi-level structure might be present, but it could </w:delText>
        </w:r>
        <w:r w:rsidR="008356B9" w:rsidDel="00360FAA">
          <w:rPr>
            <w:rFonts w:ascii="Arial" w:hAnsi="Arial" w:cs="Arial"/>
            <w:sz w:val="24"/>
            <w:szCs w:val="24"/>
          </w:rPr>
          <w:delText>also</w:delText>
        </w:r>
        <w:r w:rsidRPr="003E0D7F" w:rsidDel="00360FAA">
          <w:rPr>
            <w:rFonts w:ascii="Arial" w:hAnsi="Arial" w:cs="Arial"/>
            <w:sz w:val="24"/>
            <w:szCs w:val="24"/>
          </w:rPr>
          <w:delText xml:space="preserve"> mean that FA and PCA are not appropriate analyses for the data.</w:delText>
        </w:r>
      </w:del>
    </w:p>
    <w:p w14:paraId="207E46C3" w14:textId="0DB705B2" w:rsidR="001540DD" w:rsidRPr="003E0D7F" w:rsidDel="00360FAA" w:rsidRDefault="001540DD" w:rsidP="000733A5">
      <w:pPr>
        <w:spacing w:after="0" w:line="480" w:lineRule="auto"/>
        <w:ind w:firstLine="720"/>
        <w:rPr>
          <w:del w:id="500" w:author="Blake Morton" w:date="2016-08-03T18:42:00Z"/>
          <w:rFonts w:ascii="Arial" w:hAnsi="Arial" w:cs="Arial"/>
          <w:sz w:val="24"/>
          <w:szCs w:val="24"/>
        </w:rPr>
      </w:pPr>
      <w:del w:id="501" w:author="Blake Morton" w:date="2016-08-03T18:42:00Z">
        <w:r w:rsidRPr="003E0D7F" w:rsidDel="00360FAA">
          <w:rPr>
            <w:rFonts w:ascii="Arial" w:hAnsi="Arial" w:cs="Arial"/>
            <w:sz w:val="24"/>
            <w:szCs w:val="24"/>
          </w:rPr>
          <w:delText>SRMR is the square root of the difference between</w:delText>
        </w:r>
        <w:r w:rsidR="000D4825" w:rsidDel="00360FAA">
          <w:rPr>
            <w:rFonts w:ascii="Arial" w:hAnsi="Arial" w:cs="Arial"/>
            <w:sz w:val="24"/>
            <w:szCs w:val="24"/>
          </w:rPr>
          <w:delText xml:space="preserve"> a</w:delText>
        </w:r>
        <w:r w:rsidRPr="003E0D7F" w:rsidDel="00360FAA">
          <w:rPr>
            <w:rFonts w:ascii="Arial" w:hAnsi="Arial" w:cs="Arial"/>
            <w:sz w:val="24"/>
            <w:szCs w:val="24"/>
          </w:rPr>
          <w:delText xml:space="preserve"> sample’s covariance matrix and the proposed model’s covariance matrix (Hooper et al. 2008). SRMR is representative of measures typically used in </w:delText>
        </w:r>
        <w:r w:rsidR="00536D04" w:rsidRPr="003E0D7F" w:rsidDel="00360FAA">
          <w:rPr>
            <w:rFonts w:ascii="Arial" w:hAnsi="Arial" w:cs="Arial"/>
            <w:sz w:val="24"/>
            <w:szCs w:val="24"/>
          </w:rPr>
          <w:delText xml:space="preserve">Confirmatory FA. </w:delText>
        </w:r>
        <w:r w:rsidR="002B4554" w:rsidRPr="003E0D7F" w:rsidDel="00360FAA">
          <w:rPr>
            <w:rFonts w:ascii="Arial" w:hAnsi="Arial" w:cs="Arial"/>
            <w:sz w:val="24"/>
            <w:szCs w:val="24"/>
          </w:rPr>
          <w:delText>SRMR is biased towards over</w:delText>
        </w:r>
        <w:r w:rsidR="002B4554" w:rsidDel="00360FAA">
          <w:rPr>
            <w:rFonts w:ascii="Arial" w:hAnsi="Arial" w:cs="Arial"/>
            <w:sz w:val="24"/>
            <w:szCs w:val="24"/>
          </w:rPr>
          <w:delText>-</w:delText>
        </w:r>
        <w:r w:rsidR="002B4554" w:rsidRPr="003E0D7F" w:rsidDel="00360FAA">
          <w:rPr>
            <w:rFonts w:ascii="Arial" w:hAnsi="Arial" w:cs="Arial"/>
            <w:sz w:val="24"/>
            <w:szCs w:val="24"/>
          </w:rPr>
          <w:delText>extraction</w:delText>
        </w:r>
        <w:r w:rsidR="002B4554" w:rsidDel="00360FAA">
          <w:rPr>
            <w:rFonts w:ascii="Arial" w:hAnsi="Arial" w:cs="Arial"/>
            <w:sz w:val="24"/>
            <w:szCs w:val="24"/>
          </w:rPr>
          <w:delText xml:space="preserve">; however, </w:delText>
        </w:r>
        <w:r w:rsidR="002B4554" w:rsidRPr="003E0D7F" w:rsidDel="00360FAA">
          <w:rPr>
            <w:rFonts w:ascii="Arial" w:hAnsi="Arial" w:cs="Arial"/>
            <w:sz w:val="24"/>
            <w:szCs w:val="24"/>
          </w:rPr>
          <w:delText xml:space="preserve">the greater the number of parameters in the model and the larger the sample size, the lower SRMR tends to be (Hu </w:delText>
        </w:r>
        <w:r w:rsidR="002B4554" w:rsidDel="00360FAA">
          <w:rPr>
            <w:rFonts w:ascii="Arial" w:hAnsi="Arial" w:cs="Arial"/>
            <w:sz w:val="24"/>
            <w:szCs w:val="24"/>
          </w:rPr>
          <w:delText>and</w:delText>
        </w:r>
        <w:r w:rsidR="002B4554" w:rsidRPr="003E0D7F" w:rsidDel="00360FAA">
          <w:rPr>
            <w:rFonts w:ascii="Arial" w:hAnsi="Arial" w:cs="Arial"/>
            <w:sz w:val="24"/>
            <w:szCs w:val="24"/>
          </w:rPr>
          <w:delText xml:space="preserve"> Bentler 1999).</w:delText>
        </w:r>
        <w:r w:rsidR="002B4554" w:rsidDel="00360FAA">
          <w:rPr>
            <w:rFonts w:ascii="Arial" w:hAnsi="Arial" w:cs="Arial"/>
            <w:sz w:val="24"/>
            <w:szCs w:val="24"/>
          </w:rPr>
          <w:delText xml:space="preserve"> </w:delText>
        </w:r>
        <w:r w:rsidR="00536D04" w:rsidRPr="003E0D7F" w:rsidDel="00360FAA">
          <w:rPr>
            <w:rFonts w:ascii="Arial" w:hAnsi="Arial" w:cs="Arial"/>
            <w:sz w:val="24"/>
            <w:szCs w:val="24"/>
          </w:rPr>
          <w:delText xml:space="preserve">Lower values are better; any value above 0.1 is considered unacceptable. </w:delText>
        </w:r>
      </w:del>
    </w:p>
    <w:p w14:paraId="5CC409BA" w14:textId="4BF26550" w:rsidR="00C7502E" w:rsidRPr="003E0D7F" w:rsidDel="00360FAA" w:rsidRDefault="00887C63" w:rsidP="000733A5">
      <w:pPr>
        <w:spacing w:after="0" w:line="480" w:lineRule="auto"/>
        <w:ind w:firstLine="720"/>
        <w:rPr>
          <w:del w:id="502" w:author="Blake Morton" w:date="2016-08-03T18:42:00Z"/>
          <w:rFonts w:ascii="Arial" w:hAnsi="Arial" w:cs="Arial"/>
          <w:sz w:val="24"/>
          <w:szCs w:val="24"/>
        </w:rPr>
      </w:pPr>
      <w:del w:id="503" w:author="Blake Morton" w:date="2016-08-03T18:42:00Z">
        <w:r w:rsidRPr="003E0D7F" w:rsidDel="00360FAA">
          <w:rPr>
            <w:rFonts w:ascii="Arial" w:hAnsi="Arial" w:cs="Arial"/>
            <w:sz w:val="24"/>
            <w:szCs w:val="24"/>
          </w:rPr>
          <w:delText>Empirical BIC is a</w:delText>
        </w:r>
        <w:r w:rsidR="00C7502E" w:rsidRPr="003E0D7F" w:rsidDel="00360FAA">
          <w:rPr>
            <w:rFonts w:ascii="Arial" w:hAnsi="Arial" w:cs="Arial"/>
            <w:sz w:val="24"/>
            <w:szCs w:val="24"/>
          </w:rPr>
          <w:delText>n information</w:delText>
        </w:r>
        <w:r w:rsidRPr="003E0D7F" w:rsidDel="00360FAA">
          <w:rPr>
            <w:rFonts w:ascii="Arial" w:hAnsi="Arial" w:cs="Arial"/>
            <w:sz w:val="24"/>
            <w:szCs w:val="24"/>
          </w:rPr>
          <w:delText xml:space="preserve"> theoretical assessment of fit</w:delText>
        </w:r>
        <w:r w:rsidR="00C7502E" w:rsidRPr="003E0D7F" w:rsidDel="00360FAA">
          <w:rPr>
            <w:rFonts w:ascii="Arial" w:hAnsi="Arial" w:cs="Arial"/>
            <w:sz w:val="24"/>
            <w:szCs w:val="24"/>
          </w:rPr>
          <w:delText xml:space="preserve"> that evaluates the parsimony of any model</w:delText>
        </w:r>
        <w:r w:rsidR="003E0D7F" w:rsidDel="00360FAA">
          <w:rPr>
            <w:rFonts w:ascii="Arial" w:hAnsi="Arial" w:cs="Arial"/>
            <w:sz w:val="24"/>
            <w:szCs w:val="24"/>
          </w:rPr>
          <w:delText xml:space="preserve"> (Schwarz 1978).</w:delText>
        </w:r>
        <w:r w:rsidR="00C7502E" w:rsidRPr="003E0D7F" w:rsidDel="00360FAA">
          <w:rPr>
            <w:rFonts w:ascii="Arial" w:hAnsi="Arial" w:cs="Arial"/>
            <w:sz w:val="24"/>
            <w:szCs w:val="24"/>
          </w:rPr>
          <w:delText xml:space="preserve"> A</w:delText>
        </w:r>
        <w:r w:rsidR="00536D04" w:rsidRPr="003E0D7F" w:rsidDel="00360FAA">
          <w:rPr>
            <w:rFonts w:ascii="Arial" w:hAnsi="Arial" w:cs="Arial"/>
            <w:sz w:val="24"/>
            <w:szCs w:val="24"/>
          </w:rPr>
          <w:delText xml:space="preserve"> solution with more </w:delText>
        </w:r>
        <w:r w:rsidR="00C7502E" w:rsidRPr="003E0D7F" w:rsidDel="00360FAA">
          <w:rPr>
            <w:rFonts w:ascii="Arial" w:hAnsi="Arial" w:cs="Arial"/>
            <w:sz w:val="24"/>
            <w:szCs w:val="24"/>
          </w:rPr>
          <w:delText>components</w:delText>
        </w:r>
        <w:r w:rsidR="00536D04" w:rsidRPr="003E0D7F" w:rsidDel="00360FAA">
          <w:rPr>
            <w:rFonts w:ascii="Arial" w:hAnsi="Arial" w:cs="Arial"/>
            <w:sz w:val="24"/>
            <w:szCs w:val="24"/>
          </w:rPr>
          <w:delText>/factors</w:delText>
        </w:r>
        <w:r w:rsidR="00C7502E" w:rsidRPr="003E0D7F" w:rsidDel="00360FAA">
          <w:rPr>
            <w:rFonts w:ascii="Arial" w:hAnsi="Arial" w:cs="Arial"/>
            <w:sz w:val="24"/>
            <w:szCs w:val="24"/>
          </w:rPr>
          <w:delText xml:space="preserve"> will very often have a better absolute fit, but the BIC applies a penalty based on the number of parameters, and beca</w:delText>
        </w:r>
        <w:r w:rsidR="00536D04" w:rsidRPr="003E0D7F" w:rsidDel="00360FAA">
          <w:rPr>
            <w:rFonts w:ascii="Arial" w:hAnsi="Arial" w:cs="Arial"/>
            <w:sz w:val="24"/>
            <w:szCs w:val="24"/>
          </w:rPr>
          <w:delText xml:space="preserve">use solutions with more </w:delText>
        </w:r>
        <w:r w:rsidR="00C7502E" w:rsidRPr="003E0D7F" w:rsidDel="00360FAA">
          <w:rPr>
            <w:rFonts w:ascii="Arial" w:hAnsi="Arial" w:cs="Arial"/>
            <w:sz w:val="24"/>
            <w:szCs w:val="24"/>
          </w:rPr>
          <w:delText>components</w:delText>
        </w:r>
        <w:r w:rsidR="00536D04" w:rsidRPr="003E0D7F" w:rsidDel="00360FAA">
          <w:rPr>
            <w:rFonts w:ascii="Arial" w:hAnsi="Arial" w:cs="Arial"/>
            <w:sz w:val="24"/>
            <w:szCs w:val="24"/>
          </w:rPr>
          <w:delText>/factors</w:delText>
        </w:r>
        <w:r w:rsidR="00C7502E" w:rsidRPr="003E0D7F" w:rsidDel="00360FAA">
          <w:rPr>
            <w:rFonts w:ascii="Arial" w:hAnsi="Arial" w:cs="Arial"/>
            <w:sz w:val="24"/>
            <w:szCs w:val="24"/>
          </w:rPr>
          <w:delText xml:space="preserve"> have more parameters, BIC measures are an effective statistic for comparing many models. BIC is widely used in </w:delText>
        </w:r>
        <w:r w:rsidR="001540DD" w:rsidRPr="003E0D7F" w:rsidDel="00360FAA">
          <w:rPr>
            <w:rFonts w:ascii="Arial" w:hAnsi="Arial" w:cs="Arial"/>
            <w:sz w:val="24"/>
            <w:szCs w:val="24"/>
          </w:rPr>
          <w:delText xml:space="preserve">model building across many fields, and has been shown to be a superior statistic among information theory measures (Posada </w:delText>
        </w:r>
        <w:r w:rsidR="00FB7477" w:rsidDel="00360FAA">
          <w:rPr>
            <w:rFonts w:ascii="Arial" w:hAnsi="Arial" w:cs="Arial"/>
            <w:sz w:val="24"/>
            <w:szCs w:val="24"/>
          </w:rPr>
          <w:delText>and</w:delText>
        </w:r>
        <w:r w:rsidR="001540DD" w:rsidRPr="003E0D7F" w:rsidDel="00360FAA">
          <w:rPr>
            <w:rFonts w:ascii="Arial" w:hAnsi="Arial" w:cs="Arial"/>
            <w:sz w:val="24"/>
            <w:szCs w:val="24"/>
          </w:rPr>
          <w:delText xml:space="preserve"> Buckley 2004).</w:delText>
        </w:r>
        <w:r w:rsidR="00C03830" w:rsidDel="00360FAA">
          <w:rPr>
            <w:rFonts w:ascii="Arial" w:hAnsi="Arial" w:cs="Arial"/>
            <w:sz w:val="24"/>
            <w:szCs w:val="24"/>
          </w:rPr>
          <w:delText xml:space="preserve"> In simulations, BIC identifie</w:delText>
        </w:r>
        <w:r w:rsidR="00D95E80" w:rsidDel="00360FAA">
          <w:rPr>
            <w:rFonts w:ascii="Arial" w:hAnsi="Arial" w:cs="Arial"/>
            <w:sz w:val="24"/>
            <w:szCs w:val="24"/>
          </w:rPr>
          <w:delText>s</w:delText>
        </w:r>
        <w:r w:rsidR="00C03830" w:rsidDel="00360FAA">
          <w:rPr>
            <w:rFonts w:ascii="Arial" w:hAnsi="Arial" w:cs="Arial"/>
            <w:sz w:val="24"/>
            <w:szCs w:val="24"/>
          </w:rPr>
          <w:delText xml:space="preserve"> the correct number of factors more than 60% of the time (Ruscio </w:delText>
        </w:r>
        <w:r w:rsidR="00FB7477" w:rsidDel="00360FAA">
          <w:rPr>
            <w:rFonts w:ascii="Arial" w:hAnsi="Arial" w:cs="Arial"/>
            <w:sz w:val="24"/>
            <w:szCs w:val="24"/>
          </w:rPr>
          <w:delText>and</w:delText>
        </w:r>
        <w:r w:rsidR="00C03830" w:rsidDel="00360FAA">
          <w:rPr>
            <w:rFonts w:ascii="Arial" w:hAnsi="Arial" w:cs="Arial"/>
            <w:sz w:val="24"/>
            <w:szCs w:val="24"/>
          </w:rPr>
          <w:delText xml:space="preserve"> Roche 2012).</w:delText>
        </w:r>
      </w:del>
    </w:p>
    <w:p w14:paraId="7F004EED" w14:textId="4D777306" w:rsidR="00DE480D" w:rsidRPr="003E0D7F" w:rsidDel="00360FAA" w:rsidRDefault="00DE480D" w:rsidP="000733A5">
      <w:pPr>
        <w:spacing w:after="0" w:line="480" w:lineRule="auto"/>
        <w:ind w:firstLine="720"/>
        <w:rPr>
          <w:del w:id="504" w:author="Blake Morton" w:date="2016-08-03T18:42:00Z"/>
          <w:rFonts w:ascii="Arial" w:hAnsi="Arial" w:cs="Arial"/>
          <w:sz w:val="24"/>
          <w:szCs w:val="24"/>
        </w:rPr>
      </w:pPr>
      <w:del w:id="505" w:author="Blake Morton" w:date="2016-08-03T18:42:00Z">
        <w:r w:rsidRPr="003E0D7F" w:rsidDel="00360FAA">
          <w:rPr>
            <w:rFonts w:ascii="Arial" w:hAnsi="Arial" w:cs="Arial"/>
            <w:sz w:val="24"/>
            <w:szCs w:val="24"/>
          </w:rPr>
          <w:delText xml:space="preserve">VSS examines how well the individual components/factors fit within many solutions, where each progressive solution has one more component/factor than the last (Revelle </w:delText>
        </w:r>
        <w:r w:rsidR="00FB7477" w:rsidDel="00360FAA">
          <w:rPr>
            <w:rFonts w:ascii="Arial" w:hAnsi="Arial" w:cs="Arial"/>
            <w:sz w:val="24"/>
            <w:szCs w:val="24"/>
          </w:rPr>
          <w:delText>and</w:delText>
        </w:r>
        <w:r w:rsidRPr="003E0D7F" w:rsidDel="00360FAA">
          <w:rPr>
            <w:rFonts w:ascii="Arial" w:hAnsi="Arial" w:cs="Arial"/>
            <w:sz w:val="24"/>
            <w:szCs w:val="24"/>
          </w:rPr>
          <w:delText xml:space="preserve"> Rocklin 1979).</w:delText>
        </w:r>
        <w:r w:rsidR="0046106B" w:rsidRPr="003E0D7F" w:rsidDel="00360FAA">
          <w:rPr>
            <w:rFonts w:ascii="Arial" w:hAnsi="Arial" w:cs="Arial"/>
            <w:sz w:val="24"/>
            <w:szCs w:val="24"/>
          </w:rPr>
          <w:delText xml:space="preserve"> VSS can be used in an entirely objective fashion, by finding maxima, but it </w:delText>
        </w:r>
        <w:r w:rsidR="006409B7" w:rsidRPr="003E0D7F" w:rsidDel="00360FAA">
          <w:rPr>
            <w:rFonts w:ascii="Arial" w:hAnsi="Arial" w:cs="Arial"/>
            <w:sz w:val="24"/>
            <w:szCs w:val="24"/>
          </w:rPr>
          <w:delText>can be viewed</w:delText>
        </w:r>
        <w:r w:rsidR="0046106B" w:rsidRPr="003E0D7F" w:rsidDel="00360FAA">
          <w:rPr>
            <w:rFonts w:ascii="Arial" w:hAnsi="Arial" w:cs="Arial"/>
            <w:sz w:val="24"/>
            <w:szCs w:val="24"/>
          </w:rPr>
          <w:delText xml:space="preserve"> subjective</w:delText>
        </w:r>
        <w:r w:rsidR="006409B7" w:rsidRPr="003E0D7F" w:rsidDel="00360FAA">
          <w:rPr>
            <w:rFonts w:ascii="Arial" w:hAnsi="Arial" w:cs="Arial"/>
            <w:sz w:val="24"/>
            <w:szCs w:val="24"/>
          </w:rPr>
          <w:delText>ly as</w:delText>
        </w:r>
        <w:r w:rsidR="0046106B" w:rsidRPr="003E0D7F" w:rsidDel="00360FAA">
          <w:rPr>
            <w:rFonts w:ascii="Arial" w:hAnsi="Arial" w:cs="Arial"/>
            <w:sz w:val="24"/>
            <w:szCs w:val="24"/>
          </w:rPr>
          <w:delText xml:space="preserve"> well</w:delText>
        </w:r>
        <w:r w:rsidR="003E0D7F" w:rsidDel="00360FAA">
          <w:rPr>
            <w:rFonts w:ascii="Arial" w:hAnsi="Arial" w:cs="Arial"/>
            <w:sz w:val="24"/>
            <w:szCs w:val="24"/>
          </w:rPr>
          <w:delText>, like a s</w:delText>
        </w:r>
        <w:r w:rsidR="006409B7" w:rsidRPr="003E0D7F" w:rsidDel="00360FAA">
          <w:rPr>
            <w:rFonts w:ascii="Arial" w:hAnsi="Arial" w:cs="Arial"/>
            <w:sz w:val="24"/>
            <w:szCs w:val="24"/>
          </w:rPr>
          <w:delText xml:space="preserve">cree plot. </w:delText>
        </w:r>
        <w:r w:rsidR="0046106B" w:rsidRPr="003E0D7F" w:rsidDel="00360FAA">
          <w:rPr>
            <w:rFonts w:ascii="Arial" w:hAnsi="Arial" w:cs="Arial"/>
            <w:sz w:val="24"/>
            <w:szCs w:val="24"/>
          </w:rPr>
          <w:delText xml:space="preserve">However, VSS </w:delText>
        </w:r>
        <w:r w:rsidR="006409B7" w:rsidRPr="003E0D7F" w:rsidDel="00360FAA">
          <w:rPr>
            <w:rFonts w:ascii="Arial" w:hAnsi="Arial" w:cs="Arial"/>
            <w:sz w:val="24"/>
            <w:szCs w:val="24"/>
          </w:rPr>
          <w:delText>is best at identifying simple structures (i.e. those with a single-level</w:delText>
        </w:r>
        <w:r w:rsidR="003E0D7F" w:rsidDel="00360FAA">
          <w:rPr>
            <w:rFonts w:ascii="Arial" w:hAnsi="Arial" w:cs="Arial"/>
            <w:sz w:val="24"/>
            <w:szCs w:val="24"/>
          </w:rPr>
          <w:delText xml:space="preserve"> of</w:delText>
        </w:r>
        <w:r w:rsidR="006409B7" w:rsidRPr="003E0D7F" w:rsidDel="00360FAA">
          <w:rPr>
            <w:rFonts w:ascii="Arial" w:hAnsi="Arial" w:cs="Arial"/>
            <w:sz w:val="24"/>
            <w:szCs w:val="24"/>
          </w:rPr>
          <w:delText xml:space="preserve"> factors); it is probably not appropriate if the complexities of some items are greater than two (Revelle 2015), and to the best of our knowledge it has not been compared to alternative modern methods in simulation studies (Courtney 2013).</w:delText>
        </w:r>
      </w:del>
    </w:p>
    <w:p w14:paraId="7DA737A8" w14:textId="04C6539F" w:rsidR="00060D8E" w:rsidDel="00360FAA" w:rsidRDefault="000733A5" w:rsidP="000733A5">
      <w:pPr>
        <w:spacing w:after="0" w:line="480" w:lineRule="auto"/>
        <w:ind w:firstLine="720"/>
        <w:rPr>
          <w:del w:id="506" w:author="Blake Morton" w:date="2016-08-03T18:35:00Z"/>
          <w:rFonts w:ascii="Arial" w:hAnsi="Arial" w:cs="Arial"/>
          <w:sz w:val="24"/>
          <w:szCs w:val="24"/>
        </w:rPr>
      </w:pPr>
      <w:del w:id="507" w:author="Blake Morton" w:date="2016-08-03T18:42:00Z">
        <w:r w:rsidRPr="003E0D7F" w:rsidDel="00360FAA">
          <w:rPr>
            <w:rFonts w:ascii="Arial" w:hAnsi="Arial" w:cs="Arial"/>
            <w:sz w:val="24"/>
            <w:szCs w:val="24"/>
          </w:rPr>
          <w:delText xml:space="preserve">PA is unique in that it has survived and been improved upon since </w:delText>
        </w:r>
        <w:r w:rsidR="00031615" w:rsidDel="00360FAA">
          <w:rPr>
            <w:rFonts w:ascii="Arial" w:hAnsi="Arial" w:cs="Arial"/>
            <w:sz w:val="24"/>
            <w:szCs w:val="24"/>
          </w:rPr>
          <w:delText>it was first developed</w:delText>
        </w:r>
        <w:r w:rsidRPr="003E0D7F" w:rsidDel="00360FAA">
          <w:rPr>
            <w:rFonts w:ascii="Arial" w:hAnsi="Arial" w:cs="Arial"/>
            <w:sz w:val="24"/>
            <w:szCs w:val="24"/>
          </w:rPr>
          <w:delText xml:space="preserve"> (Horn 1965), and therefore remains unambiguously one of the best tests available</w:delText>
        </w:r>
        <w:r w:rsidR="00400F3C" w:rsidDel="00360FAA">
          <w:rPr>
            <w:rFonts w:ascii="Arial" w:hAnsi="Arial" w:cs="Arial"/>
            <w:sz w:val="24"/>
            <w:szCs w:val="24"/>
          </w:rPr>
          <w:delText xml:space="preserve"> for component/factor extraction</w:delText>
        </w:r>
        <w:r w:rsidRPr="003E0D7F" w:rsidDel="00360FAA">
          <w:rPr>
            <w:rFonts w:ascii="Arial" w:hAnsi="Arial" w:cs="Arial"/>
            <w:sz w:val="24"/>
            <w:szCs w:val="24"/>
          </w:rPr>
          <w:delText xml:space="preserve">. </w:delText>
        </w:r>
        <w:r w:rsidR="00D855D6" w:rsidRPr="003E0D7F" w:rsidDel="00360FAA">
          <w:rPr>
            <w:rFonts w:ascii="Arial" w:hAnsi="Arial" w:cs="Arial"/>
            <w:sz w:val="24"/>
            <w:szCs w:val="24"/>
          </w:rPr>
          <w:delText>PA is a procedure based on generating random eigenvalues that “parallel” the observed data in terms of sample size and the number of variables (Zwick and Velicer 1986). A component/factor is retained if its eigenvalue is greater than the 95</w:delText>
        </w:r>
        <w:r w:rsidR="00D855D6" w:rsidRPr="003E0D7F" w:rsidDel="00360FAA">
          <w:rPr>
            <w:rFonts w:ascii="Arial" w:hAnsi="Arial" w:cs="Arial"/>
            <w:sz w:val="24"/>
            <w:szCs w:val="24"/>
            <w:vertAlign w:val="superscript"/>
          </w:rPr>
          <w:delText>th</w:delText>
        </w:r>
        <w:r w:rsidR="00D855D6" w:rsidRPr="003E0D7F" w:rsidDel="00360FAA">
          <w:rPr>
            <w:rFonts w:ascii="Arial" w:hAnsi="Arial" w:cs="Arial"/>
            <w:sz w:val="24"/>
            <w:szCs w:val="24"/>
          </w:rPr>
          <w:delText xml:space="preserve"> percentile of the distribution of eigenvalues generated from the random data (Horn 1965). </w:delText>
        </w:r>
        <w:r w:rsidRPr="003E0D7F" w:rsidDel="00360FAA">
          <w:rPr>
            <w:rFonts w:ascii="Arial" w:hAnsi="Arial" w:cs="Arial"/>
            <w:sz w:val="24"/>
            <w:szCs w:val="24"/>
          </w:rPr>
          <w:delText>This technique</w:delText>
        </w:r>
        <w:r w:rsidR="00ED2182" w:rsidRPr="003E0D7F" w:rsidDel="00360FAA">
          <w:rPr>
            <w:rFonts w:ascii="Arial" w:hAnsi="Arial" w:cs="Arial"/>
            <w:sz w:val="24"/>
            <w:szCs w:val="24"/>
          </w:rPr>
          <w:delText xml:space="preserve"> improves </w:delText>
        </w:r>
        <w:r w:rsidR="00E364F6" w:rsidDel="00360FAA">
          <w:rPr>
            <w:rFonts w:ascii="Arial" w:hAnsi="Arial" w:cs="Arial"/>
            <w:sz w:val="24"/>
            <w:szCs w:val="24"/>
          </w:rPr>
          <w:delText>upon</w:delText>
        </w:r>
        <w:r w:rsidR="00ED2182" w:rsidRPr="003E0D7F" w:rsidDel="00360FAA">
          <w:rPr>
            <w:rFonts w:ascii="Arial" w:hAnsi="Arial" w:cs="Arial"/>
            <w:sz w:val="24"/>
            <w:szCs w:val="24"/>
          </w:rPr>
          <w:delText xml:space="preserve"> </w:delText>
        </w:r>
        <w:r w:rsidR="00437534" w:rsidRPr="003E0D7F" w:rsidDel="00360FAA">
          <w:rPr>
            <w:rFonts w:ascii="Arial" w:hAnsi="Arial" w:cs="Arial"/>
            <w:sz w:val="24"/>
            <w:szCs w:val="24"/>
          </w:rPr>
          <w:delText xml:space="preserve">most </w:delText>
        </w:r>
        <w:r w:rsidR="00ED2182" w:rsidRPr="003E0D7F" w:rsidDel="00360FAA">
          <w:rPr>
            <w:rFonts w:ascii="Arial" w:hAnsi="Arial" w:cs="Arial"/>
            <w:sz w:val="24"/>
            <w:szCs w:val="24"/>
          </w:rPr>
          <w:delText>other methods</w:delText>
        </w:r>
        <w:r w:rsidR="003E0D7F" w:rsidDel="00360FAA">
          <w:rPr>
            <w:rFonts w:ascii="Arial" w:hAnsi="Arial" w:cs="Arial"/>
            <w:sz w:val="24"/>
            <w:szCs w:val="24"/>
          </w:rPr>
          <w:delText>, both subjective (e.g. s</w:delText>
        </w:r>
        <w:r w:rsidR="00437534" w:rsidRPr="003E0D7F" w:rsidDel="00360FAA">
          <w:rPr>
            <w:rFonts w:ascii="Arial" w:hAnsi="Arial" w:cs="Arial"/>
            <w:sz w:val="24"/>
            <w:szCs w:val="24"/>
          </w:rPr>
          <w:delText>cree test) and objective (e.g. e</w:delText>
        </w:r>
        <w:r w:rsidR="00FB39CA" w:rsidRPr="003E0D7F" w:rsidDel="00360FAA">
          <w:rPr>
            <w:rFonts w:ascii="Arial" w:hAnsi="Arial" w:cs="Arial"/>
            <w:sz w:val="24"/>
            <w:szCs w:val="24"/>
          </w:rPr>
          <w:delText xml:space="preserve">mpirical </w:delText>
        </w:r>
        <w:r w:rsidR="00437534" w:rsidRPr="003E0D7F" w:rsidDel="00360FAA">
          <w:rPr>
            <w:rFonts w:ascii="Arial" w:hAnsi="Arial" w:cs="Arial"/>
            <w:sz w:val="24"/>
            <w:szCs w:val="24"/>
          </w:rPr>
          <w:delText xml:space="preserve">BIC, Complexity), </w:delText>
        </w:r>
        <w:r w:rsidR="00060D8E" w:rsidRPr="003E0D7F" w:rsidDel="00360FAA">
          <w:rPr>
            <w:rFonts w:ascii="Arial" w:hAnsi="Arial" w:cs="Arial"/>
            <w:sz w:val="24"/>
            <w:szCs w:val="24"/>
          </w:rPr>
          <w:delText>by taking into account sampling error, which is left unpartitioned from total va</w:delText>
        </w:r>
        <w:r w:rsidR="00060D8E" w:rsidDel="00360FAA">
          <w:rPr>
            <w:rFonts w:ascii="Arial" w:hAnsi="Arial" w:cs="Arial"/>
            <w:sz w:val="24"/>
            <w:szCs w:val="24"/>
          </w:rPr>
          <w:delText xml:space="preserve">riance in other methods (Horn 1965). </w:delText>
        </w:r>
        <w:r w:rsidR="0081741F" w:rsidDel="00360FAA">
          <w:rPr>
            <w:rFonts w:ascii="Arial" w:hAnsi="Arial" w:cs="Arial"/>
            <w:sz w:val="24"/>
            <w:szCs w:val="24"/>
          </w:rPr>
          <w:delText>PA is not arbitrary: the “parallel” data it generates can be resampled from the empirical data themselves</w:delText>
        </w:r>
        <w:r w:rsidR="00E364F6" w:rsidDel="00360FAA">
          <w:rPr>
            <w:rFonts w:ascii="Arial" w:hAnsi="Arial" w:cs="Arial"/>
            <w:sz w:val="24"/>
            <w:szCs w:val="24"/>
          </w:rPr>
          <w:delText>, and the technique is robust. B</w:delText>
        </w:r>
        <w:r w:rsidR="0081741F" w:rsidDel="00360FAA">
          <w:rPr>
            <w:rFonts w:ascii="Arial" w:hAnsi="Arial" w:cs="Arial"/>
            <w:sz w:val="24"/>
            <w:szCs w:val="24"/>
          </w:rPr>
          <w:delText xml:space="preserve">oth resampled and simulated parallel data do not yield substantively different results (Revelle 2015). </w:delText>
        </w:r>
        <w:r w:rsidR="00060D8E" w:rsidDel="00360FAA">
          <w:rPr>
            <w:rFonts w:ascii="Arial" w:hAnsi="Arial" w:cs="Arial"/>
            <w:sz w:val="24"/>
            <w:szCs w:val="24"/>
          </w:rPr>
          <w:delText xml:space="preserve">Moreover, PA is flexible, having been modified and improved </w:delText>
        </w:r>
        <w:r w:rsidR="00E364F6" w:rsidDel="00360FAA">
          <w:rPr>
            <w:rFonts w:ascii="Arial" w:hAnsi="Arial" w:cs="Arial"/>
            <w:sz w:val="24"/>
            <w:szCs w:val="24"/>
          </w:rPr>
          <w:delText xml:space="preserve">upon </w:delText>
        </w:r>
        <w:r w:rsidR="00060D8E" w:rsidDel="00360FAA">
          <w:rPr>
            <w:rFonts w:ascii="Arial" w:hAnsi="Arial" w:cs="Arial"/>
            <w:sz w:val="24"/>
            <w:szCs w:val="24"/>
          </w:rPr>
          <w:delText xml:space="preserve">since its conception, and is capable of assessing factor and component structures, as well as both ratio and ordinal data </w:delText>
        </w:r>
        <w:r w:rsidR="0081741F" w:rsidDel="00360FAA">
          <w:rPr>
            <w:rFonts w:ascii="Arial" w:hAnsi="Arial" w:cs="Arial"/>
            <w:sz w:val="24"/>
            <w:szCs w:val="24"/>
          </w:rPr>
          <w:delText xml:space="preserve">(Garrido et al. 2012). Finally, PA is noteworthy when contrasted </w:delText>
        </w:r>
        <w:r w:rsidR="00E364F6" w:rsidDel="00360FAA">
          <w:rPr>
            <w:rFonts w:ascii="Arial" w:hAnsi="Arial" w:cs="Arial"/>
            <w:sz w:val="24"/>
            <w:szCs w:val="24"/>
          </w:rPr>
          <w:delText>with</w:delText>
        </w:r>
        <w:r w:rsidR="0081741F" w:rsidDel="00360FAA">
          <w:rPr>
            <w:rFonts w:ascii="Arial" w:hAnsi="Arial" w:cs="Arial"/>
            <w:sz w:val="24"/>
            <w:szCs w:val="24"/>
          </w:rPr>
          <w:delText xml:space="preserve"> other, modern factor number tests because unlike even the best alternatives, e.g. Comparison Data (Ruscio </w:delText>
        </w:r>
        <w:r w:rsidR="00FB7477" w:rsidDel="00360FAA">
          <w:rPr>
            <w:rFonts w:ascii="Arial" w:hAnsi="Arial" w:cs="Arial"/>
            <w:sz w:val="24"/>
            <w:szCs w:val="24"/>
          </w:rPr>
          <w:delText>and</w:delText>
        </w:r>
        <w:r w:rsidR="0081741F" w:rsidDel="00360FAA">
          <w:rPr>
            <w:rFonts w:ascii="Arial" w:hAnsi="Arial" w:cs="Arial"/>
            <w:sz w:val="24"/>
            <w:szCs w:val="24"/>
          </w:rPr>
          <w:delText xml:space="preserve"> Roche 2012), it is completely unbiased (cf. Courtney 2013, Table 1).</w:delText>
        </w:r>
      </w:del>
    </w:p>
    <w:p w14:paraId="1327B7CF" w14:textId="25F92B01" w:rsidR="00D00775" w:rsidDel="003A4C17" w:rsidRDefault="00DC4226">
      <w:pPr>
        <w:autoSpaceDE w:val="0"/>
        <w:autoSpaceDN w:val="0"/>
        <w:adjustRightInd w:val="0"/>
        <w:spacing w:after="0" w:line="480" w:lineRule="auto"/>
        <w:ind w:firstLine="720"/>
        <w:rPr>
          <w:del w:id="508" w:author="Blake Morton" w:date="2016-08-03T18:09:00Z"/>
          <w:rFonts w:ascii="Arial" w:hAnsi="Arial" w:cs="Arial"/>
          <w:color w:val="222222"/>
          <w:sz w:val="24"/>
          <w:szCs w:val="24"/>
          <w:shd w:val="clear" w:color="auto" w:fill="FFFFFF"/>
          <w:lang w:eastAsia="en-US"/>
        </w:rPr>
        <w:pPrChange w:id="509" w:author="Blake Morton" w:date="2016-08-03T18:29:00Z">
          <w:pPr>
            <w:spacing w:after="0" w:line="480" w:lineRule="auto"/>
          </w:pPr>
        </w:pPrChange>
      </w:pPr>
      <w:moveToRangeStart w:id="510" w:author="Blake Morton" w:date="2016-08-03T18:18:00Z" w:name="move331867625"/>
      <w:moveTo w:id="511" w:author="Blake Morton" w:date="2016-08-03T18:18:00Z">
        <w:del w:id="512" w:author="Blake Morton" w:date="2016-08-03T18:32:00Z">
          <w:r w:rsidRPr="00866891" w:rsidDel="00136353">
            <w:rPr>
              <w:rFonts w:ascii="Arial" w:hAnsi="Arial" w:cs="Arial"/>
              <w:sz w:val="24"/>
              <w:szCs w:val="24"/>
            </w:rPr>
            <w:delText>To date, most studies using data reduction analyses to describe the social relationship structure of animals have relied solely on Kaiser’s criterion (Fraser and Bugnyar 2010</w:delText>
          </w:r>
          <w:r w:rsidDel="00136353">
            <w:rPr>
              <w:rFonts w:ascii="Arial" w:hAnsi="Arial" w:cs="Arial"/>
              <w:sz w:val="24"/>
              <w:szCs w:val="24"/>
            </w:rPr>
            <w:delText xml:space="preserve">; </w:delText>
          </w:r>
          <w:r w:rsidRPr="00866891" w:rsidDel="00136353">
            <w:rPr>
              <w:rFonts w:ascii="Arial" w:hAnsi="Arial" w:cs="Arial"/>
              <w:sz w:val="24"/>
              <w:szCs w:val="24"/>
            </w:rPr>
            <w:delText>Fraser et al. 2008</w:delText>
          </w:r>
          <w:r w:rsidDel="00136353">
            <w:rPr>
              <w:rFonts w:ascii="Arial" w:hAnsi="Arial" w:cs="Arial"/>
              <w:sz w:val="24"/>
              <w:szCs w:val="24"/>
            </w:rPr>
            <w:delText xml:space="preserve">; </w:delText>
          </w:r>
          <w:r w:rsidRPr="00866891" w:rsidDel="00136353">
            <w:rPr>
              <w:rFonts w:ascii="Arial" w:hAnsi="Arial" w:cs="Arial"/>
              <w:sz w:val="24"/>
              <w:szCs w:val="24"/>
            </w:rPr>
            <w:delText>Majolo et al. 2010; McFarland and Maj</w:delText>
          </w:r>
          <w:r w:rsidDel="00136353">
            <w:rPr>
              <w:rFonts w:ascii="Arial" w:hAnsi="Arial" w:cs="Arial"/>
              <w:sz w:val="24"/>
              <w:szCs w:val="24"/>
            </w:rPr>
            <w:delText>olo 2011; Rebeccini et al. 2011</w:delText>
          </w:r>
          <w:r w:rsidRPr="00866891" w:rsidDel="00136353">
            <w:rPr>
              <w:rFonts w:ascii="Arial" w:hAnsi="Arial" w:cs="Arial"/>
              <w:sz w:val="24"/>
              <w:szCs w:val="24"/>
            </w:rPr>
            <w:delText>), with</w:delText>
          </w:r>
          <w:r w:rsidDel="00136353">
            <w:rPr>
              <w:rFonts w:ascii="Arial" w:hAnsi="Arial" w:cs="Arial"/>
              <w:sz w:val="24"/>
              <w:szCs w:val="24"/>
            </w:rPr>
            <w:delText xml:space="preserve"> a handful of studies supplementing this technique with a scree test (</w:delText>
          </w:r>
          <w:r w:rsidRPr="0078671B" w:rsidDel="00136353">
            <w:rPr>
              <w:rFonts w:ascii="Arial" w:hAnsi="Arial" w:cs="Arial"/>
              <w:sz w:val="24"/>
              <w:szCs w:val="24"/>
            </w:rPr>
            <w:delText>Koski et al. 2012</w:delText>
          </w:r>
          <w:r w:rsidDel="00136353">
            <w:rPr>
              <w:rFonts w:ascii="Arial" w:hAnsi="Arial" w:cs="Arial"/>
              <w:sz w:val="24"/>
              <w:szCs w:val="24"/>
            </w:rPr>
            <w:delText>). By contrast, all other extraction methods are rarely used</w:delText>
          </w:r>
        </w:del>
        <w:del w:id="513" w:author="Blake Morton" w:date="2016-08-03T18:18:00Z">
          <w:r w:rsidDel="00DC4226">
            <w:rPr>
              <w:rFonts w:ascii="Arial" w:hAnsi="Arial" w:cs="Arial"/>
              <w:sz w:val="24"/>
              <w:szCs w:val="24"/>
            </w:rPr>
            <w:delText xml:space="preserve"> </w:delText>
          </w:r>
        </w:del>
        <w:del w:id="514" w:author="Blake Morton" w:date="2016-08-03T18:32:00Z">
          <w:r w:rsidDel="00136353">
            <w:rPr>
              <w:rFonts w:ascii="Arial" w:hAnsi="Arial" w:cs="Arial"/>
              <w:sz w:val="24"/>
              <w:szCs w:val="24"/>
            </w:rPr>
            <w:delText xml:space="preserve">(Morton et al. 2015; Stevens et al. 2015). </w:delText>
          </w:r>
        </w:del>
      </w:moveTo>
      <w:moveToRangeEnd w:id="510"/>
    </w:p>
    <w:p w14:paraId="360D87EF" w14:textId="24BDBB03" w:rsidR="000A359A" w:rsidRPr="000A359A" w:rsidDel="00DC4226" w:rsidRDefault="000A359A" w:rsidP="000A359A">
      <w:pPr>
        <w:spacing w:after="0" w:line="480" w:lineRule="auto"/>
        <w:rPr>
          <w:del w:id="515" w:author="Blake Morton" w:date="2016-08-03T18:19:00Z"/>
          <w:rFonts w:ascii="Arial" w:hAnsi="Arial" w:cs="Arial"/>
          <w:i/>
          <w:sz w:val="24"/>
          <w:szCs w:val="24"/>
        </w:rPr>
      </w:pPr>
      <w:del w:id="516" w:author="Blake Morton" w:date="2016-08-03T18:19:00Z">
        <w:r w:rsidRPr="000A359A" w:rsidDel="00DC4226">
          <w:rPr>
            <w:rFonts w:ascii="Arial" w:hAnsi="Arial" w:cs="Arial"/>
            <w:i/>
            <w:sz w:val="24"/>
            <w:szCs w:val="24"/>
          </w:rPr>
          <w:delText>This study</w:delText>
        </w:r>
      </w:del>
    </w:p>
    <w:p w14:paraId="032E42BF" w14:textId="6D8E87B4" w:rsidR="00031615" w:rsidDel="00360FAA" w:rsidRDefault="00031615" w:rsidP="00031615">
      <w:pPr>
        <w:spacing w:after="0" w:line="480" w:lineRule="auto"/>
        <w:ind w:firstLine="720"/>
        <w:rPr>
          <w:del w:id="517" w:author="Blake Morton" w:date="2016-08-03T18:42:00Z"/>
          <w:rFonts w:ascii="Arial" w:hAnsi="Arial" w:cs="Arial"/>
          <w:sz w:val="24"/>
          <w:szCs w:val="24"/>
        </w:rPr>
      </w:pPr>
      <w:del w:id="518" w:author="Blake Morton" w:date="2016-08-03T18:42:00Z">
        <w:r w:rsidDel="00360FAA">
          <w:rPr>
            <w:rFonts w:ascii="Arial" w:hAnsi="Arial" w:cs="Arial"/>
            <w:sz w:val="24"/>
            <w:szCs w:val="24"/>
          </w:rPr>
          <w:delText xml:space="preserve">No single extraction test should be used as the sole method to determine </w:delText>
        </w:r>
        <w:r w:rsidR="00ED5C4D" w:rsidDel="00360FAA">
          <w:rPr>
            <w:rFonts w:ascii="Arial" w:hAnsi="Arial" w:cs="Arial"/>
            <w:sz w:val="24"/>
            <w:szCs w:val="24"/>
          </w:rPr>
          <w:delText>how many</w:delText>
        </w:r>
        <w:r w:rsidDel="00360FAA">
          <w:rPr>
            <w:rFonts w:ascii="Arial" w:hAnsi="Arial" w:cs="Arial"/>
            <w:sz w:val="24"/>
            <w:szCs w:val="24"/>
          </w:rPr>
          <w:delText xml:space="preserve"> components/factors to extract from a data reduction analysis. This is predominately because few datasets yield an immediate and clear solution. Ideally, multiple tests should be implemented and compared; if multiple tests agree on the </w:delText>
        </w:r>
        <w:r w:rsidR="00ED5C4D" w:rsidDel="00360FAA">
          <w:rPr>
            <w:rFonts w:ascii="Arial" w:hAnsi="Arial" w:cs="Arial"/>
            <w:sz w:val="24"/>
            <w:szCs w:val="24"/>
          </w:rPr>
          <w:delText xml:space="preserve">same </w:delText>
        </w:r>
        <w:r w:rsidDel="00360FAA">
          <w:rPr>
            <w:rFonts w:ascii="Arial" w:hAnsi="Arial" w:cs="Arial"/>
            <w:sz w:val="24"/>
            <w:szCs w:val="24"/>
          </w:rPr>
          <w:delText>number of components/factors to extract, then researchers can be confident with their decisions about extraction.</w:delText>
        </w:r>
      </w:del>
    </w:p>
    <w:p w14:paraId="73A5A0A5" w14:textId="77D580E8" w:rsidR="008B3A6C" w:rsidRPr="00866891" w:rsidDel="00360FAA" w:rsidRDefault="00A8425B" w:rsidP="008B3A6C">
      <w:pPr>
        <w:spacing w:after="0" w:line="480" w:lineRule="auto"/>
        <w:ind w:firstLine="720"/>
        <w:rPr>
          <w:del w:id="519" w:author="Blake Morton" w:date="2016-08-03T18:33:00Z"/>
          <w:rFonts w:ascii="Arial" w:hAnsi="Arial" w:cs="Arial"/>
          <w:sz w:val="24"/>
          <w:szCs w:val="24"/>
        </w:rPr>
      </w:pPr>
      <w:moveFromRangeStart w:id="520" w:author="Blake Morton" w:date="2016-08-03T18:18:00Z" w:name="move331867625"/>
      <w:moveFrom w:id="521" w:author="Blake Morton" w:date="2016-08-03T18:18:00Z">
        <w:del w:id="522" w:author="Blake Morton" w:date="2016-08-03T18:33:00Z">
          <w:r w:rsidRPr="00866891" w:rsidDel="00360FAA">
            <w:rPr>
              <w:rFonts w:ascii="Arial" w:hAnsi="Arial" w:cs="Arial"/>
              <w:sz w:val="24"/>
              <w:szCs w:val="24"/>
            </w:rPr>
            <w:delText xml:space="preserve">To date, most </w:delText>
          </w:r>
          <w:r w:rsidR="00CD33E5" w:rsidRPr="00866891" w:rsidDel="00360FAA">
            <w:rPr>
              <w:rFonts w:ascii="Arial" w:hAnsi="Arial" w:cs="Arial"/>
              <w:sz w:val="24"/>
              <w:szCs w:val="24"/>
            </w:rPr>
            <w:delText>studies</w:delText>
          </w:r>
          <w:r w:rsidRPr="00866891" w:rsidDel="00360FAA">
            <w:rPr>
              <w:rFonts w:ascii="Arial" w:hAnsi="Arial" w:cs="Arial"/>
              <w:sz w:val="24"/>
              <w:szCs w:val="24"/>
            </w:rPr>
            <w:delText xml:space="preserve"> using data reduction </w:delText>
          </w:r>
          <w:r w:rsidR="00E60DDF" w:rsidRPr="00866891" w:rsidDel="00360FAA">
            <w:rPr>
              <w:rFonts w:ascii="Arial" w:hAnsi="Arial" w:cs="Arial"/>
              <w:sz w:val="24"/>
              <w:szCs w:val="24"/>
            </w:rPr>
            <w:delText>analyses</w:delText>
          </w:r>
          <w:r w:rsidRPr="00866891" w:rsidDel="00360FAA">
            <w:rPr>
              <w:rFonts w:ascii="Arial" w:hAnsi="Arial" w:cs="Arial"/>
              <w:sz w:val="24"/>
              <w:szCs w:val="24"/>
            </w:rPr>
            <w:delText xml:space="preserve"> to describe the social relationship structure of animals have relied </w:delText>
          </w:r>
          <w:r w:rsidR="00056408" w:rsidRPr="00866891" w:rsidDel="00360FAA">
            <w:rPr>
              <w:rFonts w:ascii="Arial" w:hAnsi="Arial" w:cs="Arial"/>
              <w:sz w:val="24"/>
              <w:szCs w:val="24"/>
            </w:rPr>
            <w:delText xml:space="preserve">solely </w:delText>
          </w:r>
          <w:r w:rsidRPr="00866891" w:rsidDel="00360FAA">
            <w:rPr>
              <w:rFonts w:ascii="Arial" w:hAnsi="Arial" w:cs="Arial"/>
              <w:sz w:val="24"/>
              <w:szCs w:val="24"/>
            </w:rPr>
            <w:delText>on Kaiser’s criterion</w:delText>
          </w:r>
          <w:r w:rsidR="00686CD1" w:rsidRPr="00866891" w:rsidDel="00360FAA">
            <w:rPr>
              <w:rFonts w:ascii="Arial" w:hAnsi="Arial" w:cs="Arial"/>
              <w:sz w:val="24"/>
              <w:szCs w:val="24"/>
            </w:rPr>
            <w:delText xml:space="preserve"> (</w:delText>
          </w:r>
          <w:r w:rsidR="00DA636F" w:rsidRPr="00866891" w:rsidDel="00360FAA">
            <w:rPr>
              <w:rFonts w:ascii="Arial" w:hAnsi="Arial" w:cs="Arial"/>
              <w:sz w:val="24"/>
              <w:szCs w:val="24"/>
            </w:rPr>
            <w:delText>Fraser and Bugnyar 2010</w:delText>
          </w:r>
          <w:r w:rsidR="00DA636F" w:rsidDel="00360FAA">
            <w:rPr>
              <w:rFonts w:ascii="Arial" w:hAnsi="Arial" w:cs="Arial"/>
              <w:sz w:val="24"/>
              <w:szCs w:val="24"/>
            </w:rPr>
            <w:delText xml:space="preserve">; </w:delText>
          </w:r>
          <w:r w:rsidR="00DA636F" w:rsidRPr="00866891" w:rsidDel="00360FAA">
            <w:rPr>
              <w:rFonts w:ascii="Arial" w:hAnsi="Arial" w:cs="Arial"/>
              <w:sz w:val="24"/>
              <w:szCs w:val="24"/>
            </w:rPr>
            <w:delText>Fraser et al. 2008</w:delText>
          </w:r>
          <w:r w:rsidR="00DA636F" w:rsidDel="00360FAA">
            <w:rPr>
              <w:rFonts w:ascii="Arial" w:hAnsi="Arial" w:cs="Arial"/>
              <w:sz w:val="24"/>
              <w:szCs w:val="24"/>
            </w:rPr>
            <w:delText xml:space="preserve">; </w:delText>
          </w:r>
          <w:r w:rsidR="00866891" w:rsidRPr="00866891" w:rsidDel="00360FAA">
            <w:rPr>
              <w:rFonts w:ascii="Arial" w:hAnsi="Arial" w:cs="Arial"/>
              <w:sz w:val="24"/>
              <w:szCs w:val="24"/>
            </w:rPr>
            <w:delText>Majolo et al. 2010; McFarland and Maj</w:delText>
          </w:r>
          <w:r w:rsidR="00DA636F" w:rsidDel="00360FAA">
            <w:rPr>
              <w:rFonts w:ascii="Arial" w:hAnsi="Arial" w:cs="Arial"/>
              <w:sz w:val="24"/>
              <w:szCs w:val="24"/>
            </w:rPr>
            <w:delText>olo 2011; Rebeccini et al. 2011</w:delText>
          </w:r>
          <w:r w:rsidR="0083281B" w:rsidRPr="00866891" w:rsidDel="00360FAA">
            <w:rPr>
              <w:rFonts w:ascii="Arial" w:hAnsi="Arial" w:cs="Arial"/>
              <w:sz w:val="24"/>
              <w:szCs w:val="24"/>
            </w:rPr>
            <w:delText>)</w:delText>
          </w:r>
          <w:r w:rsidR="002B7F46" w:rsidRPr="00866891" w:rsidDel="00360FAA">
            <w:rPr>
              <w:rFonts w:ascii="Arial" w:hAnsi="Arial" w:cs="Arial"/>
              <w:sz w:val="24"/>
              <w:szCs w:val="24"/>
            </w:rPr>
            <w:delText>, with</w:delText>
          </w:r>
          <w:r w:rsidR="002B7F46" w:rsidDel="00360FAA">
            <w:rPr>
              <w:rFonts w:ascii="Arial" w:hAnsi="Arial" w:cs="Arial"/>
              <w:sz w:val="24"/>
              <w:szCs w:val="24"/>
            </w:rPr>
            <w:delText xml:space="preserve"> a handful of studies </w:delText>
          </w:r>
          <w:r w:rsidR="00AA6801" w:rsidDel="00360FAA">
            <w:rPr>
              <w:rFonts w:ascii="Arial" w:hAnsi="Arial" w:cs="Arial"/>
              <w:sz w:val="24"/>
              <w:szCs w:val="24"/>
            </w:rPr>
            <w:delText>s</w:delText>
          </w:r>
          <w:r w:rsidR="002B7F46" w:rsidDel="00360FAA">
            <w:rPr>
              <w:rFonts w:ascii="Arial" w:hAnsi="Arial" w:cs="Arial"/>
              <w:sz w:val="24"/>
              <w:szCs w:val="24"/>
            </w:rPr>
            <w:delText>upplementing</w:delText>
          </w:r>
          <w:r w:rsidR="00686CD1" w:rsidDel="00360FAA">
            <w:rPr>
              <w:rFonts w:ascii="Arial" w:hAnsi="Arial" w:cs="Arial"/>
              <w:sz w:val="24"/>
              <w:szCs w:val="24"/>
            </w:rPr>
            <w:delText xml:space="preserve"> </w:delText>
          </w:r>
          <w:r w:rsidR="002B7F46" w:rsidDel="00360FAA">
            <w:rPr>
              <w:rFonts w:ascii="Arial" w:hAnsi="Arial" w:cs="Arial"/>
              <w:sz w:val="24"/>
              <w:szCs w:val="24"/>
            </w:rPr>
            <w:delText>this technique</w:delText>
          </w:r>
          <w:r w:rsidR="00686CD1" w:rsidDel="00360FAA">
            <w:rPr>
              <w:rFonts w:ascii="Arial" w:hAnsi="Arial" w:cs="Arial"/>
              <w:sz w:val="24"/>
              <w:szCs w:val="24"/>
            </w:rPr>
            <w:delText xml:space="preserve"> with a</w:delText>
          </w:r>
          <w:r w:rsidDel="00360FAA">
            <w:rPr>
              <w:rFonts w:ascii="Arial" w:hAnsi="Arial" w:cs="Arial"/>
              <w:sz w:val="24"/>
              <w:szCs w:val="24"/>
            </w:rPr>
            <w:delText xml:space="preserve"> </w:delText>
          </w:r>
          <w:r w:rsidR="00686CD1" w:rsidDel="00360FAA">
            <w:rPr>
              <w:rFonts w:ascii="Arial" w:hAnsi="Arial" w:cs="Arial"/>
              <w:sz w:val="24"/>
              <w:szCs w:val="24"/>
            </w:rPr>
            <w:delText>scree test (</w:delText>
          </w:r>
          <w:r w:rsidR="008D7D65" w:rsidRPr="0078671B" w:rsidDel="00360FAA">
            <w:rPr>
              <w:rFonts w:ascii="Arial" w:hAnsi="Arial" w:cs="Arial"/>
              <w:sz w:val="24"/>
              <w:szCs w:val="24"/>
            </w:rPr>
            <w:delText>Koski et al. 2012</w:delText>
          </w:r>
          <w:r w:rsidR="00686CD1" w:rsidDel="00360FAA">
            <w:rPr>
              <w:rFonts w:ascii="Arial" w:hAnsi="Arial" w:cs="Arial"/>
              <w:sz w:val="24"/>
              <w:szCs w:val="24"/>
            </w:rPr>
            <w:delText>)</w:delText>
          </w:r>
          <w:r w:rsidR="00C96BF1" w:rsidDel="00360FAA">
            <w:rPr>
              <w:rFonts w:ascii="Arial" w:hAnsi="Arial" w:cs="Arial"/>
              <w:sz w:val="24"/>
              <w:szCs w:val="24"/>
            </w:rPr>
            <w:delText xml:space="preserve">. </w:delText>
          </w:r>
          <w:r w:rsidR="008D7D65" w:rsidDel="00360FAA">
            <w:rPr>
              <w:rFonts w:ascii="Arial" w:hAnsi="Arial" w:cs="Arial"/>
              <w:sz w:val="24"/>
              <w:szCs w:val="24"/>
            </w:rPr>
            <w:delText>By contrast, a</w:delText>
          </w:r>
          <w:r w:rsidR="0081741F" w:rsidDel="00360FAA">
            <w:rPr>
              <w:rFonts w:ascii="Arial" w:hAnsi="Arial" w:cs="Arial"/>
              <w:sz w:val="24"/>
              <w:szCs w:val="24"/>
            </w:rPr>
            <w:delText>ll o</w:delText>
          </w:r>
          <w:r w:rsidR="00C96BF1" w:rsidDel="00360FAA">
            <w:rPr>
              <w:rFonts w:ascii="Arial" w:hAnsi="Arial" w:cs="Arial"/>
              <w:sz w:val="24"/>
              <w:szCs w:val="24"/>
            </w:rPr>
            <w:delText xml:space="preserve">ther </w:delText>
          </w:r>
          <w:r w:rsidR="00942BBF" w:rsidDel="00360FAA">
            <w:rPr>
              <w:rFonts w:ascii="Arial" w:hAnsi="Arial" w:cs="Arial"/>
              <w:sz w:val="24"/>
              <w:szCs w:val="24"/>
            </w:rPr>
            <w:delText xml:space="preserve">extraction </w:delText>
          </w:r>
          <w:r w:rsidR="00C96BF1" w:rsidDel="00360FAA">
            <w:rPr>
              <w:rFonts w:ascii="Arial" w:hAnsi="Arial" w:cs="Arial"/>
              <w:sz w:val="24"/>
              <w:szCs w:val="24"/>
            </w:rPr>
            <w:delText xml:space="preserve">methods are </w:delText>
          </w:r>
          <w:r w:rsidR="00B510E8" w:rsidDel="00360FAA">
            <w:rPr>
              <w:rFonts w:ascii="Arial" w:hAnsi="Arial" w:cs="Arial"/>
              <w:sz w:val="24"/>
              <w:szCs w:val="24"/>
            </w:rPr>
            <w:delText>rarely</w:delText>
          </w:r>
          <w:r w:rsidR="003E75D8" w:rsidDel="00360FAA">
            <w:rPr>
              <w:rFonts w:ascii="Arial" w:hAnsi="Arial" w:cs="Arial"/>
              <w:sz w:val="24"/>
              <w:szCs w:val="24"/>
            </w:rPr>
            <w:delText xml:space="preserve"> </w:delText>
          </w:r>
          <w:r w:rsidR="00C96BF1" w:rsidDel="00360FAA">
            <w:rPr>
              <w:rFonts w:ascii="Arial" w:hAnsi="Arial" w:cs="Arial"/>
              <w:sz w:val="24"/>
              <w:szCs w:val="24"/>
            </w:rPr>
            <w:delText>used</w:delText>
          </w:r>
          <w:r w:rsidR="002B7F46" w:rsidDel="00360FAA">
            <w:rPr>
              <w:rFonts w:ascii="Arial" w:hAnsi="Arial" w:cs="Arial"/>
              <w:sz w:val="24"/>
              <w:szCs w:val="24"/>
            </w:rPr>
            <w:delText xml:space="preserve"> </w:delText>
          </w:r>
          <w:r w:rsidR="00C96BF1" w:rsidDel="00360FAA">
            <w:rPr>
              <w:rFonts w:ascii="Arial" w:hAnsi="Arial" w:cs="Arial"/>
              <w:sz w:val="24"/>
              <w:szCs w:val="24"/>
            </w:rPr>
            <w:delText>(Morton et al. 2015; Stevens et al. 20</w:delText>
          </w:r>
          <w:r w:rsidR="000733A5" w:rsidDel="00360FAA">
            <w:rPr>
              <w:rFonts w:ascii="Arial" w:hAnsi="Arial" w:cs="Arial"/>
              <w:sz w:val="24"/>
              <w:szCs w:val="24"/>
            </w:rPr>
            <w:delText>15).</w:delText>
          </w:r>
          <w:r w:rsidR="000A359A" w:rsidDel="00360FAA">
            <w:rPr>
              <w:rFonts w:ascii="Arial" w:hAnsi="Arial" w:cs="Arial"/>
              <w:sz w:val="24"/>
              <w:szCs w:val="24"/>
            </w:rPr>
            <w:delText xml:space="preserve"> </w:delText>
          </w:r>
        </w:del>
      </w:moveFrom>
      <w:moveFromRangeEnd w:id="520"/>
      <w:del w:id="523" w:author="Blake Morton" w:date="2016-08-03T18:33:00Z">
        <w:r w:rsidR="00942BBF" w:rsidDel="00360FAA">
          <w:rPr>
            <w:rFonts w:ascii="Arial" w:hAnsi="Arial" w:cs="Arial"/>
            <w:sz w:val="24"/>
            <w:szCs w:val="24"/>
          </w:rPr>
          <w:delText xml:space="preserve">Therefore, </w:delText>
        </w:r>
        <w:r w:rsidR="008B3A6C" w:rsidDel="00360FAA">
          <w:rPr>
            <w:rFonts w:ascii="Arial" w:hAnsi="Arial" w:cs="Arial"/>
            <w:sz w:val="24"/>
            <w:szCs w:val="24"/>
          </w:rPr>
          <w:delText>using data from a previous study of brown capuchin monkeys (</w:delText>
        </w:r>
        <w:r w:rsidR="008B3A6C" w:rsidRPr="00D3731D" w:rsidDel="00360FAA">
          <w:rPr>
            <w:rFonts w:ascii="Arial" w:hAnsi="Arial" w:cs="Arial"/>
            <w:i/>
            <w:sz w:val="24"/>
            <w:szCs w:val="24"/>
          </w:rPr>
          <w:delText>Sapajus sp.</w:delText>
        </w:r>
        <w:r w:rsidR="007216CD" w:rsidDel="00360FAA">
          <w:rPr>
            <w:rFonts w:ascii="Arial" w:hAnsi="Arial" w:cs="Arial"/>
            <w:sz w:val="24"/>
            <w:szCs w:val="24"/>
          </w:rPr>
          <w:delText xml:space="preserve">) as an example, we compare how each of the </w:delText>
        </w:r>
        <w:r w:rsidR="008B3A6C" w:rsidDel="00360FAA">
          <w:rPr>
            <w:rFonts w:ascii="Arial" w:hAnsi="Arial" w:cs="Arial"/>
            <w:sz w:val="24"/>
            <w:szCs w:val="24"/>
          </w:rPr>
          <w:delText xml:space="preserve">six </w:delText>
        </w:r>
        <w:r w:rsidR="007216CD" w:rsidDel="00360FAA">
          <w:rPr>
            <w:rFonts w:ascii="Arial" w:hAnsi="Arial" w:cs="Arial"/>
            <w:sz w:val="24"/>
            <w:szCs w:val="24"/>
          </w:rPr>
          <w:delText xml:space="preserve">extraction methods </w:delText>
        </w:r>
        <w:r w:rsidR="002A4A54" w:rsidDel="00360FAA">
          <w:rPr>
            <w:rFonts w:ascii="Arial" w:hAnsi="Arial" w:cs="Arial"/>
            <w:sz w:val="24"/>
            <w:szCs w:val="24"/>
          </w:rPr>
          <w:delText>(</w:delText>
        </w:r>
        <w:r w:rsidR="007216CD" w:rsidDel="00360FAA">
          <w:rPr>
            <w:rFonts w:ascii="Arial" w:hAnsi="Arial" w:cs="Arial"/>
            <w:sz w:val="24"/>
            <w:szCs w:val="24"/>
          </w:rPr>
          <w:delText>described above</w:delText>
        </w:r>
        <w:r w:rsidR="002A4A54" w:rsidDel="00360FAA">
          <w:rPr>
            <w:rFonts w:ascii="Arial" w:hAnsi="Arial" w:cs="Arial"/>
            <w:sz w:val="24"/>
            <w:szCs w:val="24"/>
          </w:rPr>
          <w:delText>)</w:delText>
        </w:r>
        <w:r w:rsidR="008B3A6C" w:rsidDel="00360FAA">
          <w:rPr>
            <w:rFonts w:ascii="Arial" w:hAnsi="Arial" w:cs="Arial"/>
            <w:sz w:val="24"/>
            <w:szCs w:val="24"/>
          </w:rPr>
          <w:delText xml:space="preserve"> </w:delText>
        </w:r>
        <w:r w:rsidR="007216CD" w:rsidDel="00360FAA">
          <w:rPr>
            <w:rFonts w:ascii="Arial" w:hAnsi="Arial" w:cs="Arial"/>
            <w:sz w:val="24"/>
            <w:szCs w:val="24"/>
          </w:rPr>
          <w:delText xml:space="preserve">can differentially </w:delText>
        </w:r>
        <w:r w:rsidR="008B3A6C" w:rsidDel="00360FAA">
          <w:rPr>
            <w:rFonts w:ascii="Arial" w:hAnsi="Arial" w:cs="Arial"/>
            <w:sz w:val="24"/>
            <w:szCs w:val="24"/>
          </w:rPr>
          <w:delText xml:space="preserve">affect the results, and thus interpretation, of capuchin social relationship structure. We use this example as a platform to make recommendations </w:delText>
        </w:r>
        <w:r w:rsidR="002A4A54" w:rsidDel="00360FAA">
          <w:rPr>
            <w:rFonts w:ascii="Arial" w:hAnsi="Arial" w:cs="Arial"/>
            <w:sz w:val="24"/>
            <w:szCs w:val="24"/>
          </w:rPr>
          <w:delText>about component/factor extraction, and</w:delText>
        </w:r>
        <w:r w:rsidR="008B3A6C" w:rsidDel="00360FAA">
          <w:rPr>
            <w:rFonts w:ascii="Arial" w:hAnsi="Arial" w:cs="Arial"/>
            <w:sz w:val="24"/>
            <w:szCs w:val="24"/>
          </w:rPr>
          <w:delText xml:space="preserve"> improve the utility and reliability of data reduction techniques for comparative studies of social relationships.</w:delText>
        </w:r>
      </w:del>
    </w:p>
    <w:p w14:paraId="347B2584" w14:textId="77777777" w:rsidR="00866891" w:rsidRPr="0078671B" w:rsidRDefault="00866891" w:rsidP="00A8425B">
      <w:pPr>
        <w:spacing w:after="0" w:line="480" w:lineRule="auto"/>
        <w:rPr>
          <w:rFonts w:ascii="Arial" w:hAnsi="Arial" w:cs="Arial"/>
          <w:b/>
          <w:sz w:val="24"/>
          <w:szCs w:val="24"/>
        </w:rPr>
      </w:pPr>
    </w:p>
    <w:p w14:paraId="1B3FF306" w14:textId="77777777" w:rsidR="00A8425B" w:rsidRPr="00F630EB" w:rsidRDefault="00A8425B" w:rsidP="00F9164E">
      <w:pPr>
        <w:spacing w:after="0" w:line="480" w:lineRule="auto"/>
        <w:outlineLvl w:val="0"/>
        <w:rPr>
          <w:rFonts w:ascii="Arial" w:hAnsi="Arial" w:cs="Arial"/>
          <w:b/>
          <w:sz w:val="24"/>
          <w:szCs w:val="24"/>
        </w:rPr>
      </w:pPr>
      <w:r w:rsidRPr="00F630EB">
        <w:rPr>
          <w:rFonts w:ascii="Arial" w:hAnsi="Arial" w:cs="Arial"/>
          <w:b/>
          <w:sz w:val="24"/>
          <w:szCs w:val="24"/>
        </w:rPr>
        <w:t>Methods and materials</w:t>
      </w:r>
    </w:p>
    <w:p w14:paraId="7F5AFBED" w14:textId="77777777" w:rsidR="00A8425B" w:rsidRPr="00F630EB" w:rsidRDefault="00A8425B" w:rsidP="00F9164E">
      <w:pPr>
        <w:autoSpaceDE w:val="0"/>
        <w:autoSpaceDN w:val="0"/>
        <w:adjustRightInd w:val="0"/>
        <w:spacing w:after="0" w:line="480" w:lineRule="auto"/>
        <w:outlineLvl w:val="0"/>
        <w:rPr>
          <w:rFonts w:ascii="Arial" w:hAnsi="Arial" w:cs="Arial"/>
          <w:i/>
          <w:sz w:val="24"/>
          <w:szCs w:val="24"/>
        </w:rPr>
      </w:pPr>
      <w:r w:rsidRPr="00F630EB">
        <w:rPr>
          <w:rFonts w:ascii="Arial" w:hAnsi="Arial" w:cs="Arial"/>
          <w:i/>
          <w:sz w:val="24"/>
          <w:szCs w:val="24"/>
        </w:rPr>
        <w:t>Study site and subjects</w:t>
      </w:r>
    </w:p>
    <w:p w14:paraId="607FAFA0" w14:textId="2962EE54"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Eighteen brown capuchin monkeys were studied at the Living Links to Human </w:t>
      </w:r>
      <w:r w:rsidRPr="009C7378">
        <w:rPr>
          <w:rFonts w:ascii="Arial" w:hAnsi="Arial" w:cs="Arial"/>
          <w:sz w:val="24"/>
          <w:szCs w:val="24"/>
        </w:rPr>
        <w:t xml:space="preserve">Evolution Research Centre (LL), located within the Royal Zoological Society of Scotland (RZSS), U.K.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"10.1111/j.1748-1090.2010.00120.x", "ISBN" : "1748-1090", "ISSN" : "00749664", "abstract" : "The \u2018Living Links to Human Evolution\u2019 Research Centre in Edinburgh Zoo has been designed as a scientific institution managed in a collaboration between the Royal Zoological Society of Scotland, the University of St Andrews and the Scottish Primate Research Group, which represents a consortium of primatologists at the Universities of St Andrews, Stirling, Abertay, Aberdeen and Edinburgh. The Centre has been created to facilitate behavioural, cognitive and welfare-based research on naturalistically housed monkeys, at the same time introducing the zoo-visiting public to the science embodied in these enterprises, in an educational and even entertaining way. This article outlines the development of this collaboration, the details of how the Centre operates and reports on its early successes.", "author" : [ { "dropping-particle" : "", "family" : "Macdonald", "given" : "C.", "non-dropping-particle" : "", "parse-names" : false, "suffix" : "" }, { "dropping-particle" : "", "family" : "Whiten", "given" : "a.", "non-dropping-particle" : "", "parse-names" : false, "suffix" : "" } ], "container-title" : "International Zoo Yearbook", "id" : "ITEM-1", "issued" : { "date-parts" : [ [ "2011" ] ] }, "page" : "7-17", "title" : "The 'Living Links to Human Evolution' Research Centre in Edinburgh Zoo: A new endeavour in collaboration", "type" : "article-journal", "volume" : "45" }, "uris" : [ "http://www.mendeley.com/documents/?uuid=398c56b9-fcb3-427c-903c-e25e399f4c85" ] } ], "mendeley" : { "formattedCitation" : "(Macdonald &amp; Whiten, 2011)", "plainTextFormattedCitation" : "(Macdonald &amp; Whiten, 2011)", "previouslyFormattedCitation" : "(Macdonald &amp; Whiten, 2011)" }, "properties" : { "noteIndex" : 0 }, "schema" : "https://github.com/citation-style-language/schema/raw/master/csl-citation.json" }</w:instrText>
      </w:r>
      <w:r w:rsidRPr="009C7378">
        <w:rPr>
          <w:rFonts w:ascii="Arial" w:hAnsi="Arial" w:cs="Arial"/>
          <w:sz w:val="24"/>
          <w:szCs w:val="24"/>
        </w:rPr>
        <w:fldChar w:fldCharType="separate"/>
      </w:r>
      <w:r w:rsidRPr="009C7378">
        <w:rPr>
          <w:rFonts w:ascii="Arial" w:hAnsi="Arial" w:cs="Arial"/>
          <w:noProof/>
          <w:sz w:val="24"/>
          <w:szCs w:val="24"/>
        </w:rPr>
        <w:t>(</w:t>
      </w:r>
      <w:r w:rsidR="00BB7A47" w:rsidRPr="009C7378">
        <w:rPr>
          <w:rFonts w:ascii="Arial" w:hAnsi="Arial" w:cs="Arial"/>
          <w:noProof/>
          <w:sz w:val="24"/>
          <w:szCs w:val="24"/>
        </w:rPr>
        <w:t>Macdonald and</w:t>
      </w:r>
      <w:r w:rsidR="00DA636F">
        <w:rPr>
          <w:rFonts w:ascii="Arial" w:hAnsi="Arial" w:cs="Arial"/>
          <w:noProof/>
          <w:sz w:val="24"/>
          <w:szCs w:val="24"/>
        </w:rPr>
        <w:t xml:space="preserve"> Whiten</w:t>
      </w:r>
      <w:r w:rsidRPr="009C7378">
        <w:rPr>
          <w:rFonts w:ascii="Arial" w:hAnsi="Arial" w:cs="Arial"/>
          <w:noProof/>
          <w:sz w:val="24"/>
          <w:szCs w:val="24"/>
        </w:rPr>
        <w:t xml:space="preserve"> 2011)</w:t>
      </w:r>
      <w:r w:rsidRPr="009C7378">
        <w:rPr>
          <w:rFonts w:ascii="Arial" w:hAnsi="Arial" w:cs="Arial"/>
          <w:sz w:val="24"/>
          <w:szCs w:val="24"/>
        </w:rPr>
        <w:fldChar w:fldCharType="end"/>
      </w:r>
      <w:r w:rsidRPr="009C7378">
        <w:rPr>
          <w:rFonts w:ascii="Arial" w:hAnsi="Arial" w:cs="Arial"/>
          <w:sz w:val="24"/>
          <w:szCs w:val="24"/>
        </w:rPr>
        <w:t>.</w:t>
      </w:r>
      <w:r w:rsidRPr="00F630EB">
        <w:rPr>
          <w:rFonts w:ascii="Arial" w:hAnsi="Arial" w:cs="Arial"/>
          <w:sz w:val="24"/>
          <w:szCs w:val="24"/>
        </w:rPr>
        <w:t xml:space="preserve"> Subjects were from two breeding groups. </w:t>
      </w:r>
      <w:r>
        <w:rPr>
          <w:rFonts w:ascii="Arial" w:hAnsi="Arial" w:cs="Arial"/>
          <w:sz w:val="24"/>
          <w:szCs w:val="24"/>
        </w:rPr>
        <w:t>T</w:t>
      </w:r>
      <w:r w:rsidRPr="00F630EB">
        <w:rPr>
          <w:rFonts w:ascii="Arial" w:hAnsi="Arial" w:cs="Arial"/>
          <w:sz w:val="24"/>
          <w:szCs w:val="24"/>
        </w:rPr>
        <w:t>he ‘East’ group contained four adult males, three adult females, one juvenile male and five infants (</w:t>
      </w:r>
      <w:r w:rsidRPr="00A24380">
        <w:rPr>
          <w:rFonts w:ascii="Arial" w:hAnsi="Arial" w:cs="Arial"/>
          <w:sz w:val="24"/>
          <w:szCs w:val="24"/>
        </w:rPr>
        <w:t xml:space="preserve">following age–sex categories in </w:t>
      </w:r>
      <w:r w:rsidRPr="00A24380">
        <w:rPr>
          <w:rFonts w:ascii="Arial" w:hAnsi="Arial" w:cs="Arial"/>
          <w:sz w:val="24"/>
          <w:szCs w:val="24"/>
        </w:rPr>
        <w:fldChar w:fldCharType="begin" w:fldLock="1"/>
      </w:r>
      <w:r w:rsidRPr="00A24380">
        <w:rPr>
          <w:rFonts w:ascii="Arial" w:hAnsi="Arial" w:cs="Arial"/>
          <w:sz w:val="24"/>
          <w:szCs w:val="24"/>
        </w:rPr>
        <w:instrText>ADDIN CSL_CITATION { "citationItems" : [ { "id" : "ITEM-1", "itemData" : { "DOI" : "10.1007/s10329-005-0129-9", "ISBN" : "9780521667685", "abstract" : "\"Capuchin monkeys are one of the most widely distributed genera of primates in Central and South America. Capuchins captivate the imagination of scientists and the lay public alike with their creative and highly variable behaviour, their grace and power in action, and their highly developed social character. In this, the first scholarly book devoted to the biology of the genus Cebus (Primates: Platyrrhine), the taxonomy, distribution, life history, ecology, anatomy, development, perception, cognition, motor skills, social and sexual behaviour of these monkeys are summarised. The book also describes how humans have viewed, used and studied these monkeys from ancient times to the present. The authors explicitly organismic and inclusive treatment provides a picture in unparalleled detail of the capuchin over its lifetime for all those with an interest in these fascinating animals\" Preface; Acknowledgements; Prologue; Colour plates; Part I. Capuchins in Nature: 1. Taxonomy and distribution with Anthony Rylands; 2. Behavioural ecology; 3. Community ecology; 4. Life history and demography; Part II. Behavioural Biology: 5. The body; 6. Development; 7. Motor skills; Part III. Behavioural Psychology: 8. Perceiving the world: memory and perception; 9. Engaging the world: exploration and problem-solving; 10. Fancy manipulators; 11. Living together; 12. Erotic artists; 13. Learning together; Epilogue: The (in)complete capuchin; References; Appendices: I. Foods eaten; II. Field sites; III. Hematological and physiological values; IV. Brief list of management references.", "author" : [ { "dropping-particle" : "", "family" : "Fragaszy", "given" : "D M", "non-dropping-particle" : "", "parse-names" : false, "suffix" : "" }, { "dropping-particle" : "", "family" : "Visalberghi", "given" : "E", "non-dropping-particle" : "", "parse-names" : false, "suffix" : "" }, { "dropping-particle" : "", "family" : "Fedigan", "given" : "L M", "non-dropping-particle" : "", "parse-names" : false, "suffix" : "" } ], "container-title" : "Reading", "id" : "ITEM-1", "issued" : { "date-parts" : [ [ "2004" ] ] }, "number-of-pages" : "339", "title" : "The Complete Capuchin: The Biology of the Genus Cebus", "type" : "book" }, "uris" : [ "http://www.mendeley.com/documents/?uuid=6bff1356-32da-4a96-b258-80ed650a2d87" ] } ], "mendeley" : { "formattedCitation" : "(Fragaszy, Visalberghi, &amp; Fedigan, 2004)", "plainTextFormattedCitation" : "(Fragaszy, Visalberghi, &amp; Fedigan, 2004)", "previouslyFormattedCitation" : "(Fragaszy, Visalberghi, &amp; Fedigan, 2004)" }, "properties" : { "noteIndex" : 0 }, "schema" : "https://github.com/citation-style-language/schema/raw/master/csl-citation.json" }</w:instrText>
      </w:r>
      <w:r w:rsidRPr="00A24380">
        <w:rPr>
          <w:rFonts w:ascii="Arial" w:hAnsi="Arial" w:cs="Arial"/>
          <w:sz w:val="24"/>
          <w:szCs w:val="24"/>
        </w:rPr>
        <w:fldChar w:fldCharType="separate"/>
      </w:r>
      <w:r w:rsidRPr="00A24380">
        <w:rPr>
          <w:rFonts w:ascii="Arial" w:hAnsi="Arial" w:cs="Arial"/>
          <w:noProof/>
          <w:sz w:val="24"/>
          <w:szCs w:val="24"/>
        </w:rPr>
        <w:t>Fragaszy</w:t>
      </w:r>
      <w:r w:rsidR="00BB7A47" w:rsidRPr="00A24380">
        <w:rPr>
          <w:rFonts w:ascii="Arial" w:hAnsi="Arial" w:cs="Arial"/>
          <w:noProof/>
          <w:sz w:val="24"/>
          <w:szCs w:val="24"/>
        </w:rPr>
        <w:t xml:space="preserve"> et al.</w:t>
      </w:r>
      <w:r w:rsidRPr="00A24380">
        <w:rPr>
          <w:rFonts w:ascii="Arial" w:hAnsi="Arial" w:cs="Arial"/>
          <w:noProof/>
          <w:sz w:val="24"/>
          <w:szCs w:val="24"/>
        </w:rPr>
        <w:t xml:space="preserve"> 2004)</w:t>
      </w:r>
      <w:r w:rsidRPr="00A24380">
        <w:rPr>
          <w:rFonts w:ascii="Arial" w:hAnsi="Arial" w:cs="Arial"/>
          <w:sz w:val="24"/>
          <w:szCs w:val="24"/>
        </w:rPr>
        <w:fldChar w:fldCharType="end"/>
      </w:r>
      <w:r w:rsidRPr="00A24380">
        <w:rPr>
          <w:rFonts w:ascii="Arial" w:hAnsi="Arial" w:cs="Arial"/>
          <w:sz w:val="24"/>
          <w:szCs w:val="24"/>
        </w:rPr>
        <w:t>. The</w:t>
      </w:r>
      <w:r w:rsidRPr="00F630EB">
        <w:rPr>
          <w:rFonts w:ascii="Arial" w:hAnsi="Arial" w:cs="Arial"/>
          <w:sz w:val="24"/>
          <w:szCs w:val="24"/>
        </w:rPr>
        <w:t xml:space="preserve"> ‘West’ group contained four adult males, three adult females, two juvenile males, one juvenile female and five infants. Infants dependent on their mothers (i.e. those less than a year old) were not included as study subjects. Subjects’ ages ranged from 2 to 40 years for males (mean ± SD = 10.79 ± 8.55 years, </w:t>
      </w:r>
      <w:r w:rsidRPr="00F630EB">
        <w:rPr>
          <w:rFonts w:ascii="Arial" w:hAnsi="Arial" w:cs="Arial"/>
          <w:i/>
          <w:sz w:val="24"/>
          <w:szCs w:val="24"/>
        </w:rPr>
        <w:t>N</w:t>
      </w:r>
      <w:r w:rsidRPr="00F630EB">
        <w:rPr>
          <w:rFonts w:ascii="Arial" w:hAnsi="Arial" w:cs="Arial"/>
          <w:sz w:val="24"/>
          <w:szCs w:val="24"/>
        </w:rPr>
        <w:t xml:space="preserve"> = 11) and 3 to 14 years for females (mean ± SD = 8.86 ± 3.63 years, </w:t>
      </w:r>
      <w:r w:rsidRPr="00F630EB">
        <w:rPr>
          <w:rFonts w:ascii="Arial" w:hAnsi="Arial" w:cs="Arial"/>
          <w:i/>
          <w:sz w:val="24"/>
          <w:szCs w:val="24"/>
        </w:rPr>
        <w:t>N</w:t>
      </w:r>
      <w:r w:rsidRPr="00F630EB">
        <w:rPr>
          <w:rFonts w:ascii="Arial" w:hAnsi="Arial" w:cs="Arial"/>
          <w:sz w:val="24"/>
          <w:szCs w:val="24"/>
        </w:rPr>
        <w:t xml:space="preserve"> = 7). All group members were captive born except an adult male from East group, who was hand-reared, and the original wild-caught alpha male of West </w:t>
      </w:r>
      <w:r w:rsidRPr="00F630EB">
        <w:rPr>
          <w:rFonts w:ascii="Arial" w:hAnsi="Arial" w:cs="Arial"/>
          <w:sz w:val="24"/>
          <w:szCs w:val="24"/>
        </w:rPr>
        <w:lastRenderedPageBreak/>
        <w:t>group; both individuals came to LL as established members of their groups.</w:t>
      </w:r>
      <w:r>
        <w:rPr>
          <w:rFonts w:ascii="Arial" w:hAnsi="Arial" w:cs="Arial"/>
          <w:sz w:val="24"/>
          <w:szCs w:val="24"/>
        </w:rPr>
        <w:t xml:space="preserve"> </w:t>
      </w:r>
      <w:r w:rsidRPr="00F630EB">
        <w:rPr>
          <w:rFonts w:ascii="Arial" w:hAnsi="Arial" w:cs="Arial"/>
          <w:sz w:val="24"/>
          <w:szCs w:val="24"/>
        </w:rPr>
        <w:t>Both breeding groups were housed separately in identically designed 189 m</w:t>
      </w:r>
      <w:r w:rsidRPr="00F630EB">
        <w:rPr>
          <w:rFonts w:ascii="Arial" w:hAnsi="Arial" w:cs="Arial"/>
          <w:sz w:val="24"/>
          <w:szCs w:val="24"/>
          <w:vertAlign w:val="superscript"/>
        </w:rPr>
        <w:t>3</w:t>
      </w:r>
      <w:r w:rsidRPr="00F630EB">
        <w:rPr>
          <w:rFonts w:ascii="Arial" w:hAnsi="Arial" w:cs="Arial"/>
          <w:sz w:val="24"/>
          <w:szCs w:val="24"/>
        </w:rPr>
        <w:t xml:space="preserve"> indoor enclosures with natural light and near-permanent access to a 900 m</w:t>
      </w:r>
      <w:r w:rsidRPr="00F630EB">
        <w:rPr>
          <w:rFonts w:ascii="Arial" w:hAnsi="Arial" w:cs="Arial"/>
          <w:sz w:val="24"/>
          <w:szCs w:val="24"/>
          <w:vertAlign w:val="superscript"/>
        </w:rPr>
        <w:t>2</w:t>
      </w:r>
      <w:r w:rsidRPr="00F630EB">
        <w:rPr>
          <w:rFonts w:ascii="Arial" w:hAnsi="Arial" w:cs="Arial"/>
          <w:sz w:val="24"/>
          <w:szCs w:val="24"/>
        </w:rPr>
        <w:t xml:space="preserve"> outdoor enclosure containing trees and other vegetation, providing ample opportunity to engage in natural </w:t>
      </w:r>
      <w:proofErr w:type="spellStart"/>
      <w:r w:rsidR="00E639B6">
        <w:rPr>
          <w:rFonts w:ascii="Arial" w:hAnsi="Arial" w:cs="Arial"/>
          <w:sz w:val="24"/>
          <w:szCs w:val="24"/>
        </w:rPr>
        <w:t>behavior</w:t>
      </w:r>
      <w:r w:rsidRPr="00F630EB">
        <w:rPr>
          <w:rFonts w:ascii="Arial" w:hAnsi="Arial" w:cs="Arial"/>
          <w:sz w:val="24"/>
          <w:szCs w:val="24"/>
        </w:rPr>
        <w:t>s</w:t>
      </w:r>
      <w:proofErr w:type="spellEnd"/>
      <w:r w:rsidRPr="00F630EB">
        <w:rPr>
          <w:rFonts w:ascii="Arial" w:hAnsi="Arial" w:cs="Arial"/>
          <w:sz w:val="24"/>
          <w:szCs w:val="24"/>
        </w:rPr>
        <w:t xml:space="preserve">. All monkeys received commercial </w:t>
      </w:r>
      <w:proofErr w:type="spellStart"/>
      <w:r w:rsidRPr="00F630EB">
        <w:rPr>
          <w:rFonts w:ascii="Arial" w:hAnsi="Arial" w:cs="Arial"/>
          <w:sz w:val="24"/>
          <w:szCs w:val="24"/>
        </w:rPr>
        <w:t>TrioMunch</w:t>
      </w:r>
      <w:proofErr w:type="spellEnd"/>
      <w:r w:rsidRPr="00F630EB">
        <w:rPr>
          <w:rFonts w:ascii="Arial" w:hAnsi="Arial" w:cs="Arial"/>
          <w:sz w:val="24"/>
          <w:szCs w:val="24"/>
        </w:rPr>
        <w:t xml:space="preserve"> pellets supplemented with fresh fruits and vegetables three times daily and were given cooked chicken and hardboiled </w:t>
      </w:r>
      <w:r w:rsidRPr="009C7378">
        <w:rPr>
          <w:rFonts w:ascii="Arial" w:hAnsi="Arial" w:cs="Arial"/>
          <w:sz w:val="24"/>
          <w:szCs w:val="24"/>
        </w:rPr>
        <w:t xml:space="preserve">eggs once a week. Water was available </w:t>
      </w:r>
      <w:r w:rsidRPr="009C7378">
        <w:rPr>
          <w:rFonts w:ascii="Arial" w:hAnsi="Arial" w:cs="Arial"/>
          <w:i/>
          <w:sz w:val="24"/>
          <w:szCs w:val="24"/>
        </w:rPr>
        <w:t>ad libitum</w:t>
      </w:r>
      <w:r w:rsidRPr="009C7378">
        <w:rPr>
          <w:rFonts w:ascii="Arial" w:hAnsi="Arial" w:cs="Arial"/>
          <w:sz w:val="24"/>
          <w:szCs w:val="24"/>
        </w:rPr>
        <w:t xml:space="preserve"> at all times. Further details of housing and husbandry are provided in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"10.1002/ajp.20748", "ISBN" : "0275-2565", "ISSN" : "02752565", "PMID" : "19790191", "abstract" : "There are potential advantages of housing primates in mixed species exhibits for both the visiting public and the primates themselves. If the primates naturally associate in the wild, it may be more educational and enjoyable for the public to view. Increases in social complexity and stimulation may be enriching for the primates. However, mixed species exhibits might also create welfare problems such as stress from interspecific aggression. We present data on the behavior of single and mixed species groups of capuchin monkeys (Cebus apella) and squirrel monkeys (Saimiri sciureus) housed at the Living Links to Human Evolution Research Centre in the Royal Zoological Society of Scotland's Edinburgh Zoo. These species associate in the wild, gaining foraging benefits and decreased predation. But Cebus are also predators themselves with potential risks for the smaller Saimiri. To study their living together we took scan samples at &gt; or =15 min intervals on single (n=109) and mixed species groups (n=152), and all occurrences of intraspecific aggression and interspecific interactions were recorded. We found no evidence of chronic stress and Saimiri actively chose to associate with Cebus. On 79% of scans, the two species simultaneously occupied the same part of their enclosure. No vertical displacement was observed. Interspecific interactions were common (&gt;2.5/hr), and equally divided among mildly aggressive, neutral, and affiliative interactions such as play. Only one aggressive interaction involved physical contact and was non-injurious. Aggressive interactions were mostly (65%) displacements and vocal exchanges, initiated almost equally by Cebus and Saimiri. Modifications to the enclosure were successful in reducing these mildly aggressive interactions with affiliative interactions increasing in frequency and diversity. Our data suggest that in carefully designed, large enclosures, naturally associating monkeys are able to live harmoniously and are enriched by each other.", "author" : [ { "dropping-particle" : "", "family" : "Leonardi", "given" : "Rebecca", "non-dropping-particle" : "", "parse-names" : false, "suffix" : "" }, { "dropping-particle" : "", "family" : "Buchanan-Smith", "given" : "Hannah M.", "non-dropping-particle" : "", "parse-names" : false, "suffix" : "" }, { "dropping-particle" : "", "family" : "Dufour", "given" : "Val\u00e9rie", "non-dropping-particle" : "", "parse-names" : false, "suffix" : "" }, { "dropping-particle" : "", "family" : "MacDonald", "given" : "Charlotte", "non-dropping-particle" : "", "parse-names" : false, "suffix" : "" }, { "dropping-particle" : "", "family" : "Whiten", "given" : "Andrew", "non-dropping-particle" : "", "parse-names" : false, "suffix" : "" } ], "container-title" : "American Journal of Primatology", "id" : "ITEM-1", "issue" : "August 2009", "issued" : { "date-parts" : [ [ "2010" ] ] }, "page" : "33-47", "title" : "Living together: Behavior and welfare in single and mixed species groups of capuchin (Cebus apella) and squirrel monkeys (Saimiri sciureus)", "type" : "article-journal", "volume" : "72" }, "uris" : [ "http://www.mendeley.com/documents/?uuid=316d2ccd-7901-4eb6-8d6f-e478e0477bf3" ] } ], "mendeley" : { "formattedCitation" : "(Leonardi, Buchanan-Smith, Dufour, MacDonald, &amp; Whiten, 2010)", "plainTextFormattedCitation" : "(Leonardi, Buchanan-Smith, Dufour, MacDonald, &amp; Whiten, 2010)", "previouslyFormattedCitation" : "(Leonardi, Buchanan-Smith, Dufour, MacDonald, &amp; Whiten, 2010)" }, "properties" : { "noteIndex" : 0 }, "schema" : "https://github.com/citation-style-language/schema/raw/master/csl-citation.json" }</w:instrText>
      </w:r>
      <w:r w:rsidRPr="009C7378">
        <w:rPr>
          <w:rFonts w:ascii="Arial" w:hAnsi="Arial" w:cs="Arial"/>
          <w:sz w:val="24"/>
          <w:szCs w:val="24"/>
        </w:rPr>
        <w:fldChar w:fldCharType="separate"/>
      </w:r>
      <w:r w:rsidR="00BB7A47" w:rsidRPr="009C7378">
        <w:rPr>
          <w:rFonts w:ascii="Arial" w:hAnsi="Arial" w:cs="Arial"/>
          <w:noProof/>
          <w:sz w:val="24"/>
          <w:szCs w:val="24"/>
        </w:rPr>
        <w:t>Leonardi et al. (2010)</w:t>
      </w:r>
      <w:r w:rsidRPr="009C7378">
        <w:rPr>
          <w:rFonts w:ascii="Arial" w:hAnsi="Arial" w:cs="Arial"/>
          <w:sz w:val="24"/>
          <w:szCs w:val="24"/>
        </w:rPr>
        <w:fldChar w:fldCharType="end"/>
      </w:r>
      <w:r w:rsidRPr="009C7378">
        <w:rPr>
          <w:rFonts w:ascii="Arial" w:hAnsi="Arial" w:cs="Arial"/>
          <w:sz w:val="24"/>
          <w:szCs w:val="24"/>
        </w:rPr>
        <w:t>.</w:t>
      </w:r>
    </w:p>
    <w:p w14:paraId="1D818922" w14:textId="77777777" w:rsidR="00A8425B" w:rsidRPr="00F630EB" w:rsidRDefault="00A8425B" w:rsidP="00A8425B">
      <w:pPr>
        <w:autoSpaceDE w:val="0"/>
        <w:autoSpaceDN w:val="0"/>
        <w:adjustRightInd w:val="0"/>
        <w:spacing w:after="0" w:line="480" w:lineRule="auto"/>
        <w:rPr>
          <w:rFonts w:ascii="Arial" w:hAnsi="Arial" w:cs="Arial"/>
          <w:i/>
          <w:sz w:val="24"/>
          <w:szCs w:val="24"/>
        </w:rPr>
      </w:pPr>
    </w:p>
    <w:p w14:paraId="0D76A86F" w14:textId="77777777" w:rsidR="00A8425B" w:rsidRPr="00F630EB" w:rsidRDefault="00A8425B" w:rsidP="00F9164E">
      <w:pPr>
        <w:autoSpaceDE w:val="0"/>
        <w:autoSpaceDN w:val="0"/>
        <w:adjustRightInd w:val="0"/>
        <w:spacing w:after="0" w:line="480" w:lineRule="auto"/>
        <w:outlineLvl w:val="0"/>
        <w:rPr>
          <w:rFonts w:ascii="Arial" w:hAnsi="Arial" w:cs="Arial"/>
          <w:i/>
          <w:sz w:val="24"/>
          <w:szCs w:val="24"/>
        </w:rPr>
      </w:pPr>
      <w:r w:rsidRPr="00F630EB">
        <w:rPr>
          <w:rFonts w:ascii="Arial" w:hAnsi="Arial" w:cs="Arial"/>
          <w:i/>
          <w:sz w:val="24"/>
          <w:szCs w:val="24"/>
        </w:rPr>
        <w:t>Ethical note</w:t>
      </w:r>
    </w:p>
    <w:p w14:paraId="1C285DF4" w14:textId="7521E799"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This study was entirely observational except for one aspect of data collection involving puzzle feeders, which were placed within the monkeys’ outdoor enclosures (see ‘</w:t>
      </w:r>
      <w:proofErr w:type="spellStart"/>
      <w:r w:rsidR="00E639B6">
        <w:rPr>
          <w:rFonts w:ascii="Arial" w:hAnsi="Arial" w:cs="Arial"/>
          <w:sz w:val="24"/>
          <w:szCs w:val="24"/>
        </w:rPr>
        <w:t>Behavior</w:t>
      </w:r>
      <w:r w:rsidRPr="00F630EB">
        <w:rPr>
          <w:rFonts w:ascii="Arial" w:hAnsi="Arial" w:cs="Arial"/>
          <w:sz w:val="24"/>
          <w:szCs w:val="24"/>
        </w:rPr>
        <w:t>al</w:t>
      </w:r>
      <w:proofErr w:type="spellEnd"/>
      <w:r w:rsidRPr="00F630EB">
        <w:rPr>
          <w:rFonts w:ascii="Arial" w:hAnsi="Arial" w:cs="Arial"/>
          <w:sz w:val="24"/>
          <w:szCs w:val="24"/>
        </w:rPr>
        <w:t xml:space="preserve"> sampling’). Subjects could interact freely with the puzzle feeders, which were made entirely of non</w:t>
      </w:r>
      <w:r w:rsidR="00D3731D">
        <w:rPr>
          <w:rFonts w:ascii="Arial" w:hAnsi="Arial" w:cs="Arial"/>
          <w:sz w:val="24"/>
          <w:szCs w:val="24"/>
        </w:rPr>
        <w:t>-</w:t>
      </w:r>
      <w:r w:rsidRPr="00F630EB">
        <w:rPr>
          <w:rFonts w:ascii="Arial" w:hAnsi="Arial" w:cs="Arial"/>
          <w:sz w:val="24"/>
          <w:szCs w:val="24"/>
        </w:rPr>
        <w:t xml:space="preserve">hazardous material. The feeders provided a source of food snacks (raisins) and enrichment to subjects. This study was approved by Edinburgh Zoo and the ethics committee of the Psychology Department at the University of Stirling, and </w:t>
      </w:r>
      <w:r w:rsidRPr="009C7378">
        <w:rPr>
          <w:rFonts w:ascii="Arial" w:hAnsi="Arial" w:cs="Arial"/>
          <w:sz w:val="24"/>
          <w:szCs w:val="24"/>
        </w:rPr>
        <w:t>complied with the ASAB (2012) Guidelines.</w:t>
      </w:r>
    </w:p>
    <w:p w14:paraId="53A912E3" w14:textId="77777777" w:rsidR="00A8425B" w:rsidRDefault="00A8425B" w:rsidP="00A8425B">
      <w:pPr>
        <w:autoSpaceDE w:val="0"/>
        <w:autoSpaceDN w:val="0"/>
        <w:adjustRightInd w:val="0"/>
        <w:spacing w:after="0" w:line="480" w:lineRule="auto"/>
        <w:rPr>
          <w:rFonts w:ascii="Arial" w:hAnsi="Arial" w:cs="Arial"/>
          <w:i/>
          <w:sz w:val="24"/>
          <w:szCs w:val="24"/>
        </w:rPr>
      </w:pPr>
    </w:p>
    <w:p w14:paraId="18465F9D" w14:textId="67AD0FAA" w:rsidR="00A8425B" w:rsidRPr="00F630EB" w:rsidRDefault="00E639B6" w:rsidP="00F9164E">
      <w:pPr>
        <w:autoSpaceDE w:val="0"/>
        <w:autoSpaceDN w:val="0"/>
        <w:adjustRightInd w:val="0"/>
        <w:spacing w:after="0" w:line="480" w:lineRule="auto"/>
        <w:outlineLvl w:val="0"/>
        <w:rPr>
          <w:rFonts w:ascii="Arial" w:hAnsi="Arial" w:cs="Arial"/>
          <w:i/>
          <w:sz w:val="24"/>
          <w:szCs w:val="24"/>
        </w:rPr>
      </w:pPr>
      <w:proofErr w:type="spellStart"/>
      <w:r>
        <w:rPr>
          <w:rFonts w:ascii="Arial" w:hAnsi="Arial" w:cs="Arial"/>
          <w:i/>
          <w:sz w:val="24"/>
          <w:szCs w:val="24"/>
        </w:rPr>
        <w:t>Behavior</w:t>
      </w:r>
      <w:r w:rsidR="00A8425B">
        <w:rPr>
          <w:rFonts w:ascii="Arial" w:hAnsi="Arial" w:cs="Arial"/>
          <w:i/>
          <w:sz w:val="24"/>
          <w:szCs w:val="24"/>
        </w:rPr>
        <w:t>al</w:t>
      </w:r>
      <w:proofErr w:type="spellEnd"/>
      <w:r w:rsidR="00A8425B">
        <w:rPr>
          <w:rFonts w:ascii="Arial" w:hAnsi="Arial" w:cs="Arial"/>
          <w:i/>
          <w:sz w:val="24"/>
          <w:szCs w:val="24"/>
        </w:rPr>
        <w:t xml:space="preserve"> sampling</w:t>
      </w:r>
    </w:p>
    <w:p w14:paraId="5ECED902" w14:textId="0630B7D1" w:rsidR="00A8425B" w:rsidRPr="00F630EB" w:rsidRDefault="00E639B6" w:rsidP="00A8425B">
      <w:pPr>
        <w:spacing w:after="0" w:line="480" w:lineRule="auto"/>
        <w:ind w:firstLine="720"/>
        <w:rPr>
          <w:rFonts w:ascii="Arial" w:hAnsi="Arial" w:cs="Arial"/>
          <w:sz w:val="24"/>
          <w:szCs w:val="24"/>
        </w:rPr>
      </w:pPr>
      <w:proofErr w:type="spellStart"/>
      <w:r>
        <w:rPr>
          <w:rFonts w:ascii="Arial" w:hAnsi="Arial" w:cs="Arial"/>
          <w:sz w:val="24"/>
          <w:szCs w:val="24"/>
        </w:rPr>
        <w:t>Behavior</w:t>
      </w:r>
      <w:r w:rsidR="00A8425B">
        <w:rPr>
          <w:rFonts w:ascii="Arial" w:hAnsi="Arial" w:cs="Arial"/>
          <w:sz w:val="24"/>
          <w:szCs w:val="24"/>
        </w:rPr>
        <w:t>al</w:t>
      </w:r>
      <w:proofErr w:type="spellEnd"/>
      <w:r w:rsidR="00A8425B">
        <w:rPr>
          <w:rFonts w:ascii="Arial" w:hAnsi="Arial" w:cs="Arial"/>
          <w:sz w:val="24"/>
          <w:szCs w:val="24"/>
        </w:rPr>
        <w:t xml:space="preserve"> data come from a previous study by Morton et al. (</w:t>
      </w:r>
      <w:r w:rsidR="00D3731D">
        <w:rPr>
          <w:rFonts w:ascii="Arial" w:hAnsi="Arial" w:cs="Arial"/>
          <w:sz w:val="24"/>
          <w:szCs w:val="24"/>
        </w:rPr>
        <w:t>2015</w:t>
      </w:r>
      <w:r w:rsidR="00A8425B">
        <w:rPr>
          <w:rFonts w:ascii="Arial" w:hAnsi="Arial" w:cs="Arial"/>
          <w:sz w:val="24"/>
          <w:szCs w:val="24"/>
        </w:rPr>
        <w:t>). Fifty-four hours</w:t>
      </w:r>
      <w:r w:rsidR="00A8425B" w:rsidRPr="00F630EB">
        <w:rPr>
          <w:rFonts w:ascii="Arial" w:hAnsi="Arial" w:cs="Arial"/>
          <w:sz w:val="24"/>
          <w:szCs w:val="24"/>
        </w:rPr>
        <w:t xml:space="preserve"> of focal observations </w:t>
      </w:r>
      <w:r w:rsidR="00A8425B">
        <w:rPr>
          <w:rFonts w:ascii="Arial" w:hAnsi="Arial" w:cs="Arial"/>
          <w:sz w:val="24"/>
          <w:szCs w:val="24"/>
        </w:rPr>
        <w:t xml:space="preserve">were recorded </w:t>
      </w:r>
      <w:r w:rsidR="00A8425B" w:rsidRPr="00F630EB">
        <w:rPr>
          <w:rFonts w:ascii="Arial" w:hAnsi="Arial" w:cs="Arial"/>
          <w:sz w:val="24"/>
          <w:szCs w:val="24"/>
        </w:rPr>
        <w:t>between May and August of 2011, totalling 3h per</w:t>
      </w:r>
      <w:r w:rsidR="00A8425B">
        <w:rPr>
          <w:rFonts w:ascii="Arial" w:hAnsi="Arial" w:cs="Arial"/>
          <w:sz w:val="24"/>
          <w:szCs w:val="24"/>
        </w:rPr>
        <w:t xml:space="preserve"> individual. </w:t>
      </w:r>
      <w:proofErr w:type="spellStart"/>
      <w:r>
        <w:rPr>
          <w:rFonts w:ascii="Arial" w:hAnsi="Arial" w:cs="Arial"/>
          <w:sz w:val="24"/>
          <w:szCs w:val="24"/>
        </w:rPr>
        <w:t>Behavior</w:t>
      </w:r>
      <w:r w:rsidR="00A8425B">
        <w:rPr>
          <w:rFonts w:ascii="Arial" w:hAnsi="Arial" w:cs="Arial"/>
          <w:sz w:val="24"/>
          <w:szCs w:val="24"/>
        </w:rPr>
        <w:t>s</w:t>
      </w:r>
      <w:proofErr w:type="spellEnd"/>
      <w:r w:rsidR="00A8425B">
        <w:rPr>
          <w:rFonts w:ascii="Arial" w:hAnsi="Arial" w:cs="Arial"/>
          <w:sz w:val="24"/>
          <w:szCs w:val="24"/>
        </w:rPr>
        <w:t xml:space="preserve"> (Table 1</w:t>
      </w:r>
      <w:r w:rsidR="00A8425B" w:rsidRPr="00F630EB">
        <w:rPr>
          <w:rFonts w:ascii="Arial" w:hAnsi="Arial" w:cs="Arial"/>
          <w:sz w:val="24"/>
          <w:szCs w:val="24"/>
        </w:rPr>
        <w:t xml:space="preserve">) were recorded daily per focal monkey for 10 min. Monkeys were sampled evenly between 0900 and 1730 hours. Incidences of </w:t>
      </w:r>
      <w:r w:rsidR="00A8425B" w:rsidRPr="00F630EB">
        <w:rPr>
          <w:rFonts w:ascii="Arial" w:hAnsi="Arial" w:cs="Arial"/>
          <w:sz w:val="24"/>
          <w:szCs w:val="24"/>
        </w:rPr>
        <w:lastRenderedPageBreak/>
        <w:t xml:space="preserve">aggression, coalitions, scrounging and food sharing were recorded continuously; all other </w:t>
      </w:r>
      <w:proofErr w:type="spellStart"/>
      <w:r>
        <w:rPr>
          <w:rFonts w:ascii="Arial" w:hAnsi="Arial" w:cs="Arial"/>
          <w:sz w:val="24"/>
          <w:szCs w:val="24"/>
        </w:rPr>
        <w:t>behavior</w:t>
      </w:r>
      <w:r w:rsidR="00A8425B" w:rsidRPr="00F630EB">
        <w:rPr>
          <w:rFonts w:ascii="Arial" w:hAnsi="Arial" w:cs="Arial"/>
          <w:sz w:val="24"/>
          <w:szCs w:val="24"/>
        </w:rPr>
        <w:t>s</w:t>
      </w:r>
      <w:proofErr w:type="spellEnd"/>
      <w:r w:rsidR="00A8425B" w:rsidRPr="00F630EB">
        <w:rPr>
          <w:rFonts w:ascii="Arial" w:hAnsi="Arial" w:cs="Arial"/>
          <w:sz w:val="24"/>
          <w:szCs w:val="24"/>
        </w:rPr>
        <w:t xml:space="preserve"> were recorded at 1 min interval</w:t>
      </w:r>
      <w:r w:rsidR="00BB7A47">
        <w:rPr>
          <w:rFonts w:ascii="Arial" w:hAnsi="Arial" w:cs="Arial"/>
          <w:sz w:val="24"/>
          <w:szCs w:val="24"/>
        </w:rPr>
        <w:t xml:space="preserve">s using point </w:t>
      </w:r>
      <w:r w:rsidR="00BB7A47" w:rsidRPr="0091655A">
        <w:rPr>
          <w:rFonts w:ascii="Arial" w:hAnsi="Arial" w:cs="Arial"/>
          <w:sz w:val="24"/>
          <w:szCs w:val="24"/>
        </w:rPr>
        <w:t>sampling (Martin and</w:t>
      </w:r>
      <w:r w:rsidR="00A8425B" w:rsidRPr="0091655A">
        <w:rPr>
          <w:rFonts w:ascii="Arial" w:hAnsi="Arial" w:cs="Arial"/>
          <w:sz w:val="24"/>
          <w:szCs w:val="24"/>
        </w:rPr>
        <w:t xml:space="preserve"> Bateson 2007). In each point sample, group members within two bod</w:t>
      </w:r>
      <w:r w:rsidR="00A8425B" w:rsidRPr="00F630EB">
        <w:rPr>
          <w:rFonts w:ascii="Arial" w:hAnsi="Arial" w:cs="Arial"/>
          <w:sz w:val="24"/>
          <w:szCs w:val="24"/>
        </w:rPr>
        <w:t>y lengths from the focal were recorded. The total number of sampling points was the same for all subjects.</w:t>
      </w:r>
    </w:p>
    <w:p w14:paraId="72BFDD9A" w14:textId="62035336" w:rsidR="00A8425B" w:rsidRPr="00F630EB" w:rsidRDefault="00A8425B" w:rsidP="00DA2B03">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Between 15 May 2011 and 8 June 2011 five puzzle feeders were introduced to the outdoor enclosures of </w:t>
      </w:r>
      <w:r w:rsidR="00DA2B03">
        <w:rPr>
          <w:rFonts w:ascii="Arial" w:hAnsi="Arial" w:cs="Arial"/>
          <w:sz w:val="24"/>
          <w:szCs w:val="24"/>
        </w:rPr>
        <w:t>each group</w:t>
      </w:r>
      <w:r w:rsidRPr="00F630EB">
        <w:rPr>
          <w:rFonts w:ascii="Arial" w:hAnsi="Arial" w:cs="Arial"/>
          <w:sz w:val="24"/>
          <w:szCs w:val="24"/>
        </w:rPr>
        <w:t xml:space="preserve">. </w:t>
      </w:r>
      <w:r w:rsidR="00DA2B03">
        <w:rPr>
          <w:rFonts w:ascii="Arial" w:hAnsi="Arial" w:cs="Arial"/>
          <w:sz w:val="24"/>
          <w:szCs w:val="24"/>
        </w:rPr>
        <w:t>Monkeys</w:t>
      </w:r>
      <w:r w:rsidRPr="00F630EB">
        <w:rPr>
          <w:rFonts w:ascii="Arial" w:hAnsi="Arial" w:cs="Arial"/>
          <w:sz w:val="24"/>
          <w:szCs w:val="24"/>
        </w:rPr>
        <w:t xml:space="preserve"> could freely interact with the feeders. Each feeder was made out of a cylindrical piece of white piping (length: 76.2 cm; diameter: 5.08 cm), with approximately 8–10 holes drilled into it (</w:t>
      </w:r>
      <w:r>
        <w:rPr>
          <w:rFonts w:ascii="Arial" w:hAnsi="Arial" w:cs="Arial"/>
          <w:sz w:val="24"/>
          <w:szCs w:val="24"/>
        </w:rPr>
        <w:t xml:space="preserve">see </w:t>
      </w:r>
      <w:r w:rsidRPr="00F630EB">
        <w:rPr>
          <w:rFonts w:ascii="Arial" w:hAnsi="Arial" w:cs="Arial"/>
          <w:sz w:val="24"/>
          <w:szCs w:val="24"/>
        </w:rPr>
        <w:t>Appendix Fig. A1</w:t>
      </w:r>
      <w:r>
        <w:rPr>
          <w:rFonts w:ascii="Arial" w:hAnsi="Arial" w:cs="Arial"/>
          <w:sz w:val="24"/>
          <w:szCs w:val="24"/>
        </w:rPr>
        <w:t xml:space="preserve"> in Morton et al. </w:t>
      </w:r>
      <w:r w:rsidR="00D3731D">
        <w:rPr>
          <w:rFonts w:ascii="Arial" w:hAnsi="Arial" w:cs="Arial"/>
          <w:sz w:val="24"/>
          <w:szCs w:val="24"/>
        </w:rPr>
        <w:t>2015</w:t>
      </w:r>
      <w:r w:rsidRPr="00F630EB">
        <w:rPr>
          <w:rFonts w:ascii="Arial" w:hAnsi="Arial" w:cs="Arial"/>
          <w:sz w:val="24"/>
          <w:szCs w:val="24"/>
        </w:rPr>
        <w:t xml:space="preserve">). Feeders were attached vertically to trees, 2–10 m apart. For each feeder, the bottom of the pipe was left open while the top of the pipe was closed. Ten paper packets, each containing five raisins, were placed in the top portion of each feeder, and wooden sticks were inserted into the holes of the pipes to prevent the packets from falling out from the bottom. </w:t>
      </w:r>
      <w:r w:rsidR="00DA2B03">
        <w:rPr>
          <w:rFonts w:ascii="Arial" w:hAnsi="Arial" w:cs="Arial"/>
          <w:sz w:val="24"/>
          <w:szCs w:val="24"/>
        </w:rPr>
        <w:t>The packets</w:t>
      </w:r>
      <w:r w:rsidRPr="00F630EB">
        <w:rPr>
          <w:rFonts w:ascii="Arial" w:hAnsi="Arial" w:cs="Arial"/>
          <w:sz w:val="24"/>
          <w:szCs w:val="24"/>
        </w:rPr>
        <w:t xml:space="preserve"> drop</w:t>
      </w:r>
      <w:r w:rsidR="00DA2B03">
        <w:rPr>
          <w:rFonts w:ascii="Arial" w:hAnsi="Arial" w:cs="Arial"/>
          <w:sz w:val="24"/>
          <w:szCs w:val="24"/>
        </w:rPr>
        <w:t>ped</w:t>
      </w:r>
      <w:r w:rsidRPr="00F630EB">
        <w:rPr>
          <w:rFonts w:ascii="Arial" w:hAnsi="Arial" w:cs="Arial"/>
          <w:sz w:val="24"/>
          <w:szCs w:val="24"/>
        </w:rPr>
        <w:t xml:space="preserve"> freely from the pipe once all the</w:t>
      </w:r>
      <w:r w:rsidR="00DA2B03">
        <w:rPr>
          <w:rFonts w:ascii="Arial" w:hAnsi="Arial" w:cs="Arial"/>
          <w:sz w:val="24"/>
          <w:szCs w:val="24"/>
        </w:rPr>
        <w:t xml:space="preserve"> wooden sticks had been removed by the monkeys. </w:t>
      </w:r>
      <w:r w:rsidRPr="00F630EB">
        <w:rPr>
          <w:rFonts w:ascii="Arial" w:hAnsi="Arial" w:cs="Arial"/>
          <w:sz w:val="24"/>
          <w:szCs w:val="24"/>
        </w:rPr>
        <w:t>Feeders were introduced 4 days a week for approximately 30 min each day or until all of the puzzle feeders had been solved. During sessions, all instances in which a monkey approached another monkey at a feeding site</w:t>
      </w:r>
      <w:r w:rsidR="00DA2B03">
        <w:rPr>
          <w:rFonts w:ascii="Arial" w:hAnsi="Arial" w:cs="Arial"/>
          <w:sz w:val="24"/>
          <w:szCs w:val="24"/>
        </w:rPr>
        <w:t xml:space="preserve"> were recorded</w:t>
      </w:r>
      <w:r w:rsidRPr="00F630EB">
        <w:rPr>
          <w:rFonts w:ascii="Arial" w:hAnsi="Arial" w:cs="Arial"/>
          <w:sz w:val="24"/>
          <w:szCs w:val="24"/>
        </w:rPr>
        <w:t xml:space="preserve">, </w:t>
      </w:r>
      <w:r w:rsidR="00DA2B03">
        <w:rPr>
          <w:rFonts w:ascii="Arial" w:hAnsi="Arial" w:cs="Arial"/>
          <w:sz w:val="24"/>
          <w:szCs w:val="24"/>
        </w:rPr>
        <w:t xml:space="preserve">as well as the </w:t>
      </w:r>
      <w:proofErr w:type="spellStart"/>
      <w:r w:rsidR="00E639B6">
        <w:rPr>
          <w:rFonts w:ascii="Arial" w:hAnsi="Arial" w:cs="Arial"/>
          <w:sz w:val="24"/>
          <w:szCs w:val="24"/>
        </w:rPr>
        <w:t>behavior</w:t>
      </w:r>
      <w:r w:rsidR="00DA2B03">
        <w:rPr>
          <w:rFonts w:ascii="Arial" w:hAnsi="Arial" w:cs="Arial"/>
          <w:sz w:val="24"/>
          <w:szCs w:val="24"/>
        </w:rPr>
        <w:t>al</w:t>
      </w:r>
      <w:proofErr w:type="spellEnd"/>
      <w:r w:rsidR="00DA2B03">
        <w:rPr>
          <w:rFonts w:ascii="Arial" w:hAnsi="Arial" w:cs="Arial"/>
          <w:sz w:val="24"/>
          <w:szCs w:val="24"/>
        </w:rPr>
        <w:t xml:space="preserve"> response of</w:t>
      </w:r>
      <w:r w:rsidRPr="00F630EB">
        <w:rPr>
          <w:rFonts w:ascii="Arial" w:hAnsi="Arial" w:cs="Arial"/>
          <w:sz w:val="24"/>
          <w:szCs w:val="24"/>
        </w:rPr>
        <w:t xml:space="preserve"> the receiving monkey </w:t>
      </w:r>
      <w:r w:rsidR="00DA2B03">
        <w:rPr>
          <w:rFonts w:ascii="Arial" w:hAnsi="Arial" w:cs="Arial"/>
          <w:sz w:val="24"/>
          <w:szCs w:val="24"/>
        </w:rPr>
        <w:t xml:space="preserve">(i.e. by avoiding or staying). </w:t>
      </w:r>
      <w:r w:rsidRPr="00F630EB">
        <w:rPr>
          <w:rFonts w:ascii="Arial" w:hAnsi="Arial" w:cs="Arial"/>
          <w:sz w:val="24"/>
          <w:szCs w:val="24"/>
        </w:rPr>
        <w:t xml:space="preserve">East group underwent </w:t>
      </w:r>
      <w:r w:rsidR="006E7315">
        <w:rPr>
          <w:rFonts w:ascii="Arial" w:hAnsi="Arial" w:cs="Arial"/>
          <w:sz w:val="24"/>
          <w:szCs w:val="24"/>
        </w:rPr>
        <w:t>8</w:t>
      </w:r>
      <w:r w:rsidRPr="00F630EB">
        <w:rPr>
          <w:rFonts w:ascii="Arial" w:hAnsi="Arial" w:cs="Arial"/>
          <w:sz w:val="24"/>
          <w:szCs w:val="24"/>
        </w:rPr>
        <w:t xml:space="preserve"> sessions and We</w:t>
      </w:r>
      <w:r w:rsidR="00DA2B03">
        <w:rPr>
          <w:rFonts w:ascii="Arial" w:hAnsi="Arial" w:cs="Arial"/>
          <w:sz w:val="24"/>
          <w:szCs w:val="24"/>
        </w:rPr>
        <w:t>st group underwent 10 sessions.</w:t>
      </w:r>
    </w:p>
    <w:p w14:paraId="45A54193" w14:textId="308B2BB5"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Following previous studies</w:t>
      </w:r>
      <w:r>
        <w:rPr>
          <w:rFonts w:ascii="Arial" w:hAnsi="Arial" w:cs="Arial"/>
          <w:sz w:val="24"/>
          <w:szCs w:val="24"/>
        </w:rPr>
        <w:t xml:space="preserve"> of study social relationship structure (e.g. </w:t>
      </w:r>
      <w:proofErr w:type="spellStart"/>
      <w:r w:rsidR="00DA636F" w:rsidRPr="0078671B">
        <w:rPr>
          <w:rFonts w:ascii="Arial" w:hAnsi="Arial" w:cs="Arial"/>
          <w:sz w:val="24"/>
          <w:szCs w:val="24"/>
        </w:rPr>
        <w:t>Koski</w:t>
      </w:r>
      <w:proofErr w:type="spellEnd"/>
      <w:r w:rsidR="00DA636F" w:rsidRPr="0078671B">
        <w:rPr>
          <w:rFonts w:ascii="Arial" w:hAnsi="Arial" w:cs="Arial"/>
          <w:sz w:val="24"/>
          <w:szCs w:val="24"/>
        </w:rPr>
        <w:t xml:space="preserve"> et al. 2012</w:t>
      </w:r>
      <w:r w:rsidR="00DA636F">
        <w:rPr>
          <w:rFonts w:ascii="Arial" w:hAnsi="Arial" w:cs="Arial"/>
          <w:sz w:val="24"/>
          <w:szCs w:val="24"/>
        </w:rPr>
        <w:t xml:space="preserve">; </w:t>
      </w:r>
      <w:proofErr w:type="spellStart"/>
      <w:r w:rsidRPr="0078671B">
        <w:rPr>
          <w:rFonts w:ascii="Arial" w:hAnsi="Arial" w:cs="Arial"/>
          <w:sz w:val="24"/>
          <w:szCs w:val="24"/>
        </w:rPr>
        <w:t>Rebeccini</w:t>
      </w:r>
      <w:proofErr w:type="spellEnd"/>
      <w:r w:rsidRPr="0078671B">
        <w:rPr>
          <w:rFonts w:ascii="Arial" w:hAnsi="Arial" w:cs="Arial"/>
          <w:sz w:val="24"/>
          <w:szCs w:val="24"/>
        </w:rPr>
        <w:t xml:space="preserve"> et al. 2011</w:t>
      </w:r>
      <w:r>
        <w:rPr>
          <w:rFonts w:ascii="Arial" w:hAnsi="Arial" w:cs="Arial"/>
          <w:sz w:val="24"/>
          <w:szCs w:val="24"/>
        </w:rPr>
        <w:t xml:space="preserve">), a set of </w:t>
      </w:r>
      <w:proofErr w:type="spellStart"/>
      <w:r w:rsidR="00E639B6">
        <w:rPr>
          <w:rFonts w:ascii="Arial" w:hAnsi="Arial" w:cs="Arial"/>
          <w:sz w:val="24"/>
          <w:szCs w:val="24"/>
        </w:rPr>
        <w:t>behavior</w:t>
      </w:r>
      <w:r w:rsidR="00DA2B03">
        <w:rPr>
          <w:rFonts w:ascii="Arial" w:hAnsi="Arial" w:cs="Arial"/>
          <w:sz w:val="24"/>
          <w:szCs w:val="24"/>
        </w:rPr>
        <w:t>al</w:t>
      </w:r>
      <w:proofErr w:type="spellEnd"/>
      <w:r w:rsidR="00DA2B03">
        <w:rPr>
          <w:rFonts w:ascii="Arial" w:hAnsi="Arial" w:cs="Arial"/>
          <w:sz w:val="24"/>
          <w:szCs w:val="24"/>
        </w:rPr>
        <w:t xml:space="preserve"> measures (Table 1</w:t>
      </w:r>
      <w:r w:rsidRPr="00F630EB">
        <w:rPr>
          <w:rFonts w:ascii="Arial" w:hAnsi="Arial" w:cs="Arial"/>
          <w:sz w:val="24"/>
          <w:szCs w:val="24"/>
        </w:rPr>
        <w:t>) were calculated as events per monkey dyad and subjected to a principal components analysis (PCA)</w:t>
      </w:r>
      <w:ins w:id="524" w:author="ALTSCHUL Drew" w:date="2016-09-08T12:09:00Z">
        <w:r w:rsidR="00B44E52">
          <w:rPr>
            <w:rFonts w:ascii="Arial" w:hAnsi="Arial" w:cs="Arial"/>
            <w:sz w:val="24"/>
            <w:szCs w:val="24"/>
          </w:rPr>
          <w:t>. Our solution</w:t>
        </w:r>
      </w:ins>
      <w:ins w:id="525" w:author="ALTSCHUL Drew" w:date="2016-09-08T12:10:00Z">
        <w:r w:rsidR="00B44E52">
          <w:rPr>
            <w:rFonts w:ascii="Arial" w:hAnsi="Arial" w:cs="Arial"/>
            <w:sz w:val="24"/>
            <w:szCs w:val="24"/>
          </w:rPr>
          <w:t>s</w:t>
        </w:r>
      </w:ins>
      <w:del w:id="526" w:author="ALTSCHUL Drew" w:date="2016-09-08T12:09:00Z">
        <w:r w:rsidRPr="00F630EB" w:rsidDel="00B44E52">
          <w:rPr>
            <w:rFonts w:ascii="Arial" w:hAnsi="Arial" w:cs="Arial"/>
            <w:sz w:val="24"/>
            <w:szCs w:val="24"/>
          </w:rPr>
          <w:delText xml:space="preserve"> with </w:delText>
        </w:r>
      </w:del>
      <w:del w:id="527" w:author="ALTSCHUL Drew" w:date="2016-09-07T17:26:00Z">
        <w:r w:rsidRPr="00F630EB" w:rsidDel="00F82B34">
          <w:rPr>
            <w:rFonts w:ascii="Arial" w:hAnsi="Arial" w:cs="Arial"/>
            <w:sz w:val="24"/>
            <w:szCs w:val="24"/>
          </w:rPr>
          <w:delText>v</w:delText>
        </w:r>
      </w:del>
      <w:del w:id="528" w:author="ALTSCHUL Drew" w:date="2016-09-08T12:09:00Z">
        <w:r w:rsidRPr="00F630EB" w:rsidDel="00B44E52">
          <w:rPr>
            <w:rFonts w:ascii="Arial" w:hAnsi="Arial" w:cs="Arial"/>
            <w:sz w:val="24"/>
            <w:szCs w:val="24"/>
          </w:rPr>
          <w:delText>arimax rotation</w:delText>
        </w:r>
      </w:del>
      <w:del w:id="529" w:author="ALTSCHUL Drew" w:date="2016-09-08T12:10:00Z">
        <w:r w:rsidRPr="00F630EB" w:rsidDel="00B44E52">
          <w:rPr>
            <w:rFonts w:ascii="Arial" w:hAnsi="Arial" w:cs="Arial"/>
            <w:sz w:val="24"/>
            <w:szCs w:val="24"/>
          </w:rPr>
          <w:delText>.</w:delText>
        </w:r>
      </w:del>
      <w:ins w:id="530" w:author="ALTSCHUL Drew" w:date="2016-09-08T12:10:00Z">
        <w:r w:rsidR="00B44E52">
          <w:rPr>
            <w:rFonts w:ascii="Arial" w:hAnsi="Arial" w:cs="Arial"/>
            <w:sz w:val="24"/>
            <w:szCs w:val="24"/>
          </w:rPr>
          <w:t xml:space="preserve"> were rotated with the orthogonal </w:t>
        </w:r>
        <w:proofErr w:type="spellStart"/>
        <w:r w:rsidR="00B44E52">
          <w:rPr>
            <w:rFonts w:ascii="Arial" w:hAnsi="Arial" w:cs="Arial"/>
            <w:sz w:val="24"/>
            <w:szCs w:val="24"/>
          </w:rPr>
          <w:t>Varimax</w:t>
        </w:r>
        <w:proofErr w:type="spellEnd"/>
        <w:r w:rsidR="00B44E52">
          <w:rPr>
            <w:rFonts w:ascii="Arial" w:hAnsi="Arial" w:cs="Arial"/>
            <w:sz w:val="24"/>
            <w:szCs w:val="24"/>
          </w:rPr>
          <w:t xml:space="preserve"> rotation, as this has been </w:t>
        </w:r>
        <w:r w:rsidR="00B44E52">
          <w:rPr>
            <w:rFonts w:ascii="Arial" w:hAnsi="Arial" w:cs="Arial"/>
            <w:sz w:val="24"/>
            <w:szCs w:val="24"/>
          </w:rPr>
          <w:lastRenderedPageBreak/>
          <w:t xml:space="preserve">recommended </w:t>
        </w:r>
      </w:ins>
      <w:ins w:id="531" w:author="ALTSCHUL Drew" w:date="2016-09-08T12:11:00Z">
        <w:r w:rsidR="00B44E52">
          <w:rPr>
            <w:rFonts w:ascii="Arial" w:hAnsi="Arial" w:cs="Arial"/>
            <w:sz w:val="24"/>
            <w:szCs w:val="24"/>
          </w:rPr>
          <w:t>for small samples (</w:t>
        </w:r>
        <w:proofErr w:type="spellStart"/>
        <w:r w:rsidR="00B44E52">
          <w:rPr>
            <w:rFonts w:ascii="Arial" w:hAnsi="Arial" w:cs="Arial"/>
            <w:sz w:val="24"/>
            <w:szCs w:val="24"/>
          </w:rPr>
          <w:t>Budaev</w:t>
        </w:r>
        <w:proofErr w:type="spellEnd"/>
        <w:r w:rsidR="00B44E52">
          <w:rPr>
            <w:rFonts w:ascii="Arial" w:hAnsi="Arial" w:cs="Arial"/>
            <w:sz w:val="24"/>
            <w:szCs w:val="24"/>
          </w:rPr>
          <w:t xml:space="preserve"> 2010), and maximizes comparability with previous studies, which have predominately used orthogonal rotations (</w:t>
        </w:r>
      </w:ins>
      <w:ins w:id="532" w:author="ALTSCHUL Drew" w:date="2016-09-08T12:23:00Z">
        <w:r w:rsidR="00900EA5">
          <w:rPr>
            <w:rFonts w:ascii="Arial" w:hAnsi="Arial" w:cs="Arial"/>
            <w:sz w:val="24"/>
            <w:szCs w:val="24"/>
          </w:rPr>
          <w:t xml:space="preserve">e.g. </w:t>
        </w:r>
      </w:ins>
      <w:ins w:id="533" w:author="ALTSCHUL Drew" w:date="2016-09-08T12:17:00Z">
        <w:r w:rsidR="00900EA5">
          <w:rPr>
            <w:rFonts w:ascii="Arial" w:hAnsi="Arial" w:cs="Arial"/>
            <w:sz w:val="24"/>
            <w:szCs w:val="24"/>
          </w:rPr>
          <w:t xml:space="preserve">Stevens et al. 2015, </w:t>
        </w:r>
      </w:ins>
      <w:proofErr w:type="spellStart"/>
      <w:ins w:id="534" w:author="ALTSCHUL Drew" w:date="2016-09-08T12:23:00Z">
        <w:r w:rsidR="00900EA5">
          <w:rPr>
            <w:rFonts w:ascii="Arial" w:hAnsi="Arial" w:cs="Arial"/>
            <w:sz w:val="24"/>
            <w:szCs w:val="24"/>
          </w:rPr>
          <w:t>MacFarland</w:t>
        </w:r>
        <w:proofErr w:type="spellEnd"/>
        <w:r w:rsidR="00900EA5">
          <w:rPr>
            <w:rFonts w:ascii="Arial" w:hAnsi="Arial" w:cs="Arial"/>
            <w:sz w:val="24"/>
            <w:szCs w:val="24"/>
          </w:rPr>
          <w:t xml:space="preserve"> &amp; </w:t>
        </w:r>
        <w:proofErr w:type="spellStart"/>
        <w:r w:rsidR="00900EA5">
          <w:rPr>
            <w:rFonts w:ascii="Arial" w:hAnsi="Arial" w:cs="Arial"/>
            <w:sz w:val="24"/>
            <w:szCs w:val="24"/>
          </w:rPr>
          <w:t>Majolo</w:t>
        </w:r>
        <w:proofErr w:type="spellEnd"/>
        <w:r w:rsidR="00900EA5">
          <w:rPr>
            <w:rFonts w:ascii="Arial" w:hAnsi="Arial" w:cs="Arial"/>
            <w:sz w:val="24"/>
            <w:szCs w:val="24"/>
          </w:rPr>
          <w:t xml:space="preserve"> 2011).</w:t>
        </w:r>
      </w:ins>
      <w:r w:rsidRPr="00F630EB">
        <w:rPr>
          <w:rFonts w:ascii="Arial" w:hAnsi="Arial" w:cs="Arial"/>
          <w:sz w:val="24"/>
          <w:szCs w:val="24"/>
        </w:rPr>
        <w:t xml:space="preserve"> Overall mean numbers of social dyadic interactions are provided in Appendix Table A1</w:t>
      </w:r>
      <w:r>
        <w:rPr>
          <w:rFonts w:ascii="Arial" w:hAnsi="Arial" w:cs="Arial"/>
          <w:sz w:val="24"/>
          <w:szCs w:val="24"/>
        </w:rPr>
        <w:t xml:space="preserve"> in Morton et al. (</w:t>
      </w:r>
      <w:r w:rsidR="00D3731D">
        <w:rPr>
          <w:rFonts w:ascii="Arial" w:hAnsi="Arial" w:cs="Arial"/>
          <w:sz w:val="24"/>
          <w:szCs w:val="24"/>
        </w:rPr>
        <w:t>2015</w:t>
      </w:r>
      <w:r>
        <w:rPr>
          <w:rFonts w:ascii="Arial" w:hAnsi="Arial" w:cs="Arial"/>
          <w:sz w:val="24"/>
          <w:szCs w:val="24"/>
        </w:rPr>
        <w:t>).</w:t>
      </w:r>
    </w:p>
    <w:p w14:paraId="6FD17C24" w14:textId="77777777" w:rsidR="00A8425B" w:rsidRPr="00F630EB" w:rsidRDefault="00A8425B" w:rsidP="00A8425B">
      <w:pPr>
        <w:spacing w:after="0" w:line="480" w:lineRule="auto"/>
        <w:jc w:val="both"/>
        <w:rPr>
          <w:rFonts w:ascii="Arial" w:hAnsi="Arial" w:cs="Arial"/>
          <w:sz w:val="24"/>
          <w:szCs w:val="24"/>
          <w:lang w:val="de-DE"/>
        </w:rPr>
      </w:pPr>
    </w:p>
    <w:p w14:paraId="529465D1" w14:textId="77777777" w:rsidR="00A8425B" w:rsidRPr="00BB7FBE" w:rsidRDefault="00A8425B" w:rsidP="00F9164E">
      <w:pPr>
        <w:spacing w:after="0" w:line="480" w:lineRule="auto"/>
        <w:jc w:val="both"/>
        <w:outlineLvl w:val="0"/>
        <w:rPr>
          <w:rFonts w:ascii="Arial" w:hAnsi="Arial" w:cs="Arial"/>
          <w:i/>
          <w:sz w:val="24"/>
          <w:szCs w:val="24"/>
          <w:lang w:val="de-DE"/>
        </w:rPr>
      </w:pPr>
      <w:r w:rsidRPr="00BB7FBE">
        <w:rPr>
          <w:rFonts w:ascii="Arial" w:hAnsi="Arial" w:cs="Arial"/>
          <w:i/>
          <w:sz w:val="24"/>
          <w:szCs w:val="24"/>
          <w:lang w:val="de-DE"/>
        </w:rPr>
        <w:t>Statistical analyses</w:t>
      </w:r>
    </w:p>
    <w:p w14:paraId="4BABECE0" w14:textId="35CA0A66" w:rsidR="001A4C65" w:rsidRDefault="00012F08" w:rsidP="00012F08">
      <w:pPr>
        <w:spacing w:after="0" w:line="480" w:lineRule="auto"/>
        <w:ind w:firstLine="720"/>
        <w:rPr>
          <w:rFonts w:ascii="Arial" w:hAnsi="Arial" w:cs="Arial"/>
          <w:sz w:val="24"/>
          <w:szCs w:val="24"/>
        </w:rPr>
      </w:pPr>
      <w:r>
        <w:rPr>
          <w:rFonts w:ascii="Arial" w:hAnsi="Arial" w:cs="Arial"/>
          <w:sz w:val="24"/>
          <w:szCs w:val="24"/>
        </w:rPr>
        <w:t>All analyses were conducted in the R programming languag</w:t>
      </w:r>
      <w:r w:rsidR="00DB59E4">
        <w:rPr>
          <w:rFonts w:ascii="Arial" w:hAnsi="Arial" w:cs="Arial"/>
          <w:sz w:val="24"/>
          <w:szCs w:val="24"/>
        </w:rPr>
        <w:t>e, using the psych package (</w:t>
      </w:r>
      <w:proofErr w:type="spellStart"/>
      <w:r w:rsidR="00DB59E4">
        <w:rPr>
          <w:rFonts w:ascii="Arial" w:hAnsi="Arial" w:cs="Arial"/>
          <w:sz w:val="24"/>
          <w:szCs w:val="24"/>
        </w:rPr>
        <w:t>Revelle</w:t>
      </w:r>
      <w:proofErr w:type="spellEnd"/>
      <w:r w:rsidR="00DB59E4">
        <w:rPr>
          <w:rFonts w:ascii="Arial" w:hAnsi="Arial" w:cs="Arial"/>
          <w:sz w:val="24"/>
          <w:szCs w:val="24"/>
        </w:rPr>
        <w:t xml:space="preserve"> 2015</w:t>
      </w:r>
      <w:r>
        <w:rPr>
          <w:rFonts w:ascii="Arial" w:hAnsi="Arial" w:cs="Arial"/>
          <w:sz w:val="24"/>
          <w:szCs w:val="24"/>
        </w:rPr>
        <w:t xml:space="preserve">). </w:t>
      </w:r>
      <w:r w:rsidR="00E90446">
        <w:rPr>
          <w:rFonts w:ascii="Arial" w:hAnsi="Arial" w:cs="Arial"/>
          <w:sz w:val="24"/>
          <w:szCs w:val="24"/>
        </w:rPr>
        <w:t>The “</w:t>
      </w:r>
      <w:proofErr w:type="spellStart"/>
      <w:r w:rsidR="00E90446">
        <w:rPr>
          <w:rFonts w:ascii="Arial" w:hAnsi="Arial" w:cs="Arial"/>
          <w:sz w:val="24"/>
          <w:szCs w:val="24"/>
        </w:rPr>
        <w:t>nfactors</w:t>
      </w:r>
      <w:proofErr w:type="spellEnd"/>
      <w:r w:rsidR="00E90446">
        <w:rPr>
          <w:rFonts w:ascii="Arial" w:hAnsi="Arial" w:cs="Arial"/>
          <w:sz w:val="24"/>
          <w:szCs w:val="24"/>
        </w:rPr>
        <w:t>” function of the psych package produces a variety of preliminary statistics and an accompanying descriptive chart (Figure 1</w:t>
      </w:r>
      <w:r w:rsidR="00E364B4">
        <w:rPr>
          <w:rFonts w:ascii="Arial" w:hAnsi="Arial" w:cs="Arial"/>
          <w:sz w:val="24"/>
          <w:szCs w:val="24"/>
        </w:rPr>
        <w:t xml:space="preserve">), which includes VSS, Complexity, SRMR, and empirical BIC. These statistics are popular, well-documented, and useful for comparisons to other tests, e.g. Kaiser’s criterion </w:t>
      </w:r>
      <w:r w:rsidR="006F48CE">
        <w:rPr>
          <w:rFonts w:ascii="Arial" w:hAnsi="Arial" w:cs="Arial"/>
          <w:sz w:val="24"/>
          <w:szCs w:val="24"/>
        </w:rPr>
        <w:t>and</w:t>
      </w:r>
      <w:r w:rsidR="00E364B4">
        <w:rPr>
          <w:rFonts w:ascii="Arial" w:hAnsi="Arial" w:cs="Arial"/>
          <w:sz w:val="24"/>
          <w:szCs w:val="24"/>
        </w:rPr>
        <w:t xml:space="preserve"> PA; these two tests were visualized </w:t>
      </w:r>
      <w:del w:id="535" w:author="ALTSCHUL Drew" w:date="2016-09-07T14:38:00Z">
        <w:r w:rsidR="00E364B4" w:rsidDel="00971E9A">
          <w:rPr>
            <w:rFonts w:ascii="Arial" w:hAnsi="Arial" w:cs="Arial"/>
            <w:sz w:val="24"/>
            <w:szCs w:val="24"/>
          </w:rPr>
          <w:delText xml:space="preserve">on a scree plot </w:delText>
        </w:r>
      </w:del>
      <w:r w:rsidR="00E364B4">
        <w:rPr>
          <w:rFonts w:ascii="Arial" w:hAnsi="Arial" w:cs="Arial"/>
          <w:sz w:val="24"/>
          <w:szCs w:val="24"/>
        </w:rPr>
        <w:t>using a separate function – “</w:t>
      </w:r>
      <w:proofErr w:type="spellStart"/>
      <w:r w:rsidR="00E364B4">
        <w:rPr>
          <w:rFonts w:ascii="Arial" w:hAnsi="Arial" w:cs="Arial"/>
          <w:sz w:val="24"/>
          <w:szCs w:val="24"/>
        </w:rPr>
        <w:t>fa.parallel</w:t>
      </w:r>
      <w:proofErr w:type="spellEnd"/>
      <w:r w:rsidR="00E364B4">
        <w:rPr>
          <w:rFonts w:ascii="Arial" w:hAnsi="Arial" w:cs="Arial"/>
          <w:sz w:val="24"/>
          <w:szCs w:val="24"/>
        </w:rPr>
        <w:t>”</w:t>
      </w:r>
      <w:ins w:id="536" w:author="ALTSCHUL Drew" w:date="2016-09-07T14:37:00Z">
        <w:r w:rsidR="00971E9A">
          <w:rPr>
            <w:rFonts w:ascii="Arial" w:hAnsi="Arial" w:cs="Arial"/>
            <w:sz w:val="24"/>
            <w:szCs w:val="24"/>
          </w:rPr>
          <w:t xml:space="preserve"> </w:t>
        </w:r>
      </w:ins>
      <w:ins w:id="537" w:author="ALTSCHUL Drew" w:date="2016-09-07T14:38:00Z">
        <w:r w:rsidR="00971E9A">
          <w:rPr>
            <w:rFonts w:ascii="Arial" w:hAnsi="Arial" w:cs="Arial"/>
            <w:sz w:val="24"/>
            <w:szCs w:val="24"/>
          </w:rPr>
          <w:t>–</w:t>
        </w:r>
      </w:ins>
      <w:ins w:id="538" w:author="ALTSCHUL Drew" w:date="2016-09-07T14:37:00Z">
        <w:r w:rsidR="00971E9A">
          <w:rPr>
            <w:rFonts w:ascii="Arial" w:hAnsi="Arial" w:cs="Arial"/>
            <w:sz w:val="24"/>
            <w:szCs w:val="24"/>
          </w:rPr>
          <w:t xml:space="preserve"> w</w:t>
        </w:r>
      </w:ins>
      <w:ins w:id="539" w:author="ALTSCHUL Drew" w:date="2016-09-07T14:38:00Z">
        <w:r w:rsidR="00971E9A">
          <w:rPr>
            <w:rFonts w:ascii="Arial" w:hAnsi="Arial" w:cs="Arial"/>
            <w:sz w:val="24"/>
            <w:szCs w:val="24"/>
          </w:rPr>
          <w:t xml:space="preserve">hich automatically generates random PA eigenvalues and plots them on a </w:t>
        </w:r>
        <w:proofErr w:type="spellStart"/>
        <w:r w:rsidR="00971E9A">
          <w:rPr>
            <w:rFonts w:ascii="Arial" w:hAnsi="Arial" w:cs="Arial"/>
            <w:sz w:val="24"/>
            <w:szCs w:val="24"/>
          </w:rPr>
          <w:t>scree</w:t>
        </w:r>
        <w:proofErr w:type="spellEnd"/>
        <w:r w:rsidR="00971E9A">
          <w:rPr>
            <w:rFonts w:ascii="Arial" w:hAnsi="Arial" w:cs="Arial"/>
            <w:sz w:val="24"/>
            <w:szCs w:val="24"/>
          </w:rPr>
          <w:t xml:space="preserve"> plot</w:t>
        </w:r>
      </w:ins>
      <w:r w:rsidR="00E364B4">
        <w:rPr>
          <w:rFonts w:ascii="Arial" w:hAnsi="Arial" w:cs="Arial"/>
          <w:sz w:val="24"/>
          <w:szCs w:val="24"/>
        </w:rPr>
        <w:t>.</w:t>
      </w:r>
    </w:p>
    <w:p w14:paraId="4D4403A0" w14:textId="43189B38" w:rsidR="008A43BF" w:rsidRDefault="00A8425B" w:rsidP="00012F08">
      <w:pPr>
        <w:spacing w:after="0" w:line="480" w:lineRule="auto"/>
        <w:ind w:firstLine="720"/>
        <w:rPr>
          <w:ins w:id="540" w:author="ALTSCHUL Drew" w:date="2016-09-07T15:00:00Z"/>
          <w:rFonts w:ascii="Arial" w:eastAsia="Calibri" w:hAnsi="Arial" w:cs="Arial"/>
          <w:sz w:val="24"/>
          <w:szCs w:val="24"/>
          <w:lang w:val="en-US" w:eastAsia="en-US"/>
        </w:rPr>
      </w:pPr>
      <w:r w:rsidRPr="009C7378">
        <w:rPr>
          <w:rFonts w:ascii="Arial" w:hAnsi="Arial" w:cs="Arial"/>
          <w:sz w:val="24"/>
          <w:szCs w:val="24"/>
        </w:rPr>
        <w:t>Following</w:t>
      </w:r>
      <w:r>
        <w:rPr>
          <w:rFonts w:ascii="Arial" w:hAnsi="Arial" w:cs="Arial"/>
          <w:sz w:val="24"/>
          <w:szCs w:val="24"/>
        </w:rPr>
        <w:t xml:space="preserve"> previous studies, </w:t>
      </w:r>
      <w:r w:rsidR="00252455">
        <w:rPr>
          <w:rFonts w:ascii="Arial" w:hAnsi="Arial" w:cs="Arial"/>
          <w:sz w:val="24"/>
          <w:szCs w:val="24"/>
        </w:rPr>
        <w:t xml:space="preserve">we used PCA to identify the underlying structure of capuchins’ social relationships. </w:t>
      </w:r>
      <w:ins w:id="541" w:author="ALTSCHUL Drew" w:date="2016-09-08T12:06:00Z">
        <w:r w:rsidR="00B44E52">
          <w:rPr>
            <w:rFonts w:ascii="Arial" w:hAnsi="Arial" w:cs="Arial"/>
            <w:sz w:val="24"/>
            <w:szCs w:val="24"/>
          </w:rPr>
          <w:t xml:space="preserve">In keeping with broad recommendations for data reduction studies on sociality (Stevens, 2012), </w:t>
        </w:r>
      </w:ins>
      <w:del w:id="542" w:author="ALTSCHUL Drew" w:date="2016-09-08T12:06:00Z">
        <w:r w:rsidR="00252455" w:rsidDel="00B44E52">
          <w:rPr>
            <w:rFonts w:ascii="Arial" w:hAnsi="Arial" w:cs="Arial"/>
            <w:sz w:val="24"/>
            <w:szCs w:val="24"/>
          </w:rPr>
          <w:delText>C</w:delText>
        </w:r>
      </w:del>
      <w:ins w:id="543" w:author="ALTSCHUL Drew" w:date="2016-09-08T12:06:00Z">
        <w:r w:rsidR="00B44E52">
          <w:rPr>
            <w:rFonts w:ascii="Arial" w:hAnsi="Arial" w:cs="Arial"/>
            <w:sz w:val="24"/>
            <w:szCs w:val="24"/>
          </w:rPr>
          <w:t>c</w:t>
        </w:r>
      </w:ins>
      <w:r>
        <w:rPr>
          <w:rFonts w:ascii="Arial" w:hAnsi="Arial" w:cs="Arial"/>
          <w:sz w:val="24"/>
          <w:szCs w:val="24"/>
        </w:rPr>
        <w:t xml:space="preserve">omponent </w:t>
      </w:r>
      <w:r w:rsidRPr="00BB7FBE">
        <w:rPr>
          <w:rFonts w:ascii="Arial" w:hAnsi="Arial" w:cs="Arial"/>
          <w:sz w:val="24"/>
          <w:szCs w:val="24"/>
        </w:rPr>
        <w:t>loadin</w:t>
      </w:r>
      <w:r w:rsidRPr="009C7378">
        <w:rPr>
          <w:rFonts w:ascii="Arial" w:hAnsi="Arial" w:cs="Arial"/>
          <w:sz w:val="24"/>
          <w:szCs w:val="24"/>
        </w:rPr>
        <w:t xml:space="preserve">gs greater than |0.4| were considered salient (e.g. </w:t>
      </w:r>
      <w:proofErr w:type="spellStart"/>
      <w:r w:rsidRPr="009C7378">
        <w:rPr>
          <w:rFonts w:ascii="Arial" w:hAnsi="Arial" w:cs="Arial"/>
          <w:sz w:val="24"/>
          <w:szCs w:val="24"/>
        </w:rPr>
        <w:t>Koski</w:t>
      </w:r>
      <w:proofErr w:type="spellEnd"/>
      <w:r w:rsidRPr="009C7378">
        <w:rPr>
          <w:rFonts w:ascii="Arial" w:hAnsi="Arial" w:cs="Arial"/>
          <w:sz w:val="24"/>
          <w:szCs w:val="24"/>
        </w:rPr>
        <w:t xml:space="preserve"> et al. 2012)</w:t>
      </w:r>
      <w:ins w:id="544" w:author="ALTSCHUL Drew" w:date="2016-09-08T12:06:00Z">
        <w:r w:rsidR="00B44E52">
          <w:rPr>
            <w:rFonts w:ascii="Arial" w:hAnsi="Arial" w:cs="Arial"/>
            <w:sz w:val="24"/>
            <w:szCs w:val="24"/>
          </w:rPr>
          <w:t xml:space="preserve">. </w:t>
        </w:r>
      </w:ins>
      <w:ins w:id="545" w:author="ALTSCHUL Drew" w:date="2016-09-08T12:07:00Z">
        <w:r w:rsidR="00B44E52">
          <w:rPr>
            <w:rFonts w:ascii="Arial" w:hAnsi="Arial" w:cs="Arial"/>
            <w:sz w:val="24"/>
            <w:szCs w:val="24"/>
          </w:rPr>
          <w:t>However,</w:t>
        </w:r>
      </w:ins>
      <w:ins w:id="546" w:author="Blake Morton" w:date="2016-08-03T21:10:00Z">
        <w:del w:id="547" w:author="ALTSCHUL Drew" w:date="2016-09-08T12:07:00Z">
          <w:r w:rsidR="00982DF0" w:rsidDel="00B44E52">
            <w:rPr>
              <w:rFonts w:ascii="Arial" w:hAnsi="Arial" w:cs="Arial"/>
              <w:sz w:val="24"/>
              <w:szCs w:val="24"/>
            </w:rPr>
            <w:delText xml:space="preserve"> </w:delText>
          </w:r>
        </w:del>
        <w:del w:id="548" w:author="ALTSCHUL Drew" w:date="2016-09-08T12:06:00Z">
          <w:r w:rsidR="00982DF0" w:rsidDel="00B44E52">
            <w:rPr>
              <w:rFonts w:ascii="Arial" w:hAnsi="Arial" w:cs="Arial"/>
              <w:sz w:val="24"/>
              <w:szCs w:val="24"/>
            </w:rPr>
            <w:delText>because…..</w:delText>
          </w:r>
        </w:del>
      </w:ins>
      <w:del w:id="549" w:author="ALTSCHUL Drew" w:date="2016-09-08T12:06:00Z">
        <w:r w:rsidRPr="009C7378" w:rsidDel="00B44E52">
          <w:rPr>
            <w:rFonts w:ascii="Arial" w:hAnsi="Arial" w:cs="Arial"/>
            <w:sz w:val="24"/>
            <w:szCs w:val="24"/>
          </w:rPr>
          <w:delText>.</w:delText>
        </w:r>
      </w:del>
      <w:ins w:id="550" w:author="ALTSCHUL Drew" w:date="2016-09-08T12:07:00Z">
        <w:r w:rsidR="00B44E52">
          <w:rPr>
            <w:rFonts w:ascii="Arial" w:hAnsi="Arial" w:cs="Arial"/>
            <w:sz w:val="24"/>
            <w:szCs w:val="24"/>
          </w:rPr>
          <w:t xml:space="preserve"> </w:t>
        </w:r>
      </w:ins>
      <w:del w:id="551" w:author="ALTSCHUL Drew" w:date="2016-09-08T12:07:00Z">
        <w:r w:rsidRPr="009C7378" w:rsidDel="00B44E52">
          <w:rPr>
            <w:rFonts w:ascii="Arial" w:hAnsi="Arial" w:cs="Arial"/>
            <w:sz w:val="24"/>
            <w:szCs w:val="24"/>
          </w:rPr>
          <w:delText xml:space="preserve"> C</w:delText>
        </w:r>
      </w:del>
      <w:ins w:id="552" w:author="ALTSCHUL Drew" w:date="2016-09-08T12:07:00Z">
        <w:r w:rsidR="00B44E52">
          <w:rPr>
            <w:rFonts w:ascii="Arial" w:hAnsi="Arial" w:cs="Arial"/>
            <w:sz w:val="24"/>
            <w:szCs w:val="24"/>
          </w:rPr>
          <w:t>c</w:t>
        </w:r>
      </w:ins>
      <w:r w:rsidRPr="009C7378">
        <w:rPr>
          <w:rFonts w:ascii="Arial" w:hAnsi="Arial" w:cs="Arial"/>
          <w:sz w:val="24"/>
          <w:szCs w:val="24"/>
        </w:rPr>
        <w:t xml:space="preserve">omponents </w:t>
      </w:r>
      <w:ins w:id="553" w:author="ALTSCHUL Drew" w:date="2016-09-08T12:07:00Z">
        <w:r w:rsidR="00B44E52">
          <w:rPr>
            <w:rFonts w:ascii="Arial" w:hAnsi="Arial" w:cs="Arial"/>
            <w:sz w:val="24"/>
            <w:szCs w:val="24"/>
          </w:rPr>
          <w:t>were not considered robust unless they possessed</w:t>
        </w:r>
      </w:ins>
      <w:del w:id="554" w:author="ALTSCHUL Drew" w:date="2016-09-08T12:07:00Z">
        <w:r w:rsidRPr="009C7378" w:rsidDel="00B44E52">
          <w:rPr>
            <w:rFonts w:ascii="Arial" w:hAnsi="Arial" w:cs="Arial"/>
            <w:sz w:val="24"/>
            <w:szCs w:val="24"/>
          </w:rPr>
          <w:delText>with</w:delText>
        </w:r>
      </w:del>
      <w:r w:rsidRPr="009C7378">
        <w:rPr>
          <w:rFonts w:ascii="Arial" w:hAnsi="Arial" w:cs="Arial"/>
          <w:sz w:val="24"/>
          <w:szCs w:val="24"/>
        </w:rPr>
        <w:t xml:space="preserve"> high loadings (i.e. |0.7|) and/or</w:t>
      </w:r>
      <w:ins w:id="555" w:author="ALTSCHUL Drew" w:date="2016-09-08T12:08:00Z">
        <w:r w:rsidR="00B44E52">
          <w:rPr>
            <w:rFonts w:ascii="Arial" w:hAnsi="Arial" w:cs="Arial"/>
            <w:sz w:val="24"/>
            <w:szCs w:val="24"/>
          </w:rPr>
          <w:t xml:space="preserve"> </w:t>
        </w:r>
      </w:ins>
      <w:del w:id="556" w:author="ALTSCHUL Drew" w:date="2016-09-08T12:07:00Z">
        <w:r w:rsidRPr="009C7378" w:rsidDel="00B44E52">
          <w:rPr>
            <w:rFonts w:ascii="Arial" w:hAnsi="Arial" w:cs="Arial"/>
            <w:sz w:val="24"/>
            <w:szCs w:val="24"/>
          </w:rPr>
          <w:delText xml:space="preserve"> those with </w:delText>
        </w:r>
      </w:del>
      <w:r w:rsidRPr="009C7378">
        <w:rPr>
          <w:rFonts w:ascii="Arial" w:hAnsi="Arial" w:cs="Arial"/>
          <w:sz w:val="24"/>
          <w:szCs w:val="24"/>
        </w:rPr>
        <w:t>four or more loadings greater than |0.4|</w:t>
      </w:r>
      <w:del w:id="557" w:author="ALTSCHUL Drew" w:date="2016-09-08T12:08:00Z">
        <w:r w:rsidRPr="009C7378" w:rsidDel="00B44E52">
          <w:rPr>
            <w:rFonts w:ascii="Arial" w:hAnsi="Arial" w:cs="Arial"/>
            <w:sz w:val="24"/>
            <w:szCs w:val="24"/>
          </w:rPr>
          <w:delText xml:space="preserve"> were considered robust </w:delText>
        </w:r>
      </w:del>
      <w:ins w:id="558" w:author="Blake Morton" w:date="2016-08-03T21:10:00Z">
        <w:del w:id="559" w:author="ALTSCHUL Drew" w:date="2016-09-08T12:08:00Z">
          <w:r w:rsidR="00982DF0" w:rsidDel="00B44E52">
            <w:rPr>
              <w:rFonts w:ascii="Arial" w:hAnsi="Arial" w:cs="Arial"/>
              <w:sz w:val="24"/>
              <w:szCs w:val="24"/>
            </w:rPr>
            <w:delText>because…..</w:delText>
          </w:r>
        </w:del>
      </w:ins>
      <w:ins w:id="560" w:author="ALTSCHUL Drew" w:date="2016-09-08T12:08:00Z">
        <w:r w:rsidR="00B44E52">
          <w:rPr>
            <w:rFonts w:ascii="Arial" w:hAnsi="Arial" w:cs="Arial"/>
            <w:sz w:val="24"/>
            <w:szCs w:val="24"/>
          </w:rPr>
          <w:t xml:space="preserve"> </w:t>
        </w:r>
      </w:ins>
      <w:r w:rsidRPr="009C7378">
        <w:rPr>
          <w:rFonts w:ascii="Arial" w:hAnsi="Arial" w:cs="Arial"/>
          <w:sz w:val="24"/>
          <w:szCs w:val="24"/>
        </w:rPr>
        <w:t>(</w:t>
      </w:r>
      <w:proofErr w:type="spellStart"/>
      <w:r w:rsidR="00A24380" w:rsidRPr="009C7378">
        <w:rPr>
          <w:rFonts w:ascii="Arial" w:hAnsi="Arial" w:cs="Arial"/>
          <w:sz w:val="24"/>
          <w:szCs w:val="24"/>
        </w:rPr>
        <w:t>Guadagnoli</w:t>
      </w:r>
      <w:proofErr w:type="spellEnd"/>
      <w:r w:rsidR="00A24380" w:rsidRPr="009C7378">
        <w:rPr>
          <w:rFonts w:ascii="Arial" w:hAnsi="Arial" w:cs="Arial"/>
          <w:sz w:val="24"/>
          <w:szCs w:val="24"/>
        </w:rPr>
        <w:t xml:space="preserve"> and </w:t>
      </w:r>
      <w:proofErr w:type="spellStart"/>
      <w:r w:rsidR="00A24380" w:rsidRPr="009C7378">
        <w:rPr>
          <w:rFonts w:ascii="Arial" w:hAnsi="Arial" w:cs="Arial"/>
          <w:sz w:val="24"/>
          <w:szCs w:val="24"/>
        </w:rPr>
        <w:t>Velicer</w:t>
      </w:r>
      <w:proofErr w:type="spellEnd"/>
      <w:r w:rsidR="00A24380" w:rsidRPr="009C7378">
        <w:rPr>
          <w:rFonts w:ascii="Arial" w:hAnsi="Arial" w:cs="Arial"/>
          <w:sz w:val="24"/>
          <w:szCs w:val="24"/>
        </w:rPr>
        <w:t xml:space="preserve"> </w:t>
      </w:r>
      <w:r w:rsidRPr="009C7378">
        <w:rPr>
          <w:rFonts w:ascii="Arial" w:hAnsi="Arial" w:cs="Arial"/>
          <w:sz w:val="24"/>
          <w:szCs w:val="24"/>
        </w:rPr>
        <w:t xml:space="preserve">1988). </w:t>
      </w:r>
      <w:r w:rsidR="00DA2B03">
        <w:rPr>
          <w:rFonts w:ascii="Arial" w:hAnsi="Arial" w:cs="Arial"/>
          <w:sz w:val="24"/>
          <w:szCs w:val="24"/>
        </w:rPr>
        <w:t>Seventy-three</w:t>
      </w:r>
      <w:r w:rsidRPr="00027076">
        <w:rPr>
          <w:rFonts w:ascii="Arial" w:hAnsi="Arial" w:cs="Arial"/>
          <w:sz w:val="24"/>
          <w:szCs w:val="24"/>
        </w:rPr>
        <w:t xml:space="preserve"> dyads and 10 </w:t>
      </w:r>
      <w:proofErr w:type="spellStart"/>
      <w:r w:rsidR="00E639B6">
        <w:rPr>
          <w:rFonts w:ascii="Arial" w:hAnsi="Arial" w:cs="Arial"/>
          <w:sz w:val="24"/>
          <w:szCs w:val="24"/>
        </w:rPr>
        <w:t>behavior</w:t>
      </w:r>
      <w:r w:rsidRPr="00027076">
        <w:rPr>
          <w:rFonts w:ascii="Arial" w:hAnsi="Arial" w:cs="Arial"/>
          <w:sz w:val="24"/>
          <w:szCs w:val="24"/>
        </w:rPr>
        <w:t>al</w:t>
      </w:r>
      <w:proofErr w:type="spellEnd"/>
      <w:r w:rsidRPr="00027076">
        <w:rPr>
          <w:rFonts w:ascii="Arial" w:hAnsi="Arial" w:cs="Arial"/>
          <w:sz w:val="24"/>
          <w:szCs w:val="24"/>
        </w:rPr>
        <w:t xml:space="preserve"> measures </w:t>
      </w:r>
      <w:r w:rsidR="00DA2B03">
        <w:rPr>
          <w:rFonts w:ascii="Arial" w:hAnsi="Arial" w:cs="Arial"/>
          <w:sz w:val="24"/>
          <w:szCs w:val="24"/>
        </w:rPr>
        <w:t>were</w:t>
      </w:r>
      <w:r w:rsidRPr="00027076">
        <w:rPr>
          <w:rFonts w:ascii="Arial" w:hAnsi="Arial" w:cs="Arial"/>
          <w:sz w:val="24"/>
          <w:szCs w:val="24"/>
        </w:rPr>
        <w:t xml:space="preserve"> entered in</w:t>
      </w:r>
      <w:r w:rsidR="00DA2B03">
        <w:rPr>
          <w:rFonts w:ascii="Arial" w:hAnsi="Arial" w:cs="Arial"/>
          <w:sz w:val="24"/>
          <w:szCs w:val="24"/>
        </w:rPr>
        <w:t>to</w:t>
      </w:r>
      <w:r w:rsidRPr="00027076">
        <w:rPr>
          <w:rFonts w:ascii="Arial" w:hAnsi="Arial" w:cs="Arial"/>
          <w:sz w:val="24"/>
          <w:szCs w:val="24"/>
        </w:rPr>
        <w:t xml:space="preserve"> each PCA, </w:t>
      </w:r>
      <w:r w:rsidR="00DA2B03">
        <w:rPr>
          <w:rFonts w:ascii="Arial" w:hAnsi="Arial" w:cs="Arial"/>
          <w:sz w:val="24"/>
          <w:szCs w:val="24"/>
        </w:rPr>
        <w:t>which</w:t>
      </w:r>
      <w:r w:rsidRPr="00027076">
        <w:rPr>
          <w:rFonts w:ascii="Arial" w:hAnsi="Arial" w:cs="Arial"/>
          <w:sz w:val="24"/>
          <w:szCs w:val="24"/>
        </w:rPr>
        <w:t xml:space="preserve"> meets previous </w:t>
      </w:r>
      <w:r w:rsidRPr="0091655A">
        <w:rPr>
          <w:rFonts w:ascii="Arial" w:hAnsi="Arial" w:cs="Arial"/>
          <w:sz w:val="24"/>
          <w:szCs w:val="24"/>
        </w:rPr>
        <w:t>recommendations for having a</w:t>
      </w:r>
      <w:r w:rsidRPr="0091655A">
        <w:rPr>
          <w:rFonts w:ascii="Arial" w:eastAsia="Calibri" w:hAnsi="Arial" w:cs="Arial"/>
          <w:sz w:val="24"/>
          <w:szCs w:val="24"/>
          <w:lang w:val="en-US" w:eastAsia="en-US"/>
        </w:rPr>
        <w:t xml:space="preserve"> fixed ratio of at least 5 between the sample size and number of variables (Gorsuch 1983).</w:t>
      </w:r>
    </w:p>
    <w:p w14:paraId="5EF17E6F" w14:textId="3D2289BD" w:rsidR="00AB13BA" w:rsidRPr="00AB13BA" w:rsidRDefault="008A43BF" w:rsidP="00012F08">
      <w:pPr>
        <w:spacing w:after="0" w:line="480" w:lineRule="auto"/>
        <w:ind w:firstLine="720"/>
        <w:rPr>
          <w:ins w:id="561" w:author="ALTSCHUL Drew" w:date="2016-09-06T10:43:00Z"/>
          <w:rFonts w:ascii="Arial" w:eastAsia="Calibri" w:hAnsi="Arial" w:cs="Arial"/>
          <w:sz w:val="24"/>
          <w:szCs w:val="24"/>
          <w:lang w:val="en-US" w:eastAsia="en-US"/>
        </w:rPr>
      </w:pPr>
      <w:ins w:id="562" w:author="ALTSCHUL Drew" w:date="2016-09-07T15:00:00Z">
        <w:r>
          <w:rPr>
            <w:rFonts w:ascii="Arial" w:eastAsia="Calibri" w:hAnsi="Arial" w:cs="Arial"/>
            <w:sz w:val="24"/>
            <w:szCs w:val="24"/>
            <w:lang w:val="en-US" w:eastAsia="en-US"/>
          </w:rPr>
          <w:lastRenderedPageBreak/>
          <w:t>Internal consistency of the component solutions was assessed with “omega-</w:t>
        </w:r>
        <w:proofErr w:type="spellStart"/>
        <w:r>
          <w:rPr>
            <w:rFonts w:ascii="Arial" w:eastAsia="Calibri" w:hAnsi="Arial" w:cs="Arial"/>
            <w:sz w:val="24"/>
            <w:szCs w:val="24"/>
            <w:lang w:val="en-US" w:eastAsia="en-US"/>
          </w:rPr>
          <w:t>heirachical</w:t>
        </w:r>
        <w:proofErr w:type="spellEnd"/>
        <w:r>
          <w:rPr>
            <w:rFonts w:ascii="Arial" w:eastAsia="Calibri" w:hAnsi="Arial" w:cs="Arial"/>
            <w:sz w:val="24"/>
            <w:szCs w:val="24"/>
            <w:lang w:val="en-US" w:eastAsia="en-US"/>
          </w:rPr>
          <w:t>”</w:t>
        </w:r>
      </w:ins>
      <w:ins w:id="563" w:author="ALTSCHUL Drew" w:date="2016-09-07T15:01:00Z">
        <w:r>
          <w:rPr>
            <w:rFonts w:ascii="Arial" w:eastAsia="Calibri" w:hAnsi="Arial" w:cs="Arial"/>
            <w:sz w:val="24"/>
            <w:szCs w:val="24"/>
            <w:lang w:val="en-US" w:eastAsia="en-US"/>
          </w:rPr>
          <w:t xml:space="preserve"> – </w:t>
        </w:r>
      </w:ins>
      <w:proofErr w:type="spellStart"/>
      <w:ins w:id="564" w:author="ALTSCHUL Drew" w:date="2016-09-07T15:00:00Z">
        <w:r>
          <w:rPr>
            <w:rFonts w:ascii="Arial" w:eastAsia="Calibri" w:hAnsi="Arial" w:cs="Arial"/>
            <w:sz w:val="24"/>
            <w:szCs w:val="24"/>
            <w:lang w:val="en-US" w:eastAsia="en-US"/>
          </w:rPr>
          <w:t>ω</w:t>
        </w:r>
      </w:ins>
      <w:ins w:id="565" w:author="ALTSCHUL Drew" w:date="2016-09-07T15:01:00Z">
        <w:r>
          <w:rPr>
            <w:rFonts w:ascii="Arial" w:eastAsia="Calibri" w:hAnsi="Arial" w:cs="Arial"/>
            <w:sz w:val="24"/>
            <w:szCs w:val="24"/>
            <w:vertAlign w:val="subscript"/>
            <w:lang w:val="en-US" w:eastAsia="en-US"/>
          </w:rPr>
          <w:t>h</w:t>
        </w:r>
        <w:proofErr w:type="spellEnd"/>
        <w:r>
          <w:rPr>
            <w:rFonts w:ascii="Arial" w:eastAsia="Calibri" w:hAnsi="Arial" w:cs="Arial"/>
            <w:sz w:val="24"/>
            <w:szCs w:val="24"/>
            <w:lang w:val="en-US" w:eastAsia="en-US"/>
          </w:rPr>
          <w:t>.</w:t>
        </w:r>
      </w:ins>
      <w:ins w:id="566" w:author="ALTSCHUL Drew" w:date="2016-09-07T15:03:00Z">
        <w:r>
          <w:rPr>
            <w:rFonts w:ascii="Arial" w:eastAsia="Calibri" w:hAnsi="Arial" w:cs="Arial"/>
            <w:sz w:val="24"/>
            <w:szCs w:val="24"/>
            <w:lang w:val="en-US" w:eastAsia="en-US"/>
          </w:rPr>
          <w:t xml:space="preserve"> </w:t>
        </w:r>
        <w:proofErr w:type="spellStart"/>
        <w:r>
          <w:rPr>
            <w:rFonts w:ascii="Arial" w:eastAsia="Calibri" w:hAnsi="Arial" w:cs="Arial"/>
            <w:sz w:val="24"/>
            <w:szCs w:val="24"/>
            <w:lang w:val="en-US" w:eastAsia="en-US"/>
          </w:rPr>
          <w:t>ω</w:t>
        </w:r>
        <w:r>
          <w:rPr>
            <w:rFonts w:ascii="Arial" w:eastAsia="Calibri" w:hAnsi="Arial" w:cs="Arial"/>
            <w:sz w:val="24"/>
            <w:szCs w:val="24"/>
            <w:vertAlign w:val="subscript"/>
            <w:lang w:val="en-US" w:eastAsia="en-US"/>
          </w:rPr>
          <w:t>h</w:t>
        </w:r>
        <w:proofErr w:type="spellEnd"/>
        <w:r>
          <w:rPr>
            <w:rFonts w:ascii="Arial" w:eastAsia="Calibri" w:hAnsi="Arial" w:cs="Arial"/>
            <w:sz w:val="24"/>
            <w:szCs w:val="24"/>
            <w:lang w:val="en-US" w:eastAsia="en-US"/>
          </w:rPr>
          <w:t xml:space="preserve"> is considered to be superior to older, and perhaps better known, m</w:t>
        </w:r>
      </w:ins>
      <w:ins w:id="567" w:author="ALTSCHUL Drew" w:date="2016-09-07T15:04:00Z">
        <w:r>
          <w:rPr>
            <w:rFonts w:ascii="Arial" w:eastAsia="Calibri" w:hAnsi="Arial" w:cs="Arial"/>
            <w:sz w:val="24"/>
            <w:szCs w:val="24"/>
            <w:lang w:val="en-US" w:eastAsia="en-US"/>
          </w:rPr>
          <w:t xml:space="preserve">easures of internal consistency, such as Cronbach’s </w:t>
        </w:r>
        <w:r w:rsidRPr="008A43BF">
          <w:rPr>
            <w:rFonts w:ascii="Arial" w:eastAsia="Calibri" w:hAnsi="Arial" w:cs="Arial"/>
            <w:i/>
            <w:sz w:val="24"/>
            <w:szCs w:val="24"/>
            <w:lang w:val="en-US" w:eastAsia="en-US"/>
            <w:rPrChange w:id="568" w:author="ALTSCHUL Drew" w:date="2016-09-07T15:04:00Z">
              <w:rPr>
                <w:rFonts w:ascii="Arial" w:eastAsia="Calibri" w:hAnsi="Arial" w:cs="Arial"/>
                <w:sz w:val="24"/>
                <w:szCs w:val="24"/>
                <w:lang w:val="en-US" w:eastAsia="en-US"/>
              </w:rPr>
            </w:rPrChange>
          </w:rPr>
          <w:t>α</w:t>
        </w:r>
        <w:r>
          <w:rPr>
            <w:rFonts w:ascii="Arial" w:eastAsia="Calibri" w:hAnsi="Arial" w:cs="Arial"/>
            <w:sz w:val="24"/>
            <w:szCs w:val="24"/>
            <w:lang w:val="en-US" w:eastAsia="en-US"/>
          </w:rPr>
          <w:t xml:space="preserve"> and </w:t>
        </w:r>
        <w:proofErr w:type="spellStart"/>
        <w:r>
          <w:rPr>
            <w:rFonts w:ascii="Arial" w:eastAsia="Calibri" w:hAnsi="Arial" w:cs="Arial"/>
            <w:sz w:val="24"/>
            <w:szCs w:val="24"/>
            <w:lang w:val="en-US" w:eastAsia="en-US"/>
          </w:rPr>
          <w:t>Revelle’s</w:t>
        </w:r>
        <w:proofErr w:type="spellEnd"/>
        <w:r>
          <w:rPr>
            <w:rFonts w:ascii="Arial" w:eastAsia="Calibri" w:hAnsi="Arial" w:cs="Arial"/>
            <w:sz w:val="24"/>
            <w:szCs w:val="24"/>
            <w:lang w:val="en-US" w:eastAsia="en-US"/>
          </w:rPr>
          <w:t xml:space="preserve"> </w:t>
        </w:r>
        <w:r w:rsidRPr="008A43BF">
          <w:rPr>
            <w:rFonts w:ascii="Arial" w:eastAsia="Calibri" w:hAnsi="Arial" w:cs="Arial"/>
            <w:i/>
            <w:sz w:val="24"/>
            <w:szCs w:val="24"/>
            <w:lang w:val="en-US" w:eastAsia="en-US"/>
            <w:rPrChange w:id="569" w:author="ALTSCHUL Drew" w:date="2016-09-07T15:04:00Z">
              <w:rPr>
                <w:rFonts w:ascii="Arial" w:eastAsia="Calibri" w:hAnsi="Arial" w:cs="Arial"/>
                <w:sz w:val="24"/>
                <w:szCs w:val="24"/>
                <w:lang w:val="en-US" w:eastAsia="en-US"/>
              </w:rPr>
            </w:rPrChange>
          </w:rPr>
          <w:t>β</w:t>
        </w:r>
        <w:r>
          <w:rPr>
            <w:rFonts w:ascii="Arial" w:eastAsia="Calibri" w:hAnsi="Arial" w:cs="Arial"/>
            <w:sz w:val="24"/>
            <w:szCs w:val="24"/>
            <w:lang w:val="en-US" w:eastAsia="en-US"/>
          </w:rPr>
          <w:t xml:space="preserve"> (</w:t>
        </w:r>
      </w:ins>
      <w:proofErr w:type="spellStart"/>
      <w:ins w:id="570" w:author="ALTSCHUL Drew" w:date="2016-09-07T15:05:00Z">
        <w:r w:rsidR="004F6604">
          <w:rPr>
            <w:rFonts w:ascii="Arial" w:eastAsia="Calibri" w:hAnsi="Arial" w:cs="Arial"/>
            <w:sz w:val="24"/>
            <w:szCs w:val="24"/>
            <w:lang w:val="en-US" w:eastAsia="en-US"/>
          </w:rPr>
          <w:t>Zinbarg</w:t>
        </w:r>
        <w:proofErr w:type="spellEnd"/>
        <w:r w:rsidR="004F6604">
          <w:rPr>
            <w:rFonts w:ascii="Arial" w:eastAsia="Calibri" w:hAnsi="Arial" w:cs="Arial"/>
            <w:sz w:val="24"/>
            <w:szCs w:val="24"/>
            <w:lang w:val="en-US" w:eastAsia="en-US"/>
          </w:rPr>
          <w:t xml:space="preserve"> et al.</w:t>
        </w:r>
      </w:ins>
      <w:ins w:id="571" w:author="ALTSCHUL Drew" w:date="2016-09-07T17:27:00Z">
        <w:r w:rsidR="004F6604">
          <w:rPr>
            <w:rFonts w:ascii="Arial" w:eastAsia="Calibri" w:hAnsi="Arial" w:cs="Arial"/>
            <w:sz w:val="24"/>
            <w:szCs w:val="24"/>
            <w:lang w:val="en-US" w:eastAsia="en-US"/>
          </w:rPr>
          <w:t xml:space="preserve"> </w:t>
        </w:r>
      </w:ins>
      <w:ins w:id="572" w:author="ALTSCHUL Drew" w:date="2016-09-07T15:05:00Z">
        <w:r>
          <w:rPr>
            <w:rFonts w:ascii="Arial" w:eastAsia="Calibri" w:hAnsi="Arial" w:cs="Arial"/>
            <w:sz w:val="24"/>
            <w:szCs w:val="24"/>
            <w:lang w:val="en-US" w:eastAsia="en-US"/>
          </w:rPr>
          <w:t>2005)</w:t>
        </w:r>
      </w:ins>
      <w:ins w:id="573" w:author="ALTSCHUL Drew" w:date="2016-09-07T15:04:00Z">
        <w:r>
          <w:rPr>
            <w:rFonts w:ascii="Arial" w:eastAsia="Calibri" w:hAnsi="Arial" w:cs="Arial"/>
            <w:sz w:val="24"/>
            <w:szCs w:val="24"/>
            <w:lang w:val="en-US" w:eastAsia="en-US"/>
          </w:rPr>
          <w:t>.</w:t>
        </w:r>
      </w:ins>
      <w:ins w:id="574" w:author="ALTSCHUL Drew" w:date="2016-09-07T15:01:00Z">
        <w:r>
          <w:rPr>
            <w:rFonts w:ascii="Arial" w:eastAsia="Calibri" w:hAnsi="Arial" w:cs="Arial"/>
            <w:sz w:val="24"/>
            <w:szCs w:val="24"/>
            <w:lang w:val="en-US" w:eastAsia="en-US"/>
          </w:rPr>
          <w:t xml:space="preserve"> </w:t>
        </w:r>
      </w:ins>
      <w:proofErr w:type="spellStart"/>
      <w:proofErr w:type="gramStart"/>
      <w:ins w:id="575" w:author="ALTSCHUL Drew" w:date="2016-09-07T15:40:00Z">
        <w:r w:rsidR="00B30863">
          <w:rPr>
            <w:rFonts w:ascii="Arial" w:eastAsia="Calibri" w:hAnsi="Arial" w:cs="Arial"/>
            <w:sz w:val="24"/>
            <w:szCs w:val="24"/>
            <w:lang w:val="en-US" w:eastAsia="en-US"/>
          </w:rPr>
          <w:t>ω</w:t>
        </w:r>
        <w:r w:rsidR="00B30863">
          <w:rPr>
            <w:rFonts w:ascii="Arial" w:eastAsia="Calibri" w:hAnsi="Arial" w:cs="Arial"/>
            <w:sz w:val="24"/>
            <w:szCs w:val="24"/>
            <w:vertAlign w:val="subscript"/>
            <w:lang w:val="en-US" w:eastAsia="en-US"/>
          </w:rPr>
          <w:t>h</w:t>
        </w:r>
        <w:proofErr w:type="spellEnd"/>
        <w:proofErr w:type="gramEnd"/>
        <w:r w:rsidR="00B30863" w:rsidRPr="00B30863">
          <w:rPr>
            <w:rFonts w:ascii="Arial" w:eastAsia="Calibri" w:hAnsi="Arial" w:cs="Arial"/>
            <w:sz w:val="24"/>
            <w:szCs w:val="24"/>
            <w:lang w:val="en-US" w:eastAsia="en-US"/>
          </w:rPr>
          <w:t xml:space="preserve"> </w:t>
        </w:r>
        <w:r w:rsidR="00B30863">
          <w:rPr>
            <w:rFonts w:ascii="Arial" w:eastAsia="Calibri" w:hAnsi="Arial" w:cs="Arial"/>
            <w:sz w:val="24"/>
            <w:szCs w:val="24"/>
            <w:lang w:val="en-US" w:eastAsia="en-US"/>
          </w:rPr>
          <w:t xml:space="preserve">represents the </w:t>
        </w:r>
        <w:r w:rsidR="00B30863" w:rsidRPr="00B30863">
          <w:rPr>
            <w:rFonts w:ascii="Arial" w:eastAsia="Calibri" w:hAnsi="Arial" w:cs="Arial"/>
            <w:sz w:val="24"/>
            <w:szCs w:val="24"/>
            <w:lang w:val="en-US" w:eastAsia="en-US"/>
          </w:rPr>
          <w:t>proportion o</w:t>
        </w:r>
        <w:r w:rsidR="00B30863">
          <w:rPr>
            <w:rFonts w:ascii="Arial" w:eastAsia="Calibri" w:hAnsi="Arial" w:cs="Arial"/>
            <w:sz w:val="24"/>
            <w:szCs w:val="24"/>
            <w:lang w:val="en-US" w:eastAsia="en-US"/>
          </w:rPr>
          <w:t>f observed variance in the measures that is due to a</w:t>
        </w:r>
        <w:r w:rsidR="00B30863" w:rsidRPr="00B30863">
          <w:rPr>
            <w:rFonts w:ascii="Arial" w:eastAsia="Calibri" w:hAnsi="Arial" w:cs="Arial"/>
            <w:sz w:val="24"/>
            <w:szCs w:val="24"/>
            <w:lang w:val="en-US" w:eastAsia="en-US"/>
          </w:rPr>
          <w:t xml:space="preserve"> general factor common to all of the items</w:t>
        </w:r>
      </w:ins>
      <w:ins w:id="576" w:author="ALTSCHUL Drew" w:date="2016-09-07T15:41:00Z">
        <w:r w:rsidR="00B30863">
          <w:rPr>
            <w:rFonts w:ascii="Arial" w:eastAsia="Calibri" w:hAnsi="Arial" w:cs="Arial"/>
            <w:sz w:val="24"/>
            <w:szCs w:val="24"/>
            <w:lang w:val="en-US" w:eastAsia="en-US"/>
          </w:rPr>
          <w:t xml:space="preserve">, so a small </w:t>
        </w:r>
        <w:proofErr w:type="spellStart"/>
        <w:r w:rsidR="00B30863">
          <w:rPr>
            <w:rFonts w:ascii="Arial" w:eastAsia="Calibri" w:hAnsi="Arial" w:cs="Arial"/>
            <w:sz w:val="24"/>
            <w:szCs w:val="24"/>
            <w:lang w:val="en-US" w:eastAsia="en-US"/>
          </w:rPr>
          <w:t>ω</w:t>
        </w:r>
        <w:r w:rsidR="00B30863">
          <w:rPr>
            <w:rFonts w:ascii="Arial" w:eastAsia="Calibri" w:hAnsi="Arial" w:cs="Arial"/>
            <w:sz w:val="24"/>
            <w:szCs w:val="24"/>
            <w:vertAlign w:val="subscript"/>
            <w:lang w:val="en-US" w:eastAsia="en-US"/>
          </w:rPr>
          <w:t>h</w:t>
        </w:r>
        <w:proofErr w:type="spellEnd"/>
        <w:r w:rsidR="00B30863">
          <w:rPr>
            <w:rFonts w:ascii="Arial" w:eastAsia="Calibri" w:hAnsi="Arial" w:cs="Arial"/>
            <w:sz w:val="24"/>
            <w:szCs w:val="24"/>
            <w:lang w:val="en-US" w:eastAsia="en-US"/>
          </w:rPr>
          <w:t xml:space="preserve"> suggests that the proposed structure is robust to </w:t>
        </w:r>
      </w:ins>
      <w:ins w:id="577" w:author="ALTSCHUL Drew" w:date="2016-09-07T15:42:00Z">
        <w:r w:rsidR="00B30863">
          <w:rPr>
            <w:rFonts w:ascii="Arial" w:eastAsia="Calibri" w:hAnsi="Arial" w:cs="Arial"/>
            <w:sz w:val="24"/>
            <w:szCs w:val="24"/>
            <w:lang w:val="en-US" w:eastAsia="en-US"/>
          </w:rPr>
          <w:t>the</w:t>
        </w:r>
      </w:ins>
      <w:ins w:id="578" w:author="ALTSCHUL Drew" w:date="2016-09-07T15:41:00Z">
        <w:r w:rsidR="00B30863">
          <w:rPr>
            <w:rFonts w:ascii="Arial" w:eastAsia="Calibri" w:hAnsi="Arial" w:cs="Arial"/>
            <w:sz w:val="24"/>
            <w:szCs w:val="24"/>
            <w:lang w:val="en-US" w:eastAsia="en-US"/>
          </w:rPr>
          <w:t xml:space="preserve"> </w:t>
        </w:r>
      </w:ins>
      <w:ins w:id="579" w:author="ALTSCHUL Drew" w:date="2016-09-07T15:42:00Z">
        <w:r w:rsidR="00B30863">
          <w:rPr>
            <w:rFonts w:ascii="Arial" w:eastAsia="Calibri" w:hAnsi="Arial" w:cs="Arial"/>
            <w:sz w:val="24"/>
            <w:szCs w:val="24"/>
            <w:lang w:val="en-US" w:eastAsia="en-US"/>
          </w:rPr>
          <w:t xml:space="preserve">addition of a general factor, and as </w:t>
        </w:r>
        <w:proofErr w:type="spellStart"/>
        <w:r w:rsidR="00B30863">
          <w:rPr>
            <w:rFonts w:ascii="Arial" w:eastAsia="Calibri" w:hAnsi="Arial" w:cs="Arial"/>
            <w:sz w:val="24"/>
            <w:szCs w:val="24"/>
            <w:lang w:val="en-US" w:eastAsia="en-US"/>
          </w:rPr>
          <w:t>ω</w:t>
        </w:r>
        <w:r w:rsidR="00B30863">
          <w:rPr>
            <w:rFonts w:ascii="Arial" w:eastAsia="Calibri" w:hAnsi="Arial" w:cs="Arial"/>
            <w:sz w:val="24"/>
            <w:szCs w:val="24"/>
            <w:vertAlign w:val="subscript"/>
            <w:lang w:val="en-US" w:eastAsia="en-US"/>
          </w:rPr>
          <w:t>h</w:t>
        </w:r>
        <w:proofErr w:type="spellEnd"/>
        <w:r w:rsidR="00B30863">
          <w:rPr>
            <w:rFonts w:ascii="Arial" w:eastAsia="Calibri" w:hAnsi="Arial" w:cs="Arial"/>
            <w:sz w:val="24"/>
            <w:szCs w:val="24"/>
            <w:lang w:val="en-US" w:eastAsia="en-US"/>
          </w:rPr>
          <w:t xml:space="preserve"> approaches 1, the proposed model becomes increasingly unsuited to the data.</w:t>
        </w:r>
      </w:ins>
      <w:ins w:id="580" w:author="ALTSCHUL Drew" w:date="2016-09-07T15:43:00Z">
        <w:r w:rsidR="00B30863">
          <w:rPr>
            <w:rFonts w:ascii="Arial" w:eastAsia="Calibri" w:hAnsi="Arial" w:cs="Arial"/>
            <w:sz w:val="24"/>
            <w:szCs w:val="24"/>
            <w:lang w:val="en-US" w:eastAsia="en-US"/>
          </w:rPr>
          <w:t xml:space="preserve"> </w:t>
        </w:r>
      </w:ins>
      <w:ins w:id="581" w:author="ALTSCHUL Drew" w:date="2016-09-07T15:02:00Z">
        <w:r>
          <w:rPr>
            <w:rFonts w:ascii="Arial" w:eastAsia="Calibri" w:hAnsi="Arial" w:cs="Arial"/>
            <w:sz w:val="24"/>
            <w:szCs w:val="24"/>
            <w:lang w:val="en-US" w:eastAsia="en-US"/>
          </w:rPr>
          <w:t xml:space="preserve">The psych package includes the function “omega” to calculate </w:t>
        </w:r>
        <w:proofErr w:type="spellStart"/>
        <w:r>
          <w:rPr>
            <w:rFonts w:ascii="Arial" w:eastAsia="Calibri" w:hAnsi="Arial" w:cs="Arial"/>
            <w:sz w:val="24"/>
            <w:szCs w:val="24"/>
            <w:lang w:val="en-US" w:eastAsia="en-US"/>
          </w:rPr>
          <w:t>ω</w:t>
        </w:r>
        <w:r>
          <w:rPr>
            <w:rFonts w:ascii="Arial" w:eastAsia="Calibri" w:hAnsi="Arial" w:cs="Arial"/>
            <w:sz w:val="24"/>
            <w:szCs w:val="24"/>
            <w:vertAlign w:val="subscript"/>
            <w:lang w:val="en-US" w:eastAsia="en-US"/>
          </w:rPr>
          <w:t>h</w:t>
        </w:r>
      </w:ins>
      <w:proofErr w:type="spellEnd"/>
      <w:ins w:id="582" w:author="ALTSCHUL Drew" w:date="2016-09-07T15:03:00Z">
        <w:r>
          <w:rPr>
            <w:rFonts w:ascii="Arial" w:eastAsia="Calibri" w:hAnsi="Arial" w:cs="Arial"/>
            <w:sz w:val="24"/>
            <w:szCs w:val="24"/>
            <w:lang w:val="en-US" w:eastAsia="en-US"/>
          </w:rPr>
          <w:t>, along with related consistency statistics.</w:t>
        </w:r>
      </w:ins>
      <w:ins w:id="583" w:author="Blake Morton" w:date="2016-08-03T21:12:00Z">
        <w:del w:id="584" w:author="ALTSCHUL Drew" w:date="2016-09-06T11:58:00Z">
          <w:r w:rsidR="00325571" w:rsidDel="00C14DB1">
            <w:rPr>
              <w:rFonts w:ascii="Arial" w:eastAsia="Calibri" w:hAnsi="Arial" w:cs="Arial"/>
              <w:sz w:val="24"/>
              <w:szCs w:val="24"/>
              <w:lang w:val="en-US" w:eastAsia="en-US"/>
            </w:rPr>
            <w:delText xml:space="preserve"> </w:delText>
          </w:r>
        </w:del>
      </w:ins>
    </w:p>
    <w:p w14:paraId="2212DCC4" w14:textId="2EACF65C" w:rsidR="00A8425B" w:rsidDel="0084431E" w:rsidRDefault="00325571" w:rsidP="00012F08">
      <w:pPr>
        <w:spacing w:after="0" w:line="480" w:lineRule="auto"/>
        <w:ind w:firstLine="720"/>
        <w:rPr>
          <w:del w:id="585" w:author="ALTSCHUL Drew" w:date="2016-09-08T09:59:00Z"/>
          <w:rFonts w:ascii="Arial" w:hAnsi="Arial" w:cs="Arial"/>
          <w:sz w:val="24"/>
          <w:szCs w:val="24"/>
        </w:rPr>
      </w:pPr>
      <w:ins w:id="586" w:author="Blake Morton" w:date="2016-08-03T21:12:00Z">
        <w:del w:id="587" w:author="ALTSCHUL Drew" w:date="2016-09-07T13:52:00Z">
          <w:r w:rsidDel="00E22A7B">
            <w:rPr>
              <w:rFonts w:ascii="Arial" w:eastAsia="Calibri" w:hAnsi="Arial" w:cs="Arial"/>
              <w:sz w:val="24"/>
              <w:szCs w:val="24"/>
              <w:lang w:val="en-US" w:eastAsia="en-US"/>
            </w:rPr>
            <w:delText>KMO’s and other tests are not reported because….</w:delText>
          </w:r>
        </w:del>
      </w:ins>
      <w:del w:id="588" w:author="ALTSCHUL Drew" w:date="2016-09-07T13:52:00Z">
        <w:r w:rsidR="00A8425B" w:rsidRPr="0091655A" w:rsidDel="00E22A7B">
          <w:rPr>
            <w:rFonts w:ascii="Arial" w:eastAsia="Calibri" w:hAnsi="Arial" w:cs="Arial"/>
            <w:sz w:val="24"/>
            <w:szCs w:val="24"/>
            <w:lang w:val="en-US" w:eastAsia="en-US"/>
          </w:rPr>
          <w:delText xml:space="preserve"> </w:delText>
        </w:r>
      </w:del>
      <w:del w:id="589" w:author="Blake Morton" w:date="2016-08-03T21:09:00Z">
        <w:r w:rsidR="00DA2B03" w:rsidDel="00333B05">
          <w:rPr>
            <w:rFonts w:ascii="Arial" w:eastAsia="Calibri" w:hAnsi="Arial" w:cs="Arial"/>
            <w:sz w:val="24"/>
            <w:szCs w:val="24"/>
            <w:lang w:val="en-US" w:eastAsia="en-US"/>
          </w:rPr>
          <w:delText>Components</w:delText>
        </w:r>
        <w:r w:rsidR="00A8425B" w:rsidRPr="00027076" w:rsidDel="00333B05">
          <w:rPr>
            <w:rFonts w:ascii="Arial" w:hAnsi="Arial" w:cs="Arial"/>
            <w:sz w:val="24"/>
            <w:szCs w:val="24"/>
          </w:rPr>
          <w:delText xml:space="preserve"> with high loadings (i.e. |0.7|) and/or those with four or more loadings greater than |0.4| </w:delText>
        </w:r>
        <w:r w:rsidR="00DA2B03" w:rsidDel="00333B05">
          <w:rPr>
            <w:rFonts w:ascii="Arial" w:hAnsi="Arial" w:cs="Arial"/>
            <w:sz w:val="24"/>
            <w:szCs w:val="24"/>
          </w:rPr>
          <w:delText>were</w:delText>
        </w:r>
        <w:r w:rsidR="00A8425B" w:rsidRPr="00027076" w:rsidDel="00333B05">
          <w:rPr>
            <w:rFonts w:ascii="Arial" w:hAnsi="Arial" w:cs="Arial"/>
            <w:sz w:val="24"/>
            <w:szCs w:val="24"/>
          </w:rPr>
          <w:delText xml:space="preserve"> considered robust (Guadagnoli and Velicer 1988). The</w:delText>
        </w:r>
        <w:r w:rsidR="006E7315" w:rsidDel="00333B05">
          <w:rPr>
            <w:rFonts w:ascii="Arial" w:hAnsi="Arial" w:cs="Arial"/>
            <w:sz w:val="24"/>
            <w:szCs w:val="24"/>
          </w:rPr>
          <w:delText xml:space="preserve"> </w:delText>
        </w:r>
        <w:r w:rsidR="00252455" w:rsidDel="00333B05">
          <w:rPr>
            <w:rFonts w:ascii="Arial" w:hAnsi="Arial" w:cs="Arial"/>
            <w:sz w:val="24"/>
            <w:szCs w:val="24"/>
          </w:rPr>
          <w:delText>2-</w:delText>
        </w:r>
        <w:r w:rsidR="006E7315" w:rsidDel="00333B05">
          <w:rPr>
            <w:rFonts w:ascii="Arial" w:hAnsi="Arial" w:cs="Arial"/>
            <w:sz w:val="24"/>
            <w:szCs w:val="24"/>
          </w:rPr>
          <w:delText>component</w:delText>
        </w:r>
        <w:r w:rsidR="00A8425B" w:rsidRPr="00027076" w:rsidDel="00333B05">
          <w:rPr>
            <w:rFonts w:ascii="Arial" w:hAnsi="Arial" w:cs="Arial"/>
            <w:sz w:val="24"/>
            <w:szCs w:val="24"/>
          </w:rPr>
          <w:delText xml:space="preserve"> PCA solution </w:delText>
        </w:r>
        <w:r w:rsidR="00DA2B03" w:rsidDel="00333B05">
          <w:rPr>
            <w:rFonts w:ascii="Arial" w:hAnsi="Arial" w:cs="Arial"/>
            <w:sz w:val="24"/>
            <w:szCs w:val="24"/>
          </w:rPr>
          <w:delText>comes</w:delText>
        </w:r>
        <w:r w:rsidR="00A8425B" w:rsidRPr="00027076" w:rsidDel="00333B05">
          <w:rPr>
            <w:rFonts w:ascii="Arial" w:hAnsi="Arial" w:cs="Arial"/>
            <w:sz w:val="24"/>
            <w:szCs w:val="24"/>
          </w:rPr>
          <w:delText xml:space="preserve"> from Morton et al. (</w:delText>
        </w:r>
        <w:r w:rsidR="00D3731D" w:rsidDel="00333B05">
          <w:rPr>
            <w:rFonts w:ascii="Arial" w:hAnsi="Arial" w:cs="Arial"/>
            <w:sz w:val="24"/>
            <w:szCs w:val="24"/>
          </w:rPr>
          <w:delText>2015</w:delText>
        </w:r>
        <w:r w:rsidR="00A8425B" w:rsidRPr="00027076" w:rsidDel="00333B05">
          <w:rPr>
            <w:rFonts w:ascii="Arial" w:hAnsi="Arial" w:cs="Arial"/>
            <w:sz w:val="24"/>
            <w:szCs w:val="24"/>
          </w:rPr>
          <w:delText>).</w:delText>
        </w:r>
      </w:del>
    </w:p>
    <w:p w14:paraId="48AC1CE0" w14:textId="0645B9CC" w:rsidR="00A8425B" w:rsidDel="0084431E" w:rsidRDefault="00B71E43" w:rsidP="00B71E43">
      <w:pPr>
        <w:spacing w:after="0" w:line="480" w:lineRule="auto"/>
        <w:ind w:firstLine="720"/>
        <w:rPr>
          <w:del w:id="590" w:author="ALTSCHUL Drew" w:date="2016-09-08T09:59:00Z"/>
          <w:rFonts w:ascii="Arial" w:hAnsi="Arial" w:cs="Arial"/>
          <w:sz w:val="24"/>
          <w:szCs w:val="24"/>
        </w:rPr>
      </w:pPr>
      <w:del w:id="591" w:author="Blake Morton" w:date="2016-08-04T01:33:00Z">
        <w:r w:rsidRPr="00252455" w:rsidDel="00FA77CA">
          <w:rPr>
            <w:rFonts w:ascii="Arial" w:hAnsi="Arial" w:cs="Arial"/>
            <w:sz w:val="24"/>
            <w:szCs w:val="24"/>
          </w:rPr>
          <w:delText xml:space="preserve">As initially described by Horn (1965), </w:delText>
        </w:r>
        <w:r w:rsidR="00C124F2" w:rsidDel="00FA77CA">
          <w:rPr>
            <w:rFonts w:ascii="Arial" w:hAnsi="Arial" w:cs="Arial"/>
            <w:sz w:val="24"/>
            <w:szCs w:val="24"/>
          </w:rPr>
          <w:delText xml:space="preserve">PA </w:delText>
        </w:r>
        <w:r w:rsidRPr="00252455" w:rsidDel="00FA77CA">
          <w:rPr>
            <w:rFonts w:ascii="Arial" w:hAnsi="Arial" w:cs="Arial"/>
            <w:sz w:val="24"/>
            <w:szCs w:val="24"/>
          </w:rPr>
          <w:delText xml:space="preserve">is not appropriate for FA, only PCA. FA and PCA often produce very similar solutions in practice, but the underlying matrix algebra differs such that when each procedure is repeated, as in </w:delText>
        </w:r>
        <w:r w:rsidR="00C124F2" w:rsidDel="00FA77CA">
          <w:rPr>
            <w:rFonts w:ascii="Arial" w:hAnsi="Arial" w:cs="Arial"/>
            <w:sz w:val="24"/>
            <w:szCs w:val="24"/>
          </w:rPr>
          <w:delText>PA</w:delText>
        </w:r>
        <w:r w:rsidRPr="00252455" w:rsidDel="00FA77CA">
          <w:rPr>
            <w:rFonts w:ascii="Arial" w:hAnsi="Arial" w:cs="Arial"/>
            <w:sz w:val="24"/>
            <w:szCs w:val="24"/>
          </w:rPr>
          <w:delText xml:space="preserve"> simulations, </w:delText>
        </w:r>
      </w:del>
      <w:del w:id="592" w:author="Blake Morton" w:date="2016-08-04T01:32:00Z">
        <w:r w:rsidRPr="00252455" w:rsidDel="00FA77CA">
          <w:rPr>
            <w:rFonts w:ascii="Arial" w:hAnsi="Arial" w:cs="Arial"/>
            <w:sz w:val="24"/>
            <w:szCs w:val="24"/>
          </w:rPr>
          <w:delText xml:space="preserve">and </w:delText>
        </w:r>
      </w:del>
      <w:del w:id="593" w:author="Blake Morton" w:date="2016-08-04T01:33:00Z">
        <w:r w:rsidRPr="00252455" w:rsidDel="00FA77CA">
          <w:rPr>
            <w:rFonts w:ascii="Arial" w:hAnsi="Arial" w:cs="Arial"/>
            <w:sz w:val="24"/>
            <w:szCs w:val="24"/>
          </w:rPr>
          <w:delText xml:space="preserve">the results can differ considerably. So while many tests need not distinguish between factors and components, </w:delText>
        </w:r>
        <w:r w:rsidR="00C124F2" w:rsidDel="00FA77CA">
          <w:rPr>
            <w:rFonts w:ascii="Arial" w:hAnsi="Arial" w:cs="Arial"/>
            <w:sz w:val="24"/>
            <w:szCs w:val="24"/>
          </w:rPr>
          <w:delText xml:space="preserve">PA </w:delText>
        </w:r>
        <w:r w:rsidRPr="00252455" w:rsidDel="00FA77CA">
          <w:rPr>
            <w:rFonts w:ascii="Arial" w:hAnsi="Arial" w:cs="Arial"/>
            <w:sz w:val="24"/>
            <w:szCs w:val="24"/>
          </w:rPr>
          <w:delText>must be adjusted to support FA (Revelle 2015). Since we chose to use PCA for data reduction, this was not an issue in the current analysis, but we wish to highlight the nuance of all such analyses.</w:delText>
        </w:r>
      </w:del>
    </w:p>
    <w:p w14:paraId="1F967645" w14:textId="77777777" w:rsidR="00EB77ED" w:rsidRDefault="00EB77ED" w:rsidP="0084431E">
      <w:pPr>
        <w:spacing w:after="0" w:line="480" w:lineRule="auto"/>
        <w:ind w:firstLine="720"/>
        <w:rPr>
          <w:rFonts w:ascii="Arial" w:hAnsi="Arial" w:cs="Arial"/>
          <w:b/>
          <w:sz w:val="24"/>
          <w:szCs w:val="24"/>
        </w:rPr>
        <w:pPrChange w:id="594" w:author="ALTSCHUL Drew" w:date="2016-09-08T09:59:00Z">
          <w:pPr>
            <w:spacing w:after="0" w:line="480" w:lineRule="auto"/>
            <w:outlineLvl w:val="0"/>
          </w:pPr>
        </w:pPrChange>
      </w:pPr>
    </w:p>
    <w:p w14:paraId="0BF93B7C" w14:textId="5904D830" w:rsidR="008D53F7" w:rsidRPr="008D53F7" w:rsidRDefault="008D53F7" w:rsidP="00F9164E">
      <w:pPr>
        <w:spacing w:after="0" w:line="480" w:lineRule="auto"/>
        <w:outlineLvl w:val="0"/>
        <w:rPr>
          <w:ins w:id="595" w:author="Blake Morton" w:date="2016-08-03T20:25:00Z"/>
          <w:rFonts w:ascii="Arial" w:hAnsi="Arial" w:cs="Arial"/>
          <w:i/>
          <w:sz w:val="24"/>
          <w:szCs w:val="24"/>
          <w:rPrChange w:id="596" w:author="Blake Morton" w:date="2016-08-03T20:26:00Z">
            <w:rPr>
              <w:ins w:id="597" w:author="Blake Morton" w:date="2016-08-03T20:25:00Z"/>
              <w:rFonts w:ascii="Arial" w:hAnsi="Arial" w:cs="Arial"/>
              <w:b/>
              <w:sz w:val="24"/>
              <w:szCs w:val="24"/>
            </w:rPr>
          </w:rPrChange>
        </w:rPr>
      </w:pPr>
      <w:ins w:id="598" w:author="Blake Morton" w:date="2016-08-03T20:25:00Z">
        <w:r w:rsidRPr="008D53F7">
          <w:rPr>
            <w:rFonts w:ascii="Arial" w:hAnsi="Arial" w:cs="Arial"/>
            <w:i/>
            <w:sz w:val="24"/>
            <w:szCs w:val="24"/>
            <w:rPrChange w:id="599" w:author="Blake Morton" w:date="2016-08-03T20:26:00Z">
              <w:rPr>
                <w:rFonts w:ascii="Arial" w:hAnsi="Arial" w:cs="Arial"/>
                <w:b/>
                <w:sz w:val="24"/>
                <w:szCs w:val="24"/>
              </w:rPr>
            </w:rPrChange>
          </w:rPr>
          <w:t xml:space="preserve">Instructions on how to perform each automated </w:t>
        </w:r>
      </w:ins>
      <w:ins w:id="600" w:author="Blake Morton" w:date="2016-08-03T20:27:00Z">
        <w:r>
          <w:rPr>
            <w:rFonts w:ascii="Arial" w:hAnsi="Arial" w:cs="Arial"/>
            <w:i/>
            <w:sz w:val="24"/>
            <w:szCs w:val="24"/>
          </w:rPr>
          <w:t>extraction method</w:t>
        </w:r>
      </w:ins>
    </w:p>
    <w:p w14:paraId="38E484D6" w14:textId="4C97B2F3" w:rsidR="008A43BF" w:rsidRDefault="008A43BF" w:rsidP="00F9164E">
      <w:pPr>
        <w:spacing w:after="0" w:line="480" w:lineRule="auto"/>
        <w:outlineLvl w:val="0"/>
        <w:rPr>
          <w:ins w:id="601" w:author="ALTSCHUL Drew" w:date="2016-09-08T10:05:00Z"/>
          <w:rFonts w:ascii="Arial" w:hAnsi="Arial" w:cs="Arial"/>
          <w:sz w:val="24"/>
          <w:szCs w:val="24"/>
        </w:rPr>
      </w:pPr>
      <w:ins w:id="602" w:author="ALTSCHUL Drew" w:date="2016-09-07T15:05:00Z">
        <w:r>
          <w:rPr>
            <w:rFonts w:ascii="Arial" w:hAnsi="Arial" w:cs="Arial"/>
            <w:sz w:val="24"/>
            <w:szCs w:val="24"/>
          </w:rPr>
          <w:tab/>
          <w:t>These instructions are specific to the R programming language because of its wide use and robust, well-maintained feature set.</w:t>
        </w:r>
      </w:ins>
      <w:ins w:id="603" w:author="ALTSCHUL Drew" w:date="2016-09-08T09:59:00Z">
        <w:r w:rsidR="0084431E">
          <w:rPr>
            <w:rFonts w:ascii="Arial" w:hAnsi="Arial" w:cs="Arial"/>
            <w:sz w:val="24"/>
            <w:szCs w:val="24"/>
          </w:rPr>
          <w:t xml:space="preserve"> All commands are available from base R</w:t>
        </w:r>
      </w:ins>
      <w:ins w:id="604" w:author="ALTSCHUL Drew" w:date="2016-09-08T10:00:00Z">
        <w:r w:rsidR="0084431E">
          <w:rPr>
            <w:rFonts w:ascii="Arial" w:hAnsi="Arial" w:cs="Arial"/>
            <w:sz w:val="24"/>
            <w:szCs w:val="24"/>
          </w:rPr>
          <w:t>, or the “psych” package (</w:t>
        </w:r>
        <w:proofErr w:type="spellStart"/>
        <w:r w:rsidR="0084431E">
          <w:rPr>
            <w:rFonts w:ascii="Arial" w:hAnsi="Arial" w:cs="Arial"/>
            <w:sz w:val="24"/>
            <w:szCs w:val="24"/>
          </w:rPr>
          <w:t>Revelle</w:t>
        </w:r>
        <w:proofErr w:type="spellEnd"/>
        <w:r w:rsidR="0084431E">
          <w:rPr>
            <w:rFonts w:ascii="Arial" w:hAnsi="Arial" w:cs="Arial"/>
            <w:sz w:val="24"/>
            <w:szCs w:val="24"/>
          </w:rPr>
          <w:t xml:space="preserve"> 2015).</w:t>
        </w:r>
      </w:ins>
    </w:p>
    <w:p w14:paraId="4D6A8E3A" w14:textId="7469679B" w:rsidR="0084431E" w:rsidRDefault="0084431E" w:rsidP="00F9164E">
      <w:pPr>
        <w:spacing w:after="0" w:line="480" w:lineRule="auto"/>
        <w:outlineLvl w:val="0"/>
        <w:rPr>
          <w:ins w:id="605" w:author="ALTSCHUL Drew" w:date="2016-09-08T10:21:00Z"/>
          <w:rFonts w:ascii="Arial" w:hAnsi="Arial" w:cs="Arial"/>
          <w:sz w:val="24"/>
          <w:szCs w:val="24"/>
        </w:rPr>
      </w:pPr>
      <w:ins w:id="606" w:author="ALTSCHUL Drew" w:date="2016-09-08T10:05:00Z">
        <w:r>
          <w:rPr>
            <w:rFonts w:ascii="Arial" w:hAnsi="Arial" w:cs="Arial"/>
            <w:sz w:val="24"/>
            <w:szCs w:val="24"/>
          </w:rPr>
          <w:tab/>
        </w:r>
      </w:ins>
      <w:ins w:id="607" w:author="ALTSCHUL Drew" w:date="2016-09-08T10:11:00Z">
        <w:r w:rsidR="00F12C05">
          <w:rPr>
            <w:rFonts w:ascii="Arial" w:hAnsi="Arial" w:cs="Arial"/>
            <w:sz w:val="24"/>
            <w:szCs w:val="24"/>
          </w:rPr>
          <w:t>Data should be organized in a “</w:t>
        </w:r>
      </w:ins>
      <w:proofErr w:type="spellStart"/>
      <w:ins w:id="608" w:author="ALTSCHUL Drew" w:date="2016-09-08T10:14:00Z">
        <w:r w:rsidR="00F12C05">
          <w:rPr>
            <w:rFonts w:ascii="Arial" w:hAnsi="Arial" w:cs="Arial"/>
            <w:sz w:val="24"/>
            <w:szCs w:val="24"/>
          </w:rPr>
          <w:t>data.frame</w:t>
        </w:r>
        <w:proofErr w:type="spellEnd"/>
        <w:r w:rsidR="00F12C05">
          <w:rPr>
            <w:rFonts w:ascii="Arial" w:hAnsi="Arial" w:cs="Arial"/>
            <w:sz w:val="24"/>
            <w:szCs w:val="24"/>
          </w:rPr>
          <w:t>” format which is native to R</w:t>
        </w:r>
      </w:ins>
      <w:ins w:id="609" w:author="ALTSCHUL Drew" w:date="2016-09-08T10:16:00Z">
        <w:r w:rsidR="00F12C05">
          <w:rPr>
            <w:rFonts w:ascii="Arial" w:hAnsi="Arial" w:cs="Arial"/>
            <w:sz w:val="24"/>
            <w:szCs w:val="24"/>
          </w:rPr>
          <w:t xml:space="preserve"> – we will call our example </w:t>
        </w:r>
        <w:proofErr w:type="spellStart"/>
        <w:r w:rsidR="00F12C05">
          <w:rPr>
            <w:rFonts w:ascii="Arial" w:hAnsi="Arial" w:cs="Arial"/>
            <w:sz w:val="24"/>
            <w:szCs w:val="24"/>
          </w:rPr>
          <w:t>data.frame</w:t>
        </w:r>
        <w:proofErr w:type="spellEnd"/>
        <w:r w:rsidR="00F12C05">
          <w:rPr>
            <w:rFonts w:ascii="Arial" w:hAnsi="Arial" w:cs="Arial"/>
            <w:sz w:val="24"/>
            <w:szCs w:val="24"/>
          </w:rPr>
          <w:t>: “</w:t>
        </w:r>
        <w:proofErr w:type="spellStart"/>
        <w:r w:rsidR="00F12C05">
          <w:rPr>
            <w:rFonts w:ascii="Arial" w:hAnsi="Arial" w:cs="Arial"/>
            <w:sz w:val="24"/>
            <w:szCs w:val="24"/>
          </w:rPr>
          <w:t>df</w:t>
        </w:r>
        <w:proofErr w:type="spellEnd"/>
        <w:r w:rsidR="00F12C05">
          <w:rPr>
            <w:rFonts w:ascii="Arial" w:hAnsi="Arial" w:cs="Arial"/>
            <w:sz w:val="24"/>
            <w:szCs w:val="24"/>
          </w:rPr>
          <w:t>”</w:t>
        </w:r>
      </w:ins>
      <w:ins w:id="610" w:author="ALTSCHUL Drew" w:date="2016-09-08T10:14:00Z">
        <w:r w:rsidR="00F12C05">
          <w:rPr>
            <w:rFonts w:ascii="Arial" w:hAnsi="Arial" w:cs="Arial"/>
            <w:sz w:val="24"/>
            <w:szCs w:val="24"/>
          </w:rPr>
          <w:t xml:space="preserve">. The first column of </w:t>
        </w:r>
      </w:ins>
      <w:ins w:id="611" w:author="ALTSCHUL Drew" w:date="2016-09-08T10:15:00Z">
        <w:r w:rsidR="00F12C05">
          <w:rPr>
            <w:rFonts w:ascii="Arial" w:hAnsi="Arial" w:cs="Arial"/>
            <w:sz w:val="24"/>
            <w:szCs w:val="24"/>
          </w:rPr>
          <w:t>the</w:t>
        </w:r>
      </w:ins>
      <w:ins w:id="612" w:author="ALTSCHUL Drew" w:date="2016-09-08T10:14:00Z">
        <w:r w:rsidR="00F12C05">
          <w:rPr>
            <w:rFonts w:ascii="Arial" w:hAnsi="Arial" w:cs="Arial"/>
            <w:sz w:val="24"/>
            <w:szCs w:val="24"/>
          </w:rPr>
          <w:t xml:space="preserve"> </w:t>
        </w:r>
        <w:proofErr w:type="spellStart"/>
        <w:r w:rsidR="00F12C05">
          <w:rPr>
            <w:rFonts w:ascii="Arial" w:hAnsi="Arial" w:cs="Arial"/>
            <w:sz w:val="24"/>
            <w:szCs w:val="24"/>
          </w:rPr>
          <w:t>data.frame</w:t>
        </w:r>
        <w:proofErr w:type="spellEnd"/>
        <w:r w:rsidR="00F12C05">
          <w:rPr>
            <w:rFonts w:ascii="Arial" w:hAnsi="Arial" w:cs="Arial"/>
            <w:sz w:val="24"/>
            <w:szCs w:val="24"/>
          </w:rPr>
          <w:t xml:space="preserve"> should contain the names of individual and/or dyads</w:t>
        </w:r>
      </w:ins>
      <w:ins w:id="613" w:author="ALTSCHUL Drew" w:date="2016-09-08T10:15:00Z">
        <w:r w:rsidR="00F12C05">
          <w:rPr>
            <w:rFonts w:ascii="Arial" w:hAnsi="Arial" w:cs="Arial"/>
            <w:sz w:val="24"/>
            <w:szCs w:val="24"/>
          </w:rPr>
          <w:t xml:space="preserve">. Many functions require only numeric input, and the first column can be </w:t>
        </w:r>
        <w:proofErr w:type="spellStart"/>
        <w:r w:rsidR="00F12C05">
          <w:rPr>
            <w:rFonts w:ascii="Arial" w:hAnsi="Arial" w:cs="Arial"/>
            <w:sz w:val="24"/>
            <w:szCs w:val="24"/>
          </w:rPr>
          <w:t>subsetted</w:t>
        </w:r>
        <w:proofErr w:type="spellEnd"/>
        <w:r w:rsidR="00F12C05">
          <w:rPr>
            <w:rFonts w:ascii="Arial" w:hAnsi="Arial" w:cs="Arial"/>
            <w:sz w:val="24"/>
            <w:szCs w:val="24"/>
          </w:rPr>
          <w:t xml:space="preserve"> out of the </w:t>
        </w:r>
        <w:proofErr w:type="spellStart"/>
        <w:r w:rsidR="00F12C05">
          <w:rPr>
            <w:rFonts w:ascii="Arial" w:hAnsi="Arial" w:cs="Arial"/>
            <w:sz w:val="24"/>
            <w:szCs w:val="24"/>
          </w:rPr>
          <w:t>data.frame</w:t>
        </w:r>
      </w:ins>
      <w:proofErr w:type="spellEnd"/>
      <w:ins w:id="614" w:author="ALTSCHUL Drew" w:date="2016-09-08T10:16:00Z">
        <w:r w:rsidR="00F12C05">
          <w:rPr>
            <w:rFonts w:ascii="Arial" w:hAnsi="Arial" w:cs="Arial"/>
            <w:sz w:val="24"/>
            <w:szCs w:val="24"/>
          </w:rPr>
          <w:t xml:space="preserve"> </w:t>
        </w:r>
      </w:ins>
      <w:ins w:id="615" w:author="ALTSCHUL Drew" w:date="2016-09-08T10:17:00Z">
        <w:r w:rsidR="00F12C05">
          <w:rPr>
            <w:rFonts w:ascii="Arial" w:hAnsi="Arial" w:cs="Arial"/>
            <w:sz w:val="24"/>
            <w:szCs w:val="24"/>
          </w:rPr>
          <w:t>with the command “</w:t>
        </w:r>
        <w:proofErr w:type="spellStart"/>
        <w:proofErr w:type="gramStart"/>
        <w:r w:rsidR="00F12C05">
          <w:rPr>
            <w:rFonts w:ascii="Arial" w:hAnsi="Arial" w:cs="Arial"/>
            <w:sz w:val="24"/>
            <w:szCs w:val="24"/>
          </w:rPr>
          <w:t>df</w:t>
        </w:r>
        <w:proofErr w:type="spellEnd"/>
        <w:r w:rsidR="00F12C05">
          <w:rPr>
            <w:rFonts w:ascii="Arial" w:hAnsi="Arial" w:cs="Arial"/>
            <w:sz w:val="24"/>
            <w:szCs w:val="24"/>
          </w:rPr>
          <w:t>[</w:t>
        </w:r>
        <w:proofErr w:type="gramEnd"/>
        <w:r w:rsidR="00F12C05">
          <w:rPr>
            <w:rFonts w:ascii="Arial" w:hAnsi="Arial" w:cs="Arial"/>
            <w:sz w:val="24"/>
            <w:szCs w:val="24"/>
          </w:rPr>
          <w:t>,-1]”</w:t>
        </w:r>
        <w:r w:rsidR="00FD571F">
          <w:rPr>
            <w:rFonts w:ascii="Arial" w:hAnsi="Arial" w:cs="Arial"/>
            <w:sz w:val="24"/>
            <w:szCs w:val="24"/>
          </w:rPr>
          <w:t xml:space="preserve">. </w:t>
        </w:r>
      </w:ins>
      <w:ins w:id="616" w:author="ALTSCHUL Drew" w:date="2016-09-08T10:20:00Z">
        <w:r w:rsidR="00FD571F">
          <w:rPr>
            <w:rFonts w:ascii="Arial" w:hAnsi="Arial" w:cs="Arial"/>
            <w:sz w:val="24"/>
            <w:szCs w:val="24"/>
          </w:rPr>
          <w:t>So f</w:t>
        </w:r>
      </w:ins>
      <w:ins w:id="617" w:author="ALTSCHUL Drew" w:date="2016-09-08T10:17:00Z">
        <w:r w:rsidR="00F12C05">
          <w:rPr>
            <w:rFonts w:ascii="Arial" w:hAnsi="Arial" w:cs="Arial"/>
            <w:sz w:val="24"/>
            <w:szCs w:val="24"/>
          </w:rPr>
          <w:t xml:space="preserve">or </w:t>
        </w:r>
      </w:ins>
      <w:ins w:id="618" w:author="ALTSCHUL Drew" w:date="2016-09-08T10:20:00Z">
        <w:r w:rsidR="00FD571F">
          <w:rPr>
            <w:rFonts w:ascii="Arial" w:hAnsi="Arial" w:cs="Arial"/>
            <w:sz w:val="24"/>
            <w:szCs w:val="24"/>
          </w:rPr>
          <w:t xml:space="preserve">an </w:t>
        </w:r>
      </w:ins>
      <w:ins w:id="619" w:author="ALTSCHUL Drew" w:date="2016-09-08T10:17:00Z">
        <w:r w:rsidR="00F12C05">
          <w:rPr>
            <w:rFonts w:ascii="Arial" w:hAnsi="Arial" w:cs="Arial"/>
            <w:sz w:val="24"/>
            <w:szCs w:val="24"/>
          </w:rPr>
          <w:t>example, to examine the correlation matrix of the data for suitability</w:t>
        </w:r>
      </w:ins>
      <w:ins w:id="620" w:author="ALTSCHUL Drew" w:date="2016-09-08T10:18:00Z">
        <w:r w:rsidR="00F12C05">
          <w:rPr>
            <w:rFonts w:ascii="Arial" w:hAnsi="Arial" w:cs="Arial"/>
            <w:sz w:val="24"/>
            <w:szCs w:val="24"/>
          </w:rPr>
          <w:t xml:space="preserve">, the entire command </w:t>
        </w:r>
      </w:ins>
      <w:ins w:id="621" w:author="ALTSCHUL Drew" w:date="2016-09-08T10:20:00Z">
        <w:r w:rsidR="00FD571F">
          <w:rPr>
            <w:rFonts w:ascii="Arial" w:hAnsi="Arial" w:cs="Arial"/>
            <w:sz w:val="24"/>
            <w:szCs w:val="24"/>
          </w:rPr>
          <w:t>“</w:t>
        </w:r>
        <w:proofErr w:type="spellStart"/>
        <w:proofErr w:type="gramStart"/>
        <w:r w:rsidR="00FD571F">
          <w:rPr>
            <w:rFonts w:ascii="Arial" w:hAnsi="Arial" w:cs="Arial"/>
            <w:sz w:val="24"/>
            <w:szCs w:val="24"/>
          </w:rPr>
          <w:t>cor</w:t>
        </w:r>
        <w:proofErr w:type="spellEnd"/>
        <w:r w:rsidR="00FD571F">
          <w:rPr>
            <w:rFonts w:ascii="Arial" w:hAnsi="Arial" w:cs="Arial"/>
            <w:sz w:val="24"/>
            <w:szCs w:val="24"/>
          </w:rPr>
          <w:t>(</w:t>
        </w:r>
        <w:proofErr w:type="spellStart"/>
        <w:proofErr w:type="gramEnd"/>
        <w:r w:rsidR="00FD571F">
          <w:rPr>
            <w:rFonts w:ascii="Arial" w:hAnsi="Arial" w:cs="Arial"/>
            <w:sz w:val="24"/>
            <w:szCs w:val="24"/>
          </w:rPr>
          <w:t>df</w:t>
        </w:r>
        <w:proofErr w:type="spellEnd"/>
        <w:r w:rsidR="00FD571F">
          <w:rPr>
            <w:rFonts w:ascii="Arial" w:hAnsi="Arial" w:cs="Arial"/>
            <w:sz w:val="24"/>
            <w:szCs w:val="24"/>
          </w:rPr>
          <w:t xml:space="preserve">[,-1])” will display the numeric correlation matrix. We also </w:t>
        </w:r>
      </w:ins>
      <w:ins w:id="622" w:author="ALTSCHUL Drew" w:date="2016-09-08T10:21:00Z">
        <w:r w:rsidR="00FD571F">
          <w:rPr>
            <w:rFonts w:ascii="Arial" w:hAnsi="Arial" w:cs="Arial"/>
            <w:sz w:val="24"/>
            <w:szCs w:val="24"/>
          </w:rPr>
          <w:t>suggest</w:t>
        </w:r>
      </w:ins>
      <w:ins w:id="623" w:author="ALTSCHUL Drew" w:date="2016-09-08T10:20:00Z">
        <w:r w:rsidR="00FD571F">
          <w:rPr>
            <w:rFonts w:ascii="Arial" w:hAnsi="Arial" w:cs="Arial"/>
            <w:sz w:val="24"/>
            <w:szCs w:val="24"/>
          </w:rPr>
          <w:t xml:space="preserve"> using “</w:t>
        </w:r>
        <w:proofErr w:type="spellStart"/>
        <w:r w:rsidR="00FD571F">
          <w:rPr>
            <w:rFonts w:ascii="Arial" w:hAnsi="Arial" w:cs="Arial"/>
            <w:sz w:val="24"/>
            <w:szCs w:val="24"/>
          </w:rPr>
          <w:t>corPlot</w:t>
        </w:r>
        <w:proofErr w:type="spellEnd"/>
        <w:r w:rsidR="00FD571F">
          <w:rPr>
            <w:rFonts w:ascii="Arial" w:hAnsi="Arial" w:cs="Arial"/>
            <w:sz w:val="24"/>
            <w:szCs w:val="24"/>
          </w:rPr>
          <w:t xml:space="preserve">” in exactly the same way, to view the correlation matrix </w:t>
        </w:r>
      </w:ins>
      <w:ins w:id="624" w:author="ALTSCHUL Drew" w:date="2016-09-08T10:21:00Z">
        <w:r w:rsidR="00FD571F">
          <w:rPr>
            <w:rFonts w:ascii="Arial" w:hAnsi="Arial" w:cs="Arial"/>
            <w:sz w:val="24"/>
            <w:szCs w:val="24"/>
          </w:rPr>
          <w:t>graphically</w:t>
        </w:r>
      </w:ins>
      <w:ins w:id="625" w:author="ALTSCHUL Drew" w:date="2016-09-08T10:20:00Z">
        <w:r w:rsidR="00FD571F">
          <w:rPr>
            <w:rFonts w:ascii="Arial" w:hAnsi="Arial" w:cs="Arial"/>
            <w:sz w:val="24"/>
            <w:szCs w:val="24"/>
          </w:rPr>
          <w:t>.</w:t>
        </w:r>
      </w:ins>
    </w:p>
    <w:p w14:paraId="0AB88C57" w14:textId="7C11AB99" w:rsidR="00FD571F" w:rsidDel="00DE05BF" w:rsidRDefault="00FD571F" w:rsidP="00F9164E">
      <w:pPr>
        <w:spacing w:after="0" w:line="480" w:lineRule="auto"/>
        <w:outlineLvl w:val="0"/>
        <w:rPr>
          <w:del w:id="626" w:author="ALTSCHUL Drew" w:date="2016-09-08T10:33:00Z"/>
          <w:rFonts w:ascii="Arial" w:hAnsi="Arial" w:cs="Arial"/>
          <w:sz w:val="24"/>
          <w:szCs w:val="24"/>
        </w:rPr>
      </w:pPr>
      <w:ins w:id="627" w:author="ALTSCHUL Drew" w:date="2016-09-08T10:21:00Z">
        <w:r>
          <w:rPr>
            <w:rFonts w:ascii="Arial" w:hAnsi="Arial" w:cs="Arial"/>
            <w:sz w:val="24"/>
            <w:szCs w:val="24"/>
          </w:rPr>
          <w:tab/>
          <w:t xml:space="preserve">Executing the command </w:t>
        </w:r>
      </w:ins>
      <w:ins w:id="628" w:author="ALTSCHUL Drew" w:date="2016-09-08T10:25:00Z">
        <w:r>
          <w:rPr>
            <w:rFonts w:ascii="Arial" w:hAnsi="Arial" w:cs="Arial"/>
            <w:sz w:val="24"/>
            <w:szCs w:val="24"/>
          </w:rPr>
          <w:t>“</w:t>
        </w:r>
        <w:proofErr w:type="spellStart"/>
        <w:proofErr w:type="gramStart"/>
        <w:r>
          <w:rPr>
            <w:rFonts w:ascii="Arial" w:hAnsi="Arial" w:cs="Arial"/>
            <w:sz w:val="24"/>
            <w:szCs w:val="24"/>
          </w:rPr>
          <w:t>nfactors</w:t>
        </w:r>
        <w:proofErr w:type="spellEnd"/>
        <w:r>
          <w:rPr>
            <w:rFonts w:ascii="Arial" w:hAnsi="Arial" w:cs="Arial"/>
            <w:sz w:val="24"/>
            <w:szCs w:val="24"/>
          </w:rPr>
          <w:t>(</w:t>
        </w:r>
        <w:proofErr w:type="spellStart"/>
        <w:proofErr w:type="gramEnd"/>
        <w:r>
          <w:rPr>
            <w:rFonts w:ascii="Arial" w:hAnsi="Arial" w:cs="Arial"/>
            <w:sz w:val="24"/>
            <w:szCs w:val="24"/>
          </w:rPr>
          <w:t>df</w:t>
        </w:r>
        <w:proofErr w:type="spellEnd"/>
        <w:r>
          <w:rPr>
            <w:rFonts w:ascii="Arial" w:hAnsi="Arial" w:cs="Arial"/>
            <w:sz w:val="24"/>
            <w:szCs w:val="24"/>
          </w:rPr>
          <w:t>[,-1])” will</w:t>
        </w:r>
      </w:ins>
      <w:ins w:id="629" w:author="ALTSCHUL Drew" w:date="2016-09-08T10:26:00Z">
        <w:r>
          <w:rPr>
            <w:rFonts w:ascii="Arial" w:hAnsi="Arial" w:cs="Arial"/>
            <w:sz w:val="24"/>
            <w:szCs w:val="24"/>
          </w:rPr>
          <w:t xml:space="preserve"> display graphical representations of VSS, Complexity, </w:t>
        </w:r>
        <w:proofErr w:type="spellStart"/>
        <w:r>
          <w:rPr>
            <w:rFonts w:ascii="Arial" w:hAnsi="Arial" w:cs="Arial"/>
            <w:sz w:val="24"/>
            <w:szCs w:val="24"/>
          </w:rPr>
          <w:t>eBIC</w:t>
        </w:r>
        <w:proofErr w:type="spellEnd"/>
        <w:r>
          <w:rPr>
            <w:rFonts w:ascii="Arial" w:hAnsi="Arial" w:cs="Arial"/>
            <w:sz w:val="24"/>
            <w:szCs w:val="24"/>
          </w:rPr>
          <w:t>, and SRMR</w:t>
        </w:r>
      </w:ins>
      <w:ins w:id="630" w:author="ALTSCHUL Drew" w:date="2016-09-08T10:31:00Z">
        <w:r w:rsidR="00DE05BF">
          <w:rPr>
            <w:rFonts w:ascii="Arial" w:hAnsi="Arial" w:cs="Arial"/>
            <w:sz w:val="24"/>
            <w:szCs w:val="24"/>
          </w:rPr>
          <w:t xml:space="preserve"> (e.g. Figure 1)</w:t>
        </w:r>
      </w:ins>
      <w:ins w:id="631" w:author="ALTSCHUL Drew" w:date="2016-09-08T10:26:00Z">
        <w:r>
          <w:rPr>
            <w:rFonts w:ascii="Arial" w:hAnsi="Arial" w:cs="Arial"/>
            <w:sz w:val="24"/>
            <w:szCs w:val="24"/>
          </w:rPr>
          <w:t xml:space="preserve">, plus, it will produce a myriad of other fit </w:t>
        </w:r>
      </w:ins>
      <w:ins w:id="632" w:author="ALTSCHUL Drew" w:date="2016-09-08T10:27:00Z">
        <w:r>
          <w:rPr>
            <w:rFonts w:ascii="Arial" w:hAnsi="Arial" w:cs="Arial"/>
            <w:sz w:val="24"/>
            <w:szCs w:val="24"/>
          </w:rPr>
          <w:t>statistics which may be of utility to the advanced user.</w:t>
        </w:r>
      </w:ins>
      <w:ins w:id="633" w:author="ALTSCHUL Drew" w:date="2016-09-08T10:28:00Z">
        <w:r>
          <w:rPr>
            <w:rFonts w:ascii="Arial" w:hAnsi="Arial" w:cs="Arial"/>
            <w:sz w:val="24"/>
            <w:szCs w:val="24"/>
          </w:rPr>
          <w:t xml:space="preserve"> Executing </w:t>
        </w:r>
        <w:proofErr w:type="spellStart"/>
        <w:r>
          <w:rPr>
            <w:rFonts w:ascii="Arial" w:hAnsi="Arial" w:cs="Arial"/>
            <w:sz w:val="24"/>
            <w:szCs w:val="24"/>
          </w:rPr>
          <w:t>fa.parallel</w:t>
        </w:r>
        <w:proofErr w:type="spellEnd"/>
        <w:r>
          <w:rPr>
            <w:rFonts w:ascii="Arial" w:hAnsi="Arial" w:cs="Arial"/>
            <w:sz w:val="24"/>
            <w:szCs w:val="24"/>
          </w:rPr>
          <w:t>(</w:t>
        </w:r>
        <w:proofErr w:type="spellStart"/>
        <w:r>
          <w:rPr>
            <w:rFonts w:ascii="Arial" w:hAnsi="Arial" w:cs="Arial"/>
            <w:sz w:val="24"/>
            <w:szCs w:val="24"/>
          </w:rPr>
          <w:t>df</w:t>
        </w:r>
        <w:proofErr w:type="spellEnd"/>
        <w:r>
          <w:rPr>
            <w:rFonts w:ascii="Arial" w:hAnsi="Arial" w:cs="Arial"/>
            <w:sz w:val="24"/>
            <w:szCs w:val="24"/>
          </w:rPr>
          <w:t>[,-</w:t>
        </w:r>
      </w:ins>
      <w:ins w:id="634" w:author="ALTSCHUL Drew" w:date="2016-09-08T10:31:00Z">
        <w:r w:rsidR="00DE05BF">
          <w:rPr>
            <w:rFonts w:ascii="Arial" w:hAnsi="Arial" w:cs="Arial"/>
            <w:sz w:val="24"/>
            <w:szCs w:val="24"/>
          </w:rPr>
          <w:lastRenderedPageBreak/>
          <w:t>1</w:t>
        </w:r>
      </w:ins>
      <w:ins w:id="635" w:author="ALTSCHUL Drew" w:date="2016-09-08T10:28:00Z">
        <w:r>
          <w:rPr>
            <w:rFonts w:ascii="Arial" w:hAnsi="Arial" w:cs="Arial"/>
            <w:sz w:val="24"/>
            <w:szCs w:val="24"/>
          </w:rPr>
          <w:t xml:space="preserve">])” </w:t>
        </w:r>
      </w:ins>
      <w:ins w:id="636" w:author="ALTSCHUL Drew" w:date="2016-09-08T10:31:00Z">
        <w:r w:rsidR="00DE05BF">
          <w:rPr>
            <w:rFonts w:ascii="Arial" w:hAnsi="Arial" w:cs="Arial"/>
            <w:sz w:val="24"/>
            <w:szCs w:val="24"/>
          </w:rPr>
          <w:t>will display a plot</w:t>
        </w:r>
      </w:ins>
      <w:ins w:id="637" w:author="ALTSCHUL Drew" w:date="2016-09-08T10:32:00Z">
        <w:r w:rsidR="00DE05BF">
          <w:rPr>
            <w:rFonts w:ascii="Arial" w:hAnsi="Arial" w:cs="Arial"/>
            <w:sz w:val="24"/>
            <w:szCs w:val="24"/>
          </w:rPr>
          <w:t>,</w:t>
        </w:r>
      </w:ins>
      <w:ins w:id="638" w:author="ALTSCHUL Drew" w:date="2016-09-08T10:31:00Z">
        <w:r w:rsidR="00DE05BF">
          <w:rPr>
            <w:rFonts w:ascii="Arial" w:hAnsi="Arial" w:cs="Arial"/>
            <w:sz w:val="24"/>
            <w:szCs w:val="24"/>
          </w:rPr>
          <w:t xml:space="preserve"> like in Figure 2, </w:t>
        </w:r>
      </w:ins>
      <w:ins w:id="639" w:author="ALTSCHUL Drew" w:date="2016-09-08T10:32:00Z">
        <w:r w:rsidR="00DE05BF">
          <w:rPr>
            <w:rFonts w:ascii="Arial" w:hAnsi="Arial" w:cs="Arial"/>
            <w:sz w:val="24"/>
            <w:szCs w:val="24"/>
          </w:rPr>
          <w:t>as well as give a specific recommendation of how many</w:t>
        </w:r>
      </w:ins>
      <w:ins w:id="640" w:author="ALTSCHUL Drew" w:date="2016-09-08T10:33:00Z">
        <w:r w:rsidR="00DE05BF">
          <w:rPr>
            <w:rFonts w:ascii="Arial" w:hAnsi="Arial" w:cs="Arial"/>
            <w:sz w:val="24"/>
            <w:szCs w:val="24"/>
          </w:rPr>
          <w:t xml:space="preserve"> </w:t>
        </w:r>
      </w:ins>
      <w:ins w:id="641" w:author="ALTSCHUL Drew" w:date="2016-09-08T10:32:00Z">
        <w:r w:rsidR="00DE05BF">
          <w:rPr>
            <w:rFonts w:ascii="Arial" w:hAnsi="Arial" w:cs="Arial"/>
            <w:sz w:val="24"/>
            <w:szCs w:val="24"/>
          </w:rPr>
          <w:t>factors or components to retain for extraction.</w:t>
        </w:r>
      </w:ins>
    </w:p>
    <w:p w14:paraId="4B39F75D" w14:textId="5DB062CB" w:rsidR="009E477F" w:rsidRDefault="009E477F" w:rsidP="00F9164E">
      <w:pPr>
        <w:spacing w:after="0" w:line="480" w:lineRule="auto"/>
        <w:outlineLvl w:val="0"/>
        <w:rPr>
          <w:ins w:id="642" w:author="ALTSCHUL Drew" w:date="2016-09-07T15:05:00Z"/>
          <w:rFonts w:ascii="Arial" w:hAnsi="Arial" w:cs="Arial"/>
          <w:sz w:val="24"/>
          <w:szCs w:val="24"/>
        </w:rPr>
      </w:pPr>
      <w:r>
        <w:rPr>
          <w:rFonts w:ascii="Arial" w:hAnsi="Arial" w:cs="Arial"/>
          <w:sz w:val="24"/>
          <w:szCs w:val="24"/>
        </w:rPr>
        <w:tab/>
      </w:r>
    </w:p>
    <w:p w14:paraId="4FBFE445" w14:textId="77777777" w:rsidR="008D53F7" w:rsidRDefault="008D53F7" w:rsidP="00F9164E">
      <w:pPr>
        <w:spacing w:after="0" w:line="480" w:lineRule="auto"/>
        <w:outlineLvl w:val="0"/>
        <w:rPr>
          <w:ins w:id="643" w:author="Blake Morton" w:date="2016-08-03T20:25:00Z"/>
          <w:rFonts w:ascii="Arial" w:hAnsi="Arial" w:cs="Arial"/>
          <w:b/>
          <w:sz w:val="24"/>
          <w:szCs w:val="24"/>
        </w:rPr>
      </w:pPr>
    </w:p>
    <w:p w14:paraId="0DDC96C5" w14:textId="7843A736" w:rsidR="00A8425B" w:rsidRDefault="00A8425B" w:rsidP="00F9164E">
      <w:pPr>
        <w:spacing w:after="0" w:line="480" w:lineRule="auto"/>
        <w:outlineLvl w:val="0"/>
        <w:rPr>
          <w:ins w:id="644" w:author="ALTSCHUL Drew" w:date="2016-09-06T11:58:00Z"/>
          <w:rFonts w:ascii="Arial" w:hAnsi="Arial" w:cs="Arial"/>
          <w:b/>
          <w:sz w:val="24"/>
          <w:szCs w:val="24"/>
        </w:rPr>
      </w:pPr>
      <w:r w:rsidRPr="005E3DB1">
        <w:rPr>
          <w:rFonts w:ascii="Arial" w:hAnsi="Arial" w:cs="Arial"/>
          <w:b/>
          <w:sz w:val="24"/>
          <w:szCs w:val="24"/>
        </w:rPr>
        <w:t xml:space="preserve">Results </w:t>
      </w:r>
    </w:p>
    <w:p w14:paraId="65EF442B" w14:textId="30B05D45" w:rsidR="00C14DB1" w:rsidRDefault="00C14DB1" w:rsidP="00F9164E">
      <w:pPr>
        <w:spacing w:after="0" w:line="480" w:lineRule="auto"/>
        <w:outlineLvl w:val="0"/>
        <w:rPr>
          <w:ins w:id="645" w:author="ALTSCHUL Drew" w:date="2016-09-06T11:58:00Z"/>
          <w:rFonts w:ascii="Arial" w:hAnsi="Arial" w:cs="Arial"/>
          <w:i/>
          <w:sz w:val="24"/>
          <w:szCs w:val="24"/>
        </w:rPr>
      </w:pPr>
      <w:ins w:id="646" w:author="ALTSCHUL Drew" w:date="2016-09-06T11:58:00Z">
        <w:r>
          <w:rPr>
            <w:rFonts w:ascii="Arial" w:hAnsi="Arial" w:cs="Arial"/>
            <w:i/>
            <w:sz w:val="24"/>
            <w:szCs w:val="24"/>
          </w:rPr>
          <w:t>Suitability of the data</w:t>
        </w:r>
      </w:ins>
    </w:p>
    <w:p w14:paraId="0E7EF677" w14:textId="770F1BD3" w:rsidR="00C14DB1" w:rsidRDefault="00C14DB1" w:rsidP="00F9164E">
      <w:pPr>
        <w:spacing w:after="0" w:line="480" w:lineRule="auto"/>
        <w:outlineLvl w:val="0"/>
        <w:rPr>
          <w:ins w:id="647" w:author="ALTSCHUL Drew" w:date="2016-09-07T17:06:00Z"/>
          <w:rFonts w:ascii="Arial" w:eastAsia="Calibri" w:hAnsi="Arial" w:cs="Arial"/>
          <w:sz w:val="24"/>
          <w:szCs w:val="24"/>
          <w:lang w:val="en-US" w:eastAsia="en-US"/>
        </w:rPr>
      </w:pPr>
      <w:ins w:id="648" w:author="ALTSCHUL Drew" w:date="2016-09-06T11:59:00Z">
        <w:r>
          <w:rPr>
            <w:rFonts w:ascii="Arial" w:hAnsi="Arial" w:cs="Arial"/>
            <w:sz w:val="24"/>
            <w:szCs w:val="24"/>
          </w:rPr>
          <w:tab/>
        </w:r>
      </w:ins>
      <w:ins w:id="649" w:author="ALTSCHUL Drew" w:date="2016-09-07T14:10:00Z">
        <w:r w:rsidR="008A5F8C">
          <w:rPr>
            <w:rFonts w:ascii="Arial" w:hAnsi="Arial" w:cs="Arial"/>
            <w:sz w:val="24"/>
            <w:szCs w:val="24"/>
          </w:rPr>
          <w:t>Before extracting any solutions, we inspected the data for suitable factorability. The first step in doing this is manually generating the correlation matrix of the measured var</w:t>
        </w:r>
      </w:ins>
      <w:ins w:id="650" w:author="ALTSCHUL Drew" w:date="2016-09-07T14:12:00Z">
        <w:r w:rsidR="008A5F8C">
          <w:rPr>
            <w:rFonts w:ascii="Arial" w:hAnsi="Arial" w:cs="Arial"/>
            <w:sz w:val="24"/>
            <w:szCs w:val="24"/>
          </w:rPr>
          <w:t>i</w:t>
        </w:r>
      </w:ins>
      <w:ins w:id="651" w:author="ALTSCHUL Drew" w:date="2016-09-07T14:10:00Z">
        <w:r w:rsidR="008A5F8C">
          <w:rPr>
            <w:rFonts w:ascii="Arial" w:hAnsi="Arial" w:cs="Arial"/>
            <w:sz w:val="24"/>
            <w:szCs w:val="24"/>
          </w:rPr>
          <w:t>ables, and inspecting it for any abnormalities.</w:t>
        </w:r>
      </w:ins>
      <w:ins w:id="652" w:author="ALTSCHUL Drew" w:date="2016-09-07T14:11:00Z">
        <w:r w:rsidR="008A5F8C">
          <w:rPr>
            <w:rFonts w:ascii="Arial" w:hAnsi="Arial" w:cs="Arial"/>
            <w:sz w:val="24"/>
            <w:szCs w:val="24"/>
          </w:rPr>
          <w:t xml:space="preserve"> The highest inter-item correlation was </w:t>
        </w:r>
      </w:ins>
      <w:ins w:id="653" w:author="ALTSCHUL Drew" w:date="2016-09-07T14:12:00Z">
        <w:r w:rsidR="008A5F8C">
          <w:rPr>
            <w:rFonts w:ascii="Arial" w:hAnsi="Arial" w:cs="Arial"/>
            <w:sz w:val="24"/>
            <w:szCs w:val="24"/>
          </w:rPr>
          <w:t>strong (</w:t>
        </w:r>
        <w:r w:rsidR="008A5F8C">
          <w:rPr>
            <w:rFonts w:ascii="Arial" w:hAnsi="Arial" w:cs="Arial"/>
            <w:i/>
            <w:sz w:val="24"/>
            <w:szCs w:val="24"/>
          </w:rPr>
          <w:t xml:space="preserve">r = </w:t>
        </w:r>
      </w:ins>
      <w:ins w:id="654" w:author="ALTSCHUL Drew" w:date="2016-09-07T14:11:00Z">
        <w:r w:rsidR="008A5F8C">
          <w:rPr>
            <w:rFonts w:ascii="Arial" w:hAnsi="Arial" w:cs="Arial"/>
            <w:sz w:val="24"/>
            <w:szCs w:val="24"/>
          </w:rPr>
          <w:t>0.75</w:t>
        </w:r>
      </w:ins>
      <w:ins w:id="655" w:author="ALTSCHUL Drew" w:date="2016-09-07T14:12:00Z">
        <w:r w:rsidR="008A5F8C">
          <w:rPr>
            <w:rFonts w:ascii="Arial" w:hAnsi="Arial" w:cs="Arial"/>
            <w:sz w:val="24"/>
            <w:szCs w:val="24"/>
          </w:rPr>
          <w:t>), and every item was</w:t>
        </w:r>
      </w:ins>
      <w:ins w:id="656" w:author="ALTSCHUL Drew" w:date="2016-09-07T14:13:00Z">
        <w:r w:rsidR="008A5F8C">
          <w:rPr>
            <w:rFonts w:ascii="Arial" w:hAnsi="Arial" w:cs="Arial"/>
            <w:sz w:val="24"/>
            <w:szCs w:val="24"/>
          </w:rPr>
          <w:t xml:space="preserve"> moderately</w:t>
        </w:r>
      </w:ins>
      <w:ins w:id="657" w:author="ALTSCHUL Drew" w:date="2016-09-07T14:12:00Z">
        <w:r w:rsidR="008A5F8C">
          <w:rPr>
            <w:rFonts w:ascii="Arial" w:hAnsi="Arial" w:cs="Arial"/>
            <w:sz w:val="24"/>
            <w:szCs w:val="24"/>
          </w:rPr>
          <w:t xml:space="preserve"> correlated</w:t>
        </w:r>
      </w:ins>
      <w:ins w:id="658" w:author="ALTSCHUL Drew" w:date="2016-09-07T14:13:00Z">
        <w:r w:rsidR="008A5F8C">
          <w:rPr>
            <w:rFonts w:ascii="Arial" w:hAnsi="Arial" w:cs="Arial"/>
            <w:sz w:val="24"/>
            <w:szCs w:val="24"/>
          </w:rPr>
          <w:t xml:space="preserve"> (</w:t>
        </w:r>
        <w:r w:rsidR="008A5F8C">
          <w:rPr>
            <w:rFonts w:ascii="Arial" w:hAnsi="Arial" w:cs="Arial"/>
            <w:i/>
            <w:sz w:val="24"/>
            <w:szCs w:val="24"/>
          </w:rPr>
          <w:t xml:space="preserve">r &gt; </w:t>
        </w:r>
        <w:r w:rsidR="008A5F8C" w:rsidRPr="008A5F8C">
          <w:rPr>
            <w:rFonts w:ascii="Arial" w:hAnsi="Arial" w:cs="Arial"/>
            <w:sz w:val="24"/>
            <w:szCs w:val="24"/>
            <w:rPrChange w:id="659" w:author="ALTSCHUL Drew" w:date="2016-09-07T14:13:00Z">
              <w:rPr>
                <w:rFonts w:ascii="Arial" w:hAnsi="Arial" w:cs="Arial"/>
                <w:i/>
                <w:sz w:val="24"/>
                <w:szCs w:val="24"/>
              </w:rPr>
            </w:rPrChange>
          </w:rPr>
          <w:t>0.48</w:t>
        </w:r>
        <w:r w:rsidR="008A5F8C">
          <w:rPr>
            <w:rFonts w:ascii="Arial" w:hAnsi="Arial" w:cs="Arial"/>
            <w:sz w:val="24"/>
            <w:szCs w:val="24"/>
          </w:rPr>
          <w:t>) with at least one other item in the matrix.</w:t>
        </w:r>
        <w:r w:rsidR="008A5F8C">
          <w:rPr>
            <w:rFonts w:ascii="Arial" w:hAnsi="Arial" w:cs="Arial"/>
            <w:i/>
            <w:sz w:val="24"/>
            <w:szCs w:val="24"/>
          </w:rPr>
          <w:t xml:space="preserve"> </w:t>
        </w:r>
      </w:ins>
      <w:ins w:id="660" w:author="ALTSCHUL Drew" w:date="2016-09-07T14:11:00Z">
        <w:r w:rsidR="008A5F8C">
          <w:rPr>
            <w:rFonts w:ascii="Arial" w:eastAsia="Calibri" w:hAnsi="Arial" w:cs="Arial"/>
            <w:sz w:val="24"/>
            <w:szCs w:val="24"/>
            <w:lang w:val="en-US" w:eastAsia="en-US"/>
          </w:rPr>
          <w:t>Additional d</w:t>
        </w:r>
      </w:ins>
      <w:ins w:id="661" w:author="ALTSCHUL Drew" w:date="2016-09-06T11:59:00Z">
        <w:r w:rsidRPr="00AB13BA">
          <w:rPr>
            <w:rFonts w:ascii="Arial" w:eastAsia="Calibri" w:hAnsi="Arial" w:cs="Arial"/>
            <w:sz w:val="24"/>
            <w:szCs w:val="24"/>
            <w:lang w:val="en-US" w:eastAsia="en-US"/>
          </w:rPr>
          <w:t>iagnostics indicated acceptable sampling adequacy</w:t>
        </w:r>
        <w:r>
          <w:rPr>
            <w:rFonts w:ascii="Arial" w:eastAsia="Calibri" w:hAnsi="Arial" w:cs="Arial"/>
            <w:sz w:val="24"/>
            <w:szCs w:val="24"/>
            <w:lang w:val="en-US" w:eastAsia="en-US"/>
          </w:rPr>
          <w:t xml:space="preserve"> (Kaiser–Meyer–</w:t>
        </w:r>
        <w:proofErr w:type="spellStart"/>
        <w:r>
          <w:rPr>
            <w:rFonts w:ascii="Arial" w:eastAsia="Calibri" w:hAnsi="Arial" w:cs="Arial"/>
            <w:sz w:val="24"/>
            <w:szCs w:val="24"/>
            <w:lang w:val="en-US" w:eastAsia="en-US"/>
          </w:rPr>
          <w:t>Olkin</w:t>
        </w:r>
        <w:proofErr w:type="spellEnd"/>
        <w:r>
          <w:rPr>
            <w:rFonts w:ascii="Arial" w:eastAsia="Calibri" w:hAnsi="Arial" w:cs="Arial"/>
            <w:sz w:val="24"/>
            <w:szCs w:val="24"/>
            <w:lang w:val="en-US" w:eastAsia="en-US"/>
          </w:rPr>
          <w:t xml:space="preserve"> measure (KMO) = 0.7, </w:t>
        </w:r>
        <w:proofErr w:type="spellStart"/>
        <w:r>
          <w:rPr>
            <w:rFonts w:ascii="Arial" w:eastAsia="Calibri" w:hAnsi="Arial" w:cs="Arial"/>
            <w:sz w:val="24"/>
            <w:szCs w:val="24"/>
            <w:lang w:val="en-US" w:eastAsia="en-US"/>
          </w:rPr>
          <w:t>sphericity</w:t>
        </w:r>
        <w:proofErr w:type="spellEnd"/>
        <w:r>
          <w:rPr>
            <w:rFonts w:ascii="Arial" w:eastAsia="Calibri" w:hAnsi="Arial" w:cs="Arial"/>
            <w:sz w:val="24"/>
            <w:szCs w:val="24"/>
            <w:lang w:val="en-US" w:eastAsia="en-US"/>
          </w:rPr>
          <w:t xml:space="preserve"> test: </w:t>
        </w:r>
      </w:ins>
      <w:ins w:id="662" w:author="ALTSCHUL Drew" w:date="2016-09-06T15:11:00Z">
        <w:r w:rsidR="00D66B20">
          <w:rPr>
            <w:rFonts w:ascii="Arial" w:eastAsia="Calibri" w:hAnsi="Arial" w:cs="Arial"/>
            <w:i/>
            <w:sz w:val="24"/>
            <w:szCs w:val="24"/>
            <w:lang w:val="en-US" w:eastAsia="en-US"/>
          </w:rPr>
          <w:t>χ</w:t>
        </w:r>
      </w:ins>
      <w:ins w:id="663" w:author="ALTSCHUL Drew" w:date="2016-09-06T11:59:00Z">
        <w:r>
          <w:rPr>
            <w:rFonts w:ascii="Arial" w:eastAsia="Calibri" w:hAnsi="Arial" w:cs="Arial"/>
            <w:i/>
            <w:sz w:val="24"/>
            <w:szCs w:val="24"/>
            <w:vertAlign w:val="superscript"/>
            <w:lang w:val="en-US" w:eastAsia="en-US"/>
          </w:rPr>
          <w:t>2</w:t>
        </w:r>
        <w:r>
          <w:rPr>
            <w:rFonts w:ascii="Arial" w:eastAsia="Calibri" w:hAnsi="Arial" w:cs="Arial"/>
            <w:i/>
            <w:sz w:val="24"/>
            <w:szCs w:val="24"/>
            <w:lang w:val="en-US" w:eastAsia="en-US"/>
          </w:rPr>
          <w:t xml:space="preserve"> = </w:t>
        </w:r>
      </w:ins>
      <w:ins w:id="664" w:author="ALTSCHUL Drew" w:date="2016-09-06T15:11:00Z">
        <w:r w:rsidR="00D66B20" w:rsidRPr="00D66B20">
          <w:rPr>
            <w:rFonts w:ascii="Arial" w:eastAsia="Calibri" w:hAnsi="Arial" w:cs="Arial"/>
            <w:sz w:val="24"/>
            <w:szCs w:val="24"/>
            <w:lang w:val="en-US" w:eastAsia="en-US"/>
            <w:rPrChange w:id="665" w:author="ALTSCHUL Drew" w:date="2016-09-06T15:11:00Z">
              <w:rPr>
                <w:rFonts w:ascii="Arial" w:eastAsia="Calibri" w:hAnsi="Arial" w:cs="Arial"/>
                <w:i/>
                <w:sz w:val="24"/>
                <w:szCs w:val="24"/>
                <w:lang w:val="en-US" w:eastAsia="en-US"/>
              </w:rPr>
            </w:rPrChange>
          </w:rPr>
          <w:t>302</w:t>
        </w:r>
      </w:ins>
      <w:ins w:id="666" w:author="ALTSCHUL Drew" w:date="2016-09-06T11:59:00Z">
        <w:r w:rsidR="00D66B20" w:rsidRPr="00D66B20">
          <w:rPr>
            <w:rFonts w:ascii="Arial" w:eastAsia="Calibri" w:hAnsi="Arial" w:cs="Arial"/>
            <w:sz w:val="24"/>
            <w:szCs w:val="24"/>
            <w:lang w:val="en-US" w:eastAsia="en-US"/>
          </w:rPr>
          <w:t>.6</w:t>
        </w:r>
        <w:r>
          <w:rPr>
            <w:rFonts w:ascii="Arial" w:eastAsia="Calibri" w:hAnsi="Arial" w:cs="Arial"/>
            <w:sz w:val="24"/>
            <w:szCs w:val="24"/>
            <w:lang w:val="en-US" w:eastAsia="en-US"/>
          </w:rPr>
          <w:t xml:space="preserve">, </w:t>
        </w:r>
      </w:ins>
      <w:proofErr w:type="spellStart"/>
      <w:proofErr w:type="gramStart"/>
      <w:ins w:id="667" w:author="ALTSCHUL Drew" w:date="2016-09-06T15:12:00Z">
        <w:r w:rsidR="00D66B20">
          <w:rPr>
            <w:rFonts w:ascii="Arial" w:eastAsia="Calibri" w:hAnsi="Arial" w:cs="Arial"/>
            <w:sz w:val="24"/>
            <w:szCs w:val="24"/>
            <w:lang w:val="en-US" w:eastAsia="en-US"/>
          </w:rPr>
          <w:t>df</w:t>
        </w:r>
        <w:proofErr w:type="spellEnd"/>
        <w:proofErr w:type="gramEnd"/>
        <w:r w:rsidR="00D66B20">
          <w:rPr>
            <w:rFonts w:ascii="Arial" w:eastAsia="Calibri" w:hAnsi="Arial" w:cs="Arial"/>
            <w:sz w:val="24"/>
            <w:szCs w:val="24"/>
            <w:lang w:val="en-US" w:eastAsia="en-US"/>
          </w:rPr>
          <w:t xml:space="preserve"> = 45, </w:t>
        </w:r>
      </w:ins>
      <w:ins w:id="668" w:author="ALTSCHUL Drew" w:date="2016-09-06T11:59:00Z">
        <w:r>
          <w:rPr>
            <w:rFonts w:ascii="Arial" w:eastAsia="Calibri" w:hAnsi="Arial" w:cs="Arial"/>
            <w:i/>
            <w:sz w:val="24"/>
            <w:szCs w:val="24"/>
            <w:lang w:val="en-US" w:eastAsia="en-US"/>
          </w:rPr>
          <w:t>p</w:t>
        </w:r>
        <w:r>
          <w:rPr>
            <w:rFonts w:ascii="Arial" w:eastAsia="Calibri" w:hAnsi="Arial" w:cs="Arial"/>
            <w:sz w:val="24"/>
            <w:szCs w:val="24"/>
            <w:lang w:val="en-US" w:eastAsia="en-US"/>
          </w:rPr>
          <w:t xml:space="preserve"> &lt; 0.0001).</w:t>
        </w:r>
      </w:ins>
      <w:ins w:id="669" w:author="ALTSCHUL Drew" w:date="2016-09-07T14:14:00Z">
        <w:r w:rsidR="008A5F8C">
          <w:rPr>
            <w:rFonts w:ascii="Arial" w:eastAsia="Calibri" w:hAnsi="Arial" w:cs="Arial"/>
            <w:sz w:val="24"/>
            <w:szCs w:val="24"/>
            <w:lang w:val="en-US" w:eastAsia="en-US"/>
          </w:rPr>
          <w:t xml:space="preserve"> Collectively, we found no evidence that the data were unsuitable for PCA.</w:t>
        </w:r>
      </w:ins>
    </w:p>
    <w:p w14:paraId="75CC2DD9" w14:textId="77777777" w:rsidR="00AE0EA4" w:rsidRPr="008A5F8C" w:rsidRDefault="00AE0EA4" w:rsidP="00F9164E">
      <w:pPr>
        <w:spacing w:after="0" w:line="480" w:lineRule="auto"/>
        <w:outlineLvl w:val="0"/>
        <w:rPr>
          <w:rFonts w:ascii="Arial" w:hAnsi="Arial" w:cs="Arial"/>
          <w:i/>
          <w:sz w:val="24"/>
          <w:szCs w:val="24"/>
          <w:rPrChange w:id="670" w:author="ALTSCHUL Drew" w:date="2016-09-07T14:13:00Z">
            <w:rPr>
              <w:rFonts w:ascii="Arial" w:hAnsi="Arial" w:cs="Arial"/>
              <w:b/>
              <w:sz w:val="24"/>
              <w:szCs w:val="24"/>
            </w:rPr>
          </w:rPrChange>
        </w:rPr>
      </w:pPr>
    </w:p>
    <w:p w14:paraId="7B9223F0" w14:textId="3B6CFDD7" w:rsidR="00DB59E4" w:rsidRDefault="006E7315" w:rsidP="00F9164E">
      <w:pPr>
        <w:spacing w:after="0" w:line="480" w:lineRule="auto"/>
        <w:outlineLvl w:val="0"/>
        <w:rPr>
          <w:rFonts w:ascii="Arial" w:hAnsi="Arial" w:cs="Arial"/>
          <w:i/>
          <w:sz w:val="24"/>
          <w:szCs w:val="24"/>
        </w:rPr>
      </w:pPr>
      <w:r>
        <w:rPr>
          <w:rFonts w:ascii="Arial" w:hAnsi="Arial" w:cs="Arial"/>
          <w:i/>
          <w:sz w:val="24"/>
          <w:szCs w:val="24"/>
        </w:rPr>
        <w:t xml:space="preserve">Determining the number of </w:t>
      </w:r>
      <w:r w:rsidR="00DB59E4">
        <w:rPr>
          <w:rFonts w:ascii="Arial" w:hAnsi="Arial" w:cs="Arial"/>
          <w:i/>
          <w:sz w:val="24"/>
          <w:szCs w:val="24"/>
        </w:rPr>
        <w:t>factors or components</w:t>
      </w:r>
    </w:p>
    <w:p w14:paraId="438F2C9E" w14:textId="76CCE8B5" w:rsidR="00763486" w:rsidDel="002B4634" w:rsidRDefault="00B71E43" w:rsidP="00B71E43">
      <w:pPr>
        <w:spacing w:after="0" w:line="480" w:lineRule="auto"/>
        <w:ind w:firstLine="720"/>
        <w:rPr>
          <w:rFonts w:ascii="Arial" w:hAnsi="Arial" w:cs="Arial"/>
          <w:sz w:val="24"/>
          <w:szCs w:val="24"/>
        </w:rPr>
      </w:pPr>
      <w:r>
        <w:rPr>
          <w:rFonts w:ascii="Arial" w:hAnsi="Arial" w:cs="Arial"/>
          <w:sz w:val="24"/>
          <w:szCs w:val="24"/>
        </w:rPr>
        <w:t xml:space="preserve">Kaiser’s criterion suggested that 3 components ought to be extracted. A scree plot suggested only 2 </w:t>
      </w:r>
      <w:r w:rsidRPr="0078671B">
        <w:rPr>
          <w:rFonts w:ascii="Arial" w:hAnsi="Arial" w:cs="Arial"/>
          <w:sz w:val="24"/>
          <w:szCs w:val="24"/>
        </w:rPr>
        <w:t>compo</w:t>
      </w:r>
      <w:r>
        <w:rPr>
          <w:rFonts w:ascii="Arial" w:hAnsi="Arial" w:cs="Arial"/>
          <w:sz w:val="24"/>
          <w:szCs w:val="24"/>
        </w:rPr>
        <w:t>nents should be retained in the</w:t>
      </w:r>
      <w:r w:rsidRPr="0078671B">
        <w:rPr>
          <w:rFonts w:ascii="Arial" w:hAnsi="Arial" w:cs="Arial"/>
          <w:sz w:val="24"/>
          <w:szCs w:val="24"/>
        </w:rPr>
        <w:t xml:space="preserve"> solution</w:t>
      </w:r>
      <w:r w:rsidR="00C124F2">
        <w:rPr>
          <w:rFonts w:ascii="Arial" w:hAnsi="Arial" w:cs="Arial"/>
          <w:sz w:val="24"/>
          <w:szCs w:val="24"/>
        </w:rPr>
        <w:t xml:space="preserve"> (Figure 2)</w:t>
      </w:r>
      <w:r w:rsidRPr="0078671B">
        <w:rPr>
          <w:rFonts w:ascii="Arial" w:hAnsi="Arial" w:cs="Arial"/>
          <w:sz w:val="24"/>
          <w:szCs w:val="24"/>
        </w:rPr>
        <w:t>.</w:t>
      </w:r>
      <w:r>
        <w:rPr>
          <w:rFonts w:ascii="Arial" w:hAnsi="Arial" w:cs="Arial"/>
          <w:sz w:val="24"/>
          <w:szCs w:val="24"/>
        </w:rPr>
        <w:t xml:space="preserve"> </w:t>
      </w:r>
      <w:r w:rsidR="00E364B4">
        <w:rPr>
          <w:rFonts w:ascii="Arial" w:hAnsi="Arial" w:cs="Arial"/>
          <w:sz w:val="24"/>
          <w:szCs w:val="24"/>
        </w:rPr>
        <w:t>The results of our call to the “</w:t>
      </w:r>
      <w:proofErr w:type="spellStart"/>
      <w:r w:rsidR="00E364B4">
        <w:rPr>
          <w:rFonts w:ascii="Arial" w:hAnsi="Arial" w:cs="Arial"/>
          <w:sz w:val="24"/>
          <w:szCs w:val="24"/>
        </w:rPr>
        <w:t>nfactors</w:t>
      </w:r>
      <w:proofErr w:type="spellEnd"/>
      <w:r w:rsidR="00E364B4">
        <w:rPr>
          <w:rFonts w:ascii="Arial" w:hAnsi="Arial" w:cs="Arial"/>
          <w:sz w:val="24"/>
          <w:szCs w:val="24"/>
        </w:rPr>
        <w:t xml:space="preserve">” function are shown in Figure 1. </w:t>
      </w:r>
      <w:del w:id="671" w:author="Blake Morton" w:date="2016-08-03T21:53:00Z">
        <w:r w:rsidR="006D5760" w:rsidDel="002B4634">
          <w:rPr>
            <w:rFonts w:ascii="Arial" w:hAnsi="Arial" w:cs="Arial"/>
            <w:sz w:val="24"/>
            <w:szCs w:val="24"/>
          </w:rPr>
          <w:delText>SRMR</w:delText>
        </w:r>
        <w:r w:rsidDel="002B4634">
          <w:rPr>
            <w:rFonts w:ascii="Arial" w:hAnsi="Arial" w:cs="Arial"/>
            <w:sz w:val="24"/>
            <w:szCs w:val="24"/>
          </w:rPr>
          <w:delText xml:space="preserve"> indicated</w:delText>
        </w:r>
        <w:r w:rsidR="00EF6675" w:rsidDel="002B4634">
          <w:rPr>
            <w:rFonts w:ascii="Arial" w:hAnsi="Arial" w:cs="Arial"/>
            <w:sz w:val="24"/>
            <w:szCs w:val="24"/>
          </w:rPr>
          <w:delText xml:space="preserve"> that </w:delText>
        </w:r>
        <w:r w:rsidR="006D5760" w:rsidDel="002B4634">
          <w:rPr>
            <w:rFonts w:ascii="Arial" w:hAnsi="Arial" w:cs="Arial"/>
            <w:sz w:val="24"/>
            <w:szCs w:val="24"/>
          </w:rPr>
          <w:delText xml:space="preserve">these data </w:delText>
        </w:r>
        <w:r w:rsidDel="002B4634">
          <w:rPr>
            <w:rFonts w:ascii="Arial" w:hAnsi="Arial" w:cs="Arial"/>
            <w:sz w:val="24"/>
            <w:szCs w:val="24"/>
          </w:rPr>
          <w:delText xml:space="preserve">were comprised of at least </w:delText>
        </w:r>
        <w:r w:rsidR="00EF6675" w:rsidDel="002B4634">
          <w:rPr>
            <w:rFonts w:ascii="Arial" w:hAnsi="Arial" w:cs="Arial"/>
            <w:sz w:val="24"/>
            <w:szCs w:val="24"/>
          </w:rPr>
          <w:delText xml:space="preserve">2 </w:delText>
        </w:r>
        <w:r w:rsidR="00F9164E" w:rsidDel="002B4634">
          <w:rPr>
            <w:rFonts w:ascii="Arial" w:hAnsi="Arial" w:cs="Arial"/>
            <w:sz w:val="24"/>
            <w:szCs w:val="24"/>
          </w:rPr>
          <w:delText>component</w:delText>
        </w:r>
        <w:r w:rsidR="00EB77ED" w:rsidDel="002B4634">
          <w:rPr>
            <w:rFonts w:ascii="Arial" w:hAnsi="Arial" w:cs="Arial"/>
            <w:sz w:val="24"/>
            <w:szCs w:val="24"/>
          </w:rPr>
          <w:delText>s</w:delText>
        </w:r>
        <w:r w:rsidR="006D5760" w:rsidDel="002B4634">
          <w:rPr>
            <w:rFonts w:ascii="Arial" w:hAnsi="Arial" w:cs="Arial"/>
            <w:sz w:val="24"/>
            <w:szCs w:val="24"/>
          </w:rPr>
          <w:delText>.</w:delText>
        </w:r>
        <w:r w:rsidDel="002B4634">
          <w:rPr>
            <w:rFonts w:ascii="Arial" w:hAnsi="Arial" w:cs="Arial"/>
            <w:sz w:val="24"/>
            <w:szCs w:val="24"/>
          </w:rPr>
          <w:delText xml:space="preserve"> </w:delText>
        </w:r>
      </w:del>
      <w:r>
        <w:rPr>
          <w:rFonts w:ascii="Arial" w:hAnsi="Arial" w:cs="Arial"/>
          <w:sz w:val="24"/>
          <w:szCs w:val="24"/>
        </w:rPr>
        <w:t>For VSS, t</w:t>
      </w:r>
      <w:r w:rsidR="00CE0A43">
        <w:rPr>
          <w:rFonts w:ascii="Arial" w:hAnsi="Arial" w:cs="Arial"/>
          <w:sz w:val="24"/>
          <w:szCs w:val="24"/>
        </w:rPr>
        <w:t xml:space="preserve">he sharp rise from 1 to 2 </w:t>
      </w:r>
      <w:r w:rsidR="00EB77ED">
        <w:rPr>
          <w:rFonts w:ascii="Arial" w:hAnsi="Arial" w:cs="Arial"/>
          <w:sz w:val="24"/>
          <w:szCs w:val="24"/>
        </w:rPr>
        <w:t>components</w:t>
      </w:r>
      <w:r w:rsidR="00CE0A43">
        <w:rPr>
          <w:rFonts w:ascii="Arial" w:hAnsi="Arial" w:cs="Arial"/>
          <w:sz w:val="24"/>
          <w:szCs w:val="24"/>
        </w:rPr>
        <w:t xml:space="preserve">, and </w:t>
      </w:r>
      <w:r w:rsidR="00480D6C">
        <w:rPr>
          <w:rFonts w:ascii="Arial" w:hAnsi="Arial" w:cs="Arial"/>
          <w:sz w:val="24"/>
          <w:szCs w:val="24"/>
        </w:rPr>
        <w:t xml:space="preserve">the </w:t>
      </w:r>
      <w:r w:rsidR="00CE0A43">
        <w:rPr>
          <w:rFonts w:ascii="Arial" w:hAnsi="Arial" w:cs="Arial"/>
          <w:sz w:val="24"/>
          <w:szCs w:val="24"/>
        </w:rPr>
        <w:t xml:space="preserve">flattening out </w:t>
      </w:r>
      <w:r w:rsidR="00437534">
        <w:rPr>
          <w:rFonts w:ascii="Arial" w:hAnsi="Arial" w:cs="Arial"/>
          <w:sz w:val="24"/>
          <w:szCs w:val="24"/>
        </w:rPr>
        <w:t xml:space="preserve">of the curve </w:t>
      </w:r>
      <w:r w:rsidR="00CE0A43">
        <w:rPr>
          <w:rFonts w:ascii="Arial" w:hAnsi="Arial" w:cs="Arial"/>
          <w:sz w:val="24"/>
          <w:szCs w:val="24"/>
        </w:rPr>
        <w:t xml:space="preserve">from 2 </w:t>
      </w:r>
      <w:r w:rsidR="00F9164E">
        <w:rPr>
          <w:rFonts w:ascii="Arial" w:hAnsi="Arial" w:cs="Arial"/>
          <w:sz w:val="24"/>
          <w:szCs w:val="24"/>
        </w:rPr>
        <w:t>components</w:t>
      </w:r>
      <w:r w:rsidR="00976178">
        <w:rPr>
          <w:rFonts w:ascii="Arial" w:hAnsi="Arial" w:cs="Arial"/>
          <w:sz w:val="24"/>
          <w:szCs w:val="24"/>
        </w:rPr>
        <w:t xml:space="preserve"> </w:t>
      </w:r>
      <w:r>
        <w:rPr>
          <w:rFonts w:ascii="Arial" w:hAnsi="Arial" w:cs="Arial"/>
          <w:sz w:val="24"/>
          <w:szCs w:val="24"/>
        </w:rPr>
        <w:t>onwards, suggested</w:t>
      </w:r>
      <w:r w:rsidR="00CE0A43">
        <w:rPr>
          <w:rFonts w:ascii="Arial" w:hAnsi="Arial" w:cs="Arial"/>
          <w:sz w:val="24"/>
          <w:szCs w:val="24"/>
        </w:rPr>
        <w:t xml:space="preserve"> that 2 </w:t>
      </w:r>
      <w:r w:rsidR="00EB77ED">
        <w:rPr>
          <w:rFonts w:ascii="Arial" w:hAnsi="Arial" w:cs="Arial"/>
          <w:sz w:val="24"/>
          <w:szCs w:val="24"/>
        </w:rPr>
        <w:t>components</w:t>
      </w:r>
      <w:r w:rsidR="00CE0A43">
        <w:rPr>
          <w:rFonts w:ascii="Arial" w:hAnsi="Arial" w:cs="Arial"/>
          <w:sz w:val="24"/>
          <w:szCs w:val="24"/>
        </w:rPr>
        <w:t xml:space="preserve"> </w:t>
      </w:r>
      <w:r w:rsidR="00480D6C">
        <w:rPr>
          <w:rFonts w:ascii="Arial" w:hAnsi="Arial" w:cs="Arial"/>
          <w:sz w:val="24"/>
          <w:szCs w:val="24"/>
        </w:rPr>
        <w:t>were the most</w:t>
      </w:r>
      <w:r w:rsidR="00CE0A43">
        <w:rPr>
          <w:rFonts w:ascii="Arial" w:hAnsi="Arial" w:cs="Arial"/>
          <w:sz w:val="24"/>
          <w:szCs w:val="24"/>
        </w:rPr>
        <w:t xml:space="preserve"> appropri</w:t>
      </w:r>
      <w:r w:rsidR="005D606F">
        <w:rPr>
          <w:rFonts w:ascii="Arial" w:hAnsi="Arial" w:cs="Arial"/>
          <w:sz w:val="24"/>
          <w:szCs w:val="24"/>
        </w:rPr>
        <w:t xml:space="preserve">ate number to extract. Complexity </w:t>
      </w:r>
      <w:r>
        <w:rPr>
          <w:rFonts w:ascii="Arial" w:hAnsi="Arial" w:cs="Arial"/>
          <w:sz w:val="24"/>
          <w:szCs w:val="24"/>
        </w:rPr>
        <w:t>rose</w:t>
      </w:r>
      <w:r w:rsidR="00CE0A43">
        <w:rPr>
          <w:rFonts w:ascii="Arial" w:hAnsi="Arial" w:cs="Arial"/>
          <w:sz w:val="24"/>
          <w:szCs w:val="24"/>
        </w:rPr>
        <w:t xml:space="preserve"> when a third </w:t>
      </w:r>
      <w:r w:rsidR="00EB77ED">
        <w:rPr>
          <w:rFonts w:ascii="Arial" w:hAnsi="Arial" w:cs="Arial"/>
          <w:sz w:val="24"/>
          <w:szCs w:val="24"/>
        </w:rPr>
        <w:t>component</w:t>
      </w:r>
      <w:r w:rsidR="00CE0A43">
        <w:rPr>
          <w:rFonts w:ascii="Arial" w:hAnsi="Arial" w:cs="Arial"/>
          <w:sz w:val="24"/>
          <w:szCs w:val="24"/>
        </w:rPr>
        <w:t xml:space="preserve"> </w:t>
      </w:r>
      <w:r>
        <w:rPr>
          <w:rFonts w:ascii="Arial" w:hAnsi="Arial" w:cs="Arial"/>
          <w:sz w:val="24"/>
          <w:szCs w:val="24"/>
        </w:rPr>
        <w:t>was</w:t>
      </w:r>
      <w:r w:rsidR="00CE0A43">
        <w:rPr>
          <w:rFonts w:ascii="Arial" w:hAnsi="Arial" w:cs="Arial"/>
          <w:sz w:val="24"/>
          <w:szCs w:val="24"/>
        </w:rPr>
        <w:t xml:space="preserve"> added</w:t>
      </w:r>
      <w:r w:rsidR="005D606F">
        <w:rPr>
          <w:rFonts w:ascii="Arial" w:hAnsi="Arial" w:cs="Arial"/>
          <w:sz w:val="24"/>
          <w:szCs w:val="24"/>
        </w:rPr>
        <w:t xml:space="preserve">, suggesting that 2 </w:t>
      </w:r>
      <w:r w:rsidR="00EB77ED">
        <w:rPr>
          <w:rFonts w:ascii="Arial" w:hAnsi="Arial" w:cs="Arial"/>
          <w:sz w:val="24"/>
          <w:szCs w:val="24"/>
        </w:rPr>
        <w:t>components</w:t>
      </w:r>
      <w:r w:rsidR="005D606F">
        <w:rPr>
          <w:rFonts w:ascii="Arial" w:hAnsi="Arial" w:cs="Arial"/>
          <w:sz w:val="24"/>
          <w:szCs w:val="24"/>
        </w:rPr>
        <w:t xml:space="preserve"> </w:t>
      </w:r>
      <w:r>
        <w:rPr>
          <w:rFonts w:ascii="Arial" w:hAnsi="Arial" w:cs="Arial"/>
          <w:sz w:val="24"/>
          <w:szCs w:val="24"/>
        </w:rPr>
        <w:t>were</w:t>
      </w:r>
      <w:r w:rsidR="005D606F">
        <w:rPr>
          <w:rFonts w:ascii="Arial" w:hAnsi="Arial" w:cs="Arial"/>
          <w:sz w:val="24"/>
          <w:szCs w:val="24"/>
        </w:rPr>
        <w:t xml:space="preserve"> a better fit </w:t>
      </w:r>
      <w:r w:rsidR="005D606F" w:rsidRPr="00DE480D">
        <w:rPr>
          <w:rFonts w:ascii="Arial" w:hAnsi="Arial" w:cs="Arial"/>
          <w:sz w:val="24"/>
          <w:szCs w:val="24"/>
        </w:rPr>
        <w:t>than 3</w:t>
      </w:r>
      <w:r w:rsidR="00CE0A43" w:rsidRPr="00DE480D">
        <w:rPr>
          <w:rFonts w:ascii="Arial" w:hAnsi="Arial" w:cs="Arial"/>
          <w:sz w:val="24"/>
          <w:szCs w:val="24"/>
        </w:rPr>
        <w:t xml:space="preserve">. The </w:t>
      </w:r>
      <w:r w:rsidR="00C045A6" w:rsidRPr="00DE480D">
        <w:rPr>
          <w:rFonts w:ascii="Arial" w:hAnsi="Arial" w:cs="Arial"/>
          <w:sz w:val="24"/>
          <w:szCs w:val="24"/>
        </w:rPr>
        <w:t>Empi</w:t>
      </w:r>
      <w:r w:rsidR="001B759C" w:rsidRPr="00DE480D">
        <w:rPr>
          <w:rFonts w:ascii="Arial" w:hAnsi="Arial" w:cs="Arial"/>
          <w:sz w:val="24"/>
          <w:szCs w:val="24"/>
        </w:rPr>
        <w:t xml:space="preserve">rical </w:t>
      </w:r>
      <w:r w:rsidR="00E364B4" w:rsidRPr="00DE480D">
        <w:rPr>
          <w:rFonts w:ascii="Arial" w:hAnsi="Arial" w:cs="Arial"/>
          <w:sz w:val="24"/>
          <w:szCs w:val="24"/>
        </w:rPr>
        <w:t>BIC</w:t>
      </w:r>
      <w:r w:rsidRPr="00DE480D">
        <w:rPr>
          <w:rFonts w:ascii="Arial" w:hAnsi="Arial" w:cs="Arial"/>
          <w:sz w:val="24"/>
          <w:szCs w:val="24"/>
        </w:rPr>
        <w:t xml:space="preserve"> suggested</w:t>
      </w:r>
      <w:r w:rsidR="00CE0A43" w:rsidRPr="00DE480D">
        <w:rPr>
          <w:rFonts w:ascii="Arial" w:hAnsi="Arial" w:cs="Arial"/>
          <w:sz w:val="24"/>
          <w:szCs w:val="24"/>
        </w:rPr>
        <w:t xml:space="preserve"> that 2 </w:t>
      </w:r>
      <w:r w:rsidR="00EB77ED" w:rsidRPr="00DE480D">
        <w:rPr>
          <w:rFonts w:ascii="Arial" w:hAnsi="Arial" w:cs="Arial"/>
          <w:sz w:val="24"/>
          <w:szCs w:val="24"/>
        </w:rPr>
        <w:t>components</w:t>
      </w:r>
      <w:r w:rsidR="00CE0A43" w:rsidRPr="00DE480D">
        <w:rPr>
          <w:rFonts w:ascii="Arial" w:hAnsi="Arial" w:cs="Arial"/>
          <w:sz w:val="24"/>
          <w:szCs w:val="24"/>
        </w:rPr>
        <w:t xml:space="preserve"> </w:t>
      </w:r>
      <w:r w:rsidRPr="00DE480D">
        <w:rPr>
          <w:rFonts w:ascii="Arial" w:hAnsi="Arial" w:cs="Arial"/>
          <w:sz w:val="24"/>
          <w:szCs w:val="24"/>
        </w:rPr>
        <w:t>were the</w:t>
      </w:r>
      <w:r w:rsidR="00CE0A43" w:rsidRPr="00DE480D">
        <w:rPr>
          <w:rFonts w:ascii="Arial" w:hAnsi="Arial" w:cs="Arial"/>
          <w:sz w:val="24"/>
          <w:szCs w:val="24"/>
        </w:rPr>
        <w:t xml:space="preserve"> best </w:t>
      </w:r>
      <w:r w:rsidR="00976178" w:rsidRPr="00DE480D">
        <w:rPr>
          <w:rFonts w:ascii="Arial" w:hAnsi="Arial" w:cs="Arial"/>
          <w:sz w:val="24"/>
          <w:szCs w:val="24"/>
        </w:rPr>
        <w:t>fit</w:t>
      </w:r>
      <w:r w:rsidRPr="00DE480D">
        <w:rPr>
          <w:rFonts w:ascii="Arial" w:hAnsi="Arial" w:cs="Arial"/>
          <w:sz w:val="24"/>
          <w:szCs w:val="24"/>
        </w:rPr>
        <w:t xml:space="preserve"> for these data,</w:t>
      </w:r>
      <w:r w:rsidR="00976178" w:rsidRPr="00DE480D">
        <w:rPr>
          <w:rFonts w:ascii="Arial" w:hAnsi="Arial" w:cs="Arial"/>
          <w:sz w:val="24"/>
          <w:szCs w:val="24"/>
        </w:rPr>
        <w:t xml:space="preserve"> </w:t>
      </w:r>
      <w:r w:rsidR="00CE0A43" w:rsidRPr="00DE480D">
        <w:rPr>
          <w:rFonts w:ascii="Arial" w:hAnsi="Arial" w:cs="Arial"/>
          <w:sz w:val="24"/>
          <w:szCs w:val="24"/>
        </w:rPr>
        <w:t>s</w:t>
      </w:r>
      <w:r w:rsidR="0081405D" w:rsidRPr="00DE480D">
        <w:rPr>
          <w:rFonts w:ascii="Arial" w:hAnsi="Arial" w:cs="Arial"/>
          <w:sz w:val="24"/>
          <w:szCs w:val="24"/>
        </w:rPr>
        <w:t>ince e</w:t>
      </w:r>
      <w:r w:rsidR="00E364B4" w:rsidRPr="00DE480D">
        <w:rPr>
          <w:rFonts w:ascii="Arial" w:hAnsi="Arial" w:cs="Arial"/>
          <w:sz w:val="24"/>
          <w:szCs w:val="24"/>
        </w:rPr>
        <w:t xml:space="preserve">mpirical </w:t>
      </w:r>
      <w:r w:rsidR="0081405D" w:rsidRPr="00DE480D">
        <w:rPr>
          <w:rFonts w:ascii="Arial" w:hAnsi="Arial" w:cs="Arial"/>
          <w:sz w:val="24"/>
          <w:szCs w:val="24"/>
        </w:rPr>
        <w:t>B</w:t>
      </w:r>
      <w:r w:rsidRPr="00DE480D">
        <w:rPr>
          <w:rFonts w:ascii="Arial" w:hAnsi="Arial" w:cs="Arial"/>
          <w:sz w:val="24"/>
          <w:szCs w:val="24"/>
        </w:rPr>
        <w:t>IC reached</w:t>
      </w:r>
      <w:r w:rsidR="00976178" w:rsidRPr="00DE480D">
        <w:rPr>
          <w:rFonts w:ascii="Arial" w:hAnsi="Arial" w:cs="Arial"/>
          <w:sz w:val="24"/>
          <w:szCs w:val="24"/>
        </w:rPr>
        <w:t xml:space="preserve"> a minimum with the 2-</w:t>
      </w:r>
      <w:r w:rsidR="00EB77ED" w:rsidRPr="00DE480D">
        <w:rPr>
          <w:rFonts w:ascii="Arial" w:hAnsi="Arial" w:cs="Arial"/>
          <w:sz w:val="24"/>
          <w:szCs w:val="24"/>
        </w:rPr>
        <w:t>component</w:t>
      </w:r>
      <w:r w:rsidRPr="00DE480D">
        <w:rPr>
          <w:rFonts w:ascii="Arial" w:hAnsi="Arial" w:cs="Arial"/>
          <w:sz w:val="24"/>
          <w:szCs w:val="24"/>
        </w:rPr>
        <w:t xml:space="preserve"> solution</w:t>
      </w:r>
      <w:r w:rsidR="00C124F2">
        <w:rPr>
          <w:rFonts w:ascii="Arial" w:hAnsi="Arial" w:cs="Arial"/>
          <w:sz w:val="24"/>
          <w:szCs w:val="24"/>
        </w:rPr>
        <w:t xml:space="preserve">. </w:t>
      </w:r>
      <w:ins w:id="672" w:author="Blake Morton" w:date="2016-08-03T21:53:00Z">
        <w:r w:rsidR="002B4634">
          <w:rPr>
            <w:rFonts w:ascii="Arial" w:hAnsi="Arial" w:cs="Arial"/>
            <w:sz w:val="24"/>
            <w:szCs w:val="24"/>
          </w:rPr>
          <w:t>SRMR indicated that these data were comprised of at least 2 components</w:t>
        </w:r>
      </w:ins>
      <w:ins w:id="673" w:author="ALTSCHUL Drew" w:date="2016-09-07T14:54:00Z">
        <w:r w:rsidR="008A43BF">
          <w:rPr>
            <w:rFonts w:ascii="Arial" w:hAnsi="Arial" w:cs="Arial"/>
            <w:sz w:val="24"/>
            <w:szCs w:val="24"/>
          </w:rPr>
          <w:t xml:space="preserve">; </w:t>
        </w:r>
        <w:r w:rsidR="008A43BF">
          <w:rPr>
            <w:rFonts w:ascii="Arial" w:hAnsi="Arial" w:cs="Arial"/>
            <w:sz w:val="24"/>
            <w:szCs w:val="24"/>
          </w:rPr>
          <w:lastRenderedPageBreak/>
          <w:t>using solutions with SRMR &gt; 0.1 is not recommended.</w:t>
        </w:r>
      </w:ins>
      <w:ins w:id="674" w:author="ALTSCHUL Drew" w:date="2016-09-08T10:34:00Z">
        <w:r w:rsidR="004A694D">
          <w:rPr>
            <w:rFonts w:ascii="Arial" w:hAnsi="Arial" w:cs="Arial"/>
            <w:sz w:val="24"/>
            <w:szCs w:val="24"/>
          </w:rPr>
          <w:t xml:space="preserve"> </w:t>
        </w:r>
      </w:ins>
      <w:ins w:id="675" w:author="Blake Morton" w:date="2016-08-03T21:53:00Z">
        <w:del w:id="676" w:author="ALTSCHUL Drew" w:date="2016-09-07T14:55:00Z">
          <w:r w:rsidR="002B4634" w:rsidDel="008A43BF">
            <w:rPr>
              <w:rFonts w:ascii="Arial" w:hAnsi="Arial" w:cs="Arial"/>
              <w:sz w:val="24"/>
              <w:szCs w:val="24"/>
            </w:rPr>
            <w:delText xml:space="preserve"> </w:delText>
          </w:r>
        </w:del>
      </w:ins>
      <w:r w:rsidR="00C124F2">
        <w:rPr>
          <w:rFonts w:ascii="Arial" w:hAnsi="Arial" w:cs="Arial"/>
          <w:sz w:val="24"/>
          <w:szCs w:val="24"/>
        </w:rPr>
        <w:t xml:space="preserve">Finally, PA recommended that 2 </w:t>
      </w:r>
      <w:r w:rsidR="00C124F2" w:rsidRPr="0078671B">
        <w:rPr>
          <w:rFonts w:ascii="Arial" w:hAnsi="Arial" w:cs="Arial"/>
          <w:sz w:val="24"/>
          <w:szCs w:val="24"/>
        </w:rPr>
        <w:t>compo</w:t>
      </w:r>
      <w:r w:rsidR="00C124F2">
        <w:rPr>
          <w:rFonts w:ascii="Arial" w:hAnsi="Arial" w:cs="Arial"/>
          <w:sz w:val="24"/>
          <w:szCs w:val="24"/>
        </w:rPr>
        <w:t>nents should be retained in the</w:t>
      </w:r>
      <w:r w:rsidR="00C124F2" w:rsidRPr="0078671B">
        <w:rPr>
          <w:rFonts w:ascii="Arial" w:hAnsi="Arial" w:cs="Arial"/>
          <w:sz w:val="24"/>
          <w:szCs w:val="24"/>
        </w:rPr>
        <w:t xml:space="preserve"> solution</w:t>
      </w:r>
      <w:r w:rsidR="00C124F2">
        <w:rPr>
          <w:rFonts w:ascii="Arial" w:hAnsi="Arial" w:cs="Arial"/>
          <w:sz w:val="24"/>
          <w:szCs w:val="24"/>
        </w:rPr>
        <w:t xml:space="preserve"> (Figure 2</w:t>
      </w:r>
      <w:ins w:id="677" w:author="ALTSCHUL Drew" w:date="2016-09-07T14:47:00Z">
        <w:r w:rsidR="003E31DE">
          <w:rPr>
            <w:rFonts w:ascii="Arial" w:hAnsi="Arial" w:cs="Arial"/>
            <w:sz w:val="24"/>
            <w:szCs w:val="24"/>
          </w:rPr>
          <w:t xml:space="preserve">): when interpreting a PA scree plot, </w:t>
        </w:r>
      </w:ins>
      <w:ins w:id="678" w:author="ALTSCHUL Drew" w:date="2016-09-07T14:48:00Z">
        <w:r w:rsidR="003E31DE">
          <w:rPr>
            <w:rFonts w:ascii="Arial" w:hAnsi="Arial" w:cs="Arial"/>
            <w:sz w:val="24"/>
            <w:szCs w:val="24"/>
          </w:rPr>
          <w:t xml:space="preserve">only </w:t>
        </w:r>
        <w:r w:rsidR="003E31DE" w:rsidRPr="003E31DE">
          <w:rPr>
            <w:rFonts w:ascii="Arial" w:hAnsi="Arial" w:cs="Arial"/>
            <w:sz w:val="24"/>
            <w:szCs w:val="24"/>
          </w:rPr>
          <w:t>componen</w:t>
        </w:r>
        <w:r w:rsidR="003E31DE">
          <w:rPr>
            <w:rFonts w:ascii="Arial" w:hAnsi="Arial" w:cs="Arial"/>
            <w:sz w:val="24"/>
            <w:szCs w:val="24"/>
          </w:rPr>
          <w:t>ts which are above the PC resampling</w:t>
        </w:r>
        <w:r w:rsidR="003E31DE" w:rsidRPr="003E31DE">
          <w:rPr>
            <w:rFonts w:ascii="Arial" w:hAnsi="Arial" w:cs="Arial"/>
            <w:sz w:val="24"/>
            <w:szCs w:val="24"/>
          </w:rPr>
          <w:t xml:space="preserve"> line (and outside the error bars) should be retained for extraction.</w:t>
        </w:r>
      </w:ins>
      <w:moveFromRangeStart w:id="679" w:author="Blake Morton" w:date="2016-08-03T21:55:00Z" w:name="move331880659"/>
      <w:moveFrom w:id="680" w:author="Blake Morton" w:date="2016-08-03T21:55:00Z">
        <w:r w:rsidDel="002B4634">
          <w:rPr>
            <w:rFonts w:ascii="Arial" w:hAnsi="Arial" w:cs="Arial"/>
            <w:sz w:val="24"/>
            <w:szCs w:val="24"/>
          </w:rPr>
          <w:t xml:space="preserve">Collectively, whereas Kaiser’s criterion suggested a 3-component model, comparisons between all of the </w:t>
        </w:r>
        <w:r w:rsidR="00480D6C" w:rsidDel="002B4634">
          <w:rPr>
            <w:rFonts w:ascii="Arial" w:hAnsi="Arial" w:cs="Arial"/>
            <w:sz w:val="24"/>
            <w:szCs w:val="24"/>
          </w:rPr>
          <w:t xml:space="preserve">other extraction tests largely recommended </w:t>
        </w:r>
        <w:r w:rsidDel="002B4634">
          <w:rPr>
            <w:rFonts w:ascii="Arial" w:hAnsi="Arial" w:cs="Arial"/>
            <w:sz w:val="24"/>
            <w:szCs w:val="24"/>
          </w:rPr>
          <w:t xml:space="preserve">a 2-component solution. </w:t>
        </w:r>
        <w:r w:rsidR="00763486" w:rsidDel="002B4634">
          <w:rPr>
            <w:rFonts w:ascii="Arial" w:hAnsi="Arial" w:cs="Arial"/>
            <w:sz w:val="24"/>
            <w:szCs w:val="24"/>
          </w:rPr>
          <w:t xml:space="preserve">We </w:t>
        </w:r>
        <w:r w:rsidDel="002B4634">
          <w:rPr>
            <w:rFonts w:ascii="Arial" w:hAnsi="Arial" w:cs="Arial"/>
            <w:sz w:val="24"/>
            <w:szCs w:val="24"/>
          </w:rPr>
          <w:t xml:space="preserve">therefore </w:t>
        </w:r>
        <w:r w:rsidR="00763486" w:rsidDel="002B4634">
          <w:rPr>
            <w:rFonts w:ascii="Arial" w:hAnsi="Arial" w:cs="Arial"/>
            <w:sz w:val="24"/>
            <w:szCs w:val="24"/>
          </w:rPr>
          <w:t>extracted both</w:t>
        </w:r>
        <w:r w:rsidR="0047405A" w:rsidDel="002B4634">
          <w:rPr>
            <w:rFonts w:ascii="Arial" w:hAnsi="Arial" w:cs="Arial"/>
            <w:sz w:val="24"/>
            <w:szCs w:val="24"/>
          </w:rPr>
          <w:t xml:space="preserve"> the</w:t>
        </w:r>
        <w:r w:rsidR="00763486" w:rsidDel="002B4634">
          <w:rPr>
            <w:rFonts w:ascii="Arial" w:hAnsi="Arial" w:cs="Arial"/>
            <w:sz w:val="24"/>
            <w:szCs w:val="24"/>
          </w:rPr>
          <w:t xml:space="preserve"> 2 and 3 component solutions, and compared their fit and interpretability.</w:t>
        </w:r>
      </w:moveFrom>
    </w:p>
    <w:moveFromRangeEnd w:id="679"/>
    <w:p w14:paraId="04616D74" w14:textId="77777777" w:rsidR="0089105C" w:rsidRDefault="0089105C" w:rsidP="00DB59E4">
      <w:pPr>
        <w:spacing w:after="0" w:line="480" w:lineRule="auto"/>
        <w:ind w:firstLine="720"/>
        <w:rPr>
          <w:rFonts w:ascii="Arial" w:hAnsi="Arial" w:cs="Arial"/>
          <w:sz w:val="24"/>
          <w:szCs w:val="24"/>
        </w:rPr>
      </w:pPr>
    </w:p>
    <w:p w14:paraId="25AF7AC1" w14:textId="38CCC887" w:rsidR="006E7315" w:rsidRPr="006E7315" w:rsidRDefault="006E7315" w:rsidP="00F9164E">
      <w:pPr>
        <w:spacing w:after="0" w:line="480" w:lineRule="auto"/>
        <w:outlineLvl w:val="0"/>
        <w:rPr>
          <w:rFonts w:ascii="Arial" w:hAnsi="Arial" w:cs="Arial"/>
          <w:i/>
          <w:sz w:val="24"/>
          <w:szCs w:val="24"/>
        </w:rPr>
      </w:pPr>
      <w:r>
        <w:rPr>
          <w:rFonts w:ascii="Arial" w:hAnsi="Arial" w:cs="Arial"/>
          <w:i/>
          <w:sz w:val="24"/>
          <w:szCs w:val="24"/>
        </w:rPr>
        <w:t>Extracted Solutions</w:t>
      </w:r>
    </w:p>
    <w:p w14:paraId="54C959C9" w14:textId="12ACED6D" w:rsidR="002B4634" w:rsidRDefault="002B4634" w:rsidP="002B4634">
      <w:pPr>
        <w:spacing w:after="0" w:line="480" w:lineRule="auto"/>
        <w:ind w:firstLine="720"/>
        <w:rPr>
          <w:rFonts w:ascii="Arial" w:hAnsi="Arial" w:cs="Arial"/>
          <w:sz w:val="24"/>
          <w:szCs w:val="24"/>
        </w:rPr>
      </w:pPr>
      <w:moveToRangeStart w:id="681" w:author="Blake Morton" w:date="2016-08-03T21:55:00Z" w:name="move331880659"/>
      <w:moveTo w:id="682" w:author="Blake Morton" w:date="2016-08-03T21:55:00Z">
        <w:del w:id="683" w:author="Blake Morton" w:date="2016-08-03T21:55:00Z">
          <w:r w:rsidDel="002B4634">
            <w:rPr>
              <w:rFonts w:ascii="Arial" w:hAnsi="Arial" w:cs="Arial"/>
              <w:sz w:val="24"/>
              <w:szCs w:val="24"/>
            </w:rPr>
            <w:delText>Collectively, w</w:delText>
          </w:r>
        </w:del>
      </w:moveTo>
      <w:ins w:id="684" w:author="Blake Morton" w:date="2016-08-03T21:55:00Z">
        <w:r>
          <w:rPr>
            <w:rFonts w:ascii="Arial" w:hAnsi="Arial" w:cs="Arial"/>
            <w:sz w:val="24"/>
            <w:szCs w:val="24"/>
          </w:rPr>
          <w:t>W</w:t>
        </w:r>
      </w:ins>
      <w:moveTo w:id="685" w:author="Blake Morton" w:date="2016-08-03T21:55:00Z">
        <w:r>
          <w:rPr>
            <w:rFonts w:ascii="Arial" w:hAnsi="Arial" w:cs="Arial"/>
            <w:sz w:val="24"/>
            <w:szCs w:val="24"/>
          </w:rPr>
          <w:t>hereas Kaiser’s criterion suggested a 3-component model, comparisons between all of the other extraction tests largely recommended a 2-component solution. We therefore extracted both the 2 and 3 component solutions, and compared their fit and interpretability.</w:t>
        </w:r>
      </w:moveTo>
    </w:p>
    <w:moveToRangeEnd w:id="681"/>
    <w:p w14:paraId="2826FF3C" w14:textId="16736D9D" w:rsidR="00480D6C" w:rsidRDefault="00480D6C" w:rsidP="00480D6C">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The 2-component solution collectively</w:t>
      </w:r>
      <w:r w:rsidRPr="0078671B">
        <w:rPr>
          <w:rFonts w:ascii="Arial" w:hAnsi="Arial" w:cs="Arial"/>
          <w:sz w:val="24"/>
          <w:szCs w:val="24"/>
        </w:rPr>
        <w:t xml:space="preserve"> explain</w:t>
      </w:r>
      <w:r>
        <w:rPr>
          <w:rFonts w:ascii="Arial" w:hAnsi="Arial" w:cs="Arial"/>
          <w:sz w:val="24"/>
          <w:szCs w:val="24"/>
        </w:rPr>
        <w:t xml:space="preserve">ed 55.0% of the total variance. </w:t>
      </w:r>
      <w:r w:rsidRPr="0078671B">
        <w:rPr>
          <w:rFonts w:ascii="Arial" w:hAnsi="Arial" w:cs="Arial"/>
          <w:sz w:val="24"/>
          <w:szCs w:val="24"/>
        </w:rPr>
        <w:t>Compon</w:t>
      </w:r>
      <w:r>
        <w:rPr>
          <w:rFonts w:ascii="Arial" w:hAnsi="Arial" w:cs="Arial"/>
          <w:sz w:val="24"/>
          <w:szCs w:val="24"/>
        </w:rPr>
        <w:t xml:space="preserve">ent 1 (Table 2) had an eigenvalue of 3.72, </w:t>
      </w:r>
      <w:r w:rsidRPr="0078671B">
        <w:rPr>
          <w:rFonts w:ascii="Arial" w:hAnsi="Arial" w:cs="Arial"/>
          <w:sz w:val="24"/>
          <w:szCs w:val="24"/>
        </w:rPr>
        <w:t>ex</w:t>
      </w:r>
      <w:r>
        <w:rPr>
          <w:rFonts w:ascii="Arial" w:hAnsi="Arial" w:cs="Arial"/>
          <w:sz w:val="24"/>
          <w:szCs w:val="24"/>
        </w:rPr>
        <w:t xml:space="preserve">plained 37.22% of the variance, and </w:t>
      </w:r>
      <w:r w:rsidRPr="0078671B">
        <w:rPr>
          <w:rFonts w:ascii="Arial" w:hAnsi="Arial" w:cs="Arial"/>
          <w:sz w:val="24"/>
          <w:szCs w:val="24"/>
        </w:rPr>
        <w:t>was characterized by moderate to high loadings (</w:t>
      </w:r>
      <w:r w:rsidRPr="0078671B">
        <w:rPr>
          <w:rFonts w:ascii="Arial" w:hAnsi="Arial" w:cs="Arial"/>
          <w:sz w:val="24"/>
          <w:szCs w:val="24"/>
          <w:u w:val="single"/>
        </w:rPr>
        <w:t>&gt;</w:t>
      </w:r>
      <w:r w:rsidRPr="0078671B">
        <w:rPr>
          <w:rFonts w:ascii="Arial" w:hAnsi="Arial" w:cs="Arial"/>
          <w:sz w:val="24"/>
          <w:szCs w:val="24"/>
        </w:rPr>
        <w:t xml:space="preserve">|0.45|) on </w:t>
      </w:r>
      <w:proofErr w:type="spellStart"/>
      <w:r w:rsidR="00E639B6">
        <w:rPr>
          <w:rFonts w:ascii="Arial" w:hAnsi="Arial" w:cs="Arial"/>
          <w:sz w:val="24"/>
          <w:szCs w:val="24"/>
        </w:rPr>
        <w:t>behavior</w:t>
      </w:r>
      <w:r w:rsidRPr="0078671B">
        <w:rPr>
          <w:rFonts w:ascii="Arial" w:hAnsi="Arial" w:cs="Arial"/>
          <w:sz w:val="24"/>
          <w:szCs w:val="24"/>
        </w:rPr>
        <w:t>s</w:t>
      </w:r>
      <w:proofErr w:type="spellEnd"/>
      <w:r w:rsidRPr="0078671B">
        <w:rPr>
          <w:rFonts w:ascii="Arial" w:hAnsi="Arial" w:cs="Arial"/>
          <w:sz w:val="24"/>
          <w:szCs w:val="24"/>
        </w:rPr>
        <w:t xml:space="preserve"> related to social affiliation (e.g. proximity, social foraging, food sharing, and grooming). Compon</w:t>
      </w:r>
      <w:r>
        <w:rPr>
          <w:rFonts w:ascii="Arial" w:hAnsi="Arial" w:cs="Arial"/>
          <w:sz w:val="24"/>
          <w:szCs w:val="24"/>
        </w:rPr>
        <w:t xml:space="preserve">ent 2 (Table 2) had an eigenvalue of 1.78, </w:t>
      </w:r>
      <w:r w:rsidRPr="0078671B">
        <w:rPr>
          <w:rFonts w:ascii="Arial" w:hAnsi="Arial" w:cs="Arial"/>
          <w:sz w:val="24"/>
          <w:szCs w:val="24"/>
        </w:rPr>
        <w:t>explained 17.8% of the variance</w:t>
      </w:r>
      <w:r>
        <w:rPr>
          <w:rFonts w:ascii="Arial" w:hAnsi="Arial" w:cs="Arial"/>
          <w:sz w:val="24"/>
          <w:szCs w:val="24"/>
        </w:rPr>
        <w:t xml:space="preserve">, and </w:t>
      </w:r>
      <w:r w:rsidRPr="0078671B">
        <w:rPr>
          <w:rFonts w:ascii="Arial" w:hAnsi="Arial" w:cs="Arial"/>
          <w:sz w:val="24"/>
          <w:szCs w:val="24"/>
        </w:rPr>
        <w:t>was characterized by high loadings (</w:t>
      </w:r>
      <w:r w:rsidRPr="0078671B">
        <w:rPr>
          <w:rFonts w:ascii="Arial" w:hAnsi="Arial" w:cs="Arial"/>
          <w:sz w:val="24"/>
          <w:szCs w:val="24"/>
          <w:u w:val="single"/>
        </w:rPr>
        <w:t>&gt;|</w:t>
      </w:r>
      <w:r w:rsidRPr="0078671B">
        <w:rPr>
          <w:rFonts w:ascii="Arial" w:hAnsi="Arial" w:cs="Arial"/>
          <w:sz w:val="24"/>
          <w:szCs w:val="24"/>
        </w:rPr>
        <w:t xml:space="preserve">0.869|) from agonistic </w:t>
      </w:r>
      <w:proofErr w:type="spellStart"/>
      <w:r w:rsidR="00E639B6">
        <w:rPr>
          <w:rFonts w:ascii="Arial" w:hAnsi="Arial" w:cs="Arial"/>
          <w:sz w:val="24"/>
          <w:szCs w:val="24"/>
        </w:rPr>
        <w:t>behavior</w:t>
      </w:r>
      <w:r w:rsidRPr="0078671B">
        <w:rPr>
          <w:rFonts w:ascii="Arial" w:hAnsi="Arial" w:cs="Arial"/>
          <w:sz w:val="24"/>
          <w:szCs w:val="24"/>
        </w:rPr>
        <w:t>s</w:t>
      </w:r>
      <w:proofErr w:type="spellEnd"/>
      <w:r w:rsidRPr="0078671B">
        <w:rPr>
          <w:rFonts w:ascii="Arial" w:hAnsi="Arial" w:cs="Arial"/>
          <w:sz w:val="24"/>
          <w:szCs w:val="24"/>
        </w:rPr>
        <w:t xml:space="preserve">, i.e. </w:t>
      </w:r>
      <w:r>
        <w:rPr>
          <w:rFonts w:ascii="Arial" w:hAnsi="Arial" w:cs="Arial"/>
          <w:sz w:val="24"/>
          <w:szCs w:val="24"/>
        </w:rPr>
        <w:t xml:space="preserve">conflict and conflict symmetry. </w:t>
      </w:r>
      <w:del w:id="686" w:author="Blake Morton" w:date="2016-08-03T21:56:00Z">
        <w:r w:rsidDel="007B6C17">
          <w:rPr>
            <w:rFonts w:ascii="Arial" w:hAnsi="Arial" w:cs="Arial"/>
            <w:sz w:val="24"/>
            <w:szCs w:val="24"/>
          </w:rPr>
          <w:delText>C</w:delText>
        </w:r>
        <w:r w:rsidRPr="0078671B" w:rsidDel="007B6C17">
          <w:rPr>
            <w:rFonts w:ascii="Arial" w:hAnsi="Arial" w:cs="Arial"/>
            <w:sz w:val="24"/>
            <w:szCs w:val="24"/>
          </w:rPr>
          <w:delText xml:space="preserve">orrelations </w:delText>
        </w:r>
      </w:del>
      <w:ins w:id="687" w:author="Blake Morton" w:date="2016-08-03T21:56:00Z">
        <w:r w:rsidR="007B6C17">
          <w:rPr>
            <w:rFonts w:ascii="Arial" w:hAnsi="Arial" w:cs="Arial"/>
            <w:sz w:val="24"/>
            <w:szCs w:val="24"/>
          </w:rPr>
          <w:t xml:space="preserve">Loadings </w:t>
        </w:r>
      </w:ins>
      <w:r w:rsidRPr="0078671B">
        <w:rPr>
          <w:rFonts w:ascii="Arial" w:hAnsi="Arial" w:cs="Arial"/>
          <w:sz w:val="24"/>
          <w:szCs w:val="24"/>
        </w:rPr>
        <w:t xml:space="preserve">between </w:t>
      </w:r>
      <w:r>
        <w:rPr>
          <w:rFonts w:ascii="Arial" w:hAnsi="Arial" w:cs="Arial"/>
          <w:sz w:val="24"/>
          <w:szCs w:val="24"/>
        </w:rPr>
        <w:t xml:space="preserve">these two </w:t>
      </w:r>
      <w:r w:rsidRPr="0078671B">
        <w:rPr>
          <w:rFonts w:ascii="Arial" w:hAnsi="Arial" w:cs="Arial"/>
          <w:sz w:val="24"/>
          <w:szCs w:val="24"/>
        </w:rPr>
        <w:t xml:space="preserve">components were </w:t>
      </w:r>
      <w:del w:id="688" w:author="Blake Morton" w:date="2016-08-03T21:56:00Z">
        <w:r w:rsidRPr="0078671B" w:rsidDel="007B6C17">
          <w:rPr>
            <w:rFonts w:ascii="Arial" w:hAnsi="Arial" w:cs="Arial"/>
            <w:sz w:val="24"/>
            <w:szCs w:val="24"/>
          </w:rPr>
          <w:delText xml:space="preserve">only </w:delText>
        </w:r>
      </w:del>
      <w:r w:rsidRPr="0078671B">
        <w:rPr>
          <w:rFonts w:ascii="Arial" w:hAnsi="Arial" w:cs="Arial"/>
          <w:sz w:val="24"/>
          <w:szCs w:val="24"/>
        </w:rPr>
        <w:t>weakly correlated</w:t>
      </w:r>
      <w:r>
        <w:rPr>
          <w:rFonts w:ascii="Arial" w:hAnsi="Arial" w:cs="Arial"/>
          <w:sz w:val="24"/>
          <w:szCs w:val="24"/>
        </w:rPr>
        <w:t xml:space="preserve"> (r</w:t>
      </w:r>
      <w:ins w:id="689" w:author="ALTSCHUL Drew" w:date="2016-09-08T10:34:00Z">
        <w:r w:rsidR="004A694D">
          <w:rPr>
            <w:rFonts w:ascii="Arial" w:hAnsi="Arial" w:cs="Arial"/>
            <w:sz w:val="24"/>
            <w:szCs w:val="24"/>
          </w:rPr>
          <w:t xml:space="preserve"> </w:t>
        </w:r>
      </w:ins>
      <w:r>
        <w:rPr>
          <w:rFonts w:ascii="Arial" w:hAnsi="Arial" w:cs="Arial"/>
          <w:sz w:val="24"/>
          <w:szCs w:val="24"/>
        </w:rPr>
        <w:t>=</w:t>
      </w:r>
      <w:ins w:id="690" w:author="ALTSCHUL Drew" w:date="2016-09-08T10:34:00Z">
        <w:r w:rsidR="004A694D">
          <w:rPr>
            <w:rFonts w:ascii="Arial" w:hAnsi="Arial" w:cs="Arial"/>
            <w:sz w:val="24"/>
            <w:szCs w:val="24"/>
          </w:rPr>
          <w:t xml:space="preserve"> </w:t>
        </w:r>
      </w:ins>
      <w:r>
        <w:rPr>
          <w:rFonts w:ascii="Arial" w:hAnsi="Arial" w:cs="Arial"/>
          <w:sz w:val="24"/>
          <w:szCs w:val="24"/>
        </w:rPr>
        <w:t>-0.072)</w:t>
      </w:r>
      <w:ins w:id="691" w:author="Blake Morton" w:date="2016-08-03T21:56:00Z">
        <w:r w:rsidR="007B6C17">
          <w:rPr>
            <w:rFonts w:ascii="Arial" w:hAnsi="Arial" w:cs="Arial"/>
            <w:sz w:val="24"/>
            <w:szCs w:val="24"/>
          </w:rPr>
          <w:t xml:space="preserve">, </w:t>
        </w:r>
      </w:ins>
      <w:ins w:id="692" w:author="Blake Morton" w:date="2016-08-03T21:57:00Z">
        <w:r w:rsidR="007B6C17">
          <w:rPr>
            <w:rFonts w:ascii="Arial" w:hAnsi="Arial" w:cs="Arial"/>
            <w:sz w:val="24"/>
            <w:szCs w:val="24"/>
          </w:rPr>
          <w:t>indicating</w:t>
        </w:r>
      </w:ins>
      <w:ins w:id="693" w:author="Blake Morton" w:date="2016-08-03T21:56:00Z">
        <w:r w:rsidR="007B6C17">
          <w:rPr>
            <w:rFonts w:ascii="Arial" w:hAnsi="Arial" w:cs="Arial"/>
            <w:sz w:val="24"/>
            <w:szCs w:val="24"/>
          </w:rPr>
          <w:t xml:space="preserve"> discrete </w:t>
        </w:r>
      </w:ins>
      <w:ins w:id="694" w:author="Blake Morton" w:date="2016-08-03T21:57:00Z">
        <w:r w:rsidR="007B6C17">
          <w:rPr>
            <w:rFonts w:ascii="Arial" w:hAnsi="Arial" w:cs="Arial"/>
            <w:sz w:val="24"/>
            <w:szCs w:val="24"/>
          </w:rPr>
          <w:t>components with very little overlap.</w:t>
        </w:r>
      </w:ins>
      <w:del w:id="695" w:author="Blake Morton" w:date="2016-08-03T21:56:00Z">
        <w:r w:rsidDel="007B6C17">
          <w:rPr>
            <w:rFonts w:ascii="Arial" w:hAnsi="Arial" w:cs="Arial"/>
            <w:sz w:val="24"/>
            <w:szCs w:val="24"/>
          </w:rPr>
          <w:delText>.</w:delText>
        </w:r>
      </w:del>
    </w:p>
    <w:p w14:paraId="6290AB6D" w14:textId="08EAFB99" w:rsidR="00A8425B" w:rsidRPr="0078671B" w:rsidRDefault="00480D6C" w:rsidP="00A8425B">
      <w:pPr>
        <w:spacing w:after="0" w:line="480" w:lineRule="auto"/>
        <w:ind w:firstLine="720"/>
        <w:rPr>
          <w:rFonts w:ascii="Arial" w:hAnsi="Arial" w:cs="Arial"/>
          <w:sz w:val="24"/>
          <w:szCs w:val="24"/>
        </w:rPr>
      </w:pPr>
      <w:r>
        <w:rPr>
          <w:rFonts w:ascii="Arial" w:hAnsi="Arial" w:cs="Arial"/>
          <w:sz w:val="24"/>
          <w:szCs w:val="24"/>
        </w:rPr>
        <w:t>The 3-</w:t>
      </w:r>
      <w:r w:rsidR="00763486">
        <w:rPr>
          <w:rFonts w:ascii="Arial" w:hAnsi="Arial" w:cs="Arial"/>
          <w:sz w:val="24"/>
          <w:szCs w:val="24"/>
        </w:rPr>
        <w:t>component solution</w:t>
      </w:r>
      <w:r w:rsidR="00A8425B" w:rsidRPr="0078671B">
        <w:rPr>
          <w:rFonts w:ascii="Arial" w:hAnsi="Arial" w:cs="Arial"/>
          <w:sz w:val="24"/>
          <w:szCs w:val="24"/>
        </w:rPr>
        <w:t xml:space="preserve"> had eigenvalues over 1.0, and explained 67.32% of the total variance. </w:t>
      </w:r>
      <w:moveFromRangeStart w:id="696" w:author="Blake Morton" w:date="2016-08-03T22:00:00Z" w:name="move331880983"/>
      <w:moveFrom w:id="697" w:author="Blake Morton" w:date="2016-08-03T22:00:00Z">
        <w:r w:rsidR="00A8425B" w:rsidRPr="0078671B" w:rsidDel="007B6C17">
          <w:rPr>
            <w:rFonts w:ascii="Arial" w:hAnsi="Arial" w:cs="Arial"/>
            <w:sz w:val="24"/>
            <w:szCs w:val="24"/>
          </w:rPr>
          <w:t>The first component was moderately correlated with the second component (r=0.493), and weakly correlated with the third</w:t>
        </w:r>
        <w:r w:rsidR="00A8425B" w:rsidDel="007B6C17">
          <w:rPr>
            <w:rFonts w:ascii="Arial" w:hAnsi="Arial" w:cs="Arial"/>
            <w:sz w:val="24"/>
            <w:szCs w:val="24"/>
          </w:rPr>
          <w:t xml:space="preserve"> component (r=-0.106)</w:t>
        </w:r>
        <w:r w:rsidR="00A8425B" w:rsidRPr="0078671B" w:rsidDel="007B6C17">
          <w:rPr>
            <w:rFonts w:ascii="Arial" w:hAnsi="Arial" w:cs="Arial"/>
            <w:sz w:val="24"/>
            <w:szCs w:val="24"/>
          </w:rPr>
          <w:t>. The second component was weakly correlated w</w:t>
        </w:r>
        <w:r w:rsidR="00A8425B" w:rsidDel="007B6C17">
          <w:rPr>
            <w:rFonts w:ascii="Arial" w:hAnsi="Arial" w:cs="Arial"/>
            <w:sz w:val="24"/>
            <w:szCs w:val="24"/>
          </w:rPr>
          <w:t>ith the third component (r=0.01</w:t>
        </w:r>
        <w:r w:rsidR="00A8425B" w:rsidRPr="0078671B" w:rsidDel="007B6C17">
          <w:rPr>
            <w:rFonts w:ascii="Arial" w:hAnsi="Arial" w:cs="Arial"/>
            <w:sz w:val="24"/>
            <w:szCs w:val="24"/>
          </w:rPr>
          <w:t xml:space="preserve">). </w:t>
        </w:r>
      </w:moveFrom>
      <w:moveFromRangeEnd w:id="696"/>
      <w:r w:rsidR="00A8425B" w:rsidRPr="0078671B">
        <w:rPr>
          <w:rFonts w:ascii="Arial" w:hAnsi="Arial" w:cs="Arial"/>
          <w:sz w:val="24"/>
          <w:szCs w:val="24"/>
        </w:rPr>
        <w:t>Compon</w:t>
      </w:r>
      <w:r w:rsidR="00A8425B">
        <w:rPr>
          <w:rFonts w:ascii="Arial" w:hAnsi="Arial" w:cs="Arial"/>
          <w:sz w:val="24"/>
          <w:szCs w:val="24"/>
        </w:rPr>
        <w:t xml:space="preserve">ent 1 (Table 2) had an eigenvalue of 2.56, </w:t>
      </w:r>
      <w:r w:rsidR="00A8425B" w:rsidRPr="0078671B">
        <w:rPr>
          <w:rFonts w:ascii="Arial" w:hAnsi="Arial" w:cs="Arial"/>
          <w:sz w:val="24"/>
          <w:szCs w:val="24"/>
        </w:rPr>
        <w:t xml:space="preserve">explained </w:t>
      </w:r>
      <w:r w:rsidR="00A8425B">
        <w:rPr>
          <w:rFonts w:ascii="Arial" w:hAnsi="Arial" w:cs="Arial"/>
          <w:sz w:val="24"/>
          <w:szCs w:val="24"/>
        </w:rPr>
        <w:t xml:space="preserve">25.6% of the variance, and </w:t>
      </w:r>
      <w:r w:rsidR="00A8425B" w:rsidRPr="0078671B">
        <w:rPr>
          <w:rFonts w:ascii="Arial" w:hAnsi="Arial" w:cs="Arial"/>
          <w:sz w:val="24"/>
          <w:szCs w:val="24"/>
        </w:rPr>
        <w:t>was characterized by moderate to high loadings (&gt;</w:t>
      </w:r>
      <w:ins w:id="698" w:author="ALTSCHUL Drew" w:date="2016-09-08T10:34:00Z">
        <w:r w:rsidR="004A694D" w:rsidRPr="0078671B">
          <w:rPr>
            <w:rFonts w:ascii="Arial" w:hAnsi="Arial" w:cs="Arial"/>
            <w:sz w:val="24"/>
            <w:szCs w:val="24"/>
          </w:rPr>
          <w:t>|</w:t>
        </w:r>
      </w:ins>
      <w:r w:rsidR="00A8425B" w:rsidRPr="0078671B">
        <w:rPr>
          <w:rFonts w:ascii="Arial" w:hAnsi="Arial" w:cs="Arial"/>
          <w:sz w:val="24"/>
          <w:szCs w:val="24"/>
        </w:rPr>
        <w:t>0.4</w:t>
      </w:r>
      <w:ins w:id="699" w:author="ALTSCHUL Drew" w:date="2016-09-08T10:34:00Z">
        <w:r w:rsidR="004A694D" w:rsidRPr="0078671B">
          <w:rPr>
            <w:rFonts w:ascii="Arial" w:hAnsi="Arial" w:cs="Arial"/>
            <w:sz w:val="24"/>
            <w:szCs w:val="24"/>
          </w:rPr>
          <w:t>|</w:t>
        </w:r>
      </w:ins>
      <w:r w:rsidR="00A8425B" w:rsidRPr="0078671B">
        <w:rPr>
          <w:rFonts w:ascii="Arial" w:hAnsi="Arial" w:cs="Arial"/>
          <w:sz w:val="24"/>
          <w:szCs w:val="24"/>
        </w:rPr>
        <w:t xml:space="preserve">) </w:t>
      </w:r>
      <w:r w:rsidR="00D417EE">
        <w:rPr>
          <w:rFonts w:ascii="Arial" w:hAnsi="Arial" w:cs="Arial"/>
          <w:sz w:val="24"/>
          <w:szCs w:val="24"/>
        </w:rPr>
        <w:t>by</w:t>
      </w:r>
      <w:r w:rsidR="00A8425B" w:rsidRPr="0078671B">
        <w:rPr>
          <w:rFonts w:ascii="Arial" w:hAnsi="Arial" w:cs="Arial"/>
          <w:sz w:val="24"/>
          <w:szCs w:val="24"/>
        </w:rPr>
        <w:t xml:space="preserve"> </w:t>
      </w:r>
      <w:proofErr w:type="spellStart"/>
      <w:r w:rsidR="00E639B6">
        <w:rPr>
          <w:rFonts w:ascii="Arial" w:hAnsi="Arial" w:cs="Arial"/>
          <w:sz w:val="24"/>
          <w:szCs w:val="24"/>
        </w:rPr>
        <w:t>behavior</w:t>
      </w:r>
      <w:r w:rsidR="00A8425B" w:rsidRPr="0078671B">
        <w:rPr>
          <w:rFonts w:ascii="Arial" w:hAnsi="Arial" w:cs="Arial"/>
          <w:sz w:val="24"/>
          <w:szCs w:val="24"/>
        </w:rPr>
        <w:t>s</w:t>
      </w:r>
      <w:proofErr w:type="spellEnd"/>
      <w:r w:rsidR="00A8425B" w:rsidRPr="0078671B">
        <w:rPr>
          <w:rFonts w:ascii="Arial" w:hAnsi="Arial" w:cs="Arial"/>
          <w:sz w:val="24"/>
          <w:szCs w:val="24"/>
        </w:rPr>
        <w:t xml:space="preserve"> </w:t>
      </w:r>
      <w:r w:rsidR="00D417EE">
        <w:rPr>
          <w:rFonts w:ascii="Arial" w:hAnsi="Arial" w:cs="Arial"/>
          <w:sz w:val="24"/>
          <w:szCs w:val="24"/>
        </w:rPr>
        <w:t>reflecting</w:t>
      </w:r>
      <w:r w:rsidR="00A8425B" w:rsidRPr="0078671B">
        <w:rPr>
          <w:rFonts w:ascii="Arial" w:hAnsi="Arial" w:cs="Arial"/>
          <w:sz w:val="24"/>
          <w:szCs w:val="24"/>
        </w:rPr>
        <w:t xml:space="preserve"> the importance of the relationship in terms of social affiliation (i.e. proximity, social foraging) and direct benefits gained from this affiliation (i.e. grooming, </w:t>
      </w:r>
      <w:r w:rsidR="00A8425B" w:rsidRPr="0078671B">
        <w:rPr>
          <w:rFonts w:ascii="Arial" w:hAnsi="Arial" w:cs="Arial"/>
          <w:sz w:val="24"/>
          <w:szCs w:val="24"/>
        </w:rPr>
        <w:lastRenderedPageBreak/>
        <w:t>grooming symmetry, coalitions). Compon</w:t>
      </w:r>
      <w:r w:rsidR="00A8425B">
        <w:rPr>
          <w:rFonts w:ascii="Arial" w:hAnsi="Arial" w:cs="Arial"/>
          <w:sz w:val="24"/>
          <w:szCs w:val="24"/>
        </w:rPr>
        <w:t xml:space="preserve">ent 2 (Table 2) had an eigenvalue of 2.45, </w:t>
      </w:r>
      <w:r w:rsidR="00A8425B" w:rsidRPr="0078671B">
        <w:rPr>
          <w:rFonts w:ascii="Arial" w:hAnsi="Arial" w:cs="Arial"/>
          <w:sz w:val="24"/>
          <w:szCs w:val="24"/>
        </w:rPr>
        <w:t>explained 24.48% of the v</w:t>
      </w:r>
      <w:r w:rsidR="00A8425B">
        <w:rPr>
          <w:rFonts w:ascii="Arial" w:hAnsi="Arial" w:cs="Arial"/>
          <w:sz w:val="24"/>
          <w:szCs w:val="24"/>
        </w:rPr>
        <w:t xml:space="preserve">ariance, and </w:t>
      </w:r>
      <w:r w:rsidR="00A8425B" w:rsidRPr="0078671B">
        <w:rPr>
          <w:rFonts w:ascii="Arial" w:hAnsi="Arial" w:cs="Arial"/>
          <w:sz w:val="24"/>
          <w:szCs w:val="24"/>
        </w:rPr>
        <w:t>was characterized by moderate to high loadings (&gt;</w:t>
      </w:r>
      <w:ins w:id="700" w:author="ALTSCHUL Drew" w:date="2016-09-07T17:07:00Z">
        <w:r w:rsidR="00AE0EA4" w:rsidRPr="0078671B">
          <w:rPr>
            <w:rFonts w:ascii="Arial" w:hAnsi="Arial" w:cs="Arial"/>
            <w:sz w:val="24"/>
            <w:szCs w:val="24"/>
          </w:rPr>
          <w:t>|</w:t>
        </w:r>
      </w:ins>
      <w:r w:rsidR="00A8425B" w:rsidRPr="0078671B">
        <w:rPr>
          <w:rFonts w:ascii="Arial" w:hAnsi="Arial" w:cs="Arial"/>
          <w:sz w:val="24"/>
          <w:szCs w:val="24"/>
        </w:rPr>
        <w:t>0.4</w:t>
      </w:r>
      <w:ins w:id="701" w:author="ALTSCHUL Drew" w:date="2016-09-07T17:07:00Z">
        <w:r w:rsidR="00AE0EA4" w:rsidRPr="0078671B">
          <w:rPr>
            <w:rFonts w:ascii="Arial" w:hAnsi="Arial" w:cs="Arial"/>
            <w:sz w:val="24"/>
            <w:szCs w:val="24"/>
          </w:rPr>
          <w:t>|</w:t>
        </w:r>
      </w:ins>
      <w:r w:rsidR="00A8425B" w:rsidRPr="0078671B">
        <w:rPr>
          <w:rFonts w:ascii="Arial" w:hAnsi="Arial" w:cs="Arial"/>
          <w:sz w:val="24"/>
          <w:szCs w:val="24"/>
        </w:rPr>
        <w:t xml:space="preserve">) from </w:t>
      </w:r>
      <w:proofErr w:type="spellStart"/>
      <w:r w:rsidR="00E639B6">
        <w:rPr>
          <w:rFonts w:ascii="Arial" w:hAnsi="Arial" w:cs="Arial"/>
          <w:sz w:val="24"/>
          <w:szCs w:val="24"/>
        </w:rPr>
        <w:t>behavior</w:t>
      </w:r>
      <w:r w:rsidR="00A8425B" w:rsidRPr="0078671B">
        <w:rPr>
          <w:rFonts w:ascii="Arial" w:hAnsi="Arial" w:cs="Arial"/>
          <w:sz w:val="24"/>
          <w:szCs w:val="24"/>
        </w:rPr>
        <w:t>s</w:t>
      </w:r>
      <w:proofErr w:type="spellEnd"/>
      <w:r w:rsidR="00A8425B" w:rsidRPr="0078671B">
        <w:rPr>
          <w:rFonts w:ascii="Arial" w:hAnsi="Arial" w:cs="Arial"/>
          <w:sz w:val="24"/>
          <w:szCs w:val="24"/>
        </w:rPr>
        <w:t xml:space="preserve"> related to tolerance to approaches (avoid-stay symmetry), tolerance at feeding sites (social foraging, food sharing, food sharing symmetry), and </w:t>
      </w:r>
      <w:proofErr w:type="spellStart"/>
      <w:r w:rsidR="00A8425B" w:rsidRPr="0078671B">
        <w:rPr>
          <w:rFonts w:ascii="Arial" w:hAnsi="Arial" w:cs="Arial"/>
          <w:sz w:val="24"/>
          <w:szCs w:val="24"/>
        </w:rPr>
        <w:t>coalitionary</w:t>
      </w:r>
      <w:proofErr w:type="spellEnd"/>
      <w:r w:rsidR="00A8425B" w:rsidRPr="0078671B">
        <w:rPr>
          <w:rFonts w:ascii="Arial" w:hAnsi="Arial" w:cs="Arial"/>
          <w:sz w:val="24"/>
          <w:szCs w:val="24"/>
        </w:rPr>
        <w:t xml:space="preserve"> support. Compone</w:t>
      </w:r>
      <w:r w:rsidR="00A8425B">
        <w:rPr>
          <w:rFonts w:ascii="Arial" w:hAnsi="Arial" w:cs="Arial"/>
          <w:sz w:val="24"/>
          <w:szCs w:val="24"/>
        </w:rPr>
        <w:t xml:space="preserve">nt 3 (Table 2) had an eigenvector of 1.72, </w:t>
      </w:r>
      <w:r w:rsidR="00A8425B" w:rsidRPr="0078671B">
        <w:rPr>
          <w:rFonts w:ascii="Arial" w:hAnsi="Arial" w:cs="Arial"/>
          <w:sz w:val="24"/>
          <w:szCs w:val="24"/>
        </w:rPr>
        <w:t>explained 17.24%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(&gt;</w:t>
      </w:r>
      <w:ins w:id="702" w:author="ALTSCHUL Drew" w:date="2016-09-07T17:07:00Z">
        <w:r w:rsidR="00AE0EA4" w:rsidRPr="0078671B">
          <w:rPr>
            <w:rFonts w:ascii="Arial" w:hAnsi="Arial" w:cs="Arial"/>
            <w:sz w:val="24"/>
            <w:szCs w:val="24"/>
          </w:rPr>
          <w:t>|</w:t>
        </w:r>
      </w:ins>
      <w:r w:rsidR="00A8425B" w:rsidRPr="0078671B">
        <w:rPr>
          <w:rFonts w:ascii="Arial" w:hAnsi="Arial" w:cs="Arial"/>
          <w:sz w:val="24"/>
          <w:szCs w:val="24"/>
        </w:rPr>
        <w:t>0.89</w:t>
      </w:r>
      <w:ins w:id="703" w:author="ALTSCHUL Drew" w:date="2016-09-07T17:07:00Z">
        <w:r w:rsidR="00AE0EA4" w:rsidRPr="0078671B">
          <w:rPr>
            <w:rFonts w:ascii="Arial" w:hAnsi="Arial" w:cs="Arial"/>
            <w:sz w:val="24"/>
            <w:szCs w:val="24"/>
          </w:rPr>
          <w:t>|</w:t>
        </w:r>
      </w:ins>
      <w:r w:rsidR="00A8425B" w:rsidRPr="0078671B">
        <w:rPr>
          <w:rFonts w:ascii="Arial" w:hAnsi="Arial" w:cs="Arial"/>
          <w:sz w:val="24"/>
          <w:szCs w:val="24"/>
        </w:rPr>
        <w:t xml:space="preserve">) from </w:t>
      </w:r>
      <w:proofErr w:type="spellStart"/>
      <w:r w:rsidR="00E639B6">
        <w:rPr>
          <w:rFonts w:ascii="Arial" w:hAnsi="Arial" w:cs="Arial"/>
          <w:sz w:val="24"/>
          <w:szCs w:val="24"/>
        </w:rPr>
        <w:t>behavior</w:t>
      </w:r>
      <w:r w:rsidR="00A8425B" w:rsidRPr="0078671B">
        <w:rPr>
          <w:rFonts w:ascii="Arial" w:hAnsi="Arial" w:cs="Arial"/>
          <w:sz w:val="24"/>
          <w:szCs w:val="24"/>
        </w:rPr>
        <w:t>s</w:t>
      </w:r>
      <w:proofErr w:type="spellEnd"/>
      <w:r w:rsidR="00A8425B" w:rsidRPr="0078671B">
        <w:rPr>
          <w:rFonts w:ascii="Arial" w:hAnsi="Arial" w:cs="Arial"/>
          <w:sz w:val="24"/>
          <w:szCs w:val="24"/>
        </w:rPr>
        <w:t xml:space="preserve"> indicating a lack of stability or predictability in the relationship (i.e. conflict and conflict symmetry)</w:t>
      </w:r>
      <w:r w:rsidR="00A8425B">
        <w:rPr>
          <w:rFonts w:ascii="Arial" w:hAnsi="Arial" w:cs="Arial"/>
          <w:sz w:val="24"/>
          <w:szCs w:val="24"/>
        </w:rPr>
        <w:t xml:space="preserve">. </w:t>
      </w:r>
      <w:moveToRangeStart w:id="704" w:author="Blake Morton" w:date="2016-08-03T22:00:00Z" w:name="move331880983"/>
      <w:moveTo w:id="705" w:author="Blake Morton" w:date="2016-08-03T22:00:00Z">
        <w:r w:rsidR="007B6C17" w:rsidRPr="0078671B">
          <w:rPr>
            <w:rFonts w:ascii="Arial" w:hAnsi="Arial" w:cs="Arial"/>
            <w:sz w:val="24"/>
            <w:szCs w:val="24"/>
          </w:rPr>
          <w:t xml:space="preserve">The first component was moderately correlated with the second component (r=0.493), </w:t>
        </w:r>
      </w:moveTo>
      <w:ins w:id="706" w:author="Blake Morton" w:date="2016-08-03T22:01:00Z">
        <w:r w:rsidR="007B6C17">
          <w:rPr>
            <w:rFonts w:ascii="Arial" w:hAnsi="Arial" w:cs="Arial"/>
            <w:sz w:val="24"/>
            <w:szCs w:val="24"/>
          </w:rPr>
          <w:t xml:space="preserve">indicating that the item loadings from both components overlapped </w:t>
        </w:r>
        <w:r w:rsidR="00234474">
          <w:rPr>
            <w:rFonts w:ascii="Arial" w:hAnsi="Arial" w:cs="Arial"/>
            <w:sz w:val="24"/>
            <w:szCs w:val="24"/>
          </w:rPr>
          <w:t xml:space="preserve">to a considerable degree. The first component was </w:t>
        </w:r>
      </w:ins>
      <w:moveTo w:id="707" w:author="Blake Morton" w:date="2016-08-03T22:00:00Z">
        <w:del w:id="708" w:author="Blake Morton" w:date="2016-08-03T22:01:00Z">
          <w:r w:rsidR="007B6C17" w:rsidRPr="0078671B" w:rsidDel="00234474">
            <w:rPr>
              <w:rFonts w:ascii="Arial" w:hAnsi="Arial" w:cs="Arial"/>
              <w:sz w:val="24"/>
              <w:szCs w:val="24"/>
            </w:rPr>
            <w:delText xml:space="preserve">and </w:delText>
          </w:r>
        </w:del>
        <w:r w:rsidR="007B6C17" w:rsidRPr="0078671B">
          <w:rPr>
            <w:rFonts w:ascii="Arial" w:hAnsi="Arial" w:cs="Arial"/>
            <w:sz w:val="24"/>
            <w:szCs w:val="24"/>
          </w:rPr>
          <w:t>weakly correlated with the third</w:t>
        </w:r>
        <w:r w:rsidR="007B6C17">
          <w:rPr>
            <w:rFonts w:ascii="Arial" w:hAnsi="Arial" w:cs="Arial"/>
            <w:sz w:val="24"/>
            <w:szCs w:val="24"/>
          </w:rPr>
          <w:t xml:space="preserve"> component (r=-0.106)</w:t>
        </w:r>
      </w:moveTo>
      <w:ins w:id="709" w:author="Blake Morton" w:date="2016-08-03T22:01:00Z">
        <w:r w:rsidR="00234474">
          <w:rPr>
            <w:rFonts w:ascii="Arial" w:hAnsi="Arial" w:cs="Arial"/>
            <w:sz w:val="24"/>
            <w:szCs w:val="24"/>
          </w:rPr>
          <w:t>, and t</w:t>
        </w:r>
      </w:ins>
      <w:moveTo w:id="710" w:author="Blake Morton" w:date="2016-08-03T22:00:00Z">
        <w:del w:id="711" w:author="Blake Morton" w:date="2016-08-03T22:01:00Z">
          <w:r w:rsidR="007B6C17" w:rsidRPr="0078671B" w:rsidDel="00234474">
            <w:rPr>
              <w:rFonts w:ascii="Arial" w:hAnsi="Arial" w:cs="Arial"/>
              <w:sz w:val="24"/>
              <w:szCs w:val="24"/>
            </w:rPr>
            <w:delText>. T</w:delText>
          </w:r>
        </w:del>
        <w:r w:rsidR="007B6C17" w:rsidRPr="0078671B">
          <w:rPr>
            <w:rFonts w:ascii="Arial" w:hAnsi="Arial" w:cs="Arial"/>
            <w:sz w:val="24"/>
            <w:szCs w:val="24"/>
          </w:rPr>
          <w:t>he second component was weakly correlated w</w:t>
        </w:r>
        <w:r w:rsidR="007B6C17">
          <w:rPr>
            <w:rFonts w:ascii="Arial" w:hAnsi="Arial" w:cs="Arial"/>
            <w:sz w:val="24"/>
            <w:szCs w:val="24"/>
          </w:rPr>
          <w:t>ith the third component (r=0.01</w:t>
        </w:r>
        <w:r w:rsidR="007B6C17" w:rsidRPr="0078671B">
          <w:rPr>
            <w:rFonts w:ascii="Arial" w:hAnsi="Arial" w:cs="Arial"/>
            <w:sz w:val="24"/>
            <w:szCs w:val="24"/>
          </w:rPr>
          <w:t>)</w:t>
        </w:r>
      </w:moveTo>
      <w:ins w:id="712" w:author="Blake Morton" w:date="2016-08-03T22:01:00Z">
        <w:r w:rsidR="00234474">
          <w:rPr>
            <w:rFonts w:ascii="Arial" w:hAnsi="Arial" w:cs="Arial"/>
            <w:sz w:val="24"/>
            <w:szCs w:val="24"/>
          </w:rPr>
          <w:t>, indicating discrete components with very little overlap in item loadings.</w:t>
        </w:r>
      </w:ins>
      <w:moveTo w:id="713" w:author="Blake Morton" w:date="2016-08-03T22:00:00Z">
        <w:del w:id="714" w:author="Blake Morton" w:date="2016-08-03T22:01:00Z">
          <w:r w:rsidR="007B6C17" w:rsidRPr="0078671B" w:rsidDel="00234474">
            <w:rPr>
              <w:rFonts w:ascii="Arial" w:hAnsi="Arial" w:cs="Arial"/>
              <w:sz w:val="24"/>
              <w:szCs w:val="24"/>
            </w:rPr>
            <w:delText>.</w:delText>
          </w:r>
        </w:del>
      </w:moveTo>
      <w:moveToRangeEnd w:id="704"/>
    </w:p>
    <w:p w14:paraId="327D58B4" w14:textId="1E46BD08" w:rsidR="002B638E" w:rsidRPr="00E44E24" w:rsidRDefault="004F48AA"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To assess the internal consistency of the </w:t>
      </w:r>
      <w:proofErr w:type="spellStart"/>
      <w:r>
        <w:rPr>
          <w:rFonts w:ascii="Arial" w:hAnsi="Arial" w:cs="Arial"/>
          <w:sz w:val="24"/>
          <w:szCs w:val="24"/>
        </w:rPr>
        <w:t>solutions</w:t>
      </w:r>
      <w:proofErr w:type="gramStart"/>
      <w:ins w:id="715" w:author="ALTSCHUL Drew" w:date="2016-09-07T14:57:00Z">
        <w:r w:rsidR="008A43BF">
          <w:rPr>
            <w:rFonts w:ascii="Arial" w:hAnsi="Arial" w:cs="Arial"/>
            <w:sz w:val="24"/>
            <w:szCs w:val="24"/>
          </w:rPr>
          <w:t>,</w:t>
        </w:r>
      </w:ins>
      <w:proofErr w:type="gramEnd"/>
      <w:ins w:id="716" w:author="Blake Morton" w:date="2016-08-03T22:03:00Z">
        <w:del w:id="717" w:author="ALTSCHUL Drew" w:date="2016-09-07T14:57:00Z">
          <w:r w:rsidR="00234474" w:rsidDel="008A43BF">
            <w:rPr>
              <w:rFonts w:ascii="Arial" w:hAnsi="Arial" w:cs="Arial"/>
              <w:sz w:val="24"/>
              <w:szCs w:val="24"/>
            </w:rPr>
            <w:delText xml:space="preserve"> (</w:delText>
          </w:r>
        </w:del>
        <w:r w:rsidR="00234474">
          <w:rPr>
            <w:rFonts w:ascii="Arial" w:hAnsi="Arial" w:cs="Arial"/>
            <w:sz w:val="24"/>
            <w:szCs w:val="24"/>
          </w:rPr>
          <w:t>i.e</w:t>
        </w:r>
        <w:proofErr w:type="spellEnd"/>
        <w:r w:rsidR="00234474">
          <w:rPr>
            <w:rFonts w:ascii="Arial" w:hAnsi="Arial" w:cs="Arial"/>
            <w:sz w:val="24"/>
            <w:szCs w:val="24"/>
          </w:rPr>
          <w:t xml:space="preserve">. </w:t>
        </w:r>
      </w:ins>
      <w:ins w:id="718" w:author="Blake Morton" w:date="2016-08-03T22:08:00Z">
        <w:r w:rsidR="00234474">
          <w:rPr>
            <w:rFonts w:ascii="Arial" w:hAnsi="Arial" w:cs="Arial"/>
            <w:sz w:val="24"/>
            <w:szCs w:val="24"/>
          </w:rPr>
          <w:t>the degree to which items within components are “redundant” to the overall solution</w:t>
        </w:r>
        <w:del w:id="719" w:author="ALTSCHUL Drew" w:date="2016-09-07T14:57:00Z">
          <w:r w:rsidR="00234474" w:rsidDel="008A43BF">
            <w:rPr>
              <w:rFonts w:ascii="Arial" w:hAnsi="Arial" w:cs="Arial"/>
              <w:sz w:val="24"/>
              <w:szCs w:val="24"/>
            </w:rPr>
            <w:delText>;</w:delText>
          </w:r>
        </w:del>
      </w:ins>
      <w:ins w:id="720" w:author="ALTSCHUL Drew" w:date="2016-09-07T14:57:00Z">
        <w:r w:rsidR="008A43BF">
          <w:rPr>
            <w:rFonts w:ascii="Arial" w:hAnsi="Arial" w:cs="Arial"/>
            <w:sz w:val="24"/>
            <w:szCs w:val="24"/>
          </w:rPr>
          <w:t xml:space="preserve"> (MacDonald 1999)</w:t>
        </w:r>
      </w:ins>
      <w:ins w:id="721" w:author="Blake Morton" w:date="2016-08-03T22:08:00Z">
        <w:del w:id="722" w:author="ALTSCHUL Drew" w:date="2016-09-07T14:57:00Z">
          <w:r w:rsidR="00234474" w:rsidDel="008A43BF">
            <w:rPr>
              <w:rFonts w:ascii="Arial" w:hAnsi="Arial" w:cs="Arial"/>
              <w:sz w:val="24"/>
              <w:szCs w:val="24"/>
            </w:rPr>
            <w:delText xml:space="preserve"> refs)</w:delText>
          </w:r>
        </w:del>
      </w:ins>
      <w:r>
        <w:rPr>
          <w:rFonts w:ascii="Arial" w:hAnsi="Arial" w:cs="Arial"/>
          <w:sz w:val="24"/>
          <w:szCs w:val="24"/>
        </w:rPr>
        <w:t xml:space="preserve">, we applied </w:t>
      </w:r>
      <w:proofErr w:type="spellStart"/>
      <w:r>
        <w:rPr>
          <w:rFonts w:ascii="Arial" w:hAnsi="Arial" w:cs="Arial"/>
          <w:sz w:val="24"/>
          <w:szCs w:val="24"/>
        </w:rPr>
        <w:t>ω</w:t>
      </w:r>
      <w:r>
        <w:rPr>
          <w:rFonts w:ascii="Arial" w:hAnsi="Arial" w:cs="Arial"/>
          <w:sz w:val="24"/>
          <w:szCs w:val="24"/>
          <w:vertAlign w:val="subscript"/>
        </w:rPr>
        <w:t>h</w:t>
      </w:r>
      <w:proofErr w:type="spellEnd"/>
      <w:r>
        <w:rPr>
          <w:rFonts w:ascii="Arial" w:hAnsi="Arial" w:cs="Arial"/>
          <w:sz w:val="24"/>
          <w:szCs w:val="24"/>
        </w:rPr>
        <w:t xml:space="preserve"> to both </w:t>
      </w:r>
      <w:r w:rsidR="00370C46">
        <w:rPr>
          <w:rFonts w:ascii="Arial" w:hAnsi="Arial" w:cs="Arial"/>
          <w:sz w:val="24"/>
          <w:szCs w:val="24"/>
        </w:rPr>
        <w:t xml:space="preserve">the 2 and 3 component solutions </w:t>
      </w:r>
      <w:r>
        <w:rPr>
          <w:rFonts w:ascii="Arial" w:hAnsi="Arial" w:cs="Arial"/>
          <w:sz w:val="24"/>
          <w:szCs w:val="24"/>
        </w:rPr>
        <w:t xml:space="preserve">(Dunn et al. 2014). </w:t>
      </w:r>
      <w:r w:rsidR="00E44E24">
        <w:rPr>
          <w:rFonts w:ascii="Arial" w:hAnsi="Arial" w:cs="Arial"/>
          <w:sz w:val="24"/>
          <w:szCs w:val="24"/>
        </w:rPr>
        <w:t xml:space="preserve">For the </w:t>
      </w:r>
      <w:r>
        <w:rPr>
          <w:rFonts w:ascii="Arial" w:hAnsi="Arial" w:cs="Arial"/>
          <w:sz w:val="24"/>
          <w:szCs w:val="24"/>
        </w:rPr>
        <w:t>2 component solution</w:t>
      </w:r>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 0.08, which suggests that there were no large effects left unaccounted </w:t>
      </w:r>
      <w:r w:rsidR="00370C46">
        <w:rPr>
          <w:rFonts w:ascii="Arial" w:hAnsi="Arial" w:cs="Arial"/>
          <w:sz w:val="24"/>
          <w:szCs w:val="24"/>
        </w:rPr>
        <w:t xml:space="preserve">for by </w:t>
      </w:r>
      <w:r w:rsidR="00E44E24">
        <w:rPr>
          <w:rFonts w:ascii="Arial" w:hAnsi="Arial" w:cs="Arial"/>
          <w:sz w:val="24"/>
          <w:szCs w:val="24"/>
        </w:rPr>
        <w:t>missing latent variables</w:t>
      </w:r>
      <w:r w:rsidR="001B759C">
        <w:rPr>
          <w:rFonts w:ascii="Arial" w:hAnsi="Arial" w:cs="Arial"/>
          <w:sz w:val="24"/>
          <w:szCs w:val="24"/>
        </w:rPr>
        <w:t xml:space="preserve"> (e.g. a third component</w:t>
      </w:r>
      <w:del w:id="723" w:author="Blake Morton" w:date="2016-08-03T22:07:00Z">
        <w:r w:rsidR="001B759C" w:rsidDel="00234474">
          <w:rPr>
            <w:rFonts w:ascii="Arial" w:hAnsi="Arial" w:cs="Arial"/>
            <w:sz w:val="24"/>
            <w:szCs w:val="24"/>
          </w:rPr>
          <w:delText xml:space="preserve">, cf. Cords </w:delText>
        </w:r>
        <w:r w:rsidR="00FB7477" w:rsidDel="00234474">
          <w:rPr>
            <w:rFonts w:ascii="Arial" w:hAnsi="Arial" w:cs="Arial"/>
            <w:sz w:val="24"/>
            <w:szCs w:val="24"/>
          </w:rPr>
          <w:delText>and</w:delText>
        </w:r>
        <w:r w:rsidR="001B759C" w:rsidDel="00234474">
          <w:rPr>
            <w:rFonts w:ascii="Arial" w:hAnsi="Arial" w:cs="Arial"/>
            <w:sz w:val="24"/>
            <w:szCs w:val="24"/>
          </w:rPr>
          <w:delText xml:space="preserve"> Aureli 2000</w:delText>
        </w:r>
      </w:del>
      <w:r w:rsidR="001B759C">
        <w:rPr>
          <w:rFonts w:ascii="Arial" w:hAnsi="Arial" w:cs="Arial"/>
          <w:sz w:val="24"/>
          <w:szCs w:val="24"/>
        </w:rPr>
        <w:t>)</w:t>
      </w:r>
      <w:r w:rsidR="00E44E24">
        <w:rPr>
          <w:rFonts w:ascii="Arial" w:hAnsi="Arial" w:cs="Arial"/>
          <w:sz w:val="24"/>
          <w:szCs w:val="24"/>
        </w:rPr>
        <w:t xml:space="preserve">. On the other hand, </w:t>
      </w:r>
      <w:r w:rsidR="00370C46">
        <w:rPr>
          <w:rFonts w:ascii="Arial" w:hAnsi="Arial" w:cs="Arial"/>
          <w:sz w:val="24"/>
          <w:szCs w:val="24"/>
        </w:rPr>
        <w:t xml:space="preserve">for </w:t>
      </w:r>
      <w:r w:rsidR="00E44E24">
        <w:rPr>
          <w:rFonts w:ascii="Arial" w:hAnsi="Arial" w:cs="Arial"/>
          <w:sz w:val="24"/>
          <w:szCs w:val="24"/>
        </w:rPr>
        <w:t xml:space="preserve">the 3 component </w:t>
      </w:r>
      <w:r w:rsidR="00370C46">
        <w:rPr>
          <w:rFonts w:ascii="Arial" w:hAnsi="Arial" w:cs="Arial"/>
          <w:sz w:val="24"/>
          <w:szCs w:val="24"/>
        </w:rPr>
        <w:t xml:space="preserve">model,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 0.64. </w:t>
      </w:r>
      <w:proofErr w:type="gramStart"/>
      <w:r w:rsidR="00E44E24">
        <w:rPr>
          <w:rFonts w:ascii="Arial" w:hAnsi="Arial" w:cs="Arial"/>
          <w:sz w:val="24"/>
          <w:szCs w:val="24"/>
        </w:rPr>
        <w:t>A</w:t>
      </w:r>
      <w:r w:rsidR="00FB70B0">
        <w:rPr>
          <w:rFonts w:ascii="Arial" w:hAnsi="Arial" w:cs="Arial"/>
          <w:sz w:val="24"/>
          <w:szCs w:val="24"/>
        </w:rPr>
        <w:t>n</w:t>
      </w:r>
      <w:proofErr w:type="gramEnd"/>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of this magnitude suggests that a single-level 3 component structure alone does not adequately model the data</w:t>
      </w:r>
      <w:r w:rsidR="00370C46">
        <w:rPr>
          <w:rFonts w:ascii="Arial" w:hAnsi="Arial" w:cs="Arial"/>
          <w:sz w:val="24"/>
          <w:szCs w:val="24"/>
        </w:rPr>
        <w:t>, and points towards there being a</w:t>
      </w:r>
      <w:r w:rsidR="00E44E24">
        <w:rPr>
          <w:rFonts w:ascii="Arial" w:hAnsi="Arial" w:cs="Arial"/>
          <w:sz w:val="24"/>
          <w:szCs w:val="24"/>
        </w:rPr>
        <w:t>n additional</w:t>
      </w:r>
      <w:r w:rsidR="00FB70B0">
        <w:rPr>
          <w:rFonts w:ascii="Arial" w:hAnsi="Arial" w:cs="Arial"/>
          <w:sz w:val="24"/>
          <w:szCs w:val="24"/>
        </w:rPr>
        <w:t>, general</w:t>
      </w:r>
      <w:r w:rsidR="00E44E24">
        <w:rPr>
          <w:rFonts w:ascii="Arial" w:hAnsi="Arial" w:cs="Arial"/>
          <w:sz w:val="24"/>
          <w:szCs w:val="24"/>
        </w:rPr>
        <w:t xml:space="preserve"> latent variable</w:t>
      </w:r>
      <w:ins w:id="724" w:author="ALTSCHUL Drew" w:date="2016-09-07T17:09:00Z">
        <w:r w:rsidR="00AE0EA4">
          <w:rPr>
            <w:rFonts w:ascii="Arial" w:hAnsi="Arial" w:cs="Arial"/>
            <w:sz w:val="24"/>
            <w:szCs w:val="24"/>
          </w:rPr>
          <w:t xml:space="preserve">, </w:t>
        </w:r>
      </w:ins>
      <w:del w:id="725" w:author="ALTSCHUL Drew" w:date="2016-09-07T17:09:00Z">
        <w:r w:rsidR="00E44E24" w:rsidDel="00AE0EA4">
          <w:rPr>
            <w:rFonts w:ascii="Arial" w:hAnsi="Arial" w:cs="Arial"/>
            <w:sz w:val="24"/>
            <w:szCs w:val="24"/>
          </w:rPr>
          <w:delText xml:space="preserve"> (</w:delText>
        </w:r>
      </w:del>
      <w:r w:rsidR="00E44E24">
        <w:rPr>
          <w:rFonts w:ascii="Arial" w:hAnsi="Arial" w:cs="Arial"/>
          <w:sz w:val="24"/>
          <w:szCs w:val="24"/>
        </w:rPr>
        <w:t>e.g. a combination of two of the extracted constructs</w:t>
      </w:r>
      <w:del w:id="726" w:author="ALTSCHUL Drew" w:date="2016-09-07T17:09:00Z">
        <w:r w:rsidR="00E44E24" w:rsidDel="00AE0EA4">
          <w:rPr>
            <w:rFonts w:ascii="Arial" w:hAnsi="Arial" w:cs="Arial"/>
            <w:sz w:val="24"/>
            <w:szCs w:val="24"/>
          </w:rPr>
          <w:delText>)</w:delText>
        </w:r>
      </w:del>
      <w:r w:rsidR="00370C46">
        <w:rPr>
          <w:rFonts w:ascii="Arial" w:hAnsi="Arial" w:cs="Arial"/>
          <w:sz w:val="24"/>
          <w:szCs w:val="24"/>
        </w:rPr>
        <w:t>.</w:t>
      </w:r>
    </w:p>
    <w:p w14:paraId="028A2178" w14:textId="77777777" w:rsidR="00AC7EC3" w:rsidRDefault="00AC7EC3" w:rsidP="009A5004">
      <w:pPr>
        <w:autoSpaceDE w:val="0"/>
        <w:autoSpaceDN w:val="0"/>
        <w:adjustRightInd w:val="0"/>
        <w:spacing w:after="0" w:line="480" w:lineRule="auto"/>
        <w:rPr>
          <w:rFonts w:ascii="Arial" w:hAnsi="Arial" w:cs="Arial"/>
          <w:sz w:val="24"/>
          <w:szCs w:val="24"/>
        </w:rPr>
      </w:pPr>
    </w:p>
    <w:p w14:paraId="5254131B" w14:textId="4596FF1C" w:rsidR="009A5004" w:rsidRDefault="009A5004" w:rsidP="00F9164E">
      <w:pPr>
        <w:autoSpaceDE w:val="0"/>
        <w:autoSpaceDN w:val="0"/>
        <w:adjustRightInd w:val="0"/>
        <w:spacing w:after="0" w:line="480" w:lineRule="auto"/>
        <w:outlineLvl w:val="0"/>
        <w:rPr>
          <w:ins w:id="727" w:author="Blake Morton" w:date="2016-08-03T20:52:00Z"/>
          <w:rFonts w:ascii="Arial" w:hAnsi="Arial" w:cs="Arial"/>
          <w:b/>
          <w:sz w:val="24"/>
          <w:szCs w:val="24"/>
        </w:rPr>
      </w:pPr>
      <w:r w:rsidRPr="009A5004">
        <w:rPr>
          <w:rFonts w:ascii="Arial" w:hAnsi="Arial" w:cs="Arial"/>
          <w:b/>
          <w:sz w:val="24"/>
          <w:szCs w:val="24"/>
        </w:rPr>
        <w:lastRenderedPageBreak/>
        <w:t>Discussion</w:t>
      </w:r>
    </w:p>
    <w:p w14:paraId="731C5F02" w14:textId="141F292A" w:rsidR="00C869B8" w:rsidRPr="00C869B8" w:rsidRDefault="00C869B8" w:rsidP="00F9164E">
      <w:pPr>
        <w:autoSpaceDE w:val="0"/>
        <w:autoSpaceDN w:val="0"/>
        <w:adjustRightInd w:val="0"/>
        <w:spacing w:after="0" w:line="480" w:lineRule="auto"/>
        <w:outlineLvl w:val="0"/>
        <w:rPr>
          <w:rFonts w:ascii="Arial" w:hAnsi="Arial" w:cs="Arial"/>
          <w:i/>
          <w:sz w:val="24"/>
          <w:szCs w:val="24"/>
          <w:rPrChange w:id="728" w:author="Blake Morton" w:date="2016-08-03T20:52:00Z">
            <w:rPr>
              <w:rFonts w:ascii="Arial" w:hAnsi="Arial" w:cs="Arial"/>
              <w:b/>
              <w:sz w:val="24"/>
              <w:szCs w:val="24"/>
            </w:rPr>
          </w:rPrChange>
        </w:rPr>
      </w:pPr>
      <w:ins w:id="729" w:author="Blake Morton" w:date="2016-08-03T20:52:00Z">
        <w:r>
          <w:rPr>
            <w:rFonts w:ascii="Arial" w:hAnsi="Arial" w:cs="Arial"/>
            <w:i/>
            <w:sz w:val="24"/>
            <w:szCs w:val="24"/>
          </w:rPr>
          <w:t>PCA solutions derived from each extraction method</w:t>
        </w:r>
      </w:ins>
    </w:p>
    <w:p w14:paraId="36F68C96" w14:textId="16B90AF7" w:rsidR="00711231" w:rsidRDefault="009A5004" w:rsidP="00711231">
      <w:pPr>
        <w:autoSpaceDE w:val="0"/>
        <w:autoSpaceDN w:val="0"/>
        <w:adjustRightInd w:val="0"/>
        <w:spacing w:after="0" w:line="480" w:lineRule="auto"/>
        <w:ind w:firstLine="720"/>
        <w:rPr>
          <w:ins w:id="730" w:author="Blake Morton" w:date="2016-08-03T23:13:00Z"/>
          <w:rFonts w:ascii="Arial" w:hAnsi="Arial" w:cs="Arial"/>
          <w:color w:val="222222"/>
          <w:sz w:val="24"/>
          <w:szCs w:val="24"/>
          <w:shd w:val="clear" w:color="auto" w:fill="FFFFFF"/>
          <w:lang w:eastAsia="en-US"/>
        </w:rPr>
      </w:pPr>
      <w:del w:id="731" w:author="Blake Morton" w:date="2016-08-03T22:35:00Z">
        <w:r w:rsidDel="00453652">
          <w:rPr>
            <w:rFonts w:ascii="Arial" w:hAnsi="Arial" w:cs="Arial"/>
            <w:sz w:val="24"/>
            <w:szCs w:val="24"/>
          </w:rPr>
          <w:delText xml:space="preserve">The PCA solution derived using Kaiser’s criterion </w:delText>
        </w:r>
      </w:del>
      <w:del w:id="732" w:author="Blake Morton" w:date="2016-08-03T20:10:00Z">
        <w:r w:rsidR="00AC7EC3" w:rsidRPr="0078671B" w:rsidDel="00622140">
          <w:rPr>
            <w:rFonts w:ascii="Arial" w:hAnsi="Arial" w:cs="Arial"/>
            <w:sz w:val="24"/>
            <w:szCs w:val="24"/>
          </w:rPr>
          <w:delText>resemble</w:delText>
        </w:r>
        <w:r w:rsidR="0016208C" w:rsidDel="00622140">
          <w:rPr>
            <w:rFonts w:ascii="Arial" w:hAnsi="Arial" w:cs="Arial"/>
            <w:sz w:val="24"/>
            <w:szCs w:val="24"/>
          </w:rPr>
          <w:delText>d</w:delText>
        </w:r>
        <w:r w:rsidR="00AC7EC3" w:rsidRPr="0078671B" w:rsidDel="00622140">
          <w:rPr>
            <w:rFonts w:ascii="Arial" w:hAnsi="Arial" w:cs="Arial"/>
            <w:sz w:val="24"/>
            <w:szCs w:val="24"/>
          </w:rPr>
          <w:delText xml:space="preserve"> </w:delText>
        </w:r>
        <w:r w:rsidR="0016208C" w:rsidDel="00622140">
          <w:rPr>
            <w:rFonts w:ascii="Arial" w:hAnsi="Arial" w:cs="Arial"/>
            <w:sz w:val="24"/>
            <w:szCs w:val="24"/>
          </w:rPr>
          <w:delText>the</w:delText>
        </w:r>
      </w:del>
      <w:del w:id="733" w:author="Blake Morton" w:date="2016-08-03T22:35:00Z">
        <w:r w:rsidR="00AC7EC3" w:rsidRPr="0078671B" w:rsidDel="00453652">
          <w:rPr>
            <w:rFonts w:ascii="Arial" w:hAnsi="Arial" w:cs="Arial"/>
            <w:sz w:val="24"/>
            <w:szCs w:val="24"/>
          </w:rPr>
          <w:delText xml:space="preserve"> </w:delText>
        </w:r>
      </w:del>
      <w:del w:id="734" w:author="Blake Morton" w:date="2016-08-03T20:11:00Z">
        <w:r w:rsidR="00AC7EC3" w:rsidRPr="0078671B" w:rsidDel="00622140">
          <w:rPr>
            <w:rFonts w:ascii="Arial" w:hAnsi="Arial" w:cs="Arial"/>
            <w:sz w:val="24"/>
            <w:szCs w:val="24"/>
          </w:rPr>
          <w:delText>3-component</w:delText>
        </w:r>
      </w:del>
      <w:del w:id="735" w:author="Blake Morton" w:date="2016-08-03T22:35:00Z">
        <w:r w:rsidR="00AC7EC3" w:rsidRPr="0078671B" w:rsidDel="00453652">
          <w:rPr>
            <w:rFonts w:ascii="Arial" w:hAnsi="Arial" w:cs="Arial"/>
            <w:sz w:val="24"/>
            <w:szCs w:val="24"/>
          </w:rPr>
          <w:delText xml:space="preserve"> </w:delText>
        </w:r>
      </w:del>
      <w:del w:id="736" w:author="Blake Morton" w:date="2016-08-03T20:11:00Z">
        <w:r w:rsidR="00AC7EC3" w:rsidRPr="0078671B" w:rsidDel="00622140">
          <w:rPr>
            <w:rFonts w:ascii="Arial" w:hAnsi="Arial" w:cs="Arial"/>
            <w:sz w:val="24"/>
            <w:szCs w:val="24"/>
          </w:rPr>
          <w:delText>model propo</w:delText>
        </w:r>
        <w:r w:rsidR="00AC7EC3" w:rsidDel="00622140">
          <w:rPr>
            <w:rFonts w:ascii="Arial" w:hAnsi="Arial" w:cs="Arial"/>
            <w:sz w:val="24"/>
            <w:szCs w:val="24"/>
          </w:rPr>
          <w:delText>sed by Cords and Aure</w:delText>
        </w:r>
        <w:r w:rsidR="002B7F46" w:rsidDel="00622140">
          <w:rPr>
            <w:rFonts w:ascii="Arial" w:hAnsi="Arial" w:cs="Arial"/>
            <w:sz w:val="24"/>
            <w:szCs w:val="24"/>
          </w:rPr>
          <w:delText xml:space="preserve">li (2000). </w:delText>
        </w:r>
      </w:del>
      <w:del w:id="737" w:author="Blake Morton" w:date="2016-08-03T22:35:00Z">
        <w:r w:rsidR="002B7F46" w:rsidDel="00453652">
          <w:rPr>
            <w:rFonts w:ascii="Arial" w:hAnsi="Arial" w:cs="Arial"/>
            <w:sz w:val="24"/>
            <w:szCs w:val="24"/>
          </w:rPr>
          <w:delText xml:space="preserve">Component 1 </w:delText>
        </w:r>
      </w:del>
      <w:del w:id="738" w:author="Blake Morton" w:date="2016-08-03T20:11:00Z">
        <w:r w:rsidR="002B7F46" w:rsidDel="00622140">
          <w:rPr>
            <w:rFonts w:ascii="Arial" w:hAnsi="Arial" w:cs="Arial"/>
            <w:sz w:val="24"/>
            <w:szCs w:val="24"/>
          </w:rPr>
          <w:delText>resembled</w:delText>
        </w:r>
        <w:r w:rsidR="00AC7EC3" w:rsidDel="00622140">
          <w:rPr>
            <w:rFonts w:ascii="Arial" w:hAnsi="Arial" w:cs="Arial"/>
            <w:sz w:val="24"/>
            <w:szCs w:val="24"/>
          </w:rPr>
          <w:delText xml:space="preserve"> relationship </w:delText>
        </w:r>
        <w:r w:rsidR="000D4825" w:rsidDel="00622140">
          <w:rPr>
            <w:rFonts w:ascii="Arial" w:hAnsi="Arial" w:cs="Arial"/>
            <w:sz w:val="24"/>
            <w:szCs w:val="24"/>
          </w:rPr>
          <w:delText>‘</w:delText>
        </w:r>
        <w:r w:rsidR="00AC7EC3" w:rsidRPr="0078671B" w:rsidDel="00622140">
          <w:rPr>
            <w:rFonts w:ascii="Arial" w:hAnsi="Arial" w:cs="Arial"/>
            <w:sz w:val="24"/>
            <w:szCs w:val="24"/>
          </w:rPr>
          <w:delText>value</w:delText>
        </w:r>
        <w:r w:rsidR="000D4825" w:rsidDel="00622140">
          <w:rPr>
            <w:rFonts w:ascii="Arial" w:hAnsi="Arial" w:cs="Arial"/>
            <w:sz w:val="24"/>
            <w:szCs w:val="24"/>
          </w:rPr>
          <w:delText>’</w:delText>
        </w:r>
        <w:r w:rsidR="00AC7EC3" w:rsidRPr="0078671B" w:rsidDel="00622140">
          <w:rPr>
            <w:rFonts w:ascii="Arial" w:hAnsi="Arial" w:cs="Arial"/>
            <w:sz w:val="24"/>
            <w:szCs w:val="24"/>
          </w:rPr>
          <w:delText xml:space="preserve"> (e.g.</w:delText>
        </w:r>
      </w:del>
      <w:del w:id="739" w:author="Blake Morton" w:date="2016-08-03T22:35:00Z">
        <w:r w:rsidR="00AC7EC3" w:rsidRPr="0078671B" w:rsidDel="00453652">
          <w:rPr>
            <w:rFonts w:ascii="Arial" w:hAnsi="Arial" w:cs="Arial"/>
            <w:sz w:val="24"/>
            <w:szCs w:val="24"/>
          </w:rPr>
          <w:delText xml:space="preserve"> grooming and food sharing</w:delText>
        </w:r>
      </w:del>
      <w:del w:id="740" w:author="Blake Morton" w:date="2016-08-03T20:11:00Z">
        <w:r w:rsidR="00AC7EC3" w:rsidRPr="0078671B" w:rsidDel="00622140">
          <w:rPr>
            <w:rFonts w:ascii="Arial" w:hAnsi="Arial" w:cs="Arial"/>
            <w:sz w:val="24"/>
            <w:szCs w:val="24"/>
          </w:rPr>
          <w:delText>)</w:delText>
        </w:r>
      </w:del>
      <w:del w:id="741" w:author="Blake Morton" w:date="2016-08-03T22:35:00Z">
        <w:r w:rsidR="00AC7EC3" w:rsidRPr="0078671B" w:rsidDel="00453652">
          <w:rPr>
            <w:rFonts w:ascii="Arial" w:hAnsi="Arial" w:cs="Arial"/>
            <w:sz w:val="24"/>
            <w:szCs w:val="24"/>
          </w:rPr>
          <w:delText xml:space="preserve">, </w:delText>
        </w:r>
        <w:r w:rsidR="002B7F46" w:rsidDel="00453652">
          <w:rPr>
            <w:rFonts w:ascii="Arial" w:hAnsi="Arial" w:cs="Arial"/>
            <w:sz w:val="24"/>
            <w:szCs w:val="24"/>
          </w:rPr>
          <w:delText xml:space="preserve">component 2 </w:delText>
        </w:r>
      </w:del>
      <w:del w:id="742" w:author="Blake Morton" w:date="2016-08-03T20:11:00Z">
        <w:r w:rsidR="002B7F46" w:rsidDel="00622140">
          <w:rPr>
            <w:rFonts w:ascii="Arial" w:hAnsi="Arial" w:cs="Arial"/>
            <w:sz w:val="24"/>
            <w:szCs w:val="24"/>
          </w:rPr>
          <w:delText>resembled</w:delText>
        </w:r>
        <w:r w:rsidR="00AC7EC3" w:rsidDel="00622140">
          <w:rPr>
            <w:rFonts w:ascii="Arial" w:hAnsi="Arial" w:cs="Arial"/>
            <w:sz w:val="24"/>
            <w:szCs w:val="24"/>
          </w:rPr>
          <w:delText xml:space="preserve"> relationship </w:delText>
        </w:r>
        <w:r w:rsidR="000D4825" w:rsidDel="00622140">
          <w:rPr>
            <w:rFonts w:ascii="Arial" w:hAnsi="Arial" w:cs="Arial"/>
            <w:sz w:val="24"/>
            <w:szCs w:val="24"/>
          </w:rPr>
          <w:delText>‘</w:delText>
        </w:r>
        <w:r w:rsidR="00AC7EC3" w:rsidRPr="0078671B" w:rsidDel="00622140">
          <w:rPr>
            <w:rFonts w:ascii="Arial" w:hAnsi="Arial" w:cs="Arial"/>
            <w:sz w:val="24"/>
            <w:szCs w:val="24"/>
          </w:rPr>
          <w:delText>compatibility</w:delText>
        </w:r>
        <w:r w:rsidR="000D4825" w:rsidDel="00622140">
          <w:rPr>
            <w:rFonts w:ascii="Arial" w:hAnsi="Arial" w:cs="Arial"/>
            <w:sz w:val="24"/>
            <w:szCs w:val="24"/>
          </w:rPr>
          <w:delText>’</w:delText>
        </w:r>
        <w:r w:rsidR="00AC7EC3" w:rsidRPr="0078671B" w:rsidDel="00622140">
          <w:rPr>
            <w:rFonts w:ascii="Arial" w:hAnsi="Arial" w:cs="Arial"/>
            <w:sz w:val="24"/>
            <w:szCs w:val="24"/>
          </w:rPr>
          <w:delText xml:space="preserve"> (e.g. tolerance at feeding sites)</w:delText>
        </w:r>
      </w:del>
      <w:del w:id="743" w:author="Blake Morton" w:date="2016-08-03T22:35:00Z">
        <w:r w:rsidR="00AC7EC3" w:rsidRPr="0078671B" w:rsidDel="00453652">
          <w:rPr>
            <w:rFonts w:ascii="Arial" w:hAnsi="Arial" w:cs="Arial"/>
            <w:sz w:val="24"/>
            <w:szCs w:val="24"/>
          </w:rPr>
          <w:delText xml:space="preserve">, and </w:delText>
        </w:r>
        <w:r w:rsidR="002B7F46" w:rsidDel="00453652">
          <w:rPr>
            <w:rFonts w:ascii="Arial" w:hAnsi="Arial" w:cs="Arial"/>
            <w:sz w:val="24"/>
            <w:szCs w:val="24"/>
          </w:rPr>
          <w:delText xml:space="preserve">component 3 </w:delText>
        </w:r>
      </w:del>
      <w:del w:id="744" w:author="Blake Morton" w:date="2016-08-03T20:12:00Z">
        <w:r w:rsidR="002B7F46" w:rsidDel="00622140">
          <w:rPr>
            <w:rFonts w:ascii="Arial" w:hAnsi="Arial" w:cs="Arial"/>
            <w:sz w:val="24"/>
            <w:szCs w:val="24"/>
          </w:rPr>
          <w:delText>resembled</w:delText>
        </w:r>
        <w:r w:rsidR="00AC7EC3" w:rsidDel="00622140">
          <w:rPr>
            <w:rFonts w:ascii="Arial" w:hAnsi="Arial" w:cs="Arial"/>
            <w:sz w:val="24"/>
            <w:szCs w:val="24"/>
          </w:rPr>
          <w:delText xml:space="preserve"> relationship </w:delText>
        </w:r>
        <w:r w:rsidR="000D4825" w:rsidDel="00622140">
          <w:rPr>
            <w:rFonts w:ascii="Arial" w:hAnsi="Arial" w:cs="Arial"/>
            <w:sz w:val="24"/>
            <w:szCs w:val="24"/>
          </w:rPr>
          <w:delText>‘</w:delText>
        </w:r>
        <w:r w:rsidR="00AC7EC3" w:rsidRPr="0078671B" w:rsidDel="00622140">
          <w:rPr>
            <w:rFonts w:ascii="Arial" w:hAnsi="Arial" w:cs="Arial"/>
            <w:sz w:val="24"/>
            <w:szCs w:val="24"/>
          </w:rPr>
          <w:delText>security</w:delText>
        </w:r>
        <w:r w:rsidR="000D4825" w:rsidDel="00622140">
          <w:rPr>
            <w:rFonts w:ascii="Arial" w:hAnsi="Arial" w:cs="Arial"/>
            <w:sz w:val="24"/>
            <w:szCs w:val="24"/>
          </w:rPr>
          <w:delText>’</w:delText>
        </w:r>
        <w:r w:rsidR="00AC7EC3" w:rsidRPr="0078671B" w:rsidDel="00622140">
          <w:rPr>
            <w:rFonts w:ascii="Arial" w:hAnsi="Arial" w:cs="Arial"/>
            <w:sz w:val="24"/>
            <w:szCs w:val="24"/>
          </w:rPr>
          <w:delText xml:space="preserve"> (e.g. rates of aggression)</w:delText>
        </w:r>
      </w:del>
      <w:del w:id="745" w:author="Blake Morton" w:date="2016-08-03T22:35:00Z">
        <w:r w:rsidR="00AC7EC3" w:rsidRPr="0078671B" w:rsidDel="00453652">
          <w:rPr>
            <w:rFonts w:ascii="Arial" w:hAnsi="Arial" w:cs="Arial"/>
            <w:sz w:val="24"/>
            <w:szCs w:val="24"/>
          </w:rPr>
          <w:delText>.</w:delText>
        </w:r>
        <w:r w:rsidDel="00453652">
          <w:rPr>
            <w:rFonts w:ascii="Arial" w:hAnsi="Arial" w:cs="Arial"/>
            <w:sz w:val="24"/>
            <w:szCs w:val="24"/>
          </w:rPr>
          <w:delText xml:space="preserve"> </w:delText>
        </w:r>
      </w:del>
      <w:del w:id="746" w:author="Blake Morton" w:date="2016-08-03T22:10:00Z">
        <w:r w:rsidDel="00BC22CE">
          <w:rPr>
            <w:rFonts w:ascii="Arial" w:hAnsi="Arial" w:cs="Arial"/>
            <w:sz w:val="24"/>
            <w:szCs w:val="24"/>
          </w:rPr>
          <w:delText xml:space="preserve">By contrast, </w:delText>
        </w:r>
      </w:del>
      <w:del w:id="747" w:author="Blake Morton" w:date="2016-08-03T22:34:00Z">
        <w:r w:rsidDel="00453652">
          <w:rPr>
            <w:rFonts w:ascii="Arial" w:hAnsi="Arial" w:cs="Arial"/>
            <w:sz w:val="24"/>
            <w:szCs w:val="24"/>
          </w:rPr>
          <w:delText xml:space="preserve">the PCA solution derived using </w:delText>
        </w:r>
        <w:r w:rsidR="00480D6C" w:rsidDel="00453652">
          <w:rPr>
            <w:rFonts w:ascii="Arial" w:hAnsi="Arial" w:cs="Arial"/>
            <w:sz w:val="24"/>
            <w:szCs w:val="24"/>
          </w:rPr>
          <w:delText xml:space="preserve">the other extraction tests </w:delText>
        </w:r>
        <w:r w:rsidR="000D50C4" w:rsidDel="00453652">
          <w:rPr>
            <w:rFonts w:ascii="Arial" w:hAnsi="Arial" w:cs="Arial"/>
            <w:sz w:val="24"/>
            <w:szCs w:val="24"/>
          </w:rPr>
          <w:delText>recommended two components, i.e.</w:delText>
        </w:r>
        <w:r w:rsidDel="00453652">
          <w:rPr>
            <w:rFonts w:ascii="Arial" w:hAnsi="Arial" w:cs="Arial"/>
            <w:sz w:val="24"/>
            <w:szCs w:val="24"/>
          </w:rPr>
          <w:delText xml:space="preserve"> basic</w:delText>
        </w:r>
        <w:r w:rsidRPr="0078671B" w:rsidDel="00453652">
          <w:rPr>
            <w:rFonts w:ascii="Arial" w:hAnsi="Arial" w:cs="Arial"/>
            <w:sz w:val="24"/>
            <w:szCs w:val="24"/>
          </w:rPr>
          <w:delText xml:space="preserve"> affiliative and agonistic </w:delText>
        </w:r>
        <w:r w:rsidDel="00453652">
          <w:rPr>
            <w:rFonts w:ascii="Arial" w:hAnsi="Arial" w:cs="Arial"/>
            <w:sz w:val="24"/>
            <w:szCs w:val="24"/>
          </w:rPr>
          <w:delText>components</w:delText>
        </w:r>
        <w:r w:rsidRPr="0078671B" w:rsidDel="00453652">
          <w:rPr>
            <w:rFonts w:ascii="Arial" w:hAnsi="Arial" w:cs="Arial"/>
            <w:sz w:val="24"/>
            <w:szCs w:val="24"/>
          </w:rPr>
          <w:delText xml:space="preserve">, </w:delText>
        </w:r>
        <w:r w:rsidDel="00453652">
          <w:rPr>
            <w:rFonts w:ascii="Arial" w:hAnsi="Arial" w:cs="Arial"/>
            <w:sz w:val="24"/>
            <w:szCs w:val="24"/>
          </w:rPr>
          <w:delText>which</w:delText>
        </w:r>
        <w:r w:rsidR="0041623F" w:rsidDel="00453652">
          <w:rPr>
            <w:rFonts w:ascii="Arial" w:hAnsi="Arial" w:cs="Arial"/>
            <w:sz w:val="24"/>
            <w:szCs w:val="24"/>
          </w:rPr>
          <w:delText>, as previously discussed,</w:delText>
        </w:r>
        <w:r w:rsidDel="00453652">
          <w:rPr>
            <w:rFonts w:ascii="Arial" w:hAnsi="Arial" w:cs="Arial"/>
            <w:sz w:val="24"/>
            <w:szCs w:val="24"/>
          </w:rPr>
          <w:delText xml:space="preserve"> reflects </w:delText>
        </w:r>
        <w:r w:rsidR="000D50C4" w:rsidDel="00453652">
          <w:rPr>
            <w:rFonts w:ascii="Arial" w:hAnsi="Arial" w:cs="Arial"/>
            <w:sz w:val="24"/>
            <w:szCs w:val="24"/>
          </w:rPr>
          <w:delText>a</w:delText>
        </w:r>
        <w:r w:rsidDel="00453652">
          <w:rPr>
            <w:rFonts w:ascii="Arial" w:hAnsi="Arial" w:cs="Arial"/>
            <w:sz w:val="24"/>
            <w:szCs w:val="24"/>
          </w:rPr>
          <w:delText xml:space="preserve"> more traditional approach to describing social relationship structure (e.g. Hinde 1976).</w:delText>
        </w:r>
      </w:del>
      <w:ins w:id="748" w:author="Blake Morton" w:date="2016-08-03T22:17:00Z">
        <w:r w:rsidR="00171EC2">
          <w:rPr>
            <w:rFonts w:ascii="Arial" w:hAnsi="Arial" w:cs="Arial"/>
            <w:sz w:val="24"/>
            <w:szCs w:val="24"/>
          </w:rPr>
          <w:t xml:space="preserve">Our findings </w:t>
        </w:r>
      </w:ins>
      <w:ins w:id="749" w:author="Blake Morton" w:date="2016-08-03T22:18:00Z">
        <w:r w:rsidR="00171EC2">
          <w:rPr>
            <w:rFonts w:ascii="Arial" w:hAnsi="Arial" w:cs="Arial"/>
            <w:sz w:val="24"/>
            <w:szCs w:val="24"/>
          </w:rPr>
          <w:t>are comparable to</w:t>
        </w:r>
      </w:ins>
      <w:ins w:id="750" w:author="Blake Morton" w:date="2016-08-03T22:17:00Z">
        <w:r w:rsidR="00171EC2">
          <w:rPr>
            <w:rFonts w:ascii="Arial" w:hAnsi="Arial" w:cs="Arial"/>
            <w:sz w:val="24"/>
            <w:szCs w:val="24"/>
          </w:rPr>
          <w:t xml:space="preserve"> previous studies in various ways depending on which extraction method was used. First, based on the 3-component </w:t>
        </w:r>
      </w:ins>
      <w:ins w:id="751" w:author="Blake Morton" w:date="2016-08-03T22:18:00Z">
        <w:r w:rsidR="00171EC2">
          <w:rPr>
            <w:rFonts w:ascii="Arial" w:hAnsi="Arial" w:cs="Arial"/>
            <w:sz w:val="24"/>
            <w:szCs w:val="24"/>
          </w:rPr>
          <w:t>solution</w:t>
        </w:r>
      </w:ins>
      <w:ins w:id="752" w:author="Blake Morton" w:date="2016-08-03T22:17:00Z">
        <w:r w:rsidR="00171EC2">
          <w:rPr>
            <w:rFonts w:ascii="Arial" w:hAnsi="Arial" w:cs="Arial"/>
            <w:sz w:val="24"/>
            <w:szCs w:val="24"/>
          </w:rPr>
          <w:t xml:space="preserve"> </w:t>
        </w:r>
      </w:ins>
      <w:ins w:id="753" w:author="Blake Morton" w:date="2016-08-03T22:18:00Z">
        <w:r w:rsidR="00171EC2">
          <w:rPr>
            <w:rFonts w:ascii="Arial" w:hAnsi="Arial" w:cs="Arial"/>
            <w:sz w:val="24"/>
            <w:szCs w:val="24"/>
          </w:rPr>
          <w:t xml:space="preserve">derived </w:t>
        </w:r>
      </w:ins>
      <w:ins w:id="754" w:author="Blake Morton" w:date="2016-08-03T23:17:00Z">
        <w:r w:rsidR="00585558">
          <w:rPr>
            <w:rFonts w:ascii="Arial" w:hAnsi="Arial" w:cs="Arial"/>
            <w:sz w:val="24"/>
            <w:szCs w:val="24"/>
          </w:rPr>
          <w:t>using</w:t>
        </w:r>
      </w:ins>
      <w:ins w:id="755" w:author="Blake Morton" w:date="2016-08-03T22:18:00Z">
        <w:r w:rsidR="00171EC2">
          <w:rPr>
            <w:rFonts w:ascii="Arial" w:hAnsi="Arial" w:cs="Arial"/>
            <w:sz w:val="24"/>
            <w:szCs w:val="24"/>
          </w:rPr>
          <w:t xml:space="preserve"> Kaiser’s criterion, one might conclude that capuchins possess three components to their social relationships</w:t>
        </w:r>
      </w:ins>
      <w:ins w:id="756" w:author="Blake Morton" w:date="2016-08-03T22:22:00Z">
        <w:r w:rsidR="00257F53">
          <w:rPr>
            <w:rFonts w:ascii="Arial" w:hAnsi="Arial" w:cs="Arial"/>
            <w:sz w:val="24"/>
            <w:szCs w:val="24"/>
          </w:rPr>
          <w:t xml:space="preserve"> </w:t>
        </w:r>
      </w:ins>
      <w:ins w:id="757" w:author="Blake Morton" w:date="2016-08-03T23:17:00Z">
        <w:r w:rsidR="00585558">
          <w:rPr>
            <w:rFonts w:ascii="Arial" w:hAnsi="Arial" w:cs="Arial"/>
            <w:sz w:val="24"/>
            <w:szCs w:val="24"/>
          </w:rPr>
          <w:t xml:space="preserve">as </w:t>
        </w:r>
      </w:ins>
      <w:ins w:id="758" w:author="Blake Morton" w:date="2016-08-03T22:18:00Z">
        <w:r w:rsidR="00171EC2">
          <w:rPr>
            <w:rFonts w:ascii="Arial" w:hAnsi="Arial" w:cs="Arial"/>
            <w:sz w:val="24"/>
            <w:szCs w:val="24"/>
          </w:rPr>
          <w:t xml:space="preserve">found in </w:t>
        </w:r>
      </w:ins>
      <w:ins w:id="759" w:author="Blake Morton" w:date="2016-08-03T22:19:00Z">
        <w:r w:rsidR="00171EC2">
          <w:rPr>
            <w:rFonts w:ascii="Arial" w:hAnsi="Arial" w:cs="Arial"/>
            <w:sz w:val="24"/>
            <w:szCs w:val="24"/>
          </w:rPr>
          <w:t>corvids</w:t>
        </w:r>
      </w:ins>
      <w:ins w:id="760" w:author="Blake Morton" w:date="2016-08-03T22:20:00Z">
        <w:r w:rsidR="00171EC2">
          <w:rPr>
            <w:rFonts w:ascii="Arial" w:hAnsi="Arial" w:cs="Arial"/>
            <w:sz w:val="24"/>
            <w:szCs w:val="24"/>
          </w:rPr>
          <w:t xml:space="preserve"> (refs)</w:t>
        </w:r>
      </w:ins>
      <w:ins w:id="761" w:author="Blake Morton" w:date="2016-08-03T22:19:00Z">
        <w:r w:rsidR="00171EC2">
          <w:rPr>
            <w:rFonts w:ascii="Arial" w:hAnsi="Arial" w:cs="Arial"/>
            <w:sz w:val="24"/>
            <w:szCs w:val="24"/>
          </w:rPr>
          <w:t>, chimpanzees</w:t>
        </w:r>
      </w:ins>
      <w:ins w:id="762" w:author="Blake Morton" w:date="2016-08-03T22:20:00Z">
        <w:r w:rsidR="00171EC2">
          <w:rPr>
            <w:rFonts w:ascii="Arial" w:hAnsi="Arial" w:cs="Arial"/>
            <w:sz w:val="24"/>
            <w:szCs w:val="24"/>
          </w:rPr>
          <w:t xml:space="preserve"> (refs)</w:t>
        </w:r>
      </w:ins>
      <w:ins w:id="763" w:author="Blake Morton" w:date="2016-08-03T22:19:00Z">
        <w:r w:rsidR="00171EC2">
          <w:rPr>
            <w:rFonts w:ascii="Arial" w:hAnsi="Arial" w:cs="Arial"/>
            <w:sz w:val="24"/>
            <w:szCs w:val="24"/>
          </w:rPr>
          <w:t xml:space="preserve">, and various </w:t>
        </w:r>
      </w:ins>
      <w:ins w:id="764" w:author="Blake Morton" w:date="2016-08-03T22:18:00Z">
        <w:r w:rsidR="00171EC2">
          <w:rPr>
            <w:rFonts w:ascii="Arial" w:hAnsi="Arial" w:cs="Arial"/>
            <w:sz w:val="24"/>
            <w:szCs w:val="24"/>
          </w:rPr>
          <w:t>macaque</w:t>
        </w:r>
      </w:ins>
      <w:ins w:id="765" w:author="Blake Morton" w:date="2016-08-03T22:19:00Z">
        <w:r w:rsidR="00171EC2">
          <w:rPr>
            <w:rFonts w:ascii="Arial" w:hAnsi="Arial" w:cs="Arial"/>
            <w:sz w:val="24"/>
            <w:szCs w:val="24"/>
          </w:rPr>
          <w:t xml:space="preserve"> </w:t>
        </w:r>
      </w:ins>
      <w:ins w:id="766" w:author="Blake Morton" w:date="2016-08-03T22:18:00Z">
        <w:r w:rsidR="00171EC2">
          <w:rPr>
            <w:rFonts w:ascii="Arial" w:hAnsi="Arial" w:cs="Arial"/>
            <w:sz w:val="24"/>
            <w:szCs w:val="24"/>
          </w:rPr>
          <w:t>s</w:t>
        </w:r>
      </w:ins>
      <w:ins w:id="767" w:author="Blake Morton" w:date="2016-08-03T22:19:00Z">
        <w:r w:rsidR="00171EC2">
          <w:rPr>
            <w:rFonts w:ascii="Arial" w:hAnsi="Arial" w:cs="Arial"/>
            <w:sz w:val="24"/>
            <w:szCs w:val="24"/>
          </w:rPr>
          <w:t>pecies</w:t>
        </w:r>
      </w:ins>
      <w:ins w:id="768" w:author="Blake Morton" w:date="2016-08-03T22:18:00Z">
        <w:r w:rsidR="00171EC2">
          <w:rPr>
            <w:rFonts w:ascii="Arial" w:hAnsi="Arial" w:cs="Arial"/>
            <w:sz w:val="24"/>
            <w:szCs w:val="24"/>
          </w:rPr>
          <w:t xml:space="preserve"> (refs).</w:t>
        </w:r>
      </w:ins>
      <w:ins w:id="769" w:author="Blake Morton" w:date="2016-08-03T22:20:00Z">
        <w:r w:rsidR="00257F53">
          <w:rPr>
            <w:rFonts w:ascii="Arial" w:hAnsi="Arial" w:cs="Arial"/>
            <w:sz w:val="24"/>
            <w:szCs w:val="24"/>
          </w:rPr>
          <w:t xml:space="preserve"> </w:t>
        </w:r>
      </w:ins>
      <w:ins w:id="770" w:author="Blake Morton" w:date="2016-08-03T23:18:00Z">
        <w:r w:rsidR="00585558">
          <w:rPr>
            <w:rFonts w:ascii="Arial" w:hAnsi="Arial" w:cs="Arial"/>
            <w:sz w:val="24"/>
            <w:szCs w:val="24"/>
          </w:rPr>
          <w:t>U</w:t>
        </w:r>
      </w:ins>
      <w:ins w:id="771" w:author="Blake Morton" w:date="2016-08-03T22:22:00Z">
        <w:r w:rsidR="00257F53">
          <w:rPr>
            <w:rFonts w:ascii="Arial" w:hAnsi="Arial" w:cs="Arial"/>
            <w:color w:val="222222"/>
            <w:sz w:val="24"/>
            <w:szCs w:val="24"/>
            <w:shd w:val="clear" w:color="auto" w:fill="FFFFFF"/>
            <w:lang w:eastAsia="en-US"/>
          </w:rPr>
          <w:t>pon examining</w:t>
        </w:r>
        <w:r w:rsidR="00257F53" w:rsidRPr="003F49A0">
          <w:rPr>
            <w:rFonts w:ascii="Arial" w:hAnsi="Arial" w:cs="Arial"/>
            <w:color w:val="222222"/>
            <w:sz w:val="24"/>
            <w:szCs w:val="24"/>
            <w:shd w:val="clear" w:color="auto" w:fill="FFFFFF"/>
            <w:lang w:eastAsia="en-US"/>
          </w:rPr>
          <w:t xml:space="preserve"> the indiv</w:t>
        </w:r>
        <w:r w:rsidR="00257F53">
          <w:rPr>
            <w:rFonts w:ascii="Arial" w:hAnsi="Arial" w:cs="Arial"/>
            <w:color w:val="222222"/>
            <w:sz w:val="24"/>
            <w:szCs w:val="24"/>
            <w:shd w:val="clear" w:color="auto" w:fill="FFFFFF"/>
            <w:lang w:eastAsia="en-US"/>
          </w:rPr>
          <w:t xml:space="preserve">idual loadings of the </w:t>
        </w:r>
      </w:ins>
      <w:ins w:id="772" w:author="Blake Morton" w:date="2016-08-03T22:23:00Z">
        <w:r w:rsidR="00257F53">
          <w:rPr>
            <w:rFonts w:ascii="Arial" w:hAnsi="Arial" w:cs="Arial"/>
            <w:color w:val="222222"/>
            <w:sz w:val="24"/>
            <w:szCs w:val="24"/>
            <w:shd w:val="clear" w:color="auto" w:fill="FFFFFF"/>
            <w:lang w:eastAsia="en-US"/>
          </w:rPr>
          <w:t xml:space="preserve">3-component solution to other 3-component solutions in previous studies, </w:t>
        </w:r>
      </w:ins>
      <w:ins w:id="773" w:author="Blake Morton" w:date="2016-08-03T22:26:00Z">
        <w:r w:rsidR="00257F53">
          <w:rPr>
            <w:rFonts w:ascii="Arial" w:hAnsi="Arial" w:cs="Arial"/>
            <w:color w:val="222222"/>
            <w:sz w:val="24"/>
            <w:szCs w:val="24"/>
            <w:shd w:val="clear" w:color="auto" w:fill="FFFFFF"/>
            <w:lang w:eastAsia="en-US"/>
          </w:rPr>
          <w:t xml:space="preserve">one might </w:t>
        </w:r>
      </w:ins>
      <w:ins w:id="774" w:author="Blake Morton" w:date="2016-08-03T23:18:00Z">
        <w:r w:rsidR="00585558">
          <w:rPr>
            <w:rFonts w:ascii="Arial" w:hAnsi="Arial" w:cs="Arial"/>
            <w:color w:val="222222"/>
            <w:sz w:val="24"/>
            <w:szCs w:val="24"/>
            <w:shd w:val="clear" w:color="auto" w:fill="FFFFFF"/>
            <w:lang w:eastAsia="en-US"/>
          </w:rPr>
          <w:t xml:space="preserve">also </w:t>
        </w:r>
      </w:ins>
      <w:ins w:id="775" w:author="Blake Morton" w:date="2016-08-03T22:26:00Z">
        <w:r w:rsidR="00257F53">
          <w:rPr>
            <w:rFonts w:ascii="Arial" w:hAnsi="Arial" w:cs="Arial"/>
            <w:color w:val="222222"/>
            <w:sz w:val="24"/>
            <w:szCs w:val="24"/>
            <w:shd w:val="clear" w:color="auto" w:fill="FFFFFF"/>
            <w:lang w:eastAsia="en-US"/>
          </w:rPr>
          <w:t xml:space="preserve">conclude that </w:t>
        </w:r>
      </w:ins>
      <w:ins w:id="776" w:author="Blake Morton" w:date="2016-08-03T22:22:00Z">
        <w:r w:rsidR="00257F53" w:rsidRPr="003F49A0">
          <w:rPr>
            <w:rFonts w:ascii="Arial" w:hAnsi="Arial" w:cs="Arial"/>
            <w:color w:val="222222"/>
            <w:sz w:val="24"/>
            <w:szCs w:val="24"/>
            <w:shd w:val="clear" w:color="auto" w:fill="FFFFFF"/>
            <w:lang w:eastAsia="en-US"/>
          </w:rPr>
          <w:t xml:space="preserve">there </w:t>
        </w:r>
        <w:r w:rsidR="00257F53">
          <w:rPr>
            <w:rFonts w:ascii="Arial" w:hAnsi="Arial" w:cs="Arial"/>
            <w:color w:val="222222"/>
            <w:sz w:val="24"/>
            <w:szCs w:val="24"/>
            <w:shd w:val="clear" w:color="auto" w:fill="FFFFFF"/>
            <w:lang w:eastAsia="en-US"/>
          </w:rPr>
          <w:t>are</w:t>
        </w:r>
        <w:r w:rsidR="00257F53" w:rsidRPr="003F49A0">
          <w:rPr>
            <w:rFonts w:ascii="Arial" w:hAnsi="Arial" w:cs="Arial"/>
            <w:color w:val="222222"/>
            <w:sz w:val="24"/>
            <w:szCs w:val="24"/>
            <w:shd w:val="clear" w:color="auto" w:fill="FFFFFF"/>
            <w:lang w:eastAsia="en-US"/>
          </w:rPr>
          <w:t xml:space="preserve"> striking </w:t>
        </w:r>
      </w:ins>
      <w:ins w:id="777" w:author="Blake Morton" w:date="2016-08-03T23:10:00Z">
        <w:r w:rsidR="002C5C52">
          <w:rPr>
            <w:rFonts w:ascii="Arial" w:hAnsi="Arial" w:cs="Arial"/>
            <w:color w:val="222222"/>
            <w:sz w:val="24"/>
            <w:szCs w:val="24"/>
            <w:shd w:val="clear" w:color="auto" w:fill="FFFFFF"/>
            <w:lang w:eastAsia="en-US"/>
          </w:rPr>
          <w:t xml:space="preserve">similarities and </w:t>
        </w:r>
      </w:ins>
      <w:ins w:id="778" w:author="Blake Morton" w:date="2016-08-03T22:22:00Z">
        <w:r w:rsidR="00257F53" w:rsidRPr="003F49A0">
          <w:rPr>
            <w:rFonts w:ascii="Arial" w:hAnsi="Arial" w:cs="Arial"/>
            <w:color w:val="222222"/>
            <w:sz w:val="24"/>
            <w:szCs w:val="24"/>
            <w:shd w:val="clear" w:color="auto" w:fill="FFFFFF"/>
            <w:lang w:eastAsia="en-US"/>
          </w:rPr>
          <w:t xml:space="preserve">differences in terms of </w:t>
        </w:r>
        <w:r w:rsidR="00257F53">
          <w:rPr>
            <w:rFonts w:ascii="Arial" w:hAnsi="Arial" w:cs="Arial"/>
            <w:color w:val="222222"/>
            <w:sz w:val="24"/>
            <w:szCs w:val="24"/>
            <w:shd w:val="clear" w:color="auto" w:fill="FFFFFF"/>
            <w:lang w:eastAsia="en-US"/>
          </w:rPr>
          <w:t>how certain</w:t>
        </w:r>
        <w:r w:rsidR="00257F53" w:rsidRPr="003F49A0">
          <w:rPr>
            <w:rFonts w:ascii="Arial" w:hAnsi="Arial" w:cs="Arial"/>
            <w:color w:val="222222"/>
            <w:sz w:val="24"/>
            <w:szCs w:val="24"/>
            <w:shd w:val="clear" w:color="auto" w:fill="FFFFFF"/>
            <w:lang w:eastAsia="en-US"/>
          </w:rPr>
          <w:t xml:space="preserve"> </w:t>
        </w:r>
        <w:r w:rsidR="00257F53">
          <w:rPr>
            <w:rFonts w:ascii="Arial" w:hAnsi="Arial" w:cs="Arial"/>
            <w:color w:val="222222"/>
            <w:sz w:val="24"/>
            <w:szCs w:val="24"/>
            <w:shd w:val="clear" w:color="auto" w:fill="FFFFFF"/>
            <w:lang w:eastAsia="en-US"/>
          </w:rPr>
          <w:t>items</w:t>
        </w:r>
        <w:r w:rsidR="00257F53" w:rsidRPr="003F49A0">
          <w:rPr>
            <w:rFonts w:ascii="Arial" w:hAnsi="Arial" w:cs="Arial"/>
            <w:color w:val="222222"/>
            <w:sz w:val="24"/>
            <w:szCs w:val="24"/>
            <w:shd w:val="clear" w:color="auto" w:fill="FFFFFF"/>
            <w:lang w:eastAsia="en-US"/>
          </w:rPr>
          <w:t xml:space="preserve"> load onto </w:t>
        </w:r>
        <w:r w:rsidR="00257F53">
          <w:rPr>
            <w:rFonts w:ascii="Arial" w:hAnsi="Arial" w:cs="Arial"/>
            <w:color w:val="222222"/>
            <w:sz w:val="24"/>
            <w:szCs w:val="24"/>
            <w:shd w:val="clear" w:color="auto" w:fill="FFFFFF"/>
            <w:lang w:eastAsia="en-US"/>
          </w:rPr>
          <w:t>component</w:t>
        </w:r>
      </w:ins>
      <w:ins w:id="779" w:author="Blake Morton" w:date="2016-08-03T22:26:00Z">
        <w:r w:rsidR="00257F53">
          <w:rPr>
            <w:rFonts w:ascii="Arial" w:hAnsi="Arial" w:cs="Arial"/>
            <w:color w:val="222222"/>
            <w:sz w:val="24"/>
            <w:szCs w:val="24"/>
            <w:shd w:val="clear" w:color="auto" w:fill="FFFFFF"/>
            <w:lang w:eastAsia="en-US"/>
          </w:rPr>
          <w:t>s across species</w:t>
        </w:r>
      </w:ins>
      <w:ins w:id="780" w:author="Blake Morton" w:date="2016-08-03T22:27:00Z">
        <w:r w:rsidR="00257F53">
          <w:rPr>
            <w:rFonts w:ascii="Arial" w:hAnsi="Arial" w:cs="Arial"/>
            <w:color w:val="222222"/>
            <w:sz w:val="24"/>
            <w:szCs w:val="24"/>
            <w:shd w:val="clear" w:color="auto" w:fill="FFFFFF"/>
            <w:lang w:eastAsia="en-US"/>
          </w:rPr>
          <w:t xml:space="preserve"> (refs). </w:t>
        </w:r>
      </w:ins>
      <w:ins w:id="781" w:author="Blake Morton" w:date="2016-08-03T23:18:00Z">
        <w:r w:rsidR="00585558">
          <w:rPr>
            <w:rFonts w:ascii="Arial" w:hAnsi="Arial" w:cs="Arial"/>
            <w:color w:val="222222"/>
            <w:sz w:val="24"/>
            <w:szCs w:val="24"/>
            <w:shd w:val="clear" w:color="auto" w:fill="FFFFFF"/>
            <w:lang w:eastAsia="en-US"/>
          </w:rPr>
          <w:t>For instance, XXXXX. O</w:t>
        </w:r>
      </w:ins>
      <w:ins w:id="782" w:author="Blake Morton" w:date="2016-08-03T22:27:00Z">
        <w:r w:rsidR="00257F53">
          <w:rPr>
            <w:rFonts w:ascii="Arial" w:hAnsi="Arial" w:cs="Arial"/>
            <w:color w:val="222222"/>
            <w:sz w:val="24"/>
            <w:szCs w:val="24"/>
            <w:shd w:val="clear" w:color="auto" w:fill="FFFFFF"/>
            <w:lang w:eastAsia="en-US"/>
          </w:rPr>
          <w:t xml:space="preserve">ur analysis of structure </w:t>
        </w:r>
      </w:ins>
      <w:ins w:id="783" w:author="Blake Morton" w:date="2016-08-03T23:19:00Z">
        <w:r w:rsidR="00585558">
          <w:rPr>
            <w:rFonts w:ascii="Arial" w:hAnsi="Arial" w:cs="Arial"/>
            <w:color w:val="222222"/>
            <w:sz w:val="24"/>
            <w:szCs w:val="24"/>
            <w:shd w:val="clear" w:color="auto" w:fill="FFFFFF"/>
            <w:lang w:eastAsia="en-US"/>
          </w:rPr>
          <w:t>using</w:t>
        </w:r>
      </w:ins>
      <w:ins w:id="784" w:author="Blake Morton" w:date="2016-08-03T22:27:00Z">
        <w:r w:rsidR="00257F53">
          <w:rPr>
            <w:rFonts w:ascii="Arial" w:hAnsi="Arial" w:cs="Arial"/>
            <w:color w:val="222222"/>
            <w:sz w:val="24"/>
            <w:szCs w:val="24"/>
            <w:shd w:val="clear" w:color="auto" w:fill="FFFFFF"/>
            <w:lang w:eastAsia="en-US"/>
          </w:rPr>
          <w:t xml:space="preserve"> more robust and automated tests</w:t>
        </w:r>
      </w:ins>
      <w:ins w:id="785" w:author="Blake Morton" w:date="2016-08-03T23:19:00Z">
        <w:r w:rsidR="00585558">
          <w:rPr>
            <w:rFonts w:ascii="Arial" w:hAnsi="Arial" w:cs="Arial"/>
            <w:color w:val="222222"/>
            <w:sz w:val="24"/>
            <w:szCs w:val="24"/>
            <w:shd w:val="clear" w:color="auto" w:fill="FFFFFF"/>
            <w:lang w:eastAsia="en-US"/>
          </w:rPr>
          <w:t>, however,</w:t>
        </w:r>
      </w:ins>
      <w:ins w:id="786" w:author="Blake Morton" w:date="2016-08-03T22:27:00Z">
        <w:r w:rsidR="00257F53">
          <w:rPr>
            <w:rFonts w:ascii="Arial" w:hAnsi="Arial" w:cs="Arial"/>
            <w:color w:val="222222"/>
            <w:sz w:val="24"/>
            <w:szCs w:val="24"/>
            <w:shd w:val="clear" w:color="auto" w:fill="FFFFFF"/>
            <w:lang w:eastAsia="en-US"/>
          </w:rPr>
          <w:t xml:space="preserve"> </w:t>
        </w:r>
      </w:ins>
      <w:ins w:id="787" w:author="Blake Morton" w:date="2016-08-03T23:19:00Z">
        <w:r w:rsidR="00585558">
          <w:rPr>
            <w:rFonts w:ascii="Arial" w:hAnsi="Arial" w:cs="Arial"/>
            <w:color w:val="222222"/>
            <w:sz w:val="24"/>
            <w:szCs w:val="24"/>
            <w:shd w:val="clear" w:color="auto" w:fill="FFFFFF"/>
            <w:lang w:eastAsia="en-US"/>
          </w:rPr>
          <w:t>recommended</w:t>
        </w:r>
      </w:ins>
      <w:ins w:id="788" w:author="Blake Morton" w:date="2016-08-03T22:27:00Z">
        <w:r w:rsidR="00257F53">
          <w:rPr>
            <w:rFonts w:ascii="Arial" w:hAnsi="Arial" w:cs="Arial"/>
            <w:color w:val="222222"/>
            <w:sz w:val="24"/>
            <w:szCs w:val="24"/>
            <w:shd w:val="clear" w:color="auto" w:fill="FFFFFF"/>
            <w:lang w:eastAsia="en-US"/>
          </w:rPr>
          <w:t xml:space="preserve"> a more conservative 2-component structure. </w:t>
        </w:r>
      </w:ins>
      <w:ins w:id="789" w:author="Blake Morton" w:date="2016-08-03T23:10:00Z">
        <w:r w:rsidR="002C5C52">
          <w:rPr>
            <w:rFonts w:ascii="Arial" w:hAnsi="Arial" w:cs="Arial"/>
            <w:color w:val="222222"/>
            <w:sz w:val="24"/>
            <w:szCs w:val="24"/>
            <w:shd w:val="clear" w:color="auto" w:fill="FFFFFF"/>
            <w:lang w:eastAsia="en-US"/>
          </w:rPr>
          <w:t>Thus</w:t>
        </w:r>
      </w:ins>
      <w:ins w:id="790" w:author="Blake Morton" w:date="2016-08-03T22:29:00Z">
        <w:r w:rsidR="00257F53">
          <w:rPr>
            <w:rFonts w:ascii="Arial" w:hAnsi="Arial" w:cs="Arial"/>
            <w:color w:val="222222"/>
            <w:sz w:val="24"/>
            <w:szCs w:val="24"/>
            <w:shd w:val="clear" w:color="auto" w:fill="FFFFFF"/>
            <w:lang w:eastAsia="en-US"/>
          </w:rPr>
          <w:t xml:space="preserve">, </w:t>
        </w:r>
      </w:ins>
      <w:ins w:id="791" w:author="Blake Morton" w:date="2016-08-03T22:32:00Z">
        <w:r w:rsidR="00257F53">
          <w:rPr>
            <w:rFonts w:ascii="Arial" w:hAnsi="Arial" w:cs="Arial"/>
            <w:color w:val="222222"/>
            <w:sz w:val="24"/>
            <w:szCs w:val="24"/>
            <w:shd w:val="clear" w:color="auto" w:fill="FFFFFF"/>
            <w:lang w:eastAsia="en-US"/>
          </w:rPr>
          <w:t xml:space="preserve">while </w:t>
        </w:r>
      </w:ins>
      <w:ins w:id="792" w:author="Blake Morton" w:date="2016-08-03T22:22:00Z">
        <w:r w:rsidR="00257F53" w:rsidRPr="00ED2A0F">
          <w:rPr>
            <w:rFonts w:ascii="Arial" w:hAnsi="Arial" w:cs="Arial"/>
            <w:color w:val="222222"/>
            <w:sz w:val="24"/>
            <w:szCs w:val="24"/>
            <w:shd w:val="clear" w:color="auto" w:fill="FFFFFF"/>
            <w:lang w:eastAsia="en-US"/>
          </w:rPr>
          <w:t xml:space="preserve">structural </w:t>
        </w:r>
      </w:ins>
      <w:ins w:id="793" w:author="Blake Morton" w:date="2016-08-03T22:32:00Z">
        <w:r w:rsidR="00453652">
          <w:rPr>
            <w:rFonts w:ascii="Arial" w:hAnsi="Arial" w:cs="Arial"/>
            <w:color w:val="222222"/>
            <w:sz w:val="24"/>
            <w:szCs w:val="24"/>
            <w:shd w:val="clear" w:color="auto" w:fill="FFFFFF"/>
            <w:lang w:eastAsia="en-US"/>
          </w:rPr>
          <w:t>comparisons between</w:t>
        </w:r>
      </w:ins>
      <w:ins w:id="794" w:author="Blake Morton" w:date="2016-08-03T22:30:00Z">
        <w:r w:rsidR="00257F53">
          <w:rPr>
            <w:rFonts w:ascii="Arial" w:hAnsi="Arial" w:cs="Arial"/>
            <w:color w:val="222222"/>
            <w:sz w:val="24"/>
            <w:szCs w:val="24"/>
            <w:shd w:val="clear" w:color="auto" w:fill="FFFFFF"/>
            <w:lang w:eastAsia="en-US"/>
          </w:rPr>
          <w:t xml:space="preserve"> our 3-component </w:t>
        </w:r>
      </w:ins>
      <w:ins w:id="795" w:author="Blake Morton" w:date="2016-08-03T22:32:00Z">
        <w:r w:rsidR="00453652">
          <w:rPr>
            <w:rFonts w:ascii="Arial" w:hAnsi="Arial" w:cs="Arial"/>
            <w:color w:val="222222"/>
            <w:sz w:val="24"/>
            <w:szCs w:val="24"/>
            <w:shd w:val="clear" w:color="auto" w:fill="FFFFFF"/>
            <w:lang w:eastAsia="en-US"/>
          </w:rPr>
          <w:t>solution</w:t>
        </w:r>
      </w:ins>
      <w:ins w:id="796" w:author="Blake Morton" w:date="2016-08-03T22:30:00Z">
        <w:r w:rsidR="00257F53">
          <w:rPr>
            <w:rFonts w:ascii="Arial" w:hAnsi="Arial" w:cs="Arial"/>
            <w:color w:val="222222"/>
            <w:sz w:val="24"/>
            <w:szCs w:val="24"/>
            <w:shd w:val="clear" w:color="auto" w:fill="FFFFFF"/>
            <w:lang w:eastAsia="en-US"/>
          </w:rPr>
          <w:t xml:space="preserve"> and those reported in other</w:t>
        </w:r>
      </w:ins>
      <w:ins w:id="797" w:author="Blake Morton" w:date="2016-08-03T22:22:00Z">
        <w:r w:rsidR="00257F53" w:rsidRPr="00ED2A0F">
          <w:rPr>
            <w:rFonts w:ascii="Arial" w:hAnsi="Arial" w:cs="Arial"/>
            <w:color w:val="222222"/>
            <w:sz w:val="24"/>
            <w:szCs w:val="24"/>
            <w:shd w:val="clear" w:color="auto" w:fill="FFFFFF"/>
            <w:lang w:eastAsia="en-US"/>
          </w:rPr>
          <w:t xml:space="preserve"> studies </w:t>
        </w:r>
      </w:ins>
      <w:ins w:id="798" w:author="Blake Morton" w:date="2016-08-03T23:11:00Z">
        <w:r w:rsidR="002C5C52" w:rsidRPr="002C5C52">
          <w:rPr>
            <w:rFonts w:ascii="Arial" w:hAnsi="Arial" w:cs="Arial"/>
            <w:i/>
            <w:color w:val="222222"/>
            <w:sz w:val="24"/>
            <w:szCs w:val="24"/>
            <w:shd w:val="clear" w:color="auto" w:fill="FFFFFF"/>
            <w:lang w:eastAsia="en-US"/>
            <w:rPrChange w:id="799" w:author="Blake Morton" w:date="2016-08-03T23:11:00Z">
              <w:rPr>
                <w:rFonts w:ascii="Arial" w:hAnsi="Arial" w:cs="Arial"/>
                <w:color w:val="222222"/>
                <w:sz w:val="24"/>
                <w:szCs w:val="24"/>
                <w:shd w:val="clear" w:color="auto" w:fill="FFFFFF"/>
                <w:lang w:eastAsia="en-US"/>
              </w:rPr>
            </w:rPrChange>
          </w:rPr>
          <w:t>may</w:t>
        </w:r>
      </w:ins>
      <w:ins w:id="800" w:author="Blake Morton" w:date="2016-08-03T22:22:00Z">
        <w:r w:rsidR="00257F53" w:rsidRPr="00ED2A0F">
          <w:rPr>
            <w:rFonts w:ascii="Arial" w:hAnsi="Arial" w:cs="Arial"/>
            <w:color w:val="222222"/>
            <w:sz w:val="24"/>
            <w:szCs w:val="24"/>
            <w:shd w:val="clear" w:color="auto" w:fill="FFFFFF"/>
            <w:lang w:eastAsia="en-US"/>
          </w:rPr>
          <w:t xml:space="preserve"> be </w:t>
        </w:r>
      </w:ins>
      <w:ins w:id="801" w:author="Blake Morton" w:date="2016-08-03T23:11:00Z">
        <w:r w:rsidR="002C5C52">
          <w:rPr>
            <w:rFonts w:ascii="Arial" w:hAnsi="Arial" w:cs="Arial"/>
            <w:color w:val="222222"/>
            <w:sz w:val="24"/>
            <w:szCs w:val="24"/>
            <w:shd w:val="clear" w:color="auto" w:fill="FFFFFF"/>
            <w:lang w:eastAsia="en-US"/>
          </w:rPr>
          <w:t>socially</w:t>
        </w:r>
      </w:ins>
      <w:ins w:id="802" w:author="Blake Morton" w:date="2016-08-03T22:22:00Z">
        <w:r w:rsidR="00257F53" w:rsidRPr="00ED2A0F">
          <w:rPr>
            <w:rFonts w:ascii="Arial" w:hAnsi="Arial" w:cs="Arial"/>
            <w:color w:val="222222"/>
            <w:sz w:val="24"/>
            <w:szCs w:val="24"/>
            <w:shd w:val="clear" w:color="auto" w:fill="FFFFFF"/>
            <w:lang w:eastAsia="en-US"/>
          </w:rPr>
          <w:t xml:space="preserve"> meaningful, </w:t>
        </w:r>
      </w:ins>
      <w:ins w:id="803" w:author="Blake Morton" w:date="2016-08-03T22:31:00Z">
        <w:r w:rsidR="00257F53">
          <w:rPr>
            <w:rFonts w:ascii="Arial" w:hAnsi="Arial" w:cs="Arial"/>
            <w:color w:val="222222"/>
            <w:sz w:val="24"/>
            <w:szCs w:val="24"/>
            <w:shd w:val="clear" w:color="auto" w:fill="FFFFFF"/>
            <w:lang w:eastAsia="en-US"/>
          </w:rPr>
          <w:t xml:space="preserve">they are more likely </w:t>
        </w:r>
      </w:ins>
      <w:ins w:id="804" w:author="Blake Morton" w:date="2016-08-03T22:32:00Z">
        <w:r w:rsidR="00453652">
          <w:rPr>
            <w:rFonts w:ascii="Arial" w:hAnsi="Arial" w:cs="Arial"/>
            <w:color w:val="222222"/>
            <w:sz w:val="24"/>
            <w:szCs w:val="24"/>
            <w:shd w:val="clear" w:color="auto" w:fill="FFFFFF"/>
            <w:lang w:eastAsia="en-US"/>
          </w:rPr>
          <w:t xml:space="preserve">to reflect </w:t>
        </w:r>
      </w:ins>
      <w:ins w:id="805" w:author="Blake Morton" w:date="2016-08-03T22:31:00Z">
        <w:r w:rsidR="00257F53">
          <w:rPr>
            <w:rFonts w:ascii="Arial" w:hAnsi="Arial" w:cs="Arial"/>
            <w:color w:val="222222"/>
            <w:sz w:val="24"/>
            <w:szCs w:val="24"/>
            <w:shd w:val="clear" w:color="auto" w:fill="FFFFFF"/>
            <w:lang w:eastAsia="en-US"/>
          </w:rPr>
          <w:t>the</w:t>
        </w:r>
      </w:ins>
      <w:ins w:id="806" w:author="Blake Morton" w:date="2016-08-03T22:22:00Z">
        <w:r w:rsidR="00257F53" w:rsidRPr="00ED2A0F">
          <w:rPr>
            <w:rFonts w:ascii="Arial" w:hAnsi="Arial" w:cs="Arial"/>
            <w:color w:val="222222"/>
            <w:sz w:val="24"/>
            <w:szCs w:val="24"/>
            <w:shd w:val="clear" w:color="auto" w:fill="FFFFFF"/>
            <w:lang w:eastAsia="en-US"/>
          </w:rPr>
          <w:t xml:space="preserve"> structural instability </w:t>
        </w:r>
      </w:ins>
      <w:ins w:id="807" w:author="Blake Morton" w:date="2016-08-03T22:32:00Z">
        <w:r w:rsidR="00453652">
          <w:rPr>
            <w:rFonts w:ascii="Arial" w:hAnsi="Arial" w:cs="Arial"/>
            <w:color w:val="222222"/>
            <w:sz w:val="24"/>
            <w:szCs w:val="24"/>
            <w:shd w:val="clear" w:color="auto" w:fill="FFFFFF"/>
            <w:lang w:eastAsia="en-US"/>
          </w:rPr>
          <w:t xml:space="preserve">of this solution </w:t>
        </w:r>
      </w:ins>
      <w:ins w:id="808" w:author="Blake Morton" w:date="2016-08-03T22:22:00Z">
        <w:r w:rsidR="00257F53">
          <w:rPr>
            <w:rFonts w:ascii="Arial" w:hAnsi="Arial" w:cs="Arial"/>
            <w:color w:val="222222"/>
            <w:sz w:val="24"/>
            <w:szCs w:val="24"/>
            <w:shd w:val="clear" w:color="auto" w:fill="FFFFFF"/>
            <w:lang w:eastAsia="en-US"/>
          </w:rPr>
          <w:t xml:space="preserve">brought </w:t>
        </w:r>
      </w:ins>
      <w:ins w:id="809" w:author="Blake Morton" w:date="2016-08-03T23:09:00Z">
        <w:r w:rsidR="002C5C52">
          <w:rPr>
            <w:rFonts w:ascii="Arial" w:hAnsi="Arial" w:cs="Arial"/>
            <w:color w:val="222222"/>
            <w:sz w:val="24"/>
            <w:szCs w:val="24"/>
            <w:shd w:val="clear" w:color="auto" w:fill="FFFFFF"/>
            <w:lang w:eastAsia="en-US"/>
          </w:rPr>
          <w:t>on</w:t>
        </w:r>
      </w:ins>
      <w:ins w:id="810" w:author="Blake Morton" w:date="2016-08-03T22:22:00Z">
        <w:r w:rsidR="00257F53">
          <w:rPr>
            <w:rFonts w:ascii="Arial" w:hAnsi="Arial" w:cs="Arial"/>
            <w:color w:val="222222"/>
            <w:sz w:val="24"/>
            <w:szCs w:val="24"/>
            <w:shd w:val="clear" w:color="auto" w:fill="FFFFFF"/>
            <w:lang w:eastAsia="en-US"/>
          </w:rPr>
          <w:t xml:space="preserve"> by over-extraction</w:t>
        </w:r>
      </w:ins>
      <w:ins w:id="811" w:author="Blake Morton" w:date="2016-08-03T23:09:00Z">
        <w:r w:rsidR="002C5C52">
          <w:rPr>
            <w:rFonts w:ascii="Arial" w:hAnsi="Arial" w:cs="Arial"/>
            <w:color w:val="222222"/>
            <w:sz w:val="24"/>
            <w:szCs w:val="24"/>
            <w:shd w:val="clear" w:color="auto" w:fill="FFFFFF"/>
            <w:lang w:eastAsia="en-US"/>
          </w:rPr>
          <w:t xml:space="preserve"> and spreading items “too thin”</w:t>
        </w:r>
      </w:ins>
      <w:ins w:id="812" w:author="Blake Morton" w:date="2016-08-03T23:20:00Z">
        <w:r w:rsidR="00585558">
          <w:rPr>
            <w:rFonts w:ascii="Arial" w:hAnsi="Arial" w:cs="Arial"/>
            <w:color w:val="222222"/>
            <w:sz w:val="24"/>
            <w:szCs w:val="24"/>
            <w:shd w:val="clear" w:color="auto" w:fill="FFFFFF"/>
            <w:lang w:eastAsia="en-US"/>
          </w:rPr>
          <w:t xml:space="preserve"> across components</w:t>
        </w:r>
      </w:ins>
      <w:ins w:id="813" w:author="Blake Morton" w:date="2016-08-03T22:31:00Z">
        <w:r w:rsidR="00257F53">
          <w:rPr>
            <w:rFonts w:ascii="Arial" w:hAnsi="Arial" w:cs="Arial"/>
            <w:color w:val="222222"/>
            <w:sz w:val="24"/>
            <w:szCs w:val="24"/>
            <w:shd w:val="clear" w:color="auto" w:fill="FFFFFF"/>
            <w:lang w:eastAsia="en-US"/>
          </w:rPr>
          <w:t>.</w:t>
        </w:r>
      </w:ins>
      <w:ins w:id="814" w:author="Blake Morton" w:date="2016-08-03T22:33:00Z">
        <w:r w:rsidR="00453652">
          <w:rPr>
            <w:rFonts w:ascii="Arial" w:hAnsi="Arial" w:cs="Arial"/>
            <w:color w:val="222222"/>
            <w:sz w:val="24"/>
            <w:szCs w:val="24"/>
            <w:shd w:val="clear" w:color="auto" w:fill="FFFFFF"/>
            <w:lang w:eastAsia="en-US"/>
          </w:rPr>
          <w:t xml:space="preserve"> </w:t>
        </w:r>
      </w:ins>
      <w:ins w:id="815" w:author="Blake Morton" w:date="2016-08-03T23:12:00Z">
        <w:r w:rsidR="002C5C52">
          <w:rPr>
            <w:rFonts w:ascii="Arial" w:hAnsi="Arial" w:cs="Arial"/>
            <w:color w:val="222222"/>
            <w:sz w:val="24"/>
            <w:szCs w:val="24"/>
            <w:shd w:val="clear" w:color="auto" w:fill="FFFFFF"/>
            <w:lang w:eastAsia="en-US"/>
          </w:rPr>
          <w:t>This would explain, for instance, why the first and second components contained overlapping items with mod</w:t>
        </w:r>
        <w:r w:rsidR="00711231">
          <w:rPr>
            <w:rFonts w:ascii="Arial" w:hAnsi="Arial" w:cs="Arial"/>
            <w:color w:val="222222"/>
            <w:sz w:val="24"/>
            <w:szCs w:val="24"/>
            <w:shd w:val="clear" w:color="auto" w:fill="FFFFFF"/>
            <w:lang w:eastAsia="en-US"/>
          </w:rPr>
          <w:t>erately high loadings (Table 2)</w:t>
        </w:r>
        <w:r w:rsidR="00585558">
          <w:rPr>
            <w:rFonts w:ascii="Arial" w:hAnsi="Arial" w:cs="Arial"/>
            <w:color w:val="222222"/>
            <w:sz w:val="24"/>
            <w:szCs w:val="24"/>
            <w:shd w:val="clear" w:color="auto" w:fill="FFFFFF"/>
            <w:lang w:eastAsia="en-US"/>
          </w:rPr>
          <w:t xml:space="preserve">; </w:t>
        </w:r>
      </w:ins>
      <w:ins w:id="816" w:author="Blake Morton" w:date="2016-08-03T23:13:00Z">
        <w:r w:rsidR="00711231">
          <w:rPr>
            <w:rFonts w:ascii="Arial" w:hAnsi="Arial" w:cs="Arial"/>
            <w:sz w:val="24"/>
            <w:szCs w:val="24"/>
          </w:rPr>
          <w:t xml:space="preserve">the internal consistencies of </w:t>
        </w:r>
      </w:ins>
      <w:ins w:id="817" w:author="Blake Morton" w:date="2016-08-03T23:20:00Z">
        <w:r w:rsidR="00585558">
          <w:rPr>
            <w:rFonts w:ascii="Arial" w:hAnsi="Arial" w:cs="Arial"/>
            <w:sz w:val="24"/>
            <w:szCs w:val="24"/>
          </w:rPr>
          <w:t>both</w:t>
        </w:r>
      </w:ins>
      <w:ins w:id="818" w:author="Blake Morton" w:date="2016-08-03T23:13:00Z">
        <w:r w:rsidR="00711231">
          <w:rPr>
            <w:rFonts w:ascii="Arial" w:hAnsi="Arial" w:cs="Arial"/>
            <w:sz w:val="24"/>
            <w:szCs w:val="24"/>
          </w:rPr>
          <w:t xml:space="preserve"> components </w:t>
        </w:r>
      </w:ins>
      <w:ins w:id="819" w:author="Blake Morton" w:date="2016-08-03T23:14:00Z">
        <w:r w:rsidR="00711231">
          <w:rPr>
            <w:rFonts w:ascii="Arial" w:hAnsi="Arial" w:cs="Arial"/>
            <w:sz w:val="24"/>
            <w:szCs w:val="24"/>
          </w:rPr>
          <w:t xml:space="preserve">suggested that a more </w:t>
        </w:r>
      </w:ins>
      <w:ins w:id="820" w:author="Blake Morton" w:date="2016-08-03T23:13:00Z">
        <w:r w:rsidR="00711231">
          <w:rPr>
            <w:rFonts w:ascii="Arial" w:hAnsi="Arial" w:cs="Arial"/>
            <w:sz w:val="24"/>
            <w:szCs w:val="24"/>
          </w:rPr>
          <w:t>general latent variable (e.g. a combination of two of the extracted constructs) could underlie the overall solution.</w:t>
        </w:r>
      </w:ins>
    </w:p>
    <w:p w14:paraId="21124EAA" w14:textId="77777777" w:rsidR="00AE0EA4" w:rsidRDefault="00453652" w:rsidP="002C5C52">
      <w:pPr>
        <w:autoSpaceDE w:val="0"/>
        <w:autoSpaceDN w:val="0"/>
        <w:adjustRightInd w:val="0"/>
        <w:spacing w:after="0" w:line="480" w:lineRule="auto"/>
        <w:ind w:firstLine="720"/>
        <w:rPr>
          <w:ins w:id="821" w:author="ALTSCHUL Drew" w:date="2016-09-08T10:35:00Z"/>
          <w:rFonts w:ascii="Arial" w:hAnsi="Arial" w:cs="Arial"/>
          <w:sz w:val="24"/>
          <w:szCs w:val="24"/>
        </w:rPr>
      </w:pPr>
      <w:ins w:id="822" w:author="Blake Morton" w:date="2016-08-03T22:36:00Z">
        <w:r>
          <w:rPr>
            <w:rFonts w:ascii="Arial" w:hAnsi="Arial" w:cs="Arial"/>
            <w:sz w:val="24"/>
            <w:szCs w:val="24"/>
          </w:rPr>
          <w:t>By contrast, the PCA solution derived using the other extraction tests recommended two components. Very little overlap was found between components, indicating that each component contained items with very distinct behavioural characteristics.</w:t>
        </w:r>
        <w:r w:rsidR="004E5272">
          <w:rPr>
            <w:rFonts w:ascii="Arial" w:hAnsi="Arial" w:cs="Arial"/>
            <w:sz w:val="24"/>
            <w:szCs w:val="24"/>
          </w:rPr>
          <w:t xml:space="preserve"> </w:t>
        </w:r>
      </w:ins>
      <w:ins w:id="823" w:author="Blake Morton" w:date="2016-08-03T23:06:00Z">
        <w:r w:rsidR="002C5C52">
          <w:rPr>
            <w:rFonts w:ascii="Arial" w:hAnsi="Arial" w:cs="Arial"/>
            <w:sz w:val="24"/>
            <w:szCs w:val="24"/>
          </w:rPr>
          <w:t>Overall</w:t>
        </w:r>
      </w:ins>
      <w:ins w:id="824" w:author="Blake Morton" w:date="2016-08-03T22:59:00Z">
        <w:r w:rsidR="003F7489">
          <w:rPr>
            <w:rFonts w:ascii="Arial" w:hAnsi="Arial" w:cs="Arial"/>
            <w:sz w:val="24"/>
            <w:szCs w:val="24"/>
          </w:rPr>
          <w:t xml:space="preserve">, this structure reflects </w:t>
        </w:r>
      </w:ins>
      <w:ins w:id="825" w:author="Blake Morton" w:date="2016-08-03T23:00:00Z">
        <w:r w:rsidR="003F7489">
          <w:rPr>
            <w:rFonts w:ascii="Arial" w:hAnsi="Arial" w:cs="Arial"/>
            <w:sz w:val="24"/>
            <w:szCs w:val="24"/>
          </w:rPr>
          <w:t>a</w:t>
        </w:r>
      </w:ins>
      <w:ins w:id="826" w:author="Blake Morton" w:date="2016-08-03T22:59:00Z">
        <w:r w:rsidR="003F7489">
          <w:rPr>
            <w:rFonts w:ascii="Arial" w:hAnsi="Arial" w:cs="Arial"/>
            <w:sz w:val="24"/>
            <w:szCs w:val="24"/>
          </w:rPr>
          <w:t xml:space="preserve"> more traditional view of animal social </w:t>
        </w:r>
      </w:ins>
      <w:ins w:id="827" w:author="Blake Morton" w:date="2016-08-03T23:00:00Z">
        <w:r w:rsidR="003F7489">
          <w:rPr>
            <w:rFonts w:ascii="Arial" w:hAnsi="Arial" w:cs="Arial"/>
            <w:sz w:val="24"/>
            <w:szCs w:val="24"/>
          </w:rPr>
          <w:lastRenderedPageBreak/>
          <w:t>relationships</w:t>
        </w:r>
      </w:ins>
      <w:ins w:id="828" w:author="Blake Morton" w:date="2016-08-03T22:59:00Z">
        <w:r w:rsidR="003F7489">
          <w:rPr>
            <w:rFonts w:ascii="Arial" w:hAnsi="Arial" w:cs="Arial"/>
            <w:sz w:val="24"/>
            <w:szCs w:val="24"/>
          </w:rPr>
          <w:t>, i.e. basic</w:t>
        </w:r>
        <w:r w:rsidR="003F7489" w:rsidRPr="0078671B">
          <w:rPr>
            <w:rFonts w:ascii="Arial" w:hAnsi="Arial" w:cs="Arial"/>
            <w:sz w:val="24"/>
            <w:szCs w:val="24"/>
          </w:rPr>
          <w:t xml:space="preserve"> affiliative and agonistic </w:t>
        </w:r>
        <w:r w:rsidR="003F7489">
          <w:rPr>
            <w:rFonts w:ascii="Arial" w:hAnsi="Arial" w:cs="Arial"/>
            <w:sz w:val="24"/>
            <w:szCs w:val="24"/>
          </w:rPr>
          <w:t>components (e.g. Hinde 1976)</w:t>
        </w:r>
      </w:ins>
      <w:ins w:id="829" w:author="Blake Morton" w:date="2016-08-03T23:00:00Z">
        <w:r w:rsidR="00585558">
          <w:rPr>
            <w:rFonts w:ascii="Arial" w:hAnsi="Arial" w:cs="Arial"/>
            <w:sz w:val="24"/>
            <w:szCs w:val="24"/>
          </w:rPr>
          <w:t xml:space="preserve">, and may be more </w:t>
        </w:r>
      </w:ins>
      <w:ins w:id="830" w:author="Blake Morton" w:date="2016-08-03T23:21:00Z">
        <w:r w:rsidR="00585558">
          <w:rPr>
            <w:rFonts w:ascii="Arial" w:hAnsi="Arial" w:cs="Arial"/>
            <w:sz w:val="24"/>
            <w:szCs w:val="24"/>
          </w:rPr>
          <w:t xml:space="preserve">robust (and thus </w:t>
        </w:r>
      </w:ins>
      <w:ins w:id="831" w:author="Blake Morton" w:date="2016-08-03T23:16:00Z">
        <w:r w:rsidR="00585558">
          <w:rPr>
            <w:rFonts w:ascii="Arial" w:hAnsi="Arial" w:cs="Arial"/>
            <w:sz w:val="24"/>
            <w:szCs w:val="24"/>
          </w:rPr>
          <w:t>meaningful</w:t>
        </w:r>
      </w:ins>
      <w:ins w:id="832" w:author="Blake Morton" w:date="2016-08-03T23:22:00Z">
        <w:r w:rsidR="00585558">
          <w:rPr>
            <w:rFonts w:ascii="Arial" w:hAnsi="Arial" w:cs="Arial"/>
            <w:sz w:val="24"/>
            <w:szCs w:val="24"/>
          </w:rPr>
          <w:t xml:space="preserve"> for comparative studies</w:t>
        </w:r>
      </w:ins>
      <w:ins w:id="833" w:author="Blake Morton" w:date="2016-08-03T23:00:00Z">
        <w:r w:rsidR="00585558">
          <w:rPr>
            <w:rFonts w:ascii="Arial" w:hAnsi="Arial" w:cs="Arial"/>
            <w:sz w:val="24"/>
            <w:szCs w:val="24"/>
          </w:rPr>
          <w:t xml:space="preserve">) </w:t>
        </w:r>
      </w:ins>
      <w:ins w:id="834" w:author="Blake Morton" w:date="2016-08-03T23:22:00Z">
        <w:r w:rsidR="00585558">
          <w:rPr>
            <w:rFonts w:ascii="Arial" w:hAnsi="Arial" w:cs="Arial"/>
            <w:sz w:val="24"/>
            <w:szCs w:val="24"/>
          </w:rPr>
          <w:t>than</w:t>
        </w:r>
      </w:ins>
      <w:ins w:id="835" w:author="Blake Morton" w:date="2016-08-03T23:16:00Z">
        <w:r w:rsidR="00585558">
          <w:rPr>
            <w:rFonts w:ascii="Arial" w:hAnsi="Arial" w:cs="Arial"/>
            <w:sz w:val="24"/>
            <w:szCs w:val="24"/>
          </w:rPr>
          <w:t xml:space="preserve"> the 3-component solution.</w:t>
        </w:r>
      </w:ins>
    </w:p>
    <w:p w14:paraId="0695C105" w14:textId="77777777" w:rsidR="004A694D" w:rsidRDefault="004A694D" w:rsidP="002C5C52">
      <w:pPr>
        <w:autoSpaceDE w:val="0"/>
        <w:autoSpaceDN w:val="0"/>
        <w:adjustRightInd w:val="0"/>
        <w:spacing w:after="0" w:line="480" w:lineRule="auto"/>
        <w:ind w:firstLine="720"/>
        <w:rPr>
          <w:ins w:id="836" w:author="ALTSCHUL Drew" w:date="2016-09-07T17:11:00Z"/>
          <w:rFonts w:ascii="Arial" w:hAnsi="Arial" w:cs="Arial"/>
          <w:sz w:val="24"/>
          <w:szCs w:val="24"/>
        </w:rPr>
      </w:pPr>
    </w:p>
    <w:p w14:paraId="14F857F2" w14:textId="56608BDA" w:rsidR="00AE0EA4" w:rsidRDefault="00AE0EA4" w:rsidP="00AE0EA4">
      <w:pPr>
        <w:autoSpaceDE w:val="0"/>
        <w:autoSpaceDN w:val="0"/>
        <w:adjustRightInd w:val="0"/>
        <w:spacing w:after="0" w:line="480" w:lineRule="auto"/>
        <w:rPr>
          <w:ins w:id="837" w:author="ALTSCHUL Drew" w:date="2016-09-07T17:11:00Z"/>
          <w:rFonts w:ascii="Arial" w:hAnsi="Arial" w:cs="Arial"/>
          <w:i/>
          <w:sz w:val="24"/>
          <w:szCs w:val="24"/>
        </w:rPr>
      </w:pPr>
      <w:ins w:id="838" w:author="ALTSCHUL Drew" w:date="2016-09-07T17:10:00Z">
        <w:r w:rsidRPr="00AE0EA4">
          <w:rPr>
            <w:rFonts w:ascii="Arial" w:hAnsi="Arial" w:cs="Arial"/>
            <w:i/>
            <w:sz w:val="24"/>
            <w:szCs w:val="24"/>
            <w:rPrChange w:id="839" w:author="ALTSCHUL Drew" w:date="2016-09-07T17:10:00Z">
              <w:rPr>
                <w:rFonts w:ascii="Arial" w:hAnsi="Arial" w:cs="Arial"/>
                <w:sz w:val="24"/>
                <w:szCs w:val="24"/>
              </w:rPr>
            </w:rPrChange>
          </w:rPr>
          <w:t>Sample limitations</w:t>
        </w:r>
      </w:ins>
    </w:p>
    <w:p w14:paraId="6D3D278F" w14:textId="0FA09A02" w:rsidR="00BD6379" w:rsidRDefault="00AE0EA4" w:rsidP="00AE0EA4">
      <w:pPr>
        <w:autoSpaceDE w:val="0"/>
        <w:autoSpaceDN w:val="0"/>
        <w:adjustRightInd w:val="0"/>
        <w:spacing w:after="0" w:line="480" w:lineRule="auto"/>
        <w:rPr>
          <w:ins w:id="840" w:author="ALTSCHUL Drew" w:date="2016-09-07T17:11:00Z"/>
          <w:rFonts w:ascii="Arial" w:hAnsi="Arial" w:cs="Arial"/>
          <w:sz w:val="24"/>
          <w:szCs w:val="24"/>
        </w:rPr>
      </w:pPr>
      <w:ins w:id="841" w:author="ALTSCHUL Drew" w:date="2016-09-07T17:11:00Z">
        <w:r>
          <w:rPr>
            <w:rFonts w:ascii="Arial" w:hAnsi="Arial" w:cs="Arial"/>
            <w:i/>
            <w:sz w:val="24"/>
            <w:szCs w:val="24"/>
          </w:rPr>
          <w:tab/>
        </w:r>
        <w:r>
          <w:rPr>
            <w:rFonts w:ascii="Arial" w:hAnsi="Arial" w:cs="Arial"/>
            <w:sz w:val="24"/>
            <w:szCs w:val="24"/>
          </w:rPr>
          <w:t xml:space="preserve">As is common in samples of animal </w:t>
        </w:r>
        <w:proofErr w:type="spellStart"/>
        <w:r>
          <w:rPr>
            <w:rFonts w:ascii="Arial" w:hAnsi="Arial" w:cs="Arial"/>
            <w:sz w:val="24"/>
            <w:szCs w:val="24"/>
          </w:rPr>
          <w:t>behavior</w:t>
        </w:r>
        <w:proofErr w:type="spellEnd"/>
        <w:r>
          <w:rPr>
            <w:rFonts w:ascii="Arial" w:hAnsi="Arial" w:cs="Arial"/>
            <w:sz w:val="24"/>
            <w:szCs w:val="24"/>
          </w:rPr>
          <w:t xml:space="preserve">, our sample size was not overly large, and </w:t>
        </w:r>
      </w:ins>
      <w:ins w:id="842" w:author="ALTSCHUL Drew" w:date="2016-09-07T17:13:00Z">
        <w:r>
          <w:rPr>
            <w:rFonts w:ascii="Arial" w:hAnsi="Arial" w:cs="Arial"/>
            <w:sz w:val="24"/>
            <w:szCs w:val="24"/>
          </w:rPr>
          <w:t xml:space="preserve">because observations were dyadic, they were not fully independent. Independence </w:t>
        </w:r>
      </w:ins>
      <w:ins w:id="843" w:author="ALTSCHUL Drew" w:date="2016-09-07T17:14:00Z">
        <w:r>
          <w:rPr>
            <w:rFonts w:ascii="Arial" w:hAnsi="Arial" w:cs="Arial"/>
            <w:sz w:val="24"/>
            <w:szCs w:val="24"/>
          </w:rPr>
          <w:t xml:space="preserve">of observations </w:t>
        </w:r>
      </w:ins>
      <w:ins w:id="844" w:author="ALTSCHUL Drew" w:date="2016-09-07T17:13:00Z">
        <w:r>
          <w:rPr>
            <w:rFonts w:ascii="Arial" w:hAnsi="Arial" w:cs="Arial"/>
            <w:sz w:val="24"/>
            <w:szCs w:val="24"/>
          </w:rPr>
          <w:t>is an important consideration for all researchers</w:t>
        </w:r>
      </w:ins>
      <w:ins w:id="845" w:author="ALTSCHUL Drew" w:date="2016-09-07T17:14:00Z">
        <w:r w:rsidR="00BD6379">
          <w:rPr>
            <w:rFonts w:ascii="Arial" w:hAnsi="Arial" w:cs="Arial"/>
            <w:sz w:val="24"/>
            <w:szCs w:val="24"/>
          </w:rPr>
          <w:t xml:space="preserve">; </w:t>
        </w:r>
      </w:ins>
      <w:ins w:id="846" w:author="ALTSCHUL Drew" w:date="2016-09-07T17:19:00Z">
        <w:r w:rsidR="00BD6379">
          <w:rPr>
            <w:rFonts w:ascii="Arial" w:hAnsi="Arial" w:cs="Arial"/>
            <w:sz w:val="24"/>
            <w:szCs w:val="24"/>
          </w:rPr>
          <w:t xml:space="preserve">though </w:t>
        </w:r>
      </w:ins>
      <w:ins w:id="847" w:author="ALTSCHUL Drew" w:date="2016-09-07T17:14:00Z">
        <w:r w:rsidR="00BD6379">
          <w:rPr>
            <w:rFonts w:ascii="Arial" w:hAnsi="Arial" w:cs="Arial"/>
            <w:sz w:val="24"/>
            <w:szCs w:val="24"/>
          </w:rPr>
          <w:t xml:space="preserve">dyadic observations have been shown to </w:t>
        </w:r>
      </w:ins>
      <w:ins w:id="848" w:author="ALTSCHUL Drew" w:date="2016-09-07T17:19:00Z">
        <w:r w:rsidR="00BD6379">
          <w:rPr>
            <w:rFonts w:ascii="Arial" w:hAnsi="Arial" w:cs="Arial"/>
            <w:sz w:val="24"/>
            <w:szCs w:val="24"/>
          </w:rPr>
          <w:t>have validity, even if they do not capture information about the individual (Moore et al. 2013).</w:t>
        </w:r>
      </w:ins>
      <w:ins w:id="849" w:author="ALTSCHUL Drew" w:date="2016-09-07T17:20:00Z">
        <w:r w:rsidR="00BD6379">
          <w:rPr>
            <w:rFonts w:ascii="Arial" w:hAnsi="Arial" w:cs="Arial"/>
            <w:sz w:val="24"/>
            <w:szCs w:val="24"/>
          </w:rPr>
          <w:t xml:space="preserve"> Nevertheless, i</w:t>
        </w:r>
      </w:ins>
      <w:ins w:id="850" w:author="ALTSCHUL Drew" w:date="2016-09-07T17:19:00Z">
        <w:r w:rsidR="00BD6379">
          <w:rPr>
            <w:rFonts w:ascii="Arial" w:hAnsi="Arial" w:cs="Arial"/>
            <w:sz w:val="24"/>
            <w:szCs w:val="24"/>
          </w:rPr>
          <w:t>ncorporation</w:t>
        </w:r>
      </w:ins>
      <w:ins w:id="851" w:author="ALTSCHUL Drew" w:date="2016-09-07T17:18:00Z">
        <w:r w:rsidR="00BD6379">
          <w:rPr>
            <w:rFonts w:ascii="Arial" w:hAnsi="Arial" w:cs="Arial"/>
            <w:sz w:val="24"/>
            <w:szCs w:val="24"/>
          </w:rPr>
          <w:t xml:space="preserve"> of both individual and dyadic observations within future studies will be an important advance.</w:t>
        </w:r>
      </w:ins>
    </w:p>
    <w:p w14:paraId="7E6E1CF8" w14:textId="018F5011" w:rsidR="00AE0EA4" w:rsidRPr="0084431E" w:rsidDel="00BD6379" w:rsidRDefault="00AE0EA4" w:rsidP="00AE0EA4">
      <w:pPr>
        <w:autoSpaceDE w:val="0"/>
        <w:autoSpaceDN w:val="0"/>
        <w:adjustRightInd w:val="0"/>
        <w:spacing w:after="0" w:line="480" w:lineRule="auto"/>
        <w:rPr>
          <w:ins w:id="852" w:author="Blake Morton" w:date="2016-08-03T22:59:00Z"/>
          <w:del w:id="853" w:author="ALTSCHUL Drew" w:date="2016-09-07T17:20:00Z"/>
          <w:rFonts w:ascii="Arial" w:hAnsi="Arial" w:cs="Arial"/>
          <w:sz w:val="24"/>
          <w:szCs w:val="24"/>
        </w:rPr>
      </w:pPr>
    </w:p>
    <w:p w14:paraId="704C11A3" w14:textId="533D1D10" w:rsidR="009A5004" w:rsidDel="00C869B8" w:rsidRDefault="009A5004">
      <w:pPr>
        <w:autoSpaceDE w:val="0"/>
        <w:autoSpaceDN w:val="0"/>
        <w:adjustRightInd w:val="0"/>
        <w:spacing w:after="0" w:line="480" w:lineRule="auto"/>
        <w:ind w:firstLine="720"/>
        <w:rPr>
          <w:del w:id="854" w:author="Blake Morton" w:date="2016-08-03T20:54:00Z"/>
          <w:rFonts w:ascii="Arial" w:hAnsi="Arial" w:cs="Arial"/>
          <w:sz w:val="24"/>
          <w:szCs w:val="24"/>
        </w:rPr>
      </w:pPr>
    </w:p>
    <w:p w14:paraId="203DC747" w14:textId="3A0AF617" w:rsidR="00743A98" w:rsidRDefault="00743A98">
      <w:pPr>
        <w:autoSpaceDE w:val="0"/>
        <w:autoSpaceDN w:val="0"/>
        <w:adjustRightInd w:val="0"/>
        <w:spacing w:after="0" w:line="480" w:lineRule="auto"/>
        <w:rPr>
          <w:ins w:id="855" w:author="Blake Morton" w:date="2016-08-03T21:02:00Z"/>
          <w:rFonts w:ascii="Arial" w:hAnsi="Arial" w:cs="Arial"/>
          <w:sz w:val="24"/>
          <w:szCs w:val="24"/>
        </w:rPr>
        <w:pPrChange w:id="856" w:author="Blake Morton" w:date="2016-08-03T23:16:00Z">
          <w:pPr>
            <w:autoSpaceDE w:val="0"/>
            <w:autoSpaceDN w:val="0"/>
            <w:adjustRightInd w:val="0"/>
            <w:spacing w:after="0" w:line="480" w:lineRule="auto"/>
            <w:ind w:firstLine="720"/>
          </w:pPr>
        </w:pPrChange>
      </w:pPr>
      <w:ins w:id="857" w:author="Blake Morton" w:date="2016-08-03T21:34:00Z">
        <w:r>
          <w:rPr>
            <w:rFonts w:ascii="Arial" w:hAnsi="Arial" w:cs="Arial"/>
            <w:sz w:val="24"/>
            <w:szCs w:val="24"/>
          </w:rPr>
          <w:tab/>
        </w:r>
      </w:ins>
      <w:ins w:id="858" w:author="Blake Morton" w:date="2016-08-03T23:22:00Z">
        <w:r w:rsidR="00141010" w:rsidRPr="00141010">
          <w:rPr>
            <w:rFonts w:ascii="Arial" w:hAnsi="Arial" w:cs="Arial"/>
            <w:sz w:val="24"/>
            <w:szCs w:val="24"/>
            <w:highlight w:val="yellow"/>
            <w:rPrChange w:id="859" w:author="Blake Morton" w:date="2016-08-03T23:22:00Z">
              <w:rPr>
                <w:rFonts w:ascii="Arial" w:hAnsi="Arial" w:cs="Arial"/>
                <w:sz w:val="24"/>
                <w:szCs w:val="24"/>
              </w:rPr>
            </w:rPrChange>
          </w:rPr>
          <w:t xml:space="preserve">LIMITATIONS: Items </w:t>
        </w:r>
        <w:del w:id="860" w:author="ALTSCHUL Drew" w:date="2016-09-07T17:20:00Z">
          <w:r w:rsidR="00141010" w:rsidRPr="00141010" w:rsidDel="00BD6379">
            <w:rPr>
              <w:rFonts w:ascii="Arial" w:hAnsi="Arial" w:cs="Arial"/>
              <w:sz w:val="24"/>
              <w:szCs w:val="24"/>
              <w:highlight w:val="yellow"/>
              <w:rPrChange w:id="861" w:author="Blake Morton" w:date="2016-08-03T23:22:00Z">
                <w:rPr>
                  <w:rFonts w:ascii="Arial" w:hAnsi="Arial" w:cs="Arial"/>
                  <w:sz w:val="24"/>
                  <w:szCs w:val="24"/>
                </w:rPr>
              </w:rPrChange>
            </w:rPr>
            <w:delText>and sample sizes.</w:delText>
          </w:r>
          <w:r w:rsidR="00141010" w:rsidDel="00BD6379">
            <w:rPr>
              <w:rFonts w:ascii="Arial" w:hAnsi="Arial" w:cs="Arial"/>
              <w:sz w:val="24"/>
              <w:szCs w:val="24"/>
            </w:rPr>
            <w:delText xml:space="preserve"> </w:delText>
          </w:r>
        </w:del>
      </w:ins>
    </w:p>
    <w:p w14:paraId="3F70512E" w14:textId="77777777" w:rsidR="001216A1" w:rsidRDefault="001216A1">
      <w:pPr>
        <w:autoSpaceDE w:val="0"/>
        <w:autoSpaceDN w:val="0"/>
        <w:adjustRightInd w:val="0"/>
        <w:spacing w:after="0" w:line="480" w:lineRule="auto"/>
        <w:rPr>
          <w:ins w:id="862" w:author="Blake Morton" w:date="2016-08-03T21:43:00Z"/>
          <w:rFonts w:ascii="Arial" w:hAnsi="Arial" w:cs="Arial"/>
          <w:i/>
          <w:sz w:val="24"/>
          <w:szCs w:val="24"/>
        </w:rPr>
        <w:pPrChange w:id="863" w:author="Blake Morton" w:date="2016-08-03T20:45:00Z">
          <w:pPr>
            <w:autoSpaceDE w:val="0"/>
            <w:autoSpaceDN w:val="0"/>
            <w:adjustRightInd w:val="0"/>
            <w:spacing w:after="0" w:line="480" w:lineRule="auto"/>
            <w:ind w:firstLine="720"/>
          </w:pPr>
        </w:pPrChange>
      </w:pPr>
    </w:p>
    <w:p w14:paraId="1FF61402" w14:textId="260A4F7F" w:rsidR="00FD3DD4" w:rsidRPr="00FD3DD4" w:rsidRDefault="00FD3DD4">
      <w:pPr>
        <w:autoSpaceDE w:val="0"/>
        <w:autoSpaceDN w:val="0"/>
        <w:adjustRightInd w:val="0"/>
        <w:spacing w:after="0" w:line="480" w:lineRule="auto"/>
        <w:rPr>
          <w:ins w:id="864" w:author="Blake Morton" w:date="2016-08-03T21:02:00Z"/>
          <w:rFonts w:ascii="Arial" w:hAnsi="Arial" w:cs="Arial"/>
          <w:i/>
          <w:sz w:val="24"/>
          <w:szCs w:val="24"/>
          <w:rPrChange w:id="865" w:author="Blake Morton" w:date="2016-08-03T21:02:00Z">
            <w:rPr>
              <w:ins w:id="866" w:author="Blake Morton" w:date="2016-08-03T21:02:00Z"/>
              <w:rFonts w:ascii="Arial" w:hAnsi="Arial" w:cs="Arial"/>
              <w:sz w:val="24"/>
              <w:szCs w:val="24"/>
            </w:rPr>
          </w:rPrChange>
        </w:rPr>
        <w:pPrChange w:id="867" w:author="Blake Morton" w:date="2016-08-03T20:45:00Z">
          <w:pPr>
            <w:autoSpaceDE w:val="0"/>
            <w:autoSpaceDN w:val="0"/>
            <w:adjustRightInd w:val="0"/>
            <w:spacing w:after="0" w:line="480" w:lineRule="auto"/>
            <w:ind w:firstLine="720"/>
          </w:pPr>
        </w:pPrChange>
      </w:pPr>
      <w:ins w:id="868" w:author="Blake Morton" w:date="2016-08-03T21:02:00Z">
        <w:r w:rsidRPr="00FD3DD4">
          <w:rPr>
            <w:rFonts w:ascii="Arial" w:hAnsi="Arial" w:cs="Arial"/>
            <w:i/>
            <w:sz w:val="24"/>
            <w:szCs w:val="24"/>
            <w:rPrChange w:id="869" w:author="Blake Morton" w:date="2016-08-03T21:02:00Z">
              <w:rPr>
                <w:rFonts w:ascii="Arial" w:hAnsi="Arial" w:cs="Arial"/>
                <w:sz w:val="24"/>
                <w:szCs w:val="24"/>
              </w:rPr>
            </w:rPrChange>
          </w:rPr>
          <w:t xml:space="preserve">What </w:t>
        </w:r>
      </w:ins>
      <w:ins w:id="870" w:author="Blake Morton" w:date="2016-08-03T23:23:00Z">
        <w:r w:rsidR="00C16334">
          <w:rPr>
            <w:rFonts w:ascii="Arial" w:hAnsi="Arial" w:cs="Arial"/>
            <w:i/>
            <w:sz w:val="24"/>
            <w:szCs w:val="24"/>
          </w:rPr>
          <w:t>if</w:t>
        </w:r>
      </w:ins>
      <w:ins w:id="871" w:author="Blake Morton" w:date="2016-08-03T21:02:00Z">
        <w:r w:rsidRPr="00FD3DD4">
          <w:rPr>
            <w:rFonts w:ascii="Arial" w:hAnsi="Arial" w:cs="Arial"/>
            <w:i/>
            <w:sz w:val="24"/>
            <w:szCs w:val="24"/>
            <w:rPrChange w:id="872" w:author="Blake Morton" w:date="2016-08-03T21:02:00Z">
              <w:rPr>
                <w:rFonts w:ascii="Arial" w:hAnsi="Arial" w:cs="Arial"/>
                <w:sz w:val="24"/>
                <w:szCs w:val="24"/>
              </w:rPr>
            </w:rPrChange>
          </w:rPr>
          <w:t xml:space="preserve"> multiple automated methods disagree?</w:t>
        </w:r>
      </w:ins>
    </w:p>
    <w:p w14:paraId="48949531" w14:textId="74BC5C76" w:rsidR="009741B5" w:rsidRDefault="00C869B8" w:rsidP="00FD3DD4">
      <w:pPr>
        <w:autoSpaceDE w:val="0"/>
        <w:autoSpaceDN w:val="0"/>
        <w:adjustRightInd w:val="0"/>
        <w:spacing w:after="0" w:line="480" w:lineRule="auto"/>
        <w:ind w:firstLine="720"/>
        <w:rPr>
          <w:ins w:id="873" w:author="ALTSCHUL Drew" w:date="2016-09-08T12:33:00Z"/>
          <w:rFonts w:ascii="Arial" w:hAnsi="Arial" w:cs="Arial"/>
          <w:sz w:val="24"/>
          <w:szCs w:val="24"/>
        </w:rPr>
      </w:pPr>
      <w:ins w:id="874" w:author="Blake Morton" w:date="2016-08-03T20:53:00Z">
        <w:r>
          <w:rPr>
            <w:rFonts w:ascii="Arial" w:hAnsi="Arial" w:cs="Arial"/>
            <w:sz w:val="24"/>
            <w:szCs w:val="24"/>
          </w:rPr>
          <w:t xml:space="preserve">We found that all the automated tests </w:t>
        </w:r>
      </w:ins>
      <w:ins w:id="875" w:author="ALTSCHUL Drew" w:date="2016-09-08T10:36:00Z">
        <w:r w:rsidR="004A694D">
          <w:rPr>
            <w:rFonts w:ascii="Arial" w:hAnsi="Arial" w:cs="Arial"/>
            <w:sz w:val="24"/>
            <w:szCs w:val="24"/>
          </w:rPr>
          <w:t xml:space="preserve">generally </w:t>
        </w:r>
      </w:ins>
      <w:ins w:id="876" w:author="Blake Morton" w:date="2016-08-03T20:53:00Z">
        <w:r>
          <w:rPr>
            <w:rFonts w:ascii="Arial" w:hAnsi="Arial" w:cs="Arial"/>
            <w:sz w:val="24"/>
            <w:szCs w:val="24"/>
          </w:rPr>
          <w:t xml:space="preserve">agreed on the number of components to extract. </w:t>
        </w:r>
      </w:ins>
      <w:ins w:id="877" w:author="Blake Morton" w:date="2016-08-03T20:54:00Z">
        <w:r w:rsidR="00FD3DD4">
          <w:rPr>
            <w:rFonts w:ascii="Arial" w:hAnsi="Arial" w:cs="Arial"/>
            <w:sz w:val="24"/>
            <w:szCs w:val="24"/>
          </w:rPr>
          <w:t>However</w:t>
        </w:r>
        <w:r>
          <w:rPr>
            <w:rFonts w:ascii="Arial" w:hAnsi="Arial" w:cs="Arial"/>
            <w:sz w:val="24"/>
            <w:szCs w:val="24"/>
          </w:rPr>
          <w:t>,</w:t>
        </w:r>
      </w:ins>
      <w:ins w:id="878" w:author="Blake Morton" w:date="2016-08-03T20:53:00Z">
        <w:r>
          <w:rPr>
            <w:rFonts w:ascii="Arial" w:hAnsi="Arial" w:cs="Arial"/>
            <w:sz w:val="24"/>
            <w:szCs w:val="24"/>
          </w:rPr>
          <w:t xml:space="preserve"> </w:t>
        </w:r>
      </w:ins>
      <w:ins w:id="879" w:author="Blake Morton" w:date="2016-08-03T20:54:00Z">
        <w:r>
          <w:rPr>
            <w:rFonts w:ascii="Arial" w:hAnsi="Arial" w:cs="Arial"/>
            <w:sz w:val="24"/>
            <w:szCs w:val="24"/>
          </w:rPr>
          <w:t>w</w:t>
        </w:r>
      </w:ins>
      <w:ins w:id="880" w:author="Blake Morton" w:date="2016-08-03T20:53:00Z">
        <w:r w:rsidRPr="00C869B8">
          <w:rPr>
            <w:rFonts w:ascii="Arial" w:hAnsi="Arial" w:cs="Arial"/>
            <w:sz w:val="24"/>
            <w:szCs w:val="24"/>
          </w:rPr>
          <w:t xml:space="preserve">hat </w:t>
        </w:r>
      </w:ins>
      <w:ins w:id="881" w:author="Blake Morton" w:date="2016-08-03T23:24:00Z">
        <w:r w:rsidR="00C16334">
          <w:rPr>
            <w:rFonts w:ascii="Arial" w:hAnsi="Arial" w:cs="Arial"/>
            <w:sz w:val="24"/>
            <w:szCs w:val="24"/>
          </w:rPr>
          <w:t>if</w:t>
        </w:r>
      </w:ins>
      <w:ins w:id="882" w:author="Blake Morton" w:date="2016-08-03T20:53:00Z">
        <w:r w:rsidRPr="00C869B8">
          <w:rPr>
            <w:rFonts w:ascii="Arial" w:hAnsi="Arial" w:cs="Arial"/>
            <w:sz w:val="24"/>
            <w:szCs w:val="24"/>
          </w:rPr>
          <w:t xml:space="preserve"> multiple automated methods disagree</w:t>
        </w:r>
      </w:ins>
      <w:ins w:id="883" w:author="Blake Morton" w:date="2016-08-03T23:24:00Z">
        <w:r w:rsidR="00C16334">
          <w:rPr>
            <w:rFonts w:ascii="Arial" w:hAnsi="Arial" w:cs="Arial"/>
            <w:sz w:val="24"/>
            <w:szCs w:val="24"/>
          </w:rPr>
          <w:t xml:space="preserve"> on the number of components to extract</w:t>
        </w:r>
      </w:ins>
      <w:ins w:id="884" w:author="Blake Morton" w:date="2016-08-03T20:54:00Z">
        <w:r>
          <w:rPr>
            <w:rFonts w:ascii="Arial" w:hAnsi="Arial" w:cs="Arial"/>
            <w:sz w:val="24"/>
            <w:szCs w:val="24"/>
          </w:rPr>
          <w:t>?</w:t>
        </w:r>
      </w:ins>
      <w:ins w:id="885" w:author="ALTSCHUL Drew" w:date="2016-09-07T13:44:00Z">
        <w:r w:rsidR="00723D52">
          <w:rPr>
            <w:rFonts w:ascii="Arial" w:hAnsi="Arial" w:cs="Arial"/>
            <w:sz w:val="24"/>
            <w:szCs w:val="24"/>
          </w:rPr>
          <w:t xml:space="preserve"> </w:t>
        </w:r>
      </w:ins>
      <w:ins w:id="886" w:author="ALTSCHUL Drew" w:date="2016-09-08T12:33:00Z">
        <w:r w:rsidR="009741B5">
          <w:rPr>
            <w:rFonts w:ascii="Arial" w:hAnsi="Arial" w:cs="Arial"/>
            <w:sz w:val="24"/>
            <w:szCs w:val="24"/>
          </w:rPr>
          <w:t>This is not uncommon.</w:t>
        </w:r>
      </w:ins>
    </w:p>
    <w:p w14:paraId="00E7F4FF" w14:textId="7D49C1CB" w:rsidR="00622140" w:rsidRPr="00C869B8" w:rsidDel="00C869B8" w:rsidRDefault="00C869B8">
      <w:pPr>
        <w:autoSpaceDE w:val="0"/>
        <w:autoSpaceDN w:val="0"/>
        <w:adjustRightInd w:val="0"/>
        <w:spacing w:after="0" w:line="480" w:lineRule="auto"/>
        <w:ind w:firstLine="720"/>
        <w:rPr>
          <w:del w:id="887" w:author="Blake Morton" w:date="2016-08-03T20:18:00Z"/>
          <w:rFonts w:ascii="Arial" w:hAnsi="Arial" w:cs="Arial"/>
          <w:i/>
          <w:sz w:val="24"/>
          <w:szCs w:val="24"/>
          <w:rPrChange w:id="888" w:author="Blake Morton" w:date="2016-08-03T20:54:00Z">
            <w:rPr>
              <w:del w:id="889" w:author="Blake Morton" w:date="2016-08-03T20:18:00Z"/>
              <w:rFonts w:ascii="Arial" w:hAnsi="Arial" w:cs="Arial"/>
              <w:sz w:val="24"/>
              <w:szCs w:val="24"/>
            </w:rPr>
          </w:rPrChange>
        </w:rPr>
      </w:pPr>
      <w:ins w:id="890" w:author="Blake Morton" w:date="2016-08-03T20:54:00Z">
        <w:del w:id="891" w:author="ALTSCHUL Drew" w:date="2016-09-08T10:35:00Z">
          <w:r w:rsidDel="004A694D">
            <w:rPr>
              <w:rFonts w:ascii="Arial" w:hAnsi="Arial" w:cs="Arial"/>
              <w:sz w:val="24"/>
              <w:szCs w:val="24"/>
            </w:rPr>
            <w:delText xml:space="preserve"> </w:delText>
          </w:r>
        </w:del>
      </w:ins>
      <w:ins w:id="892" w:author="Blake Morton" w:date="2016-08-03T21:03:00Z">
        <w:del w:id="893" w:author="ALTSCHUL Drew" w:date="2016-09-08T12:33:00Z">
          <w:r w:rsidR="00333B05" w:rsidDel="009741B5">
            <w:rPr>
              <w:rFonts w:ascii="Arial" w:hAnsi="Arial" w:cs="Arial"/>
              <w:sz w:val="24"/>
              <w:szCs w:val="24"/>
            </w:rPr>
            <w:delText xml:space="preserve">(NOTE: discuss What does this imply about the dataset?) </w:delText>
          </w:r>
        </w:del>
      </w:ins>
      <w:ins w:id="894" w:author="Blake Morton" w:date="2016-08-03T21:42:00Z">
        <w:del w:id="895" w:author="ALTSCHUL Drew" w:date="2016-09-08T12:33:00Z">
          <w:r w:rsidR="001216A1" w:rsidDel="009741B5">
            <w:rPr>
              <w:rFonts w:ascii="Arial" w:hAnsi="Arial" w:cs="Arial"/>
              <w:sz w:val="24"/>
              <w:szCs w:val="24"/>
            </w:rPr>
            <w:delText xml:space="preserve">Is one automated test more or less robust than the others? </w:delText>
          </w:r>
        </w:del>
      </w:ins>
      <w:ins w:id="896" w:author="Blake Morton" w:date="2016-08-03T23:57:00Z">
        <w:del w:id="897" w:author="ALTSCHUL Drew" w:date="2016-09-08T12:33:00Z">
          <w:r w:rsidR="00977044" w:rsidDel="009741B5">
            <w:rPr>
              <w:rFonts w:ascii="Arial" w:hAnsi="Arial" w:cs="Arial"/>
              <w:sz w:val="24"/>
              <w:szCs w:val="24"/>
            </w:rPr>
            <w:delText>How so?</w:delText>
          </w:r>
        </w:del>
        <w:del w:id="898" w:author="ALTSCHUL Drew" w:date="2016-09-08T10:44:00Z">
          <w:r w:rsidR="00977044" w:rsidDel="00857276">
            <w:rPr>
              <w:rFonts w:ascii="Arial" w:hAnsi="Arial" w:cs="Arial"/>
              <w:sz w:val="24"/>
              <w:szCs w:val="24"/>
            </w:rPr>
            <w:delText xml:space="preserve"> </w:delText>
          </w:r>
        </w:del>
      </w:ins>
      <w:ins w:id="899" w:author="Blake Morton" w:date="2016-08-03T20:54:00Z">
        <w:r>
          <w:rPr>
            <w:rFonts w:ascii="Arial" w:hAnsi="Arial" w:cs="Arial"/>
            <w:sz w:val="24"/>
            <w:szCs w:val="24"/>
          </w:rPr>
          <w:t>A</w:t>
        </w:r>
      </w:ins>
      <w:del w:id="900" w:author="Blake Morton" w:date="2016-08-03T20:12:00Z">
        <w:r w:rsidR="00A8425B" w:rsidRPr="00C869B8" w:rsidDel="00622140">
          <w:rPr>
            <w:rFonts w:ascii="Arial" w:hAnsi="Arial" w:cs="Arial"/>
            <w:sz w:val="24"/>
            <w:szCs w:val="24"/>
          </w:rPr>
          <w:delText xml:space="preserve">Similar findings have recently been reported </w:delText>
        </w:r>
        <w:r w:rsidR="009A5004" w:rsidRPr="00C869B8" w:rsidDel="00622140">
          <w:rPr>
            <w:rFonts w:ascii="Arial" w:hAnsi="Arial" w:cs="Arial"/>
            <w:sz w:val="24"/>
            <w:szCs w:val="24"/>
          </w:rPr>
          <w:delText xml:space="preserve">in bonobos </w:delText>
        </w:r>
        <w:r w:rsidR="00A8425B" w:rsidRPr="00C869B8" w:rsidDel="00622140">
          <w:rPr>
            <w:rFonts w:ascii="Arial" w:hAnsi="Arial" w:cs="Arial"/>
            <w:sz w:val="24"/>
            <w:szCs w:val="24"/>
          </w:rPr>
          <w:delText xml:space="preserve">by </w:delText>
        </w:r>
        <w:r w:rsidR="00BB7A47" w:rsidRPr="00C869B8" w:rsidDel="00622140">
          <w:rPr>
            <w:rFonts w:ascii="Arial" w:hAnsi="Arial" w:cs="Arial"/>
            <w:sz w:val="24"/>
            <w:szCs w:val="24"/>
          </w:rPr>
          <w:delText>Stevens et al.</w:delText>
        </w:r>
        <w:r w:rsidR="00FD0D10" w:rsidRPr="00C869B8" w:rsidDel="00622140">
          <w:rPr>
            <w:rFonts w:ascii="Arial" w:hAnsi="Arial" w:cs="Arial"/>
            <w:sz w:val="24"/>
            <w:szCs w:val="24"/>
          </w:rPr>
          <w:delText xml:space="preserve"> (2015),</w:delText>
        </w:r>
        <w:r w:rsidR="00A8425B" w:rsidRPr="00C869B8" w:rsidDel="00622140">
          <w:rPr>
            <w:rFonts w:ascii="Arial" w:hAnsi="Arial" w:cs="Arial"/>
            <w:sz w:val="24"/>
            <w:szCs w:val="24"/>
          </w:rPr>
          <w:delText xml:space="preserve"> who identified three components resembling the 3-component model </w:delText>
        </w:r>
        <w:r w:rsidR="000D50C4" w:rsidRPr="00C869B8" w:rsidDel="00622140">
          <w:rPr>
            <w:rFonts w:ascii="Arial" w:hAnsi="Arial" w:cs="Arial"/>
            <w:sz w:val="24"/>
            <w:szCs w:val="24"/>
          </w:rPr>
          <w:delText>proposed by</w:delText>
        </w:r>
        <w:r w:rsidR="00A8425B" w:rsidRPr="00C869B8" w:rsidDel="00622140">
          <w:rPr>
            <w:rFonts w:ascii="Arial" w:hAnsi="Arial" w:cs="Arial"/>
            <w:sz w:val="24"/>
            <w:szCs w:val="24"/>
          </w:rPr>
          <w:delText xml:space="preserve"> Cords and Aureli (2000) when using Kaiser’s criterion and a scree test, but ended up retaining only two components (labelled ‘value’ and ‘compatibility’, respectively) based on a parallel analysis. </w:delText>
        </w:r>
      </w:del>
      <w:moveToRangeStart w:id="901" w:author="Blake Morton" w:date="2016-08-03T20:13:00Z" w:name="move331874531"/>
      <w:moveTo w:id="902" w:author="Blake Morton" w:date="2016-08-03T20:13:00Z">
        <w:del w:id="903" w:author="Blake Morton" w:date="2016-08-03T20:17:00Z">
          <w:r w:rsidR="00622140" w:rsidRPr="00C869B8" w:rsidDel="00622140">
            <w:rPr>
              <w:rFonts w:ascii="Arial" w:hAnsi="Arial" w:cs="Arial"/>
              <w:sz w:val="24"/>
              <w:szCs w:val="24"/>
            </w:rPr>
            <w:delText xml:space="preserve">Importantly, </w:delText>
          </w:r>
        </w:del>
        <w:del w:id="904" w:author="Blake Morton" w:date="2016-08-03T20:13:00Z">
          <w:r w:rsidR="00622140" w:rsidRPr="00C869B8" w:rsidDel="00622140">
            <w:rPr>
              <w:rFonts w:ascii="Arial" w:hAnsi="Arial" w:cs="Arial"/>
              <w:sz w:val="24"/>
              <w:szCs w:val="24"/>
            </w:rPr>
            <w:delText>their</w:delText>
          </w:r>
        </w:del>
        <w:del w:id="905" w:author="Blake Morton" w:date="2016-08-03T20:17:00Z">
          <w:r w:rsidR="00622140" w:rsidRPr="00C869B8" w:rsidDel="00622140">
            <w:rPr>
              <w:rFonts w:ascii="Arial" w:hAnsi="Arial" w:cs="Arial"/>
              <w:sz w:val="24"/>
              <w:szCs w:val="24"/>
            </w:rPr>
            <w:delText xml:space="preserve"> findings </w:delText>
          </w:r>
        </w:del>
        <w:del w:id="906" w:author="Blake Morton" w:date="2016-08-03T20:13:00Z">
          <w:r w:rsidR="00622140" w:rsidRPr="00C869B8" w:rsidDel="00622140">
            <w:rPr>
              <w:rFonts w:ascii="Arial" w:hAnsi="Arial" w:cs="Arial"/>
              <w:sz w:val="24"/>
              <w:szCs w:val="24"/>
            </w:rPr>
            <w:delText>reflect</w:delText>
          </w:r>
        </w:del>
        <w:del w:id="907" w:author="Blake Morton" w:date="2016-08-03T20:17:00Z">
          <w:r w:rsidR="00622140" w:rsidRPr="00C869B8" w:rsidDel="00622140">
            <w:rPr>
              <w:rFonts w:ascii="Arial" w:hAnsi="Arial" w:cs="Arial"/>
              <w:sz w:val="24"/>
              <w:szCs w:val="24"/>
            </w:rPr>
            <w:delText xml:space="preserve"> how a scree test, which in our current study recommended the same number of components as </w:delText>
          </w:r>
        </w:del>
        <w:del w:id="908" w:author="Blake Morton" w:date="2016-08-03T20:13:00Z">
          <w:r w:rsidR="00622140" w:rsidRPr="00C869B8" w:rsidDel="00622140">
            <w:rPr>
              <w:rFonts w:ascii="Arial" w:hAnsi="Arial" w:cs="Arial"/>
              <w:sz w:val="24"/>
              <w:szCs w:val="24"/>
            </w:rPr>
            <w:delText>a PA</w:delText>
          </w:r>
        </w:del>
        <w:del w:id="909" w:author="Blake Morton" w:date="2016-08-03T20:17:00Z">
          <w:r w:rsidR="00622140" w:rsidRPr="00C869B8" w:rsidDel="00622140">
            <w:rPr>
              <w:rFonts w:ascii="Arial" w:hAnsi="Arial" w:cs="Arial"/>
              <w:sz w:val="24"/>
              <w:szCs w:val="24"/>
            </w:rPr>
            <w:delText>, can sometimes be more liberal than the unbiased parallel analysis.</w:delText>
          </w:r>
        </w:del>
      </w:moveTo>
    </w:p>
    <w:p w14:paraId="51A52767" w14:textId="77777777" w:rsidR="00857276" w:rsidRDefault="00040501" w:rsidP="00FD3DD4">
      <w:pPr>
        <w:autoSpaceDE w:val="0"/>
        <w:autoSpaceDN w:val="0"/>
        <w:adjustRightInd w:val="0"/>
        <w:spacing w:after="0" w:line="480" w:lineRule="auto"/>
        <w:ind w:firstLine="720"/>
        <w:rPr>
          <w:ins w:id="910" w:author="ALTSCHUL Drew" w:date="2016-09-08T10:48:00Z"/>
          <w:rFonts w:ascii="Arial" w:hAnsi="Arial" w:cs="Arial"/>
          <w:sz w:val="24"/>
          <w:szCs w:val="24"/>
        </w:rPr>
      </w:pPr>
      <w:moveToRangeStart w:id="911" w:author="Blake Morton" w:date="2016-08-03T20:30:00Z" w:name="move331875556"/>
      <w:moveToRangeEnd w:id="901"/>
      <w:moveTo w:id="912" w:author="Blake Morton" w:date="2016-08-03T20:30:00Z">
        <w:del w:id="913" w:author="Blake Morton" w:date="2016-08-03T20:44:00Z">
          <w:r w:rsidRPr="00F91F4B" w:rsidDel="00670DF6">
            <w:rPr>
              <w:rFonts w:ascii="Arial" w:hAnsi="Arial" w:cs="Arial"/>
              <w:sz w:val="24"/>
              <w:szCs w:val="24"/>
            </w:rPr>
            <w:delText xml:space="preserve">Although scree tests are subjective, they can be useful when automated methods disagree on the number of </w:delText>
          </w:r>
          <w:r w:rsidDel="00670DF6">
            <w:rPr>
              <w:rFonts w:ascii="Arial" w:hAnsi="Arial" w:cs="Arial"/>
              <w:sz w:val="24"/>
              <w:szCs w:val="24"/>
            </w:rPr>
            <w:delText>components/factors</w:delText>
          </w:r>
          <w:r w:rsidRPr="00F91F4B" w:rsidDel="00670DF6">
            <w:rPr>
              <w:rFonts w:ascii="Arial" w:hAnsi="Arial" w:cs="Arial"/>
              <w:sz w:val="24"/>
              <w:szCs w:val="24"/>
            </w:rPr>
            <w:delText xml:space="preserve"> to extract. In such cases, a scree test may be used as a “tie-breaker” if the plot reveals a clear and distinct drop in the eigenvalues past a certain </w:delText>
          </w:r>
          <w:r w:rsidDel="00670DF6">
            <w:rPr>
              <w:rFonts w:ascii="Arial" w:hAnsi="Arial" w:cs="Arial"/>
              <w:sz w:val="24"/>
              <w:szCs w:val="24"/>
            </w:rPr>
            <w:delText>component/factor</w:delText>
          </w:r>
          <w:r w:rsidRPr="00F91F4B" w:rsidDel="00670DF6">
            <w:rPr>
              <w:rFonts w:ascii="Arial" w:hAnsi="Arial" w:cs="Arial"/>
              <w:sz w:val="24"/>
              <w:szCs w:val="24"/>
            </w:rPr>
            <w:delText>. Such instances</w:delText>
          </w:r>
          <w:r w:rsidDel="00670DF6">
            <w:rPr>
              <w:rFonts w:ascii="Arial" w:hAnsi="Arial" w:cs="Arial"/>
              <w:sz w:val="24"/>
              <w:szCs w:val="24"/>
            </w:rPr>
            <w:delText>, however,</w:delText>
          </w:r>
          <w:r w:rsidRPr="00F91F4B" w:rsidDel="00670DF6">
            <w:rPr>
              <w:rFonts w:ascii="Arial" w:hAnsi="Arial" w:cs="Arial"/>
              <w:sz w:val="24"/>
              <w:szCs w:val="24"/>
            </w:rPr>
            <w:delText xml:space="preserve"> are becoming increasingly rare as automated methods are improved upon</w:delText>
          </w:r>
          <w:r w:rsidDel="00670DF6">
            <w:rPr>
              <w:rFonts w:ascii="Arial" w:hAnsi="Arial" w:cs="Arial"/>
              <w:sz w:val="24"/>
              <w:szCs w:val="24"/>
            </w:rPr>
            <w:delText>. The bottom line is</w:delText>
          </w:r>
          <w:r w:rsidRPr="00F91F4B" w:rsidDel="00670DF6">
            <w:rPr>
              <w:rFonts w:ascii="Arial" w:hAnsi="Arial" w:cs="Arial"/>
              <w:sz w:val="24"/>
              <w:szCs w:val="24"/>
            </w:rPr>
            <w:delText xml:space="preserve"> that scree tests should only be used alongside </w:delText>
          </w:r>
          <w:r w:rsidDel="00670DF6">
            <w:rPr>
              <w:rFonts w:ascii="Arial" w:hAnsi="Arial" w:cs="Arial"/>
              <w:sz w:val="24"/>
              <w:szCs w:val="24"/>
            </w:rPr>
            <w:delText>less subjective</w:delText>
          </w:r>
        </w:del>
        <w:del w:id="914" w:author="Blake Morton" w:date="2016-08-03T20:32:00Z">
          <w:r w:rsidRPr="00F91F4B" w:rsidDel="00040501">
            <w:rPr>
              <w:rFonts w:ascii="Arial" w:hAnsi="Arial" w:cs="Arial"/>
              <w:sz w:val="24"/>
              <w:szCs w:val="24"/>
            </w:rPr>
            <w:delText xml:space="preserve"> </w:delText>
          </w:r>
          <w:r w:rsidDel="00040501">
            <w:rPr>
              <w:rFonts w:ascii="Arial" w:hAnsi="Arial" w:cs="Arial"/>
              <w:sz w:val="24"/>
              <w:szCs w:val="24"/>
            </w:rPr>
            <w:delText xml:space="preserve">and </w:delText>
          </w:r>
        </w:del>
        <w:del w:id="915" w:author="Blake Morton" w:date="2016-08-03T20:44:00Z">
          <w:r w:rsidDel="00670DF6">
            <w:rPr>
              <w:rFonts w:ascii="Arial" w:hAnsi="Arial" w:cs="Arial"/>
              <w:sz w:val="24"/>
              <w:szCs w:val="24"/>
            </w:rPr>
            <w:delText xml:space="preserve">automated </w:delText>
          </w:r>
          <w:r w:rsidRPr="00F91F4B" w:rsidDel="00670DF6">
            <w:rPr>
              <w:rFonts w:ascii="Arial" w:hAnsi="Arial" w:cs="Arial"/>
              <w:sz w:val="24"/>
              <w:szCs w:val="24"/>
            </w:rPr>
            <w:delText>tests</w:delText>
          </w:r>
        </w:del>
        <w:del w:id="916" w:author="Blake Morton" w:date="2016-08-03T20:33:00Z">
          <w:r w:rsidDel="00040501">
            <w:rPr>
              <w:rFonts w:ascii="Arial" w:hAnsi="Arial" w:cs="Arial"/>
              <w:sz w:val="24"/>
              <w:szCs w:val="24"/>
            </w:rPr>
            <w:delText>,</w:delText>
          </w:r>
        </w:del>
        <w:del w:id="917" w:author="Blake Morton" w:date="2016-08-03T20:44:00Z">
          <w:r w:rsidDel="00670DF6">
            <w:rPr>
              <w:rFonts w:ascii="Arial" w:hAnsi="Arial" w:cs="Arial"/>
              <w:sz w:val="24"/>
              <w:szCs w:val="24"/>
            </w:rPr>
            <w:delText xml:space="preserve"> </w:delText>
          </w:r>
        </w:del>
        <w:del w:id="918" w:author="Blake Morton" w:date="2016-08-03T20:33:00Z">
          <w:r w:rsidDel="00040501">
            <w:rPr>
              <w:rFonts w:ascii="Arial" w:hAnsi="Arial" w:cs="Arial"/>
              <w:sz w:val="24"/>
              <w:szCs w:val="24"/>
            </w:rPr>
            <w:delText>not</w:delText>
          </w:r>
        </w:del>
        <w:del w:id="919" w:author="Blake Morton" w:date="2016-08-03T20:44:00Z">
          <w:r w:rsidDel="00670DF6">
            <w:rPr>
              <w:rFonts w:ascii="Arial" w:hAnsi="Arial" w:cs="Arial"/>
              <w:sz w:val="24"/>
              <w:szCs w:val="24"/>
            </w:rPr>
            <w:delText xml:space="preserve"> Kaiser’s criterion</w:delText>
          </w:r>
          <w:r w:rsidRPr="00F91F4B" w:rsidDel="00670DF6">
            <w:rPr>
              <w:rFonts w:ascii="Arial" w:hAnsi="Arial" w:cs="Arial"/>
              <w:sz w:val="24"/>
              <w:szCs w:val="24"/>
            </w:rPr>
            <w:delText>.</w:delText>
          </w:r>
          <w:r w:rsidDel="00670DF6">
            <w:rPr>
              <w:rFonts w:ascii="Arial" w:hAnsi="Arial" w:cs="Arial"/>
              <w:sz w:val="24"/>
              <w:szCs w:val="24"/>
            </w:rPr>
            <w:delText xml:space="preserve"> </w:delText>
          </w:r>
        </w:del>
        <w:del w:id="920" w:author="Blake Morton" w:date="2016-08-03T20:54:00Z">
          <w:r w:rsidDel="00C869B8">
            <w:rPr>
              <w:rFonts w:ascii="Arial" w:hAnsi="Arial" w:cs="Arial"/>
              <w:sz w:val="24"/>
              <w:szCs w:val="24"/>
            </w:rPr>
            <w:delText xml:space="preserve">If different tests recommend different extraction numbers, </w:delText>
          </w:r>
        </w:del>
      </w:moveTo>
      <w:proofErr w:type="gramStart"/>
      <w:ins w:id="921" w:author="Blake Morton" w:date="2016-08-03T20:45:00Z">
        <w:r w:rsidR="00670DF6">
          <w:rPr>
            <w:rFonts w:ascii="Arial" w:hAnsi="Arial" w:cs="Arial"/>
            <w:sz w:val="24"/>
            <w:szCs w:val="24"/>
          </w:rPr>
          <w:t>s</w:t>
        </w:r>
        <w:proofErr w:type="gramEnd"/>
        <w:r w:rsidR="00670DF6">
          <w:rPr>
            <w:rFonts w:ascii="Arial" w:hAnsi="Arial" w:cs="Arial"/>
            <w:sz w:val="24"/>
            <w:szCs w:val="24"/>
          </w:rPr>
          <w:t xml:space="preserve"> previously noted, </w:t>
        </w:r>
      </w:ins>
      <w:ins w:id="922" w:author="Blake Morton" w:date="2016-08-03T20:54:00Z">
        <w:r w:rsidR="00C869B8">
          <w:rPr>
            <w:rFonts w:ascii="Arial" w:hAnsi="Arial" w:cs="Arial"/>
            <w:sz w:val="24"/>
            <w:szCs w:val="24"/>
          </w:rPr>
          <w:t xml:space="preserve">in such cases </w:t>
        </w:r>
      </w:ins>
      <w:ins w:id="923" w:author="Blake Morton" w:date="2016-08-03T20:44:00Z">
        <w:r w:rsidR="00670DF6" w:rsidRPr="00F91F4B">
          <w:rPr>
            <w:rFonts w:ascii="Arial" w:hAnsi="Arial" w:cs="Arial"/>
            <w:sz w:val="24"/>
            <w:szCs w:val="24"/>
          </w:rPr>
          <w:t xml:space="preserve">a scree test may be used as </w:t>
        </w:r>
      </w:ins>
      <w:ins w:id="924" w:author="Blake Morton" w:date="2016-08-03T20:54:00Z">
        <w:r w:rsidR="00C869B8">
          <w:rPr>
            <w:rFonts w:ascii="Arial" w:hAnsi="Arial" w:cs="Arial"/>
            <w:sz w:val="24"/>
            <w:szCs w:val="24"/>
          </w:rPr>
          <w:t xml:space="preserve">a quick </w:t>
        </w:r>
      </w:ins>
      <w:ins w:id="925" w:author="Blake Morton" w:date="2016-08-03T20:44:00Z">
        <w:r w:rsidR="00C869B8">
          <w:rPr>
            <w:rFonts w:ascii="Arial" w:hAnsi="Arial" w:cs="Arial"/>
            <w:sz w:val="24"/>
            <w:szCs w:val="24"/>
          </w:rPr>
          <w:t>and easy</w:t>
        </w:r>
        <w:r w:rsidR="00670DF6" w:rsidRPr="00F91F4B">
          <w:rPr>
            <w:rFonts w:ascii="Arial" w:hAnsi="Arial" w:cs="Arial"/>
            <w:sz w:val="24"/>
            <w:szCs w:val="24"/>
          </w:rPr>
          <w:t xml:space="preserve"> “tie-breaker” if the plot reveals a clear and distinct drop in the eigenvalues past a certain </w:t>
        </w:r>
        <w:r w:rsidR="00670DF6">
          <w:rPr>
            <w:rFonts w:ascii="Arial" w:hAnsi="Arial" w:cs="Arial"/>
            <w:sz w:val="24"/>
            <w:szCs w:val="24"/>
          </w:rPr>
          <w:t>component/factor</w:t>
        </w:r>
        <w:r w:rsidR="00670DF6" w:rsidRPr="00F91F4B">
          <w:rPr>
            <w:rFonts w:ascii="Arial" w:hAnsi="Arial" w:cs="Arial"/>
            <w:sz w:val="24"/>
            <w:szCs w:val="24"/>
          </w:rPr>
          <w:t>. Such instances</w:t>
        </w:r>
        <w:r w:rsidR="00670DF6">
          <w:rPr>
            <w:rFonts w:ascii="Arial" w:hAnsi="Arial" w:cs="Arial"/>
            <w:sz w:val="24"/>
            <w:szCs w:val="24"/>
          </w:rPr>
          <w:t>, however,</w:t>
        </w:r>
        <w:r w:rsidR="00670DF6" w:rsidRPr="00F91F4B">
          <w:rPr>
            <w:rFonts w:ascii="Arial" w:hAnsi="Arial" w:cs="Arial"/>
            <w:sz w:val="24"/>
            <w:szCs w:val="24"/>
          </w:rPr>
          <w:t xml:space="preserve"> are becoming increasingly rare as automated methods are improved upon</w:t>
        </w:r>
        <w:r w:rsidR="00670DF6">
          <w:rPr>
            <w:rFonts w:ascii="Arial" w:hAnsi="Arial" w:cs="Arial"/>
            <w:sz w:val="24"/>
            <w:szCs w:val="24"/>
          </w:rPr>
          <w:t>. For example,</w:t>
        </w:r>
      </w:ins>
      <w:ins w:id="926" w:author="ALTSCHUL Drew" w:date="2016-09-08T10:47:00Z">
        <w:r w:rsidR="00857276">
          <w:rPr>
            <w:rFonts w:ascii="Arial" w:hAnsi="Arial" w:cs="Arial"/>
            <w:sz w:val="24"/>
            <w:szCs w:val="24"/>
          </w:rPr>
          <w:t xml:space="preserve"> additional, </w:t>
        </w:r>
      </w:ins>
      <w:ins w:id="927" w:author="Blake Morton" w:date="2016-08-03T20:44:00Z">
        <w:del w:id="928" w:author="ALTSCHUL Drew" w:date="2016-09-08T10:47:00Z">
          <w:r w:rsidR="00670DF6" w:rsidDel="00857276">
            <w:rPr>
              <w:rFonts w:ascii="Arial" w:hAnsi="Arial" w:cs="Arial"/>
              <w:sz w:val="24"/>
              <w:szCs w:val="24"/>
            </w:rPr>
            <w:delText xml:space="preserve"> </w:delText>
          </w:r>
        </w:del>
      </w:ins>
      <w:moveTo w:id="929" w:author="Blake Morton" w:date="2016-08-03T20:30:00Z">
        <w:del w:id="930" w:author="ALTSCHUL Drew" w:date="2016-09-08T10:47:00Z">
          <w:r w:rsidRPr="00F91F4B" w:rsidDel="00857276">
            <w:rPr>
              <w:rFonts w:ascii="Arial" w:hAnsi="Arial" w:cs="Arial"/>
              <w:sz w:val="24"/>
              <w:szCs w:val="24"/>
            </w:rPr>
            <w:delText xml:space="preserve">more </w:delText>
          </w:r>
        </w:del>
        <w:r w:rsidRPr="00F91F4B">
          <w:rPr>
            <w:rFonts w:ascii="Arial" w:hAnsi="Arial" w:cs="Arial"/>
            <w:sz w:val="24"/>
            <w:szCs w:val="24"/>
          </w:rPr>
          <w:t xml:space="preserve">sophisticated analyses like Everett’s tests </w:t>
        </w:r>
        <w:r>
          <w:rPr>
            <w:rFonts w:ascii="Arial" w:hAnsi="Arial" w:cs="Arial"/>
            <w:sz w:val="24"/>
            <w:szCs w:val="24"/>
          </w:rPr>
          <w:t xml:space="preserve">may be needed to determine which model to use for </w:t>
        </w:r>
        <w:r>
          <w:rPr>
            <w:rFonts w:ascii="Arial" w:hAnsi="Arial" w:cs="Arial"/>
            <w:sz w:val="24"/>
            <w:szCs w:val="24"/>
          </w:rPr>
          <w:lastRenderedPageBreak/>
          <w:t xml:space="preserve">subsequent analyses after extracting multiple solutions with differing numbers of components/factors </w:t>
        </w:r>
        <w:r w:rsidRPr="00F91F4B">
          <w:rPr>
            <w:rFonts w:ascii="Arial" w:hAnsi="Arial" w:cs="Arial"/>
            <w:sz w:val="24"/>
            <w:szCs w:val="24"/>
          </w:rPr>
          <w:t>(Everett 1988)</w:t>
        </w:r>
        <w:r>
          <w:rPr>
            <w:rFonts w:ascii="Arial" w:hAnsi="Arial" w:cs="Arial"/>
            <w:sz w:val="24"/>
            <w:szCs w:val="24"/>
          </w:rPr>
          <w:t>.</w:t>
        </w:r>
      </w:moveTo>
    </w:p>
    <w:p w14:paraId="466D775E" w14:textId="0549D719" w:rsidR="00040501" w:rsidDel="00C869B8" w:rsidRDefault="00857276">
      <w:pPr>
        <w:autoSpaceDE w:val="0"/>
        <w:autoSpaceDN w:val="0"/>
        <w:adjustRightInd w:val="0"/>
        <w:spacing w:after="0" w:line="480" w:lineRule="auto"/>
        <w:ind w:firstLine="720"/>
        <w:rPr>
          <w:del w:id="931" w:author="Blake Morton" w:date="2016-08-03T20:30:00Z"/>
          <w:rFonts w:ascii="Arial" w:hAnsi="Arial" w:cs="Arial"/>
          <w:sz w:val="24"/>
          <w:szCs w:val="24"/>
        </w:rPr>
      </w:pPr>
      <w:ins w:id="932" w:author="ALTSCHUL Drew" w:date="2016-09-08T10:48:00Z">
        <w:r>
          <w:rPr>
            <w:rFonts w:ascii="Arial" w:hAnsi="Arial" w:cs="Arial"/>
            <w:sz w:val="24"/>
            <w:szCs w:val="24"/>
          </w:rPr>
          <w:t xml:space="preserve">Researchers should always keep in mind the theory they wish to test, and </w:t>
        </w:r>
      </w:ins>
      <w:ins w:id="933" w:author="ALTSCHUL Drew" w:date="2016-09-08T11:04:00Z">
        <w:r w:rsidR="003625C0">
          <w:rPr>
            <w:rFonts w:ascii="Arial" w:hAnsi="Arial" w:cs="Arial"/>
            <w:sz w:val="24"/>
            <w:szCs w:val="24"/>
          </w:rPr>
          <w:t>where theory is well-established</w:t>
        </w:r>
      </w:ins>
      <w:ins w:id="934" w:author="Blake Morton" w:date="2016-08-03T20:35:00Z">
        <w:del w:id="935" w:author="ALTSCHUL Drew" w:date="2016-09-08T10:48:00Z">
          <w:r w:rsidR="00040501" w:rsidDel="00857276">
            <w:rPr>
              <w:rFonts w:ascii="Arial" w:hAnsi="Arial" w:cs="Arial"/>
              <w:sz w:val="24"/>
              <w:szCs w:val="24"/>
            </w:rPr>
            <w:delText xml:space="preserve"> </w:delText>
          </w:r>
        </w:del>
      </w:ins>
      <w:ins w:id="936" w:author="ALTSCHUL Drew" w:date="2016-09-08T11:04:00Z">
        <w:r w:rsidR="003625C0">
          <w:rPr>
            <w:rFonts w:ascii="Arial" w:hAnsi="Arial" w:cs="Arial"/>
            <w:sz w:val="24"/>
            <w:szCs w:val="24"/>
          </w:rPr>
          <w:t>, it can be used to guide choices in how many components/factors to extract.</w:t>
        </w:r>
      </w:ins>
      <w:ins w:id="937" w:author="Blake Morton" w:date="2016-08-03T20:35:00Z">
        <w:del w:id="938" w:author="ALTSCHUL Drew" w:date="2016-09-08T10:48:00Z">
          <w:r w:rsidR="00040501" w:rsidRPr="002E2DFD" w:rsidDel="00857276">
            <w:rPr>
              <w:rFonts w:ascii="Arial" w:hAnsi="Arial" w:cs="Arial"/>
              <w:sz w:val="24"/>
              <w:szCs w:val="24"/>
              <w:highlight w:val="yellow"/>
              <w:rPrChange w:id="939" w:author="Blake Morton" w:date="2016-08-03T23:57:00Z">
                <w:rPr>
                  <w:rFonts w:ascii="Arial" w:hAnsi="Arial" w:cs="Arial"/>
                  <w:sz w:val="24"/>
                  <w:szCs w:val="24"/>
                </w:rPr>
              </w:rPrChange>
            </w:rPr>
            <w:delText>*Drew more here*</w:delText>
          </w:r>
        </w:del>
      </w:ins>
    </w:p>
    <w:p w14:paraId="14E6C159" w14:textId="366BA1FC" w:rsidR="00E50F1F" w:rsidRDefault="003625C0" w:rsidP="00FD3DD4">
      <w:pPr>
        <w:autoSpaceDE w:val="0"/>
        <w:autoSpaceDN w:val="0"/>
        <w:adjustRightInd w:val="0"/>
        <w:spacing w:after="0" w:line="480" w:lineRule="auto"/>
        <w:ind w:firstLine="720"/>
        <w:rPr>
          <w:ins w:id="940" w:author="ALTSCHUL Drew" w:date="2016-09-08T10:52:00Z"/>
          <w:rFonts w:ascii="Arial" w:hAnsi="Arial" w:cs="Arial"/>
          <w:sz w:val="24"/>
          <w:szCs w:val="24"/>
        </w:rPr>
      </w:pPr>
      <w:ins w:id="941" w:author="ALTSCHUL Drew" w:date="2016-09-08T11:04:00Z">
        <w:r>
          <w:rPr>
            <w:rFonts w:ascii="Arial" w:hAnsi="Arial" w:cs="Arial"/>
            <w:sz w:val="24"/>
            <w:szCs w:val="24"/>
          </w:rPr>
          <w:t xml:space="preserve"> </w:t>
        </w:r>
      </w:ins>
      <w:ins w:id="942" w:author="ALTSCHUL Drew" w:date="2016-09-08T10:48:00Z">
        <w:r w:rsidR="00857276">
          <w:rPr>
            <w:rFonts w:ascii="Arial" w:hAnsi="Arial" w:cs="Arial"/>
            <w:sz w:val="24"/>
            <w:szCs w:val="24"/>
          </w:rPr>
          <w:t xml:space="preserve">If the analysis is </w:t>
        </w:r>
      </w:ins>
      <w:ins w:id="943" w:author="ALTSCHUL Drew" w:date="2016-09-08T11:04:00Z">
        <w:r>
          <w:rPr>
            <w:rFonts w:ascii="Arial" w:hAnsi="Arial" w:cs="Arial"/>
            <w:sz w:val="24"/>
            <w:szCs w:val="24"/>
          </w:rPr>
          <w:t xml:space="preserve">wholly </w:t>
        </w:r>
      </w:ins>
      <w:ins w:id="944" w:author="ALTSCHUL Drew" w:date="2016-09-08T10:48:00Z">
        <w:r w:rsidR="00857276">
          <w:rPr>
            <w:rFonts w:ascii="Arial" w:hAnsi="Arial" w:cs="Arial"/>
            <w:sz w:val="24"/>
            <w:szCs w:val="24"/>
          </w:rPr>
          <w:t xml:space="preserve">exploratory, or theories are at odds, there is nothing wrong with extracting multiple factor structures and comparing them, as we have done </w:t>
        </w:r>
      </w:ins>
      <w:ins w:id="945" w:author="ALTSCHUL Drew" w:date="2016-09-08T10:49:00Z">
        <w:r w:rsidR="00857276">
          <w:rPr>
            <w:rFonts w:ascii="Arial" w:hAnsi="Arial" w:cs="Arial"/>
            <w:sz w:val="24"/>
            <w:szCs w:val="24"/>
          </w:rPr>
          <w:t>in this paper. Fa</w:t>
        </w:r>
      </w:ins>
      <w:ins w:id="946" w:author="ALTSCHUL Drew" w:date="2016-09-06T14:36:00Z">
        <w:r w:rsidR="00857276">
          <w:rPr>
            <w:rFonts w:ascii="Arial" w:hAnsi="Arial" w:cs="Arial"/>
            <w:sz w:val="24"/>
            <w:szCs w:val="24"/>
          </w:rPr>
          <w:t xml:space="preserve">ctor interpretability can be assessed post-extraction, and depending on what variables are of interest, </w:t>
        </w:r>
      </w:ins>
      <w:ins w:id="947" w:author="ALTSCHUL Drew" w:date="2016-09-08T10:50:00Z">
        <w:r w:rsidR="00857276">
          <w:rPr>
            <w:rFonts w:ascii="Arial" w:hAnsi="Arial" w:cs="Arial"/>
            <w:sz w:val="24"/>
            <w:szCs w:val="24"/>
          </w:rPr>
          <w:t xml:space="preserve">investigating additional </w:t>
        </w:r>
      </w:ins>
      <w:ins w:id="948" w:author="ALTSCHUL Drew" w:date="2016-09-06T14:36:00Z">
        <w:r w:rsidR="00857276">
          <w:rPr>
            <w:rFonts w:ascii="Arial" w:hAnsi="Arial" w:cs="Arial"/>
            <w:sz w:val="24"/>
            <w:szCs w:val="24"/>
          </w:rPr>
          <w:t xml:space="preserve">associations </w:t>
        </w:r>
      </w:ins>
      <w:ins w:id="949" w:author="ALTSCHUL Drew" w:date="2016-09-08T10:50:00Z">
        <w:r w:rsidR="00857276">
          <w:rPr>
            <w:rFonts w:ascii="Arial" w:hAnsi="Arial" w:cs="Arial"/>
            <w:sz w:val="24"/>
            <w:szCs w:val="24"/>
          </w:rPr>
          <w:t>(</w:t>
        </w:r>
        <w:proofErr w:type="spellStart"/>
        <w:r w:rsidR="00857276">
          <w:rPr>
            <w:rFonts w:ascii="Arial" w:hAnsi="Arial" w:cs="Arial"/>
            <w:sz w:val="24"/>
            <w:szCs w:val="24"/>
          </w:rPr>
          <w:t>Altschul</w:t>
        </w:r>
        <w:proofErr w:type="spellEnd"/>
        <w:r w:rsidR="00857276">
          <w:rPr>
            <w:rFonts w:ascii="Arial" w:hAnsi="Arial" w:cs="Arial"/>
            <w:sz w:val="24"/>
            <w:szCs w:val="24"/>
          </w:rPr>
          <w:t xml:space="preserve"> et al. 2015) may indicate which </w:t>
        </w:r>
      </w:ins>
      <w:ins w:id="950" w:author="ALTSCHUL Drew" w:date="2016-09-08T10:51:00Z">
        <w:r w:rsidR="00857276">
          <w:rPr>
            <w:rFonts w:ascii="Arial" w:hAnsi="Arial" w:cs="Arial"/>
            <w:sz w:val="24"/>
            <w:szCs w:val="24"/>
          </w:rPr>
          <w:t>structure is the most useful.</w:t>
        </w:r>
      </w:ins>
    </w:p>
    <w:p w14:paraId="18430E37" w14:textId="5AFC1D9E" w:rsidR="00E50F1F" w:rsidDel="00A310FE" w:rsidRDefault="00857276" w:rsidP="00FD3DD4">
      <w:pPr>
        <w:autoSpaceDE w:val="0"/>
        <w:autoSpaceDN w:val="0"/>
        <w:adjustRightInd w:val="0"/>
        <w:spacing w:after="0" w:line="480" w:lineRule="auto"/>
        <w:ind w:firstLine="720"/>
        <w:rPr>
          <w:ins w:id="951" w:author="Blake Morton" w:date="2016-08-03T20:55:00Z"/>
          <w:del w:id="952" w:author="ALTSCHUL Drew" w:date="2016-09-08T11:17:00Z"/>
          <w:rFonts w:ascii="Arial" w:hAnsi="Arial" w:cs="Arial"/>
          <w:sz w:val="24"/>
          <w:szCs w:val="24"/>
        </w:rPr>
      </w:pPr>
      <w:ins w:id="953" w:author="ALTSCHUL Drew" w:date="2016-09-08T10:52:00Z">
        <w:r>
          <w:rPr>
            <w:rFonts w:ascii="Arial" w:hAnsi="Arial" w:cs="Arial"/>
            <w:sz w:val="24"/>
            <w:szCs w:val="24"/>
          </w:rPr>
          <w:t xml:space="preserve">Finally, basic PCA or FA may not be the best method for all </w:t>
        </w:r>
      </w:ins>
      <w:ins w:id="954" w:author="ALTSCHUL Drew" w:date="2016-09-08T10:53:00Z">
        <w:r>
          <w:rPr>
            <w:rFonts w:ascii="Arial" w:hAnsi="Arial" w:cs="Arial"/>
            <w:sz w:val="24"/>
            <w:szCs w:val="24"/>
          </w:rPr>
          <w:t xml:space="preserve">situations. More complex, potentially hierarchical data may require </w:t>
        </w:r>
        <w:r w:rsidR="008A4B9B">
          <w:rPr>
            <w:rFonts w:ascii="Arial" w:hAnsi="Arial" w:cs="Arial"/>
            <w:sz w:val="24"/>
            <w:szCs w:val="24"/>
          </w:rPr>
          <w:t>a more advance modelling approach. FA is itself a specific implementation of more general Structural Equation Model</w:t>
        </w:r>
      </w:ins>
      <w:ins w:id="955" w:author="ALTSCHUL Drew" w:date="2016-09-08T11:05:00Z">
        <w:r w:rsidR="003625C0">
          <w:rPr>
            <w:rFonts w:ascii="Arial" w:hAnsi="Arial" w:cs="Arial"/>
            <w:sz w:val="24"/>
            <w:szCs w:val="24"/>
          </w:rPr>
          <w:t>l</w:t>
        </w:r>
      </w:ins>
      <w:ins w:id="956" w:author="ALTSCHUL Drew" w:date="2016-09-08T10:53:00Z">
        <w:r w:rsidR="003625C0">
          <w:rPr>
            <w:rFonts w:ascii="Arial" w:hAnsi="Arial" w:cs="Arial"/>
            <w:sz w:val="24"/>
            <w:szCs w:val="24"/>
          </w:rPr>
          <w:t xml:space="preserve">ing </w:t>
        </w:r>
        <w:r w:rsidR="008A4B9B">
          <w:rPr>
            <w:rFonts w:ascii="Arial" w:hAnsi="Arial" w:cs="Arial"/>
            <w:sz w:val="24"/>
            <w:szCs w:val="24"/>
          </w:rPr>
          <w:t>(SEM)</w:t>
        </w:r>
      </w:ins>
      <w:ins w:id="957" w:author="ALTSCHUL Drew" w:date="2016-09-08T11:05:00Z">
        <w:r w:rsidR="003625C0">
          <w:rPr>
            <w:rFonts w:ascii="Arial" w:hAnsi="Arial" w:cs="Arial"/>
            <w:sz w:val="24"/>
            <w:szCs w:val="24"/>
          </w:rPr>
          <w:t>, which allows users to specify latent variables (such as our components</w:t>
        </w:r>
      </w:ins>
      <w:ins w:id="958" w:author="ALTSCHUL Drew" w:date="2016-09-08T11:06:00Z">
        <w:r w:rsidR="003625C0">
          <w:rPr>
            <w:rFonts w:ascii="Arial" w:hAnsi="Arial" w:cs="Arial"/>
            <w:sz w:val="24"/>
            <w:szCs w:val="24"/>
          </w:rPr>
          <w:t>) and</w:t>
        </w:r>
      </w:ins>
      <w:ins w:id="959" w:author="ALTSCHUL Drew" w:date="2016-09-08T11:05:00Z">
        <w:r w:rsidR="003625C0">
          <w:rPr>
            <w:rFonts w:ascii="Arial" w:hAnsi="Arial" w:cs="Arial"/>
            <w:sz w:val="24"/>
            <w:szCs w:val="24"/>
          </w:rPr>
          <w:t xml:space="preserve"> all paths between latent and measured variables</w:t>
        </w:r>
      </w:ins>
      <w:ins w:id="960" w:author="ALTSCHUL Drew" w:date="2016-09-08T10:53:00Z">
        <w:r w:rsidR="008A4B9B">
          <w:rPr>
            <w:rFonts w:ascii="Arial" w:hAnsi="Arial" w:cs="Arial"/>
            <w:sz w:val="24"/>
            <w:szCs w:val="24"/>
          </w:rPr>
          <w:t>.</w:t>
        </w:r>
      </w:ins>
      <w:ins w:id="961" w:author="ALTSCHUL Drew" w:date="2016-09-08T11:15:00Z">
        <w:r w:rsidR="00A310FE">
          <w:rPr>
            <w:rFonts w:ascii="Arial" w:hAnsi="Arial" w:cs="Arial"/>
            <w:sz w:val="24"/>
            <w:szCs w:val="24"/>
          </w:rPr>
          <w:t xml:space="preserve"> </w:t>
        </w:r>
      </w:ins>
      <w:ins w:id="962" w:author="ALTSCHUL Drew" w:date="2016-09-08T11:16:00Z">
        <w:r w:rsidR="00A310FE">
          <w:rPr>
            <w:rFonts w:ascii="Arial" w:hAnsi="Arial" w:cs="Arial"/>
            <w:sz w:val="24"/>
            <w:szCs w:val="24"/>
          </w:rPr>
          <w:t>If one suspects that a simple, one-level</w:t>
        </w:r>
        <w:r w:rsidR="00A310FE">
          <w:rPr>
            <w:rFonts w:ascii="Arial" w:hAnsi="Arial" w:cs="Arial"/>
            <w:sz w:val="24"/>
            <w:szCs w:val="24"/>
          </w:rPr>
          <w:t xml:space="preserve"> factor or component model is not </w:t>
        </w:r>
        <w:r w:rsidR="00A310FE">
          <w:rPr>
            <w:rFonts w:ascii="Arial" w:hAnsi="Arial" w:cs="Arial"/>
            <w:sz w:val="24"/>
            <w:szCs w:val="24"/>
          </w:rPr>
          <w:t>sufficient to explain the data,</w:t>
        </w:r>
      </w:ins>
      <w:ins w:id="963" w:author="ALTSCHUL Drew" w:date="2016-09-08T11:17:00Z">
        <w:r w:rsidR="00A310FE">
          <w:rPr>
            <w:rFonts w:ascii="Arial" w:hAnsi="Arial" w:cs="Arial"/>
            <w:sz w:val="24"/>
            <w:szCs w:val="24"/>
          </w:rPr>
          <w:t xml:space="preserve"> </w:t>
        </w:r>
      </w:ins>
      <w:ins w:id="964" w:author="ALTSCHUL Drew" w:date="2016-09-08T11:16:00Z">
        <w:r w:rsidR="00A310FE">
          <w:rPr>
            <w:rFonts w:ascii="Arial" w:hAnsi="Arial" w:cs="Arial"/>
            <w:sz w:val="24"/>
            <w:szCs w:val="24"/>
          </w:rPr>
          <w:t xml:space="preserve">e.g. there are </w:t>
        </w:r>
      </w:ins>
      <w:ins w:id="965" w:author="ALTSCHUL Drew" w:date="2016-09-08T11:17:00Z">
        <w:r w:rsidR="00A310FE">
          <w:rPr>
            <w:rFonts w:ascii="Arial" w:hAnsi="Arial" w:cs="Arial"/>
            <w:sz w:val="24"/>
            <w:szCs w:val="24"/>
          </w:rPr>
          <w:t>unambiguous</w:t>
        </w:r>
      </w:ins>
      <w:ins w:id="966" w:author="ALTSCHUL Drew" w:date="2016-09-08T11:16:00Z">
        <w:r w:rsidR="00A310FE">
          <w:rPr>
            <w:rFonts w:ascii="Arial" w:hAnsi="Arial" w:cs="Arial"/>
            <w:sz w:val="24"/>
            <w:szCs w:val="24"/>
          </w:rPr>
          <w:t xml:space="preserve"> sources of non-independence, </w:t>
        </w:r>
      </w:ins>
      <w:proofErr w:type="gramStart"/>
      <w:ins w:id="967" w:author="ALTSCHUL Drew" w:date="2016-09-08T11:17:00Z">
        <w:r w:rsidR="00A310FE">
          <w:rPr>
            <w:rFonts w:ascii="Arial" w:hAnsi="Arial" w:cs="Arial"/>
            <w:sz w:val="24"/>
            <w:szCs w:val="24"/>
          </w:rPr>
          <w:t>then</w:t>
        </w:r>
        <w:proofErr w:type="gramEnd"/>
        <w:r w:rsidR="00A310FE">
          <w:rPr>
            <w:rFonts w:ascii="Arial" w:hAnsi="Arial" w:cs="Arial"/>
            <w:sz w:val="24"/>
            <w:szCs w:val="24"/>
          </w:rPr>
          <w:t xml:space="preserve"> SEM ought to be considered. However, w</w:t>
        </w:r>
      </w:ins>
      <w:ins w:id="968" w:author="ALTSCHUL Drew" w:date="2016-09-08T11:15:00Z">
        <w:r w:rsidR="00A310FE">
          <w:rPr>
            <w:rFonts w:ascii="Arial" w:hAnsi="Arial" w:cs="Arial"/>
            <w:sz w:val="24"/>
            <w:szCs w:val="24"/>
          </w:rPr>
          <w:t xml:space="preserve">hile SEM gives users a much greater </w:t>
        </w:r>
      </w:ins>
      <w:ins w:id="969" w:author="ALTSCHUL Drew" w:date="2016-09-08T11:16:00Z">
        <w:r w:rsidR="00A310FE">
          <w:rPr>
            <w:rFonts w:ascii="Arial" w:hAnsi="Arial" w:cs="Arial"/>
            <w:sz w:val="24"/>
            <w:szCs w:val="24"/>
          </w:rPr>
          <w:t>degree</w:t>
        </w:r>
      </w:ins>
      <w:ins w:id="970" w:author="ALTSCHUL Drew" w:date="2016-09-08T11:15:00Z">
        <w:r w:rsidR="00A310FE">
          <w:rPr>
            <w:rFonts w:ascii="Arial" w:hAnsi="Arial" w:cs="Arial"/>
            <w:sz w:val="24"/>
            <w:szCs w:val="24"/>
          </w:rPr>
          <w:t xml:space="preserve"> </w:t>
        </w:r>
      </w:ins>
      <w:ins w:id="971" w:author="ALTSCHUL Drew" w:date="2016-09-08T11:16:00Z">
        <w:r w:rsidR="00A310FE">
          <w:rPr>
            <w:rFonts w:ascii="Arial" w:hAnsi="Arial" w:cs="Arial"/>
            <w:sz w:val="24"/>
            <w:szCs w:val="24"/>
          </w:rPr>
          <w:t>of control, it also makes</w:t>
        </w:r>
      </w:ins>
      <w:ins w:id="972" w:author="ALTSCHUL Drew" w:date="2016-09-08T11:02:00Z">
        <w:r w:rsidR="008A4B9B">
          <w:rPr>
            <w:rFonts w:ascii="Arial" w:hAnsi="Arial" w:cs="Arial"/>
            <w:sz w:val="24"/>
            <w:szCs w:val="24"/>
          </w:rPr>
          <w:t xml:space="preserve"> SEM better suited for confirmatory</w:t>
        </w:r>
      </w:ins>
      <w:ins w:id="973" w:author="ALTSCHUL Drew" w:date="2016-09-08T11:03:00Z">
        <w:r w:rsidR="008A4B9B">
          <w:rPr>
            <w:rFonts w:ascii="Arial" w:hAnsi="Arial" w:cs="Arial"/>
            <w:sz w:val="24"/>
            <w:szCs w:val="24"/>
          </w:rPr>
          <w:t>, not exploratory,</w:t>
        </w:r>
      </w:ins>
      <w:ins w:id="974" w:author="ALTSCHUL Drew" w:date="2016-09-08T11:02:00Z">
        <w:r w:rsidR="008A4B9B">
          <w:rPr>
            <w:rFonts w:ascii="Arial" w:hAnsi="Arial" w:cs="Arial"/>
            <w:sz w:val="24"/>
            <w:szCs w:val="24"/>
          </w:rPr>
          <w:t xml:space="preserve"> models</w:t>
        </w:r>
      </w:ins>
      <w:ins w:id="975" w:author="ALTSCHUL Drew" w:date="2016-09-08T11:16:00Z">
        <w:r w:rsidR="00A310FE">
          <w:rPr>
            <w:rFonts w:ascii="Arial" w:hAnsi="Arial" w:cs="Arial"/>
            <w:sz w:val="24"/>
            <w:szCs w:val="24"/>
          </w:rPr>
          <w:t>.</w:t>
        </w:r>
      </w:ins>
    </w:p>
    <w:moveToRangeEnd w:id="911"/>
    <w:p w14:paraId="13EC14D6" w14:textId="77777777" w:rsidR="006305AC" w:rsidRDefault="006305AC" w:rsidP="009C7378">
      <w:pPr>
        <w:spacing w:after="0" w:line="480" w:lineRule="auto"/>
        <w:rPr>
          <w:ins w:id="976" w:author="Blake Morton" w:date="2016-08-04T01:51:00Z"/>
          <w:rFonts w:ascii="Arial" w:hAnsi="Arial" w:cs="Arial"/>
          <w:sz w:val="24"/>
          <w:szCs w:val="24"/>
        </w:rPr>
      </w:pPr>
    </w:p>
    <w:p w14:paraId="053BD235" w14:textId="6820B627" w:rsidR="008946B9" w:rsidDel="00A310FE" w:rsidRDefault="008946B9" w:rsidP="009C7378">
      <w:pPr>
        <w:spacing w:after="0" w:line="480" w:lineRule="auto"/>
        <w:rPr>
          <w:ins w:id="977" w:author="Blake Morton" w:date="2016-08-04T01:53:00Z"/>
          <w:del w:id="978" w:author="ALTSCHUL Drew" w:date="2016-09-08T11:20:00Z"/>
          <w:rFonts w:ascii="Arial" w:hAnsi="Arial" w:cs="Arial"/>
          <w:i/>
          <w:sz w:val="24"/>
          <w:szCs w:val="24"/>
        </w:rPr>
      </w:pPr>
      <w:commentRangeStart w:id="979"/>
      <w:ins w:id="980" w:author="Blake Morton" w:date="2016-08-04T01:51:00Z">
        <w:del w:id="981" w:author="ALTSCHUL Drew" w:date="2016-09-08T11:20:00Z">
          <w:r w:rsidRPr="008946B9" w:rsidDel="00A310FE">
            <w:rPr>
              <w:rFonts w:ascii="Arial" w:hAnsi="Arial" w:cs="Arial"/>
              <w:i/>
              <w:sz w:val="24"/>
              <w:szCs w:val="24"/>
              <w:rPrChange w:id="982" w:author="Blake Morton" w:date="2016-08-04T01:53:00Z">
                <w:rPr>
                  <w:rFonts w:ascii="Arial" w:hAnsi="Arial" w:cs="Arial"/>
                  <w:sz w:val="24"/>
                  <w:szCs w:val="24"/>
                </w:rPr>
              </w:rPrChange>
            </w:rPr>
            <w:delText xml:space="preserve">How </w:delText>
          </w:r>
        </w:del>
      </w:ins>
      <w:ins w:id="983" w:author="Blake Morton" w:date="2016-08-04T01:52:00Z">
        <w:del w:id="984" w:author="ALTSCHUL Drew" w:date="2016-09-08T11:20:00Z">
          <w:r w:rsidRPr="008946B9" w:rsidDel="00A310FE">
            <w:rPr>
              <w:rFonts w:ascii="Arial" w:hAnsi="Arial" w:cs="Arial"/>
              <w:i/>
              <w:sz w:val="24"/>
              <w:szCs w:val="24"/>
              <w:rPrChange w:id="985" w:author="Blake Morton" w:date="2016-08-04T01:53:00Z">
                <w:rPr>
                  <w:rFonts w:ascii="Arial" w:hAnsi="Arial" w:cs="Arial"/>
                  <w:sz w:val="24"/>
                  <w:szCs w:val="24"/>
                </w:rPr>
              </w:rPrChange>
            </w:rPr>
            <w:delText>are</w:delText>
          </w:r>
        </w:del>
      </w:ins>
      <w:ins w:id="986" w:author="Blake Morton" w:date="2016-08-04T01:51:00Z">
        <w:del w:id="987" w:author="ALTSCHUL Drew" w:date="2016-09-08T11:20:00Z">
          <w:r w:rsidRPr="008946B9" w:rsidDel="00A310FE">
            <w:rPr>
              <w:rFonts w:ascii="Arial" w:hAnsi="Arial" w:cs="Arial"/>
              <w:i/>
              <w:sz w:val="24"/>
              <w:szCs w:val="24"/>
              <w:rPrChange w:id="988" w:author="Blake Morton" w:date="2016-08-04T01:53:00Z">
                <w:rPr>
                  <w:rFonts w:ascii="Arial" w:hAnsi="Arial" w:cs="Arial"/>
                  <w:sz w:val="24"/>
                  <w:szCs w:val="24"/>
                </w:rPr>
              </w:rPrChange>
            </w:rPr>
            <w:delText xml:space="preserve"> extraction methods </w:delText>
          </w:r>
        </w:del>
      </w:ins>
      <w:ins w:id="989" w:author="Blake Morton" w:date="2016-08-04T01:52:00Z">
        <w:del w:id="990" w:author="ALTSCHUL Drew" w:date="2016-09-08T11:20:00Z">
          <w:r w:rsidRPr="008946B9" w:rsidDel="00A310FE">
            <w:rPr>
              <w:rFonts w:ascii="Arial" w:hAnsi="Arial" w:cs="Arial"/>
              <w:i/>
              <w:sz w:val="24"/>
              <w:szCs w:val="24"/>
              <w:rPrChange w:id="991" w:author="Blake Morton" w:date="2016-08-04T01:53:00Z">
                <w:rPr>
                  <w:rFonts w:ascii="Arial" w:hAnsi="Arial" w:cs="Arial"/>
                  <w:sz w:val="24"/>
                  <w:szCs w:val="24"/>
                </w:rPr>
              </w:rPrChange>
            </w:rPr>
            <w:delText>affected according to whether FA or PCA is used?</w:delText>
          </w:r>
        </w:del>
      </w:ins>
      <w:ins w:id="992" w:author="Blake Morton" w:date="2016-08-04T01:51:00Z">
        <w:del w:id="993" w:author="ALTSCHUL Drew" w:date="2016-09-08T11:20:00Z">
          <w:r w:rsidRPr="008946B9" w:rsidDel="00A310FE">
            <w:rPr>
              <w:rFonts w:ascii="Arial" w:hAnsi="Arial" w:cs="Arial"/>
              <w:i/>
              <w:sz w:val="24"/>
              <w:szCs w:val="24"/>
              <w:rPrChange w:id="994" w:author="Blake Morton" w:date="2016-08-04T01:53:00Z">
                <w:rPr>
                  <w:rFonts w:ascii="Arial" w:hAnsi="Arial" w:cs="Arial"/>
                  <w:sz w:val="24"/>
                  <w:szCs w:val="24"/>
                </w:rPr>
              </w:rPrChange>
            </w:rPr>
            <w:delText xml:space="preserve"> </w:delText>
          </w:r>
        </w:del>
      </w:ins>
      <w:commentRangeEnd w:id="979"/>
      <w:del w:id="995" w:author="ALTSCHUL Drew" w:date="2016-09-08T11:20:00Z">
        <w:r w:rsidR="00A310FE" w:rsidDel="00A310FE">
          <w:rPr>
            <w:rStyle w:val="CommentReference"/>
          </w:rPr>
          <w:commentReference w:id="979"/>
        </w:r>
      </w:del>
    </w:p>
    <w:p w14:paraId="3E09BF6C" w14:textId="31C62B0E" w:rsidR="008946B9" w:rsidRPr="00382432" w:rsidDel="00A310FE" w:rsidRDefault="008946B9" w:rsidP="009C7378">
      <w:pPr>
        <w:spacing w:after="0" w:line="480" w:lineRule="auto"/>
        <w:rPr>
          <w:ins w:id="996" w:author="Blake Morton" w:date="2016-08-04T01:53:00Z"/>
          <w:del w:id="997" w:author="ALTSCHUL Drew" w:date="2016-09-08T11:20:00Z"/>
          <w:rFonts w:ascii="Arial" w:hAnsi="Arial" w:cs="Arial"/>
          <w:sz w:val="24"/>
          <w:szCs w:val="24"/>
          <w:rPrChange w:id="998" w:author="ALTSCHUL Drew" w:date="2016-09-06T14:10:00Z">
            <w:rPr>
              <w:ins w:id="999" w:author="Blake Morton" w:date="2016-08-04T01:53:00Z"/>
              <w:del w:id="1000" w:author="ALTSCHUL Drew" w:date="2016-09-08T11:20:00Z"/>
              <w:rFonts w:ascii="Arial" w:hAnsi="Arial" w:cs="Arial"/>
              <w:i/>
              <w:sz w:val="24"/>
              <w:szCs w:val="24"/>
            </w:rPr>
          </w:rPrChange>
        </w:rPr>
      </w:pPr>
      <w:ins w:id="1001" w:author="Blake Morton" w:date="2016-08-04T01:53:00Z">
        <w:del w:id="1002" w:author="ALTSCHUL Drew" w:date="2016-09-06T14:10:00Z">
          <w:r w:rsidRPr="008946B9" w:rsidDel="00382432">
            <w:rPr>
              <w:rFonts w:ascii="Arial" w:hAnsi="Arial" w:cs="Arial"/>
              <w:i/>
              <w:sz w:val="24"/>
              <w:szCs w:val="24"/>
              <w:highlight w:val="yellow"/>
              <w:rPrChange w:id="1003" w:author="Blake Morton" w:date="2016-08-04T01:53:00Z">
                <w:rPr>
                  <w:rFonts w:ascii="Arial" w:hAnsi="Arial" w:cs="Arial"/>
                  <w:i/>
                  <w:sz w:val="24"/>
                  <w:szCs w:val="24"/>
                </w:rPr>
              </w:rPrChange>
            </w:rPr>
            <w:delText>*Drew here*</w:delText>
          </w:r>
        </w:del>
      </w:ins>
    </w:p>
    <w:p w14:paraId="17D1B745" w14:textId="77777777" w:rsidR="008946B9" w:rsidRPr="008946B9" w:rsidRDefault="008946B9" w:rsidP="009C7378">
      <w:pPr>
        <w:spacing w:after="0" w:line="480" w:lineRule="auto"/>
        <w:rPr>
          <w:ins w:id="1004" w:author="Blake Morton" w:date="2016-08-03T20:59:00Z"/>
          <w:rFonts w:ascii="Arial" w:hAnsi="Arial" w:cs="Arial"/>
          <w:i/>
          <w:sz w:val="24"/>
          <w:szCs w:val="24"/>
          <w:rPrChange w:id="1005" w:author="Blake Morton" w:date="2016-08-04T01:53:00Z">
            <w:rPr>
              <w:ins w:id="1006" w:author="Blake Morton" w:date="2016-08-03T20:59:00Z"/>
              <w:rFonts w:ascii="Arial" w:hAnsi="Arial" w:cs="Arial"/>
              <w:sz w:val="24"/>
              <w:szCs w:val="24"/>
            </w:rPr>
          </w:rPrChange>
        </w:rPr>
      </w:pPr>
    </w:p>
    <w:p w14:paraId="1F7E8D44" w14:textId="77777777" w:rsidR="006305AC" w:rsidRPr="003F49A0" w:rsidRDefault="006305AC" w:rsidP="006305AC">
      <w:pPr>
        <w:autoSpaceDE w:val="0"/>
        <w:autoSpaceDN w:val="0"/>
        <w:adjustRightInd w:val="0"/>
        <w:spacing w:after="0" w:line="480" w:lineRule="auto"/>
        <w:outlineLvl w:val="0"/>
        <w:rPr>
          <w:ins w:id="1007" w:author="Blake Morton" w:date="2016-08-03T20:59:00Z"/>
          <w:rFonts w:ascii="Arial" w:hAnsi="Arial" w:cs="Arial"/>
          <w:b/>
          <w:sz w:val="24"/>
          <w:szCs w:val="24"/>
        </w:rPr>
      </w:pPr>
      <w:ins w:id="1008" w:author="Blake Morton" w:date="2016-08-03T20:59:00Z">
        <w:r w:rsidRPr="003F49A0">
          <w:rPr>
            <w:rFonts w:ascii="Arial" w:hAnsi="Arial" w:cs="Arial"/>
            <w:b/>
            <w:sz w:val="24"/>
            <w:szCs w:val="24"/>
          </w:rPr>
          <w:t>Conclusion</w:t>
        </w:r>
      </w:ins>
    </w:p>
    <w:p w14:paraId="6E3BC0E7" w14:textId="23944CC8" w:rsidR="00AC7EC3" w:rsidDel="00622140" w:rsidRDefault="00C241B8" w:rsidP="001216A1">
      <w:pPr>
        <w:autoSpaceDE w:val="0"/>
        <w:autoSpaceDN w:val="0"/>
        <w:adjustRightInd w:val="0"/>
        <w:spacing w:after="0" w:line="480" w:lineRule="auto"/>
        <w:ind w:firstLine="720"/>
        <w:rPr>
          <w:rFonts w:ascii="Arial" w:hAnsi="Arial" w:cs="Arial"/>
          <w:sz w:val="24"/>
          <w:szCs w:val="24"/>
        </w:rPr>
      </w:pPr>
      <w:ins w:id="1009" w:author="Blake Morton" w:date="2016-08-03T23:58:00Z">
        <w:r>
          <w:rPr>
            <w:rFonts w:ascii="Arial" w:hAnsi="Arial" w:cs="Arial"/>
            <w:sz w:val="24"/>
            <w:szCs w:val="24"/>
          </w:rPr>
          <w:t>C</w:t>
        </w:r>
      </w:ins>
      <w:ins w:id="1010" w:author="Blake Morton" w:date="2016-08-03T20:59:00Z">
        <w:r w:rsidR="006305AC" w:rsidRPr="0078671B">
          <w:rPr>
            <w:rFonts w:ascii="Arial" w:hAnsi="Arial" w:cs="Arial"/>
            <w:sz w:val="24"/>
            <w:szCs w:val="24"/>
          </w:rPr>
          <w:t xml:space="preserve">areful decisions </w:t>
        </w:r>
        <w:r w:rsidR="006305AC">
          <w:rPr>
            <w:rFonts w:ascii="Arial" w:hAnsi="Arial" w:cs="Arial"/>
            <w:sz w:val="24"/>
            <w:szCs w:val="24"/>
          </w:rPr>
          <w:t>must be made when determining how many components or factors</w:t>
        </w:r>
        <w:r w:rsidR="006305AC" w:rsidRPr="0078671B">
          <w:rPr>
            <w:rFonts w:ascii="Arial" w:hAnsi="Arial" w:cs="Arial"/>
            <w:sz w:val="24"/>
            <w:szCs w:val="24"/>
          </w:rPr>
          <w:t xml:space="preserve"> </w:t>
        </w:r>
        <w:r w:rsidR="006305AC">
          <w:rPr>
            <w:rFonts w:ascii="Arial" w:hAnsi="Arial" w:cs="Arial"/>
            <w:sz w:val="24"/>
            <w:szCs w:val="24"/>
          </w:rPr>
          <w:t>to</w:t>
        </w:r>
        <w:r w:rsidR="006305AC" w:rsidRPr="0078671B">
          <w:rPr>
            <w:rFonts w:ascii="Arial" w:hAnsi="Arial" w:cs="Arial"/>
            <w:sz w:val="24"/>
            <w:szCs w:val="24"/>
          </w:rPr>
          <w:t xml:space="preserve"> retain </w:t>
        </w:r>
        <w:r w:rsidR="006305AC">
          <w:rPr>
            <w:rFonts w:ascii="Arial" w:hAnsi="Arial" w:cs="Arial"/>
            <w:sz w:val="24"/>
            <w:szCs w:val="24"/>
          </w:rPr>
          <w:t>in one’s analysi</w:t>
        </w:r>
        <w:r w:rsidR="006305AC" w:rsidRPr="0078671B">
          <w:rPr>
            <w:rFonts w:ascii="Arial" w:hAnsi="Arial" w:cs="Arial"/>
            <w:sz w:val="24"/>
            <w:szCs w:val="24"/>
          </w:rPr>
          <w:t>s.</w:t>
        </w:r>
        <w:r w:rsidR="006305AC">
          <w:rPr>
            <w:rFonts w:ascii="Arial" w:hAnsi="Arial" w:cs="Arial"/>
            <w:sz w:val="24"/>
            <w:szCs w:val="24"/>
          </w:rPr>
          <w:t xml:space="preserve"> In light of the well-known deficiencies associated with Kaiser’s criterion, we recommend that researchers refrain from using this technique in </w:t>
        </w:r>
        <w:r w:rsidR="006305AC">
          <w:rPr>
            <w:rFonts w:ascii="Arial" w:hAnsi="Arial" w:cs="Arial"/>
            <w:sz w:val="24"/>
            <w:szCs w:val="24"/>
          </w:rPr>
          <w:lastRenderedPageBreak/>
          <w:t xml:space="preserve">future work on social relationship structure. </w:t>
        </w:r>
      </w:ins>
      <w:ins w:id="1011" w:author="Blake Morton" w:date="2016-08-03T21:43:00Z">
        <w:r w:rsidR="001216A1">
          <w:rPr>
            <w:rFonts w:ascii="Arial" w:hAnsi="Arial" w:cs="Arial"/>
            <w:sz w:val="24"/>
            <w:szCs w:val="24"/>
          </w:rPr>
          <w:t>W</w:t>
        </w:r>
      </w:ins>
      <w:ins w:id="1012" w:author="Blake Morton" w:date="2016-08-03T20:59:00Z">
        <w:r w:rsidR="006305AC">
          <w:rPr>
            <w:rFonts w:ascii="Arial" w:hAnsi="Arial" w:cs="Arial"/>
            <w:sz w:val="24"/>
            <w:szCs w:val="24"/>
          </w:rPr>
          <w:t xml:space="preserve">e </w:t>
        </w:r>
      </w:ins>
      <w:ins w:id="1013" w:author="Blake Morton" w:date="2016-08-03T21:43:00Z">
        <w:r w:rsidR="001216A1">
          <w:rPr>
            <w:rFonts w:ascii="Arial" w:hAnsi="Arial" w:cs="Arial"/>
            <w:sz w:val="24"/>
            <w:szCs w:val="24"/>
          </w:rPr>
          <w:t xml:space="preserve">also </w:t>
        </w:r>
      </w:ins>
      <w:ins w:id="1014" w:author="Blake Morton" w:date="2016-08-03T20:59:00Z">
        <w:r w:rsidR="006305AC">
          <w:rPr>
            <w:rFonts w:ascii="Arial" w:hAnsi="Arial" w:cs="Arial"/>
            <w:sz w:val="24"/>
            <w:szCs w:val="24"/>
          </w:rPr>
          <w:t xml:space="preserve">recommend a wider use of </w:t>
        </w:r>
      </w:ins>
      <w:ins w:id="1015" w:author="Blake Morton" w:date="2016-08-03T21:45:00Z">
        <w:r w:rsidR="001216A1">
          <w:rPr>
            <w:rFonts w:ascii="Arial" w:hAnsi="Arial" w:cs="Arial"/>
            <w:sz w:val="24"/>
            <w:szCs w:val="24"/>
          </w:rPr>
          <w:t xml:space="preserve">more robust and </w:t>
        </w:r>
      </w:ins>
      <w:ins w:id="1016" w:author="Blake Morton" w:date="2016-08-03T21:00:00Z">
        <w:r w:rsidR="006305AC">
          <w:rPr>
            <w:rFonts w:ascii="Arial" w:hAnsi="Arial" w:cs="Arial"/>
            <w:sz w:val="24"/>
            <w:szCs w:val="24"/>
          </w:rPr>
          <w:t xml:space="preserve">automated </w:t>
        </w:r>
      </w:ins>
      <w:ins w:id="1017" w:author="Blake Morton" w:date="2016-08-03T20:59:00Z">
        <w:r w:rsidR="006305AC">
          <w:rPr>
            <w:rFonts w:ascii="Arial" w:hAnsi="Arial" w:cs="Arial"/>
            <w:sz w:val="24"/>
            <w:szCs w:val="24"/>
          </w:rPr>
          <w:t>extraction techniques (e.g.</w:t>
        </w:r>
      </w:ins>
      <w:ins w:id="1018" w:author="Blake Morton" w:date="2016-08-03T21:45:00Z">
        <w:r w:rsidR="001216A1">
          <w:rPr>
            <w:rFonts w:ascii="Arial" w:hAnsi="Arial" w:cs="Arial"/>
            <w:sz w:val="24"/>
            <w:szCs w:val="24"/>
          </w:rPr>
          <w:t xml:space="preserve"> PA,</w:t>
        </w:r>
      </w:ins>
      <w:ins w:id="1019" w:author="Blake Morton" w:date="2016-08-03T20:59:00Z">
        <w:r w:rsidR="006305AC">
          <w:rPr>
            <w:rFonts w:ascii="Arial" w:hAnsi="Arial" w:cs="Arial"/>
            <w:sz w:val="24"/>
            <w:szCs w:val="24"/>
          </w:rPr>
          <w:t xml:space="preserve"> empirical BIC, VSS, Comparison Data). If these tests recommend the same number of components/factors, then researchers can be confident about their decisions to extract. </w:t>
        </w:r>
      </w:ins>
      <w:ins w:id="1020" w:author="Blake Morton" w:date="2016-08-03T21:45:00Z">
        <w:r w:rsidR="001216A1">
          <w:rPr>
            <w:rFonts w:ascii="Arial" w:hAnsi="Arial" w:cs="Arial"/>
            <w:sz w:val="24"/>
            <w:szCs w:val="24"/>
          </w:rPr>
          <w:t xml:space="preserve">If they disagree, then there are multiple avenues to take to aid decision-making </w:t>
        </w:r>
      </w:ins>
      <w:ins w:id="1021" w:author="Blake Morton" w:date="2016-08-03T23:59:00Z">
        <w:r>
          <w:rPr>
            <w:rFonts w:ascii="Arial" w:hAnsi="Arial" w:cs="Arial"/>
            <w:sz w:val="24"/>
            <w:szCs w:val="24"/>
          </w:rPr>
          <w:t>on</w:t>
        </w:r>
      </w:ins>
      <w:ins w:id="1022" w:author="Blake Morton" w:date="2016-08-03T21:45:00Z">
        <w:r w:rsidR="001216A1">
          <w:rPr>
            <w:rFonts w:ascii="Arial" w:hAnsi="Arial" w:cs="Arial"/>
            <w:sz w:val="24"/>
            <w:szCs w:val="24"/>
          </w:rPr>
          <w:t xml:space="preserve"> extraction</w:t>
        </w:r>
      </w:ins>
      <w:ins w:id="1023" w:author="Blake Morton" w:date="2016-08-03T21:46:00Z">
        <w:r w:rsidR="001216A1">
          <w:rPr>
            <w:rFonts w:ascii="Arial" w:hAnsi="Arial" w:cs="Arial"/>
            <w:sz w:val="24"/>
            <w:szCs w:val="24"/>
          </w:rPr>
          <w:t xml:space="preserve"> </w:t>
        </w:r>
      </w:ins>
      <w:ins w:id="1024" w:author="ALTSCHUL Drew" w:date="2016-09-08T12:34:00Z">
        <w:r w:rsidR="009741B5">
          <w:rPr>
            <w:rFonts w:ascii="Arial" w:hAnsi="Arial" w:cs="Arial"/>
            <w:sz w:val="24"/>
            <w:szCs w:val="24"/>
          </w:rPr>
          <w:t>and modelling framework</w:t>
        </w:r>
      </w:ins>
      <w:ins w:id="1025" w:author="Blake Morton" w:date="2016-08-03T21:46:00Z">
        <w:del w:id="1026" w:author="ALTSCHUL Drew" w:date="2016-09-08T12:34:00Z">
          <w:r w:rsidR="001216A1" w:rsidDel="009741B5">
            <w:rPr>
              <w:rFonts w:ascii="Arial" w:hAnsi="Arial" w:cs="Arial"/>
              <w:sz w:val="24"/>
              <w:szCs w:val="24"/>
            </w:rPr>
            <w:delText>number</w:delText>
          </w:r>
        </w:del>
      </w:ins>
      <w:ins w:id="1027" w:author="Blake Morton" w:date="2016-08-03T21:45:00Z">
        <w:r w:rsidR="001216A1">
          <w:rPr>
            <w:rFonts w:ascii="Arial" w:hAnsi="Arial" w:cs="Arial"/>
            <w:sz w:val="24"/>
            <w:szCs w:val="24"/>
          </w:rPr>
          <w:t xml:space="preserve">. </w:t>
        </w:r>
      </w:ins>
      <w:ins w:id="1028" w:author="Blake Morton" w:date="2016-08-03T20:59:00Z">
        <w:r w:rsidR="006305AC">
          <w:rPr>
            <w:rFonts w:ascii="Arial" w:hAnsi="Arial" w:cs="Arial"/>
            <w:sz w:val="24"/>
            <w:szCs w:val="24"/>
          </w:rPr>
          <w:t>Avoiding Kaiser’s criterion and supplementing scree tests with more robust and automated tests will</w:t>
        </w:r>
        <w:r w:rsidR="006305AC" w:rsidRPr="0078671B">
          <w:rPr>
            <w:rFonts w:ascii="Arial" w:hAnsi="Arial" w:cs="Arial"/>
            <w:sz w:val="24"/>
            <w:szCs w:val="24"/>
          </w:rPr>
          <w:t xml:space="preserve"> </w:t>
        </w:r>
        <w:r w:rsidR="006305AC">
          <w:rPr>
            <w:rFonts w:ascii="Arial" w:hAnsi="Arial" w:cs="Arial"/>
            <w:sz w:val="24"/>
            <w:szCs w:val="24"/>
          </w:rPr>
          <w:t>greatly improve the utility and reliability of data reduction techniques for comparative studies of animal social relationships.</w:t>
        </w:r>
      </w:ins>
      <w:moveFromRangeStart w:id="1029" w:author="Blake Morton" w:date="2016-08-03T20:13:00Z" w:name="move331874531"/>
      <w:moveFrom w:id="1030" w:author="Blake Morton" w:date="2016-08-03T20:13:00Z">
        <w:r w:rsidR="009A5004" w:rsidDel="00622140">
          <w:rPr>
            <w:rFonts w:ascii="Arial" w:hAnsi="Arial" w:cs="Arial"/>
            <w:sz w:val="24"/>
            <w:szCs w:val="24"/>
          </w:rPr>
          <w:t>Importantly, t</w:t>
        </w:r>
        <w:r w:rsidR="00A8425B" w:rsidDel="00622140">
          <w:rPr>
            <w:rFonts w:ascii="Arial" w:hAnsi="Arial" w:cs="Arial"/>
            <w:sz w:val="24"/>
            <w:szCs w:val="24"/>
          </w:rPr>
          <w:t xml:space="preserve">heir findings </w:t>
        </w:r>
        <w:r w:rsidR="0028241F" w:rsidDel="00622140">
          <w:rPr>
            <w:rFonts w:ascii="Arial" w:hAnsi="Arial" w:cs="Arial"/>
            <w:sz w:val="24"/>
            <w:szCs w:val="24"/>
          </w:rPr>
          <w:t>reflect</w:t>
        </w:r>
        <w:r w:rsidR="000D630E" w:rsidDel="00622140">
          <w:rPr>
            <w:rFonts w:ascii="Arial" w:hAnsi="Arial" w:cs="Arial"/>
            <w:sz w:val="24"/>
            <w:szCs w:val="24"/>
          </w:rPr>
          <w:t xml:space="preserve"> how a scree test, which in our</w:t>
        </w:r>
        <w:r w:rsidR="00A8425B" w:rsidDel="00622140">
          <w:rPr>
            <w:rFonts w:ascii="Arial" w:hAnsi="Arial" w:cs="Arial"/>
            <w:sz w:val="24"/>
            <w:szCs w:val="24"/>
          </w:rPr>
          <w:t xml:space="preserve"> current study recommended the same number of componen</w:t>
        </w:r>
        <w:r w:rsidR="000D630E" w:rsidDel="00622140">
          <w:rPr>
            <w:rFonts w:ascii="Arial" w:hAnsi="Arial" w:cs="Arial"/>
            <w:sz w:val="24"/>
            <w:szCs w:val="24"/>
          </w:rPr>
          <w:t xml:space="preserve">ts as a </w:t>
        </w:r>
        <w:r w:rsidR="00C133BD" w:rsidDel="00622140">
          <w:rPr>
            <w:rFonts w:ascii="Arial" w:hAnsi="Arial" w:cs="Arial"/>
            <w:sz w:val="24"/>
            <w:szCs w:val="24"/>
          </w:rPr>
          <w:t>PA</w:t>
        </w:r>
        <w:r w:rsidR="000D630E" w:rsidDel="00622140">
          <w:rPr>
            <w:rFonts w:ascii="Arial" w:hAnsi="Arial" w:cs="Arial"/>
            <w:sz w:val="24"/>
            <w:szCs w:val="24"/>
          </w:rPr>
          <w:t>,</w:t>
        </w:r>
        <w:r w:rsidR="00A8425B" w:rsidDel="00622140">
          <w:rPr>
            <w:rFonts w:ascii="Arial" w:hAnsi="Arial" w:cs="Arial"/>
            <w:sz w:val="24"/>
            <w:szCs w:val="24"/>
          </w:rPr>
          <w:t xml:space="preserve"> </w:t>
        </w:r>
        <w:r w:rsidR="00E51462" w:rsidDel="00622140">
          <w:rPr>
            <w:rFonts w:ascii="Arial" w:hAnsi="Arial" w:cs="Arial"/>
            <w:sz w:val="24"/>
            <w:szCs w:val="24"/>
          </w:rPr>
          <w:t xml:space="preserve">can </w:t>
        </w:r>
        <w:r w:rsidR="0028241F" w:rsidDel="00622140">
          <w:rPr>
            <w:rFonts w:ascii="Arial" w:hAnsi="Arial" w:cs="Arial"/>
            <w:sz w:val="24"/>
            <w:szCs w:val="24"/>
          </w:rPr>
          <w:t xml:space="preserve">sometimes </w:t>
        </w:r>
        <w:r w:rsidR="00E51462" w:rsidDel="00622140">
          <w:rPr>
            <w:rFonts w:ascii="Arial" w:hAnsi="Arial" w:cs="Arial"/>
            <w:sz w:val="24"/>
            <w:szCs w:val="24"/>
          </w:rPr>
          <w:t xml:space="preserve">be more liberal </w:t>
        </w:r>
        <w:r w:rsidR="002B7F46" w:rsidDel="00622140">
          <w:rPr>
            <w:rFonts w:ascii="Arial" w:hAnsi="Arial" w:cs="Arial"/>
            <w:sz w:val="24"/>
            <w:szCs w:val="24"/>
          </w:rPr>
          <w:t>than</w:t>
        </w:r>
        <w:r w:rsidR="00E51462" w:rsidDel="00622140">
          <w:rPr>
            <w:rFonts w:ascii="Arial" w:hAnsi="Arial" w:cs="Arial"/>
            <w:sz w:val="24"/>
            <w:szCs w:val="24"/>
          </w:rPr>
          <w:t xml:space="preserve"> the unbiased </w:t>
        </w:r>
        <w:r w:rsidR="003B5BBF" w:rsidDel="00622140">
          <w:rPr>
            <w:rFonts w:ascii="Arial" w:hAnsi="Arial" w:cs="Arial"/>
            <w:sz w:val="24"/>
            <w:szCs w:val="24"/>
          </w:rPr>
          <w:t>parallel analysis</w:t>
        </w:r>
        <w:r w:rsidR="00A8425B" w:rsidDel="00622140">
          <w:rPr>
            <w:rFonts w:ascii="Arial" w:hAnsi="Arial" w:cs="Arial"/>
            <w:sz w:val="24"/>
            <w:szCs w:val="24"/>
          </w:rPr>
          <w:t>.</w:t>
        </w:r>
      </w:moveFrom>
    </w:p>
    <w:moveFromRangeEnd w:id="1029"/>
    <w:p w14:paraId="54BA5075" w14:textId="3B325BAA" w:rsidR="002B7F46" w:rsidDel="003F39E1" w:rsidRDefault="007613DB">
      <w:pPr>
        <w:autoSpaceDE w:val="0"/>
        <w:autoSpaceDN w:val="0"/>
        <w:adjustRightInd w:val="0"/>
        <w:spacing w:after="0" w:line="480" w:lineRule="auto"/>
        <w:rPr>
          <w:del w:id="1031" w:author="Blake Morton" w:date="2016-08-03T15:04:00Z"/>
          <w:rFonts w:ascii="Arial" w:hAnsi="Arial" w:cs="Arial"/>
          <w:sz w:val="24"/>
          <w:szCs w:val="24"/>
        </w:rPr>
        <w:pPrChange w:id="1032" w:author="Blake Morton" w:date="2016-08-03T20:35:00Z">
          <w:pPr>
            <w:autoSpaceDE w:val="0"/>
            <w:autoSpaceDN w:val="0"/>
            <w:adjustRightInd w:val="0"/>
            <w:spacing w:after="0" w:line="480" w:lineRule="auto"/>
            <w:ind w:firstLine="720"/>
          </w:pPr>
        </w:pPrChange>
      </w:pPr>
      <w:del w:id="1033" w:author="Blake Morton" w:date="2016-08-03T15:04:00Z">
        <w:r w:rsidDel="003F39E1">
          <w:rPr>
            <w:rFonts w:ascii="Arial" w:hAnsi="Arial" w:cs="Arial"/>
            <w:color w:val="222222"/>
            <w:sz w:val="24"/>
            <w:szCs w:val="24"/>
            <w:shd w:val="clear" w:color="auto" w:fill="FFFFFF"/>
            <w:lang w:eastAsia="en-US"/>
          </w:rPr>
          <w:delText>As previously noted, m</w:delText>
        </w:r>
        <w:r w:rsidR="00B05E22" w:rsidRPr="003F49A0" w:rsidDel="003F39E1">
          <w:rPr>
            <w:rFonts w:ascii="Arial" w:hAnsi="Arial" w:cs="Arial"/>
            <w:color w:val="222222"/>
            <w:sz w:val="24"/>
            <w:szCs w:val="24"/>
            <w:shd w:val="clear" w:color="auto" w:fill="FFFFFF"/>
            <w:lang w:eastAsia="en-US"/>
          </w:rPr>
          <w:delText xml:space="preserve">ost </w:delText>
        </w:r>
        <w:r w:rsidDel="003F39E1">
          <w:rPr>
            <w:rFonts w:ascii="Arial" w:hAnsi="Arial" w:cs="Arial"/>
            <w:color w:val="222222"/>
            <w:sz w:val="24"/>
            <w:szCs w:val="24"/>
            <w:shd w:val="clear" w:color="auto" w:fill="FFFFFF"/>
            <w:lang w:eastAsia="en-US"/>
          </w:rPr>
          <w:delText>studies</w:delText>
        </w:r>
        <w:r w:rsidR="00B05E22" w:rsidRPr="003F49A0" w:rsidDel="003F39E1">
          <w:rPr>
            <w:rFonts w:ascii="Arial" w:hAnsi="Arial" w:cs="Arial"/>
            <w:color w:val="222222"/>
            <w:sz w:val="24"/>
            <w:szCs w:val="24"/>
            <w:shd w:val="clear" w:color="auto" w:fill="FFFFFF"/>
            <w:lang w:eastAsia="en-US"/>
          </w:rPr>
          <w:delText xml:space="preserve"> </w:delText>
        </w:r>
        <w:r w:rsidR="00D52AB1" w:rsidDel="003F39E1">
          <w:rPr>
            <w:rFonts w:ascii="Arial" w:hAnsi="Arial" w:cs="Arial"/>
            <w:color w:val="222222"/>
            <w:sz w:val="24"/>
            <w:szCs w:val="24"/>
            <w:shd w:val="clear" w:color="auto" w:fill="FFFFFF"/>
            <w:lang w:eastAsia="en-US"/>
          </w:rPr>
          <w:delText xml:space="preserve">so far </w:delText>
        </w:r>
        <w:r w:rsidDel="003F39E1">
          <w:rPr>
            <w:rFonts w:ascii="Arial" w:hAnsi="Arial" w:cs="Arial"/>
            <w:color w:val="222222"/>
            <w:sz w:val="24"/>
            <w:szCs w:val="24"/>
            <w:shd w:val="clear" w:color="auto" w:fill="FFFFFF"/>
            <w:lang w:eastAsia="en-US"/>
          </w:rPr>
          <w:delText xml:space="preserve">have </w:delText>
        </w:r>
        <w:r w:rsidR="003B5BBF" w:rsidDel="003F39E1">
          <w:rPr>
            <w:rFonts w:ascii="Arial" w:hAnsi="Arial" w:cs="Arial"/>
            <w:color w:val="222222"/>
            <w:sz w:val="24"/>
            <w:szCs w:val="24"/>
            <w:shd w:val="clear" w:color="auto" w:fill="FFFFFF"/>
            <w:lang w:eastAsia="en-US"/>
          </w:rPr>
          <w:delText>relied solely on</w:delText>
        </w:r>
        <w:r w:rsidR="00B05E22" w:rsidRPr="003F49A0" w:rsidDel="003F39E1">
          <w:rPr>
            <w:rFonts w:ascii="Arial" w:hAnsi="Arial" w:cs="Arial"/>
            <w:color w:val="222222"/>
            <w:sz w:val="24"/>
            <w:szCs w:val="24"/>
            <w:shd w:val="clear" w:color="auto" w:fill="FFFFFF"/>
            <w:lang w:eastAsia="en-US"/>
          </w:rPr>
          <w:delText xml:space="preserve"> Kaiser’s criterion</w:delText>
        </w:r>
        <w:r w:rsidR="003B5BBF" w:rsidDel="003F39E1">
          <w:rPr>
            <w:rFonts w:ascii="Arial" w:hAnsi="Arial" w:cs="Arial"/>
            <w:color w:val="222222"/>
            <w:sz w:val="24"/>
            <w:szCs w:val="24"/>
            <w:shd w:val="clear" w:color="auto" w:fill="FFFFFF"/>
            <w:lang w:eastAsia="en-US"/>
          </w:rPr>
          <w:delText xml:space="preserve"> to interpret and compare the social relationship structures of their animals. These studies, including the current study,</w:delText>
        </w:r>
        <w:r w:rsidR="00B05E22" w:rsidRPr="003F49A0" w:rsidDel="003F39E1">
          <w:rPr>
            <w:rFonts w:ascii="Arial" w:hAnsi="Arial" w:cs="Arial"/>
            <w:color w:val="222222"/>
            <w:sz w:val="24"/>
            <w:szCs w:val="24"/>
            <w:shd w:val="clear" w:color="auto" w:fill="FFFFFF"/>
            <w:lang w:eastAsia="en-US"/>
          </w:rPr>
          <w:delText xml:space="preserve"> typically find 3 components to </w:delText>
        </w:r>
        <w:r w:rsidR="003B5BBF" w:rsidDel="003F39E1">
          <w:rPr>
            <w:rFonts w:ascii="Arial" w:hAnsi="Arial" w:cs="Arial"/>
            <w:color w:val="222222"/>
            <w:sz w:val="24"/>
            <w:szCs w:val="24"/>
            <w:shd w:val="clear" w:color="auto" w:fill="FFFFFF"/>
            <w:lang w:eastAsia="en-US"/>
          </w:rPr>
          <w:delText>subjects’</w:delText>
        </w:r>
        <w:r w:rsidR="00B05E22" w:rsidRPr="003F49A0" w:rsidDel="003F39E1">
          <w:rPr>
            <w:rFonts w:ascii="Arial" w:hAnsi="Arial" w:cs="Arial"/>
            <w:color w:val="222222"/>
            <w:sz w:val="24"/>
            <w:szCs w:val="24"/>
            <w:shd w:val="clear" w:color="auto" w:fill="FFFFFF"/>
            <w:lang w:eastAsia="en-US"/>
          </w:rPr>
          <w:delText xml:space="preserve"> social relationships</w:delText>
        </w:r>
        <w:r w:rsidR="00BB0F34" w:rsidDel="003F39E1">
          <w:rPr>
            <w:rFonts w:ascii="Arial" w:hAnsi="Arial" w:cs="Arial"/>
            <w:color w:val="222222"/>
            <w:sz w:val="24"/>
            <w:szCs w:val="24"/>
            <w:shd w:val="clear" w:color="auto" w:fill="FFFFFF"/>
            <w:lang w:eastAsia="en-US"/>
          </w:rPr>
          <w:delText xml:space="preserve"> – which</w:delText>
        </w:r>
        <w:r w:rsidR="001A0166" w:rsidDel="003F39E1">
          <w:rPr>
            <w:rFonts w:ascii="Arial" w:hAnsi="Arial" w:cs="Arial"/>
            <w:color w:val="222222"/>
            <w:sz w:val="24"/>
            <w:szCs w:val="24"/>
            <w:shd w:val="clear" w:color="auto" w:fill="FFFFFF"/>
            <w:lang w:eastAsia="en-US"/>
          </w:rPr>
          <w:delText>, again,</w:delText>
        </w:r>
        <w:r w:rsidR="00A76FF8" w:rsidDel="003F39E1">
          <w:rPr>
            <w:rFonts w:ascii="Arial" w:hAnsi="Arial" w:cs="Arial"/>
            <w:color w:val="222222"/>
            <w:sz w:val="24"/>
            <w:szCs w:val="24"/>
            <w:shd w:val="clear" w:color="auto" w:fill="FFFFFF"/>
            <w:lang w:eastAsia="en-US"/>
          </w:rPr>
          <w:delText xml:space="preserve"> globally </w:delText>
        </w:r>
        <w:r w:rsidR="00BB0F34" w:rsidDel="003F39E1">
          <w:rPr>
            <w:rFonts w:ascii="Arial" w:hAnsi="Arial" w:cs="Arial"/>
            <w:color w:val="222222"/>
            <w:sz w:val="24"/>
            <w:szCs w:val="24"/>
            <w:shd w:val="clear" w:color="auto" w:fill="FFFFFF"/>
            <w:lang w:eastAsia="en-US"/>
          </w:rPr>
          <w:delText>resemble Cords and Aureli’s (2000) 3-component model</w:delText>
        </w:r>
        <w:r w:rsidR="00B05E22" w:rsidRPr="003F49A0" w:rsidDel="003F39E1">
          <w:rPr>
            <w:rFonts w:ascii="Arial" w:hAnsi="Arial" w:cs="Arial"/>
            <w:color w:val="222222"/>
            <w:sz w:val="24"/>
            <w:szCs w:val="24"/>
            <w:shd w:val="clear" w:color="auto" w:fill="FFFFFF"/>
            <w:lang w:eastAsia="en-US"/>
          </w:rPr>
          <w:delText xml:space="preserve"> (but see Rebec</w:delText>
        </w:r>
        <w:r w:rsidR="00763486" w:rsidDel="003F39E1">
          <w:rPr>
            <w:rFonts w:ascii="Arial" w:hAnsi="Arial" w:cs="Arial"/>
            <w:color w:val="222222"/>
            <w:sz w:val="24"/>
            <w:szCs w:val="24"/>
            <w:shd w:val="clear" w:color="auto" w:fill="FFFFFF"/>
            <w:lang w:eastAsia="en-US"/>
          </w:rPr>
          <w:delText xml:space="preserve">cini et al. 2011). </w:delText>
        </w:r>
        <w:r w:rsidR="00A76FF8" w:rsidDel="003F39E1">
          <w:rPr>
            <w:rFonts w:ascii="Arial" w:hAnsi="Arial" w:cs="Arial"/>
            <w:color w:val="222222"/>
            <w:sz w:val="24"/>
            <w:szCs w:val="24"/>
            <w:shd w:val="clear" w:color="auto" w:fill="FFFFFF"/>
            <w:lang w:eastAsia="en-US"/>
          </w:rPr>
          <w:delText>However, i</w:delText>
        </w:r>
        <w:r w:rsidR="00B05E22" w:rsidRPr="003F49A0" w:rsidDel="003F39E1">
          <w:rPr>
            <w:rFonts w:ascii="Arial" w:hAnsi="Arial" w:cs="Arial"/>
            <w:color w:val="222222"/>
            <w:sz w:val="24"/>
            <w:szCs w:val="24"/>
            <w:shd w:val="clear" w:color="auto" w:fill="FFFFFF"/>
            <w:lang w:eastAsia="en-US"/>
          </w:rPr>
          <w:delText xml:space="preserve">f one </w:delText>
        </w:r>
        <w:r w:rsidR="00A76FF8" w:rsidDel="003F39E1">
          <w:rPr>
            <w:rFonts w:ascii="Arial" w:hAnsi="Arial" w:cs="Arial"/>
            <w:color w:val="222222"/>
            <w:sz w:val="24"/>
            <w:szCs w:val="24"/>
            <w:shd w:val="clear" w:color="auto" w:fill="FFFFFF"/>
            <w:lang w:eastAsia="en-US"/>
          </w:rPr>
          <w:delText xml:space="preserve">closely </w:delText>
        </w:r>
        <w:r w:rsidR="00B05E22" w:rsidRPr="003F49A0" w:rsidDel="003F39E1">
          <w:rPr>
            <w:rFonts w:ascii="Arial" w:hAnsi="Arial" w:cs="Arial"/>
            <w:color w:val="222222"/>
            <w:sz w:val="24"/>
            <w:szCs w:val="24"/>
            <w:shd w:val="clear" w:color="auto" w:fill="FFFFFF"/>
            <w:lang w:eastAsia="en-US"/>
          </w:rPr>
          <w:delText>examines the indiv</w:delText>
        </w:r>
        <w:r w:rsidR="0089105C" w:rsidDel="003F39E1">
          <w:rPr>
            <w:rFonts w:ascii="Arial" w:hAnsi="Arial" w:cs="Arial"/>
            <w:color w:val="222222"/>
            <w:sz w:val="24"/>
            <w:szCs w:val="24"/>
            <w:shd w:val="clear" w:color="auto" w:fill="FFFFFF"/>
            <w:lang w:eastAsia="en-US"/>
          </w:rPr>
          <w:delText xml:space="preserve">idual loadings of the </w:delText>
        </w:r>
        <w:r w:rsidR="00E639B6" w:rsidDel="003F39E1">
          <w:rPr>
            <w:rFonts w:ascii="Arial" w:hAnsi="Arial" w:cs="Arial"/>
            <w:color w:val="222222"/>
            <w:sz w:val="24"/>
            <w:szCs w:val="24"/>
            <w:shd w:val="clear" w:color="auto" w:fill="FFFFFF"/>
            <w:lang w:eastAsia="en-US"/>
          </w:rPr>
          <w:delText>behavior</w:delText>
        </w:r>
        <w:r w:rsidR="0089105C" w:rsidDel="003F39E1">
          <w:rPr>
            <w:rFonts w:ascii="Arial" w:hAnsi="Arial" w:cs="Arial"/>
            <w:color w:val="222222"/>
            <w:sz w:val="24"/>
            <w:szCs w:val="24"/>
            <w:shd w:val="clear" w:color="auto" w:fill="FFFFFF"/>
            <w:lang w:eastAsia="en-US"/>
          </w:rPr>
          <w:delText>al measures</w:delText>
        </w:r>
        <w:r w:rsidR="00B05E22" w:rsidRPr="003F49A0" w:rsidDel="003F39E1">
          <w:rPr>
            <w:rFonts w:ascii="Arial" w:hAnsi="Arial" w:cs="Arial"/>
            <w:color w:val="222222"/>
            <w:sz w:val="24"/>
            <w:szCs w:val="24"/>
            <w:shd w:val="clear" w:color="auto" w:fill="FFFFFF"/>
            <w:lang w:eastAsia="en-US"/>
          </w:rPr>
          <w:delText xml:space="preserve"> that </w:delText>
        </w:r>
        <w:r w:rsidDel="003F39E1">
          <w:rPr>
            <w:rFonts w:ascii="Arial" w:hAnsi="Arial" w:cs="Arial"/>
            <w:color w:val="222222"/>
            <w:sz w:val="24"/>
            <w:szCs w:val="24"/>
            <w:shd w:val="clear" w:color="auto" w:fill="FFFFFF"/>
            <w:lang w:eastAsia="en-US"/>
          </w:rPr>
          <w:delText>are entered</w:delText>
        </w:r>
        <w:r w:rsidR="00B05E22" w:rsidRPr="003F49A0" w:rsidDel="003F39E1">
          <w:rPr>
            <w:rFonts w:ascii="Arial" w:hAnsi="Arial" w:cs="Arial"/>
            <w:color w:val="222222"/>
            <w:sz w:val="24"/>
            <w:szCs w:val="24"/>
            <w:shd w:val="clear" w:color="auto" w:fill="FFFFFF"/>
            <w:lang w:eastAsia="en-US"/>
          </w:rPr>
          <w:delText xml:space="preserve"> into each of these analyses (most of which are the same </w:delText>
        </w:r>
        <w:r w:rsidR="0089105C" w:rsidDel="003F39E1">
          <w:rPr>
            <w:rFonts w:ascii="Arial" w:hAnsi="Arial" w:cs="Arial"/>
            <w:color w:val="222222"/>
            <w:sz w:val="24"/>
            <w:szCs w:val="24"/>
            <w:shd w:val="clear" w:color="auto" w:fill="FFFFFF"/>
            <w:lang w:eastAsia="en-US"/>
          </w:rPr>
          <w:delText>measures</w:delText>
        </w:r>
        <w:r w:rsidR="003B5BBF" w:rsidDel="003F39E1">
          <w:rPr>
            <w:rFonts w:ascii="Arial" w:hAnsi="Arial" w:cs="Arial"/>
            <w:color w:val="222222"/>
            <w:sz w:val="24"/>
            <w:szCs w:val="24"/>
            <w:shd w:val="clear" w:color="auto" w:fill="FFFFFF"/>
            <w:lang w:eastAsia="en-US"/>
          </w:rPr>
          <w:delText xml:space="preserve"> used across all of these studies</w:delText>
        </w:r>
        <w:r w:rsidR="00B05E22" w:rsidRPr="003F49A0" w:rsidDel="003F39E1">
          <w:rPr>
            <w:rFonts w:ascii="Arial" w:hAnsi="Arial" w:cs="Arial"/>
            <w:color w:val="222222"/>
            <w:sz w:val="24"/>
            <w:szCs w:val="24"/>
            <w:shd w:val="clear" w:color="auto" w:fill="FFFFFF"/>
            <w:lang w:eastAsia="en-US"/>
          </w:rPr>
          <w:delText xml:space="preserve">), there </w:delText>
        </w:r>
        <w:r w:rsidR="002B7F46" w:rsidDel="003F39E1">
          <w:rPr>
            <w:rFonts w:ascii="Arial" w:hAnsi="Arial" w:cs="Arial"/>
            <w:color w:val="222222"/>
            <w:sz w:val="24"/>
            <w:szCs w:val="24"/>
            <w:shd w:val="clear" w:color="auto" w:fill="FFFFFF"/>
            <w:lang w:eastAsia="en-US"/>
          </w:rPr>
          <w:delText>are</w:delText>
        </w:r>
        <w:r w:rsidR="00B05E22" w:rsidRPr="003F49A0" w:rsidDel="003F39E1">
          <w:rPr>
            <w:rFonts w:ascii="Arial" w:hAnsi="Arial" w:cs="Arial"/>
            <w:color w:val="222222"/>
            <w:sz w:val="24"/>
            <w:szCs w:val="24"/>
            <w:shd w:val="clear" w:color="auto" w:fill="FFFFFF"/>
            <w:lang w:eastAsia="en-US"/>
          </w:rPr>
          <w:delText xml:space="preserve"> </w:delText>
        </w:r>
        <w:r w:rsidR="00A76FF8" w:rsidDel="003F39E1">
          <w:rPr>
            <w:rFonts w:ascii="Arial" w:hAnsi="Arial" w:cs="Arial"/>
            <w:color w:val="222222"/>
            <w:sz w:val="24"/>
            <w:szCs w:val="24"/>
            <w:shd w:val="clear" w:color="auto" w:fill="FFFFFF"/>
            <w:lang w:eastAsia="en-US"/>
          </w:rPr>
          <w:delText xml:space="preserve">nevertheless </w:delText>
        </w:r>
        <w:r w:rsidR="00B05E22" w:rsidRPr="003F49A0" w:rsidDel="003F39E1">
          <w:rPr>
            <w:rFonts w:ascii="Arial" w:hAnsi="Arial" w:cs="Arial"/>
            <w:color w:val="222222"/>
            <w:sz w:val="24"/>
            <w:szCs w:val="24"/>
            <w:shd w:val="clear" w:color="auto" w:fill="FFFFFF"/>
            <w:lang w:eastAsia="en-US"/>
          </w:rPr>
          <w:delText xml:space="preserve">striking differences in terms of </w:delText>
        </w:r>
        <w:r w:rsidR="00360BA7" w:rsidDel="003F39E1">
          <w:rPr>
            <w:rFonts w:ascii="Arial" w:hAnsi="Arial" w:cs="Arial"/>
            <w:color w:val="222222"/>
            <w:sz w:val="24"/>
            <w:szCs w:val="24"/>
            <w:shd w:val="clear" w:color="auto" w:fill="FFFFFF"/>
            <w:lang w:eastAsia="en-US"/>
          </w:rPr>
          <w:delText>how certain</w:delText>
        </w:r>
        <w:r w:rsidR="00B05E22" w:rsidRPr="003F49A0" w:rsidDel="003F39E1">
          <w:rPr>
            <w:rFonts w:ascii="Arial" w:hAnsi="Arial" w:cs="Arial"/>
            <w:color w:val="222222"/>
            <w:sz w:val="24"/>
            <w:szCs w:val="24"/>
            <w:shd w:val="clear" w:color="auto" w:fill="FFFFFF"/>
            <w:lang w:eastAsia="en-US"/>
          </w:rPr>
          <w:delText xml:space="preserve"> </w:delText>
        </w:r>
        <w:r w:rsidR="0089105C" w:rsidDel="003F39E1">
          <w:rPr>
            <w:rFonts w:ascii="Arial" w:hAnsi="Arial" w:cs="Arial"/>
            <w:color w:val="222222"/>
            <w:sz w:val="24"/>
            <w:szCs w:val="24"/>
            <w:shd w:val="clear" w:color="auto" w:fill="FFFFFF"/>
            <w:lang w:eastAsia="en-US"/>
          </w:rPr>
          <w:delText>items</w:delText>
        </w:r>
        <w:r w:rsidR="00B05E22" w:rsidRPr="003F49A0" w:rsidDel="003F39E1">
          <w:rPr>
            <w:rFonts w:ascii="Arial" w:hAnsi="Arial" w:cs="Arial"/>
            <w:color w:val="222222"/>
            <w:sz w:val="24"/>
            <w:szCs w:val="24"/>
            <w:shd w:val="clear" w:color="auto" w:fill="FFFFFF"/>
            <w:lang w:eastAsia="en-US"/>
          </w:rPr>
          <w:delText xml:space="preserve"> load onto </w:delText>
        </w:r>
        <w:r w:rsidDel="003F39E1">
          <w:rPr>
            <w:rFonts w:ascii="Arial" w:hAnsi="Arial" w:cs="Arial"/>
            <w:color w:val="222222"/>
            <w:sz w:val="24"/>
            <w:szCs w:val="24"/>
            <w:shd w:val="clear" w:color="auto" w:fill="FFFFFF"/>
            <w:lang w:eastAsia="en-US"/>
          </w:rPr>
          <w:delText xml:space="preserve">each </w:delText>
        </w:r>
        <w:r w:rsidR="00A76FF8" w:rsidDel="003F39E1">
          <w:rPr>
            <w:rFonts w:ascii="Arial" w:hAnsi="Arial" w:cs="Arial"/>
            <w:color w:val="222222"/>
            <w:sz w:val="24"/>
            <w:szCs w:val="24"/>
            <w:shd w:val="clear" w:color="auto" w:fill="FFFFFF"/>
            <w:lang w:eastAsia="en-US"/>
          </w:rPr>
          <w:delText xml:space="preserve">of the three </w:delText>
        </w:r>
        <w:r w:rsidDel="003F39E1">
          <w:rPr>
            <w:rFonts w:ascii="Arial" w:hAnsi="Arial" w:cs="Arial"/>
            <w:color w:val="222222"/>
            <w:sz w:val="24"/>
            <w:szCs w:val="24"/>
            <w:shd w:val="clear" w:color="auto" w:fill="FFFFFF"/>
            <w:lang w:eastAsia="en-US"/>
          </w:rPr>
          <w:delText>component</w:delText>
        </w:r>
        <w:r w:rsidR="00A76FF8" w:rsidDel="003F39E1">
          <w:rPr>
            <w:rFonts w:ascii="Arial" w:hAnsi="Arial" w:cs="Arial"/>
            <w:color w:val="222222"/>
            <w:sz w:val="24"/>
            <w:szCs w:val="24"/>
            <w:shd w:val="clear" w:color="auto" w:fill="FFFFFF"/>
            <w:lang w:eastAsia="en-US"/>
          </w:rPr>
          <w:delText>s</w:delText>
        </w:r>
        <w:r w:rsidR="00360BA7" w:rsidDel="003F39E1">
          <w:rPr>
            <w:rFonts w:ascii="Arial" w:hAnsi="Arial" w:cs="Arial"/>
            <w:color w:val="222222"/>
            <w:sz w:val="24"/>
            <w:szCs w:val="24"/>
            <w:shd w:val="clear" w:color="auto" w:fill="FFFFFF"/>
            <w:lang w:eastAsia="en-US"/>
          </w:rPr>
          <w:delText xml:space="preserve">. </w:delText>
        </w:r>
        <w:r w:rsidR="009A5004" w:rsidRPr="003F49A0" w:rsidDel="003F39E1">
          <w:rPr>
            <w:rFonts w:ascii="Arial" w:hAnsi="Arial" w:cs="Arial"/>
            <w:sz w:val="24"/>
            <w:szCs w:val="24"/>
          </w:rPr>
          <w:delText xml:space="preserve">For example, in capuchins and Japanese macaques, aggression loads positively onto a component resembling relationship </w:delText>
        </w:r>
        <w:r w:rsidR="00316E34" w:rsidDel="003F39E1">
          <w:rPr>
            <w:rFonts w:ascii="Arial" w:hAnsi="Arial" w:cs="Arial"/>
            <w:sz w:val="24"/>
            <w:szCs w:val="24"/>
          </w:rPr>
          <w:delText>‘</w:delText>
        </w:r>
        <w:r w:rsidR="009A5004" w:rsidRPr="003F49A0" w:rsidDel="003F39E1">
          <w:rPr>
            <w:rFonts w:ascii="Arial" w:hAnsi="Arial" w:cs="Arial"/>
            <w:sz w:val="24"/>
            <w:szCs w:val="24"/>
          </w:rPr>
          <w:delText>security</w:delText>
        </w:r>
        <w:r w:rsidR="00316E34" w:rsidDel="003F39E1">
          <w:rPr>
            <w:rFonts w:ascii="Arial" w:hAnsi="Arial" w:cs="Arial"/>
            <w:sz w:val="24"/>
            <w:szCs w:val="24"/>
          </w:rPr>
          <w:delText>’</w:delText>
        </w:r>
        <w:r w:rsidR="009A5004" w:rsidRPr="003F49A0" w:rsidDel="003F39E1">
          <w:rPr>
            <w:rFonts w:ascii="Arial" w:hAnsi="Arial" w:cs="Arial"/>
            <w:sz w:val="24"/>
            <w:szCs w:val="24"/>
          </w:rPr>
          <w:delText xml:space="preserve"> (this study; Majolo et al. 2010), whereas in chimpanzees, Barbary macaques, and corvids, </w:delText>
        </w:r>
        <w:r w:rsidDel="003F39E1">
          <w:rPr>
            <w:rFonts w:ascii="Arial" w:hAnsi="Arial" w:cs="Arial"/>
            <w:sz w:val="24"/>
            <w:szCs w:val="24"/>
          </w:rPr>
          <w:delText>the same</w:delText>
        </w:r>
        <w:r w:rsidR="009A5004" w:rsidRPr="003F49A0" w:rsidDel="003F39E1">
          <w:rPr>
            <w:rFonts w:ascii="Arial" w:hAnsi="Arial" w:cs="Arial"/>
            <w:sz w:val="24"/>
            <w:szCs w:val="24"/>
          </w:rPr>
          <w:delText xml:space="preserve"> </w:delText>
        </w:r>
        <w:r w:rsidR="0089105C" w:rsidDel="003F39E1">
          <w:rPr>
            <w:rFonts w:ascii="Arial" w:hAnsi="Arial" w:cs="Arial"/>
            <w:sz w:val="24"/>
            <w:szCs w:val="24"/>
          </w:rPr>
          <w:delText>measure</w:delText>
        </w:r>
        <w:r w:rsidR="009A5004" w:rsidRPr="003F49A0" w:rsidDel="003F39E1">
          <w:rPr>
            <w:rFonts w:ascii="Arial" w:hAnsi="Arial" w:cs="Arial"/>
            <w:sz w:val="24"/>
            <w:szCs w:val="24"/>
          </w:rPr>
          <w:delText xml:space="preserve"> loads positively onto a component resembling relationship </w:delText>
        </w:r>
        <w:r w:rsidR="00316E34" w:rsidDel="003F39E1">
          <w:rPr>
            <w:rFonts w:ascii="Arial" w:hAnsi="Arial" w:cs="Arial"/>
            <w:sz w:val="24"/>
            <w:szCs w:val="24"/>
          </w:rPr>
          <w:delText>‘</w:delText>
        </w:r>
        <w:r w:rsidR="009A5004" w:rsidRPr="003F49A0" w:rsidDel="003F39E1">
          <w:rPr>
            <w:rFonts w:ascii="Arial" w:hAnsi="Arial" w:cs="Arial"/>
            <w:sz w:val="24"/>
            <w:szCs w:val="24"/>
          </w:rPr>
          <w:delText>compatibility</w:delText>
        </w:r>
        <w:r w:rsidR="00316E34" w:rsidDel="003F39E1">
          <w:rPr>
            <w:rFonts w:ascii="Arial" w:hAnsi="Arial" w:cs="Arial"/>
            <w:sz w:val="24"/>
            <w:szCs w:val="24"/>
          </w:rPr>
          <w:delText>’</w:delText>
        </w:r>
        <w:r w:rsidR="009A5004" w:rsidRPr="003F49A0" w:rsidDel="003F39E1">
          <w:rPr>
            <w:rFonts w:ascii="Arial" w:hAnsi="Arial" w:cs="Arial"/>
            <w:sz w:val="24"/>
            <w:szCs w:val="24"/>
          </w:rPr>
          <w:delText xml:space="preserve"> (</w:delText>
        </w:r>
        <w:r w:rsidR="00DA636F" w:rsidRPr="003F49A0" w:rsidDel="003F39E1">
          <w:rPr>
            <w:rFonts w:ascii="Arial" w:hAnsi="Arial" w:cs="Arial"/>
            <w:sz w:val="24"/>
            <w:szCs w:val="24"/>
          </w:rPr>
          <w:delText>Fraser and Bugnyar 2010</w:delText>
        </w:r>
        <w:r w:rsidR="00DA636F" w:rsidDel="003F39E1">
          <w:rPr>
            <w:rFonts w:ascii="Arial" w:hAnsi="Arial" w:cs="Arial"/>
            <w:sz w:val="24"/>
            <w:szCs w:val="24"/>
          </w:rPr>
          <w:delText xml:space="preserve">; </w:delText>
        </w:r>
        <w:r w:rsidR="009A5004" w:rsidRPr="003F49A0" w:rsidDel="003F39E1">
          <w:rPr>
            <w:rFonts w:ascii="Arial" w:hAnsi="Arial" w:cs="Arial"/>
            <w:sz w:val="24"/>
            <w:szCs w:val="24"/>
          </w:rPr>
          <w:delText>Fraser et al. 2008;</w:delText>
        </w:r>
        <w:r w:rsidR="00DA636F" w:rsidDel="003F39E1">
          <w:rPr>
            <w:rFonts w:ascii="Arial" w:hAnsi="Arial" w:cs="Arial"/>
            <w:sz w:val="24"/>
            <w:szCs w:val="24"/>
          </w:rPr>
          <w:delText xml:space="preserve"> </w:delText>
        </w:r>
        <w:r w:rsidR="009A5004" w:rsidRPr="003F49A0" w:rsidDel="003F39E1">
          <w:rPr>
            <w:rFonts w:ascii="Arial" w:hAnsi="Arial" w:cs="Arial"/>
            <w:sz w:val="24"/>
            <w:szCs w:val="24"/>
          </w:rPr>
          <w:delText xml:space="preserve">Koski et al. 2012). </w:delText>
        </w:r>
        <w:r w:rsidR="001A0166" w:rsidDel="003F39E1">
          <w:rPr>
            <w:rFonts w:ascii="Arial" w:hAnsi="Arial" w:cs="Arial"/>
            <w:sz w:val="24"/>
            <w:szCs w:val="24"/>
          </w:rPr>
          <w:delText>Also</w:delText>
        </w:r>
        <w:r w:rsidR="00A2046A" w:rsidDel="003F39E1">
          <w:rPr>
            <w:rFonts w:ascii="Arial" w:hAnsi="Arial" w:cs="Arial"/>
            <w:sz w:val="24"/>
            <w:szCs w:val="24"/>
          </w:rPr>
          <w:delText>,</w:delText>
        </w:r>
        <w:r w:rsidR="009A5004" w:rsidRPr="003F49A0" w:rsidDel="003F39E1">
          <w:rPr>
            <w:rFonts w:ascii="Arial" w:hAnsi="Arial" w:cs="Arial"/>
            <w:sz w:val="24"/>
            <w:szCs w:val="24"/>
          </w:rPr>
          <w:delText xml:space="preserve"> in capuchins and Japanese macaques, grooming symmetry loads positively onto a component resembling relationship </w:delText>
        </w:r>
        <w:r w:rsidR="00316E34" w:rsidDel="003F39E1">
          <w:rPr>
            <w:rFonts w:ascii="Arial" w:hAnsi="Arial" w:cs="Arial"/>
            <w:sz w:val="24"/>
            <w:szCs w:val="24"/>
          </w:rPr>
          <w:delText>‘</w:delText>
        </w:r>
        <w:r w:rsidR="009A5004" w:rsidRPr="003F49A0" w:rsidDel="003F39E1">
          <w:rPr>
            <w:rFonts w:ascii="Arial" w:hAnsi="Arial" w:cs="Arial"/>
            <w:sz w:val="24"/>
            <w:szCs w:val="24"/>
          </w:rPr>
          <w:delText>value</w:delText>
        </w:r>
        <w:r w:rsidR="00316E34" w:rsidDel="003F39E1">
          <w:rPr>
            <w:rFonts w:ascii="Arial" w:hAnsi="Arial" w:cs="Arial"/>
            <w:sz w:val="24"/>
            <w:szCs w:val="24"/>
          </w:rPr>
          <w:delText>’</w:delText>
        </w:r>
        <w:r w:rsidRPr="007613DB" w:rsidDel="003F39E1">
          <w:rPr>
            <w:rFonts w:ascii="Arial" w:hAnsi="Arial" w:cs="Arial"/>
            <w:sz w:val="24"/>
            <w:szCs w:val="24"/>
          </w:rPr>
          <w:delText xml:space="preserve"> </w:delText>
        </w:r>
        <w:r w:rsidRPr="003F49A0" w:rsidDel="003F39E1">
          <w:rPr>
            <w:rFonts w:ascii="Arial" w:hAnsi="Arial" w:cs="Arial"/>
            <w:sz w:val="24"/>
            <w:szCs w:val="24"/>
          </w:rPr>
          <w:delText>(this study; Majolo et al. 2010)</w:delText>
        </w:r>
        <w:r w:rsidR="009A5004" w:rsidRPr="003F49A0" w:rsidDel="003F39E1">
          <w:rPr>
            <w:rFonts w:ascii="Arial" w:hAnsi="Arial" w:cs="Arial"/>
            <w:sz w:val="24"/>
            <w:szCs w:val="24"/>
          </w:rPr>
          <w:delText xml:space="preserve">, whereas in chimpanzees and Barbary macaques, </w:delText>
        </w:r>
        <w:r w:rsidDel="003F39E1">
          <w:rPr>
            <w:rFonts w:ascii="Arial" w:hAnsi="Arial" w:cs="Arial"/>
            <w:sz w:val="24"/>
            <w:szCs w:val="24"/>
          </w:rPr>
          <w:delText>the same</w:delText>
        </w:r>
        <w:r w:rsidR="009A5004" w:rsidRPr="003F49A0" w:rsidDel="003F39E1">
          <w:rPr>
            <w:rFonts w:ascii="Arial" w:hAnsi="Arial" w:cs="Arial"/>
            <w:sz w:val="24"/>
            <w:szCs w:val="24"/>
          </w:rPr>
          <w:delText xml:space="preserve"> </w:delText>
        </w:r>
        <w:r w:rsidR="002B7F46" w:rsidDel="003F39E1">
          <w:rPr>
            <w:rFonts w:ascii="Arial" w:hAnsi="Arial" w:cs="Arial"/>
            <w:sz w:val="24"/>
            <w:szCs w:val="24"/>
          </w:rPr>
          <w:delText>measure</w:delText>
        </w:r>
        <w:r w:rsidR="009A5004" w:rsidRPr="003F49A0" w:rsidDel="003F39E1">
          <w:rPr>
            <w:rFonts w:ascii="Arial" w:hAnsi="Arial" w:cs="Arial"/>
            <w:sz w:val="24"/>
            <w:szCs w:val="24"/>
          </w:rPr>
          <w:delText xml:space="preserve"> loads positively onto a component resembling relationship </w:delText>
        </w:r>
        <w:r w:rsidR="00316E34" w:rsidDel="003F39E1">
          <w:rPr>
            <w:rFonts w:ascii="Arial" w:hAnsi="Arial" w:cs="Arial"/>
            <w:sz w:val="24"/>
            <w:szCs w:val="24"/>
          </w:rPr>
          <w:delText>‘</w:delText>
        </w:r>
        <w:r w:rsidR="009A5004" w:rsidRPr="003F49A0" w:rsidDel="003F39E1">
          <w:rPr>
            <w:rFonts w:ascii="Arial" w:hAnsi="Arial" w:cs="Arial"/>
            <w:sz w:val="24"/>
            <w:szCs w:val="24"/>
          </w:rPr>
          <w:delText>security</w:delText>
        </w:r>
        <w:r w:rsidR="00316E34" w:rsidDel="003F39E1">
          <w:rPr>
            <w:rFonts w:ascii="Arial" w:hAnsi="Arial" w:cs="Arial"/>
            <w:sz w:val="24"/>
            <w:szCs w:val="24"/>
          </w:rPr>
          <w:delText>’</w:delText>
        </w:r>
        <w:r w:rsidR="009A5004" w:rsidRPr="003F49A0" w:rsidDel="003F39E1">
          <w:rPr>
            <w:rFonts w:ascii="Arial" w:hAnsi="Arial" w:cs="Arial"/>
            <w:sz w:val="24"/>
            <w:szCs w:val="24"/>
          </w:rPr>
          <w:delText xml:space="preserve"> (Fraser et al. 20</w:delText>
        </w:r>
        <w:r w:rsidR="002B7F46" w:rsidDel="003F39E1">
          <w:rPr>
            <w:rFonts w:ascii="Arial" w:hAnsi="Arial" w:cs="Arial"/>
            <w:sz w:val="24"/>
            <w:szCs w:val="24"/>
          </w:rPr>
          <w:delText>08; McFarland and Majolo 2011).</w:delText>
        </w:r>
      </w:del>
    </w:p>
    <w:p w14:paraId="177B9113" w14:textId="3A59B053" w:rsidR="00582CBA" w:rsidDel="003F39E1" w:rsidRDefault="009A5004">
      <w:pPr>
        <w:autoSpaceDE w:val="0"/>
        <w:autoSpaceDN w:val="0"/>
        <w:adjustRightInd w:val="0"/>
        <w:spacing w:after="0" w:line="480" w:lineRule="auto"/>
        <w:rPr>
          <w:del w:id="1034" w:author="Blake Morton" w:date="2016-08-03T15:04:00Z"/>
          <w:rFonts w:ascii="Arial" w:hAnsi="Arial" w:cs="Arial"/>
          <w:sz w:val="24"/>
          <w:szCs w:val="24"/>
        </w:rPr>
        <w:pPrChange w:id="1035" w:author="Blake Morton" w:date="2016-08-03T20:35:00Z">
          <w:pPr>
            <w:autoSpaceDE w:val="0"/>
            <w:autoSpaceDN w:val="0"/>
            <w:adjustRightInd w:val="0"/>
            <w:spacing w:after="0" w:line="480" w:lineRule="auto"/>
            <w:ind w:firstLine="720"/>
          </w:pPr>
        </w:pPrChange>
      </w:pPr>
      <w:del w:id="1036" w:author="Blake Morton" w:date="2016-08-03T15:04:00Z">
        <w:r w:rsidRPr="00ED2A0F" w:rsidDel="003F39E1">
          <w:rPr>
            <w:rFonts w:ascii="Arial" w:hAnsi="Arial" w:cs="Arial"/>
            <w:sz w:val="24"/>
            <w:szCs w:val="24"/>
          </w:rPr>
          <w:delText xml:space="preserve">Two possible explanations may underlie </w:delText>
        </w:r>
        <w:r w:rsidR="00CB2711" w:rsidRPr="00ED2A0F" w:rsidDel="003F39E1">
          <w:rPr>
            <w:rFonts w:ascii="Arial" w:hAnsi="Arial" w:cs="Arial"/>
            <w:sz w:val="24"/>
            <w:szCs w:val="24"/>
          </w:rPr>
          <w:delText xml:space="preserve">these </w:delText>
        </w:r>
        <w:r w:rsidR="00360BA7" w:rsidRPr="00ED2A0F" w:rsidDel="003F39E1">
          <w:rPr>
            <w:rFonts w:ascii="Arial" w:hAnsi="Arial" w:cs="Arial"/>
            <w:sz w:val="24"/>
            <w:szCs w:val="24"/>
          </w:rPr>
          <w:delText>differences</w:delText>
        </w:r>
        <w:r w:rsidRPr="00ED2A0F" w:rsidDel="003F39E1">
          <w:rPr>
            <w:rFonts w:ascii="Arial" w:hAnsi="Arial" w:cs="Arial"/>
            <w:sz w:val="24"/>
            <w:szCs w:val="24"/>
          </w:rPr>
          <w:delText xml:space="preserve">. First, </w:delText>
        </w:r>
        <w:r w:rsidR="00A76FF8" w:rsidRPr="00ED2A0F" w:rsidDel="003F39E1">
          <w:rPr>
            <w:rFonts w:ascii="Arial" w:hAnsi="Arial" w:cs="Arial"/>
            <w:sz w:val="24"/>
            <w:szCs w:val="24"/>
          </w:rPr>
          <w:delText xml:space="preserve">most species studied to date (with the exception of spider monkeys; </w:delText>
        </w:r>
        <w:r w:rsidR="00A76FF8" w:rsidRPr="00ED2A0F" w:rsidDel="003F39E1">
          <w:rPr>
            <w:rFonts w:ascii="Arial" w:hAnsi="Arial" w:cs="Arial"/>
            <w:color w:val="222222"/>
            <w:sz w:val="24"/>
            <w:szCs w:val="24"/>
            <w:shd w:val="clear" w:color="auto" w:fill="FFFFFF"/>
            <w:lang w:eastAsia="en-US"/>
          </w:rPr>
          <w:delText>Rebeccini et al. 2011) may indeed have three dimensions to their social relationship structure that broadly resemble the 3-component model proposed by Cords and Aureli (200</w:delText>
        </w:r>
        <w:r w:rsidR="007F3BE3" w:rsidDel="003F39E1">
          <w:rPr>
            <w:rFonts w:ascii="Arial" w:hAnsi="Arial" w:cs="Arial"/>
            <w:color w:val="222222"/>
            <w:sz w:val="24"/>
            <w:szCs w:val="24"/>
            <w:shd w:val="clear" w:color="auto" w:fill="FFFFFF"/>
            <w:lang w:eastAsia="en-US"/>
          </w:rPr>
          <w:delText>0</w:delText>
        </w:r>
        <w:r w:rsidR="00A76FF8" w:rsidRPr="00ED2A0F" w:rsidDel="003F39E1">
          <w:rPr>
            <w:rFonts w:ascii="Arial" w:hAnsi="Arial" w:cs="Arial"/>
            <w:color w:val="222222"/>
            <w:sz w:val="24"/>
            <w:szCs w:val="24"/>
            <w:shd w:val="clear" w:color="auto" w:fill="FFFFFF"/>
            <w:lang w:eastAsia="en-US"/>
          </w:rPr>
          <w:delText xml:space="preserve">); however, for species like capuchins and Barbary macaques, </w:delText>
        </w:r>
        <w:r w:rsidR="00360BA7" w:rsidRPr="00ED2A0F" w:rsidDel="003F39E1">
          <w:rPr>
            <w:rFonts w:ascii="Arial" w:hAnsi="Arial" w:cs="Arial"/>
            <w:sz w:val="24"/>
            <w:szCs w:val="24"/>
          </w:rPr>
          <w:delText>certain</w:delText>
        </w:r>
        <w:r w:rsidRPr="00ED2A0F" w:rsidDel="003F39E1">
          <w:rPr>
            <w:rFonts w:ascii="Arial" w:hAnsi="Arial" w:cs="Arial"/>
            <w:sz w:val="24"/>
            <w:szCs w:val="24"/>
          </w:rPr>
          <w:delText xml:space="preserve"> </w:delText>
        </w:r>
        <w:r w:rsidR="003B5BBF" w:rsidRPr="00ED2A0F" w:rsidDel="003F39E1">
          <w:rPr>
            <w:rFonts w:ascii="Arial" w:hAnsi="Arial" w:cs="Arial"/>
            <w:sz w:val="24"/>
            <w:szCs w:val="24"/>
          </w:rPr>
          <w:delText>items</w:delText>
        </w:r>
        <w:r w:rsidRPr="00ED2A0F" w:rsidDel="003F39E1">
          <w:rPr>
            <w:rFonts w:ascii="Arial" w:hAnsi="Arial" w:cs="Arial"/>
            <w:sz w:val="24"/>
            <w:szCs w:val="24"/>
          </w:rPr>
          <w:delText xml:space="preserve"> like aggression and grooming symmetry </w:delText>
        </w:r>
        <w:r w:rsidR="00B05E22" w:rsidRPr="00ED2A0F" w:rsidDel="003F39E1">
          <w:rPr>
            <w:rFonts w:ascii="Arial" w:hAnsi="Arial" w:cs="Arial"/>
            <w:sz w:val="24"/>
            <w:szCs w:val="24"/>
          </w:rPr>
          <w:delText xml:space="preserve">may </w:delText>
        </w:r>
        <w:r w:rsidRPr="00ED2A0F" w:rsidDel="003F39E1">
          <w:rPr>
            <w:rFonts w:ascii="Arial" w:hAnsi="Arial" w:cs="Arial"/>
            <w:sz w:val="24"/>
            <w:szCs w:val="24"/>
          </w:rPr>
          <w:delText xml:space="preserve">have different </w:delText>
        </w:r>
        <w:r w:rsidR="00790CEA" w:rsidRPr="00ED2A0F" w:rsidDel="003F39E1">
          <w:rPr>
            <w:rFonts w:ascii="Arial" w:hAnsi="Arial" w:cs="Arial"/>
            <w:sz w:val="24"/>
            <w:szCs w:val="24"/>
          </w:rPr>
          <w:delText xml:space="preserve">“social </w:delText>
        </w:r>
        <w:r w:rsidRPr="00ED2A0F" w:rsidDel="003F39E1">
          <w:rPr>
            <w:rFonts w:ascii="Arial" w:hAnsi="Arial" w:cs="Arial"/>
            <w:sz w:val="24"/>
            <w:szCs w:val="24"/>
          </w:rPr>
          <w:delText>meanings</w:delText>
        </w:r>
        <w:r w:rsidR="00790CEA" w:rsidRPr="00ED2A0F" w:rsidDel="003F39E1">
          <w:rPr>
            <w:rFonts w:ascii="Arial" w:hAnsi="Arial" w:cs="Arial"/>
            <w:sz w:val="24"/>
            <w:szCs w:val="24"/>
          </w:rPr>
          <w:delText>”</w:delText>
        </w:r>
        <w:r w:rsidRPr="00ED2A0F" w:rsidDel="003F39E1">
          <w:rPr>
            <w:rFonts w:ascii="Arial" w:hAnsi="Arial" w:cs="Arial"/>
            <w:sz w:val="24"/>
            <w:szCs w:val="24"/>
          </w:rPr>
          <w:delText xml:space="preserve"> </w:delText>
        </w:r>
        <w:r w:rsidR="00A76FF8" w:rsidRPr="00ED2A0F" w:rsidDel="003F39E1">
          <w:rPr>
            <w:rFonts w:ascii="Arial" w:hAnsi="Arial" w:cs="Arial"/>
            <w:sz w:val="24"/>
            <w:szCs w:val="24"/>
          </w:rPr>
          <w:delText xml:space="preserve">compared to other species, </w:delText>
        </w:r>
        <w:r w:rsidR="00FB2CC8" w:rsidRPr="00ED2A0F" w:rsidDel="003F39E1">
          <w:rPr>
            <w:rFonts w:ascii="Arial" w:hAnsi="Arial" w:cs="Arial"/>
            <w:sz w:val="24"/>
            <w:szCs w:val="24"/>
          </w:rPr>
          <w:delText>and therefore</w:delText>
        </w:r>
        <w:r w:rsidRPr="00ED2A0F" w:rsidDel="003F39E1">
          <w:rPr>
            <w:rFonts w:ascii="Arial" w:hAnsi="Arial" w:cs="Arial"/>
            <w:sz w:val="24"/>
            <w:szCs w:val="24"/>
          </w:rPr>
          <w:delText xml:space="preserve"> cluster onto different components </w:delText>
        </w:r>
        <w:r w:rsidR="00360BA7" w:rsidRPr="00ED2A0F" w:rsidDel="003F39E1">
          <w:rPr>
            <w:rFonts w:ascii="Arial" w:hAnsi="Arial" w:cs="Arial"/>
            <w:sz w:val="24"/>
            <w:szCs w:val="24"/>
          </w:rPr>
          <w:delText>compared to</w:delText>
        </w:r>
        <w:r w:rsidRPr="00ED2A0F" w:rsidDel="003F39E1">
          <w:rPr>
            <w:rFonts w:ascii="Arial" w:hAnsi="Arial" w:cs="Arial"/>
            <w:sz w:val="24"/>
            <w:szCs w:val="24"/>
          </w:rPr>
          <w:delText xml:space="preserve"> </w:delText>
        </w:r>
        <w:r w:rsidR="00BE2A8B" w:rsidRPr="00ED2A0F" w:rsidDel="003F39E1">
          <w:rPr>
            <w:rFonts w:ascii="Arial" w:hAnsi="Arial" w:cs="Arial"/>
            <w:sz w:val="24"/>
            <w:szCs w:val="24"/>
          </w:rPr>
          <w:delText xml:space="preserve">solutions derived in </w:delText>
        </w:r>
        <w:r w:rsidR="00360BA7" w:rsidRPr="00ED2A0F" w:rsidDel="003F39E1">
          <w:rPr>
            <w:rFonts w:ascii="Arial" w:hAnsi="Arial" w:cs="Arial"/>
            <w:sz w:val="24"/>
            <w:szCs w:val="24"/>
          </w:rPr>
          <w:delText>other</w:delText>
        </w:r>
        <w:r w:rsidRPr="00ED2A0F" w:rsidDel="003F39E1">
          <w:rPr>
            <w:rFonts w:ascii="Arial" w:hAnsi="Arial" w:cs="Arial"/>
            <w:sz w:val="24"/>
            <w:szCs w:val="24"/>
          </w:rPr>
          <w:delText xml:space="preserve"> species. Alternatively, </w:delText>
        </w:r>
        <w:r w:rsidR="00360BA7" w:rsidRPr="00ED2A0F" w:rsidDel="003F39E1">
          <w:rPr>
            <w:rFonts w:ascii="Arial" w:hAnsi="Arial" w:cs="Arial"/>
            <w:sz w:val="24"/>
            <w:szCs w:val="24"/>
          </w:rPr>
          <w:delText>differences</w:delText>
        </w:r>
        <w:r w:rsidRPr="00ED2A0F" w:rsidDel="003F39E1">
          <w:rPr>
            <w:rFonts w:ascii="Arial" w:hAnsi="Arial" w:cs="Arial"/>
            <w:sz w:val="24"/>
            <w:szCs w:val="24"/>
          </w:rPr>
          <w:delText xml:space="preserve"> </w:delText>
        </w:r>
        <w:r w:rsidR="00360BA7" w:rsidRPr="00ED2A0F" w:rsidDel="003F39E1">
          <w:rPr>
            <w:rFonts w:ascii="Arial" w:hAnsi="Arial" w:cs="Arial"/>
            <w:sz w:val="24"/>
            <w:szCs w:val="24"/>
          </w:rPr>
          <w:delText>between studies may</w:delText>
        </w:r>
        <w:r w:rsidRPr="00ED2A0F" w:rsidDel="003F39E1">
          <w:rPr>
            <w:rFonts w:ascii="Arial" w:hAnsi="Arial" w:cs="Arial"/>
            <w:sz w:val="24"/>
            <w:szCs w:val="24"/>
          </w:rPr>
          <w:delText xml:space="preserve"> reflect in</w:delText>
        </w:r>
        <w:r w:rsidR="00B05E22" w:rsidRPr="00ED2A0F" w:rsidDel="003F39E1">
          <w:rPr>
            <w:rFonts w:ascii="Arial" w:hAnsi="Arial" w:cs="Arial"/>
            <w:sz w:val="24"/>
            <w:szCs w:val="24"/>
          </w:rPr>
          <w:delText xml:space="preserve">stability in </w:delText>
        </w:r>
        <w:r w:rsidR="00410451" w:rsidRPr="00ED2A0F" w:rsidDel="003F39E1">
          <w:rPr>
            <w:rFonts w:ascii="Arial" w:hAnsi="Arial" w:cs="Arial"/>
            <w:sz w:val="24"/>
            <w:szCs w:val="24"/>
          </w:rPr>
          <w:delText xml:space="preserve">the PCA </w:delText>
        </w:r>
        <w:r w:rsidR="00B05E22" w:rsidRPr="00ED2A0F" w:rsidDel="003F39E1">
          <w:rPr>
            <w:rFonts w:ascii="Arial" w:hAnsi="Arial" w:cs="Arial"/>
            <w:sz w:val="24"/>
            <w:szCs w:val="24"/>
          </w:rPr>
          <w:delText>solutions</w:delText>
        </w:r>
        <w:r w:rsidR="004A3762" w:rsidRPr="00ED2A0F" w:rsidDel="003F39E1">
          <w:rPr>
            <w:rFonts w:ascii="Arial" w:hAnsi="Arial" w:cs="Arial"/>
            <w:sz w:val="24"/>
            <w:szCs w:val="24"/>
          </w:rPr>
          <w:delText xml:space="preserve"> derived using Kaiser’s criterion</w:delText>
        </w:r>
        <w:r w:rsidR="00B05E22" w:rsidRPr="00ED2A0F" w:rsidDel="003F39E1">
          <w:rPr>
            <w:rFonts w:ascii="Arial" w:hAnsi="Arial" w:cs="Arial"/>
            <w:sz w:val="24"/>
            <w:szCs w:val="24"/>
          </w:rPr>
          <w:delText xml:space="preserve">. </w:delText>
        </w:r>
        <w:r w:rsidR="00BE2A8B" w:rsidRPr="00ED2A0F" w:rsidDel="003F39E1">
          <w:rPr>
            <w:rFonts w:ascii="Arial" w:hAnsi="Arial" w:cs="Arial"/>
            <w:color w:val="222222"/>
            <w:sz w:val="24"/>
            <w:szCs w:val="24"/>
            <w:shd w:val="clear" w:color="auto" w:fill="FFFFFF"/>
            <w:lang w:eastAsia="en-US"/>
          </w:rPr>
          <w:delText>T</w:delText>
        </w:r>
        <w:r w:rsidR="00360BA7" w:rsidRPr="00ED2A0F" w:rsidDel="003F39E1">
          <w:rPr>
            <w:rFonts w:ascii="Arial" w:hAnsi="Arial" w:cs="Arial"/>
            <w:color w:val="222222"/>
            <w:sz w:val="24"/>
            <w:szCs w:val="24"/>
            <w:shd w:val="clear" w:color="auto" w:fill="FFFFFF"/>
            <w:lang w:eastAsia="en-US"/>
          </w:rPr>
          <w:delText>his is not to say that using Kaiser’s criterion is</w:delText>
        </w:r>
        <w:r w:rsidR="00B05E22" w:rsidRPr="00ED2A0F" w:rsidDel="003F39E1">
          <w:rPr>
            <w:rFonts w:ascii="Arial" w:hAnsi="Arial" w:cs="Arial"/>
            <w:color w:val="222222"/>
            <w:sz w:val="24"/>
            <w:szCs w:val="24"/>
            <w:shd w:val="clear" w:color="auto" w:fill="FFFFFF"/>
            <w:lang w:eastAsia="en-US"/>
          </w:rPr>
          <w:delText xml:space="preserve"> “wrong”</w:delText>
        </w:r>
        <w:r w:rsidR="00BE2A8B" w:rsidRPr="00ED2A0F" w:rsidDel="003F39E1">
          <w:rPr>
            <w:rFonts w:ascii="Arial" w:hAnsi="Arial" w:cs="Arial"/>
            <w:color w:val="222222"/>
            <w:sz w:val="24"/>
            <w:szCs w:val="24"/>
            <w:shd w:val="clear" w:color="auto" w:fill="FFFFFF"/>
            <w:lang w:eastAsia="en-US"/>
          </w:rPr>
          <w:delText xml:space="preserve"> </w:delText>
        </w:r>
        <w:r w:rsidR="00BE2A8B" w:rsidRPr="00ED2A0F" w:rsidDel="003F39E1">
          <w:rPr>
            <w:rFonts w:ascii="Arial" w:hAnsi="Arial" w:cs="Arial"/>
            <w:i/>
            <w:color w:val="222222"/>
            <w:sz w:val="24"/>
            <w:szCs w:val="24"/>
            <w:shd w:val="clear" w:color="auto" w:fill="FFFFFF"/>
            <w:lang w:eastAsia="en-US"/>
          </w:rPr>
          <w:delText>per se</w:delText>
        </w:r>
        <w:r w:rsidR="00DA4143" w:rsidDel="003F39E1">
          <w:rPr>
            <w:rFonts w:ascii="Arial" w:hAnsi="Arial" w:cs="Arial"/>
            <w:color w:val="222222"/>
            <w:sz w:val="24"/>
            <w:szCs w:val="24"/>
            <w:shd w:val="clear" w:color="auto" w:fill="FFFFFF"/>
            <w:lang w:eastAsia="en-US"/>
          </w:rPr>
          <w:delText>, or that species do not exhibit three dimensions to their social relationships. R</w:delText>
        </w:r>
        <w:r w:rsidR="00BE2A8B" w:rsidRPr="00ED2A0F" w:rsidDel="003F39E1">
          <w:rPr>
            <w:rFonts w:ascii="Arial" w:hAnsi="Arial" w:cs="Arial"/>
            <w:color w:val="222222"/>
            <w:sz w:val="24"/>
            <w:szCs w:val="24"/>
            <w:shd w:val="clear" w:color="auto" w:fill="FFFFFF"/>
            <w:lang w:eastAsia="en-US"/>
          </w:rPr>
          <w:delText xml:space="preserve">ather, </w:delText>
        </w:r>
        <w:r w:rsidR="00360BA7" w:rsidRPr="00ED2A0F" w:rsidDel="003F39E1">
          <w:rPr>
            <w:rFonts w:ascii="Arial" w:hAnsi="Arial" w:cs="Arial"/>
            <w:color w:val="222222"/>
            <w:sz w:val="24"/>
            <w:szCs w:val="24"/>
            <w:shd w:val="clear" w:color="auto" w:fill="FFFFFF"/>
            <w:lang w:eastAsia="en-US"/>
          </w:rPr>
          <w:delText>as noted previously</w:delText>
        </w:r>
        <w:r w:rsidR="00BE2A8B" w:rsidRPr="00ED2A0F" w:rsidDel="003F39E1">
          <w:rPr>
            <w:rFonts w:ascii="Arial" w:hAnsi="Arial" w:cs="Arial"/>
            <w:color w:val="222222"/>
            <w:sz w:val="24"/>
            <w:szCs w:val="24"/>
            <w:shd w:val="clear" w:color="auto" w:fill="FFFFFF"/>
            <w:lang w:eastAsia="en-US"/>
          </w:rPr>
          <w:delText>,</w:delText>
        </w:r>
        <w:r w:rsidR="00B05E22" w:rsidRPr="00ED2A0F" w:rsidDel="003F39E1">
          <w:rPr>
            <w:rFonts w:ascii="Arial" w:hAnsi="Arial" w:cs="Arial"/>
            <w:color w:val="222222"/>
            <w:sz w:val="24"/>
            <w:szCs w:val="24"/>
            <w:shd w:val="clear" w:color="auto" w:fill="FFFFFF"/>
            <w:lang w:eastAsia="en-US"/>
          </w:rPr>
          <w:delText xml:space="preserve"> </w:delText>
        </w:r>
        <w:r w:rsidR="00054982" w:rsidRPr="00ED2A0F" w:rsidDel="003F39E1">
          <w:rPr>
            <w:rFonts w:ascii="Arial" w:hAnsi="Arial" w:cs="Arial"/>
            <w:color w:val="222222"/>
            <w:sz w:val="24"/>
            <w:szCs w:val="24"/>
            <w:shd w:val="clear" w:color="auto" w:fill="FFFFFF"/>
            <w:lang w:eastAsia="en-US"/>
          </w:rPr>
          <w:delText>one</w:delText>
        </w:r>
        <w:r w:rsidR="00B05E22" w:rsidRPr="00ED2A0F" w:rsidDel="003F39E1">
          <w:rPr>
            <w:rFonts w:ascii="Arial" w:hAnsi="Arial" w:cs="Arial"/>
            <w:color w:val="222222"/>
            <w:sz w:val="24"/>
            <w:szCs w:val="24"/>
            <w:shd w:val="clear" w:color="auto" w:fill="FFFFFF"/>
            <w:lang w:eastAsia="en-US"/>
          </w:rPr>
          <w:delText xml:space="preserve"> major disadvantage to </w:delText>
        </w:r>
        <w:r w:rsidR="00DA4143" w:rsidDel="003F39E1">
          <w:rPr>
            <w:rFonts w:ascii="Arial" w:hAnsi="Arial" w:cs="Arial"/>
            <w:color w:val="222222"/>
            <w:sz w:val="24"/>
            <w:szCs w:val="24"/>
            <w:shd w:val="clear" w:color="auto" w:fill="FFFFFF"/>
            <w:lang w:eastAsia="en-US"/>
          </w:rPr>
          <w:delText xml:space="preserve">using Kaiser’s </w:delText>
        </w:r>
        <w:r w:rsidR="007F3BE3" w:rsidDel="003F39E1">
          <w:rPr>
            <w:rFonts w:ascii="Arial" w:hAnsi="Arial" w:cs="Arial"/>
            <w:color w:val="222222"/>
            <w:sz w:val="24"/>
            <w:szCs w:val="24"/>
            <w:shd w:val="clear" w:color="auto" w:fill="FFFFFF"/>
            <w:lang w:eastAsia="en-US"/>
          </w:rPr>
          <w:delText>criterion</w:delText>
        </w:r>
        <w:r w:rsidR="00B05E22" w:rsidRPr="00ED2A0F" w:rsidDel="003F39E1">
          <w:rPr>
            <w:rFonts w:ascii="Arial" w:hAnsi="Arial" w:cs="Arial"/>
            <w:color w:val="222222"/>
            <w:sz w:val="24"/>
            <w:szCs w:val="24"/>
            <w:shd w:val="clear" w:color="auto" w:fill="FFFFFF"/>
            <w:lang w:eastAsia="en-US"/>
          </w:rPr>
          <w:delText xml:space="preserve"> is that it often leads to unstable solutions</w:delText>
        </w:r>
        <w:r w:rsidR="00074F46" w:rsidRPr="00ED2A0F" w:rsidDel="003F39E1">
          <w:rPr>
            <w:rFonts w:ascii="Arial" w:hAnsi="Arial" w:cs="Arial"/>
            <w:color w:val="222222"/>
            <w:sz w:val="24"/>
            <w:szCs w:val="24"/>
            <w:shd w:val="clear" w:color="auto" w:fill="FFFFFF"/>
            <w:lang w:eastAsia="en-US"/>
          </w:rPr>
          <w:delText xml:space="preserve"> as a result of ove</w:delText>
        </w:r>
        <w:r w:rsidR="001808C1" w:rsidRPr="00ED2A0F" w:rsidDel="003F39E1">
          <w:rPr>
            <w:rFonts w:ascii="Arial" w:hAnsi="Arial" w:cs="Arial"/>
            <w:color w:val="222222"/>
            <w:sz w:val="24"/>
            <w:szCs w:val="24"/>
            <w:shd w:val="clear" w:color="auto" w:fill="FFFFFF"/>
            <w:lang w:eastAsia="en-US"/>
          </w:rPr>
          <w:delText>r-extraction</w:delText>
        </w:r>
        <w:r w:rsidR="00C5040E" w:rsidRPr="00ED2A0F" w:rsidDel="003F39E1">
          <w:rPr>
            <w:rFonts w:ascii="Arial" w:hAnsi="Arial" w:cs="Arial"/>
            <w:color w:val="222222"/>
            <w:sz w:val="24"/>
            <w:szCs w:val="24"/>
            <w:shd w:val="clear" w:color="auto" w:fill="FFFFFF"/>
            <w:lang w:eastAsia="en-US"/>
          </w:rPr>
          <w:delText xml:space="preserve"> (Fabrigar et al. 1999)</w:delText>
        </w:r>
        <w:r w:rsidR="00E45B51" w:rsidRPr="00ED2A0F" w:rsidDel="003F39E1">
          <w:rPr>
            <w:rFonts w:ascii="Arial" w:hAnsi="Arial" w:cs="Arial"/>
            <w:color w:val="222222"/>
            <w:sz w:val="24"/>
            <w:szCs w:val="24"/>
            <w:shd w:val="clear" w:color="auto" w:fill="FFFFFF"/>
            <w:lang w:eastAsia="en-US"/>
          </w:rPr>
          <w:delText xml:space="preserve">. </w:delText>
        </w:r>
        <w:r w:rsidR="003D6A10" w:rsidDel="003F39E1">
          <w:rPr>
            <w:rFonts w:ascii="Arial" w:hAnsi="Arial" w:cs="Arial"/>
            <w:color w:val="222222"/>
            <w:sz w:val="24"/>
            <w:szCs w:val="24"/>
            <w:shd w:val="clear" w:color="auto" w:fill="FFFFFF"/>
            <w:lang w:eastAsia="en-US"/>
          </w:rPr>
          <w:delText>In other words,</w:delText>
        </w:r>
        <w:r w:rsidR="003D6A10" w:rsidRPr="003D6A10" w:rsidDel="003F39E1">
          <w:rPr>
            <w:rFonts w:ascii="Arial" w:hAnsi="Arial" w:cs="Arial"/>
            <w:color w:val="222222"/>
            <w:sz w:val="24"/>
            <w:szCs w:val="24"/>
            <w:shd w:val="clear" w:color="auto" w:fill="FFFFFF"/>
            <w:lang w:eastAsia="en-US"/>
          </w:rPr>
          <w:delText xml:space="preserve"> </w:delText>
        </w:r>
        <w:r w:rsidR="003D6A10" w:rsidRPr="00ED2A0F" w:rsidDel="003F39E1">
          <w:rPr>
            <w:rFonts w:ascii="Arial" w:hAnsi="Arial" w:cs="Arial"/>
            <w:color w:val="222222"/>
            <w:sz w:val="24"/>
            <w:szCs w:val="24"/>
            <w:shd w:val="clear" w:color="auto" w:fill="FFFFFF"/>
            <w:lang w:eastAsia="en-US"/>
          </w:rPr>
          <w:delText xml:space="preserve">Kaiser’s criterion is easily susceptible to sampling </w:delText>
        </w:r>
        <w:r w:rsidR="003D6A10" w:rsidDel="003F39E1">
          <w:rPr>
            <w:rFonts w:ascii="Arial" w:hAnsi="Arial" w:cs="Arial"/>
            <w:color w:val="222222"/>
            <w:sz w:val="24"/>
            <w:szCs w:val="24"/>
            <w:shd w:val="clear" w:color="auto" w:fill="FFFFFF"/>
            <w:lang w:eastAsia="en-US"/>
          </w:rPr>
          <w:delText>variability</w:delText>
        </w:r>
        <w:r w:rsidR="003D6A10" w:rsidRPr="00ED2A0F" w:rsidDel="003F39E1">
          <w:rPr>
            <w:rFonts w:ascii="Arial" w:hAnsi="Arial" w:cs="Arial"/>
            <w:color w:val="222222"/>
            <w:sz w:val="24"/>
            <w:szCs w:val="24"/>
            <w:shd w:val="clear" w:color="auto" w:fill="FFFFFF"/>
            <w:lang w:eastAsia="en-US"/>
          </w:rPr>
          <w:delText xml:space="preserve"> (Ruscio and Roche 2012)</w:delText>
        </w:r>
        <w:r w:rsidR="003D6A10" w:rsidDel="003F39E1">
          <w:rPr>
            <w:rFonts w:ascii="Arial" w:hAnsi="Arial" w:cs="Arial"/>
            <w:color w:val="222222"/>
            <w:sz w:val="24"/>
            <w:szCs w:val="24"/>
            <w:shd w:val="clear" w:color="auto" w:fill="FFFFFF"/>
            <w:lang w:eastAsia="en-US"/>
          </w:rPr>
          <w:delText xml:space="preserve"> and</w:delText>
        </w:r>
        <w:r w:rsidR="001808C1" w:rsidRPr="00ED2A0F" w:rsidDel="003F39E1">
          <w:rPr>
            <w:rFonts w:ascii="Arial" w:hAnsi="Arial" w:cs="Arial"/>
            <w:color w:val="222222"/>
            <w:sz w:val="24"/>
            <w:szCs w:val="24"/>
            <w:shd w:val="clear" w:color="auto" w:fill="FFFFFF"/>
            <w:lang w:eastAsia="en-US"/>
          </w:rPr>
          <w:delText xml:space="preserve"> spreads item loadings “too </w:delText>
        </w:r>
        <w:r w:rsidR="00753C57" w:rsidRPr="00ED2A0F" w:rsidDel="003F39E1">
          <w:rPr>
            <w:rFonts w:ascii="Arial" w:hAnsi="Arial" w:cs="Arial"/>
            <w:color w:val="222222"/>
            <w:sz w:val="24"/>
            <w:szCs w:val="24"/>
            <w:shd w:val="clear" w:color="auto" w:fill="FFFFFF"/>
            <w:lang w:eastAsia="en-US"/>
          </w:rPr>
          <w:delText>thi</w:delText>
        </w:r>
        <w:r w:rsidR="00C5040E" w:rsidRPr="00ED2A0F" w:rsidDel="003F39E1">
          <w:rPr>
            <w:rFonts w:ascii="Arial" w:hAnsi="Arial" w:cs="Arial"/>
            <w:color w:val="222222"/>
            <w:sz w:val="24"/>
            <w:szCs w:val="24"/>
            <w:shd w:val="clear" w:color="auto" w:fill="FFFFFF"/>
            <w:lang w:eastAsia="en-US"/>
          </w:rPr>
          <w:delText xml:space="preserve">n” across </w:delText>
        </w:r>
        <w:r w:rsidR="00F9164E" w:rsidRPr="00ED2A0F" w:rsidDel="003F39E1">
          <w:rPr>
            <w:rFonts w:ascii="Arial" w:hAnsi="Arial" w:cs="Arial"/>
            <w:color w:val="222222"/>
            <w:sz w:val="24"/>
            <w:szCs w:val="24"/>
            <w:shd w:val="clear" w:color="auto" w:fill="FFFFFF"/>
            <w:lang w:eastAsia="en-US"/>
          </w:rPr>
          <w:delText>components/factors</w:delText>
        </w:r>
        <w:r w:rsidR="00C5040E" w:rsidRPr="00ED2A0F" w:rsidDel="003F39E1">
          <w:rPr>
            <w:rFonts w:ascii="Arial" w:hAnsi="Arial" w:cs="Arial"/>
            <w:color w:val="222222"/>
            <w:sz w:val="24"/>
            <w:szCs w:val="24"/>
            <w:shd w:val="clear" w:color="auto" w:fill="FFFFFF"/>
            <w:lang w:eastAsia="en-US"/>
          </w:rPr>
          <w:delText xml:space="preserve">. </w:delText>
        </w:r>
        <w:r w:rsidR="003D6A10" w:rsidDel="003F39E1">
          <w:rPr>
            <w:rFonts w:ascii="Arial" w:hAnsi="Arial" w:cs="Arial"/>
            <w:color w:val="222222"/>
            <w:sz w:val="24"/>
            <w:szCs w:val="24"/>
            <w:shd w:val="clear" w:color="auto" w:fill="FFFFFF"/>
            <w:lang w:eastAsia="en-US"/>
          </w:rPr>
          <w:delText>Therefore</w:delText>
        </w:r>
        <w:r w:rsidR="00B05E22" w:rsidRPr="00ED2A0F" w:rsidDel="003F39E1">
          <w:rPr>
            <w:rFonts w:ascii="Arial" w:hAnsi="Arial" w:cs="Arial"/>
            <w:color w:val="222222"/>
            <w:sz w:val="24"/>
            <w:szCs w:val="24"/>
            <w:shd w:val="clear" w:color="auto" w:fill="FFFFFF"/>
            <w:lang w:eastAsia="en-US"/>
          </w:rPr>
          <w:delText>, within the context of social relationship studies</w:delText>
        </w:r>
        <w:r w:rsidR="007F3BE3" w:rsidDel="003F39E1">
          <w:rPr>
            <w:rFonts w:ascii="Arial" w:hAnsi="Arial" w:cs="Arial"/>
            <w:color w:val="222222"/>
            <w:sz w:val="24"/>
            <w:szCs w:val="24"/>
            <w:shd w:val="clear" w:color="auto" w:fill="FFFFFF"/>
            <w:lang w:eastAsia="en-US"/>
          </w:rPr>
          <w:delText xml:space="preserve"> that have used Kaiser’s criterion</w:delText>
        </w:r>
        <w:r w:rsidR="00B05E22" w:rsidRPr="00ED2A0F" w:rsidDel="003F39E1">
          <w:rPr>
            <w:rFonts w:ascii="Arial" w:hAnsi="Arial" w:cs="Arial"/>
            <w:color w:val="222222"/>
            <w:sz w:val="24"/>
            <w:szCs w:val="24"/>
            <w:shd w:val="clear" w:color="auto" w:fill="FFFFFF"/>
            <w:lang w:eastAsia="en-US"/>
          </w:rPr>
          <w:delText xml:space="preserve">, </w:delText>
        </w:r>
        <w:r w:rsidR="00DA4143" w:rsidRPr="00ED2A0F" w:rsidDel="003F39E1">
          <w:rPr>
            <w:rFonts w:ascii="Arial" w:hAnsi="Arial" w:cs="Arial"/>
            <w:color w:val="222222"/>
            <w:sz w:val="24"/>
            <w:szCs w:val="24"/>
            <w:shd w:val="clear" w:color="auto" w:fill="FFFFFF"/>
            <w:lang w:eastAsia="en-US"/>
          </w:rPr>
          <w:delText xml:space="preserve">structural differences in item loadings across studies could be biologically meaningful (i.e. they could reflect differences in sociality), </w:delText>
        </w:r>
        <w:r w:rsidR="007F3BE3" w:rsidDel="003F39E1">
          <w:rPr>
            <w:rFonts w:ascii="Arial" w:hAnsi="Arial" w:cs="Arial"/>
            <w:color w:val="222222"/>
            <w:sz w:val="24"/>
            <w:szCs w:val="24"/>
            <w:shd w:val="clear" w:color="auto" w:fill="FFFFFF"/>
            <w:lang w:eastAsia="en-US"/>
          </w:rPr>
          <w:delText>but</w:delText>
        </w:r>
        <w:r w:rsidR="00DA4143" w:rsidRPr="00ED2A0F" w:rsidDel="003F39E1">
          <w:rPr>
            <w:rFonts w:ascii="Arial" w:hAnsi="Arial" w:cs="Arial"/>
            <w:color w:val="222222"/>
            <w:sz w:val="24"/>
            <w:szCs w:val="24"/>
            <w:shd w:val="clear" w:color="auto" w:fill="FFFFFF"/>
            <w:lang w:eastAsia="en-US"/>
          </w:rPr>
          <w:delText xml:space="preserve"> could just as likely reflect structural instability </w:delText>
        </w:r>
        <w:r w:rsidR="007F3BE3" w:rsidDel="003F39E1">
          <w:rPr>
            <w:rFonts w:ascii="Arial" w:hAnsi="Arial" w:cs="Arial"/>
            <w:color w:val="222222"/>
            <w:sz w:val="24"/>
            <w:szCs w:val="24"/>
            <w:shd w:val="clear" w:color="auto" w:fill="FFFFFF"/>
            <w:lang w:eastAsia="en-US"/>
          </w:rPr>
          <w:delText>brought about by sampling</w:delText>
        </w:r>
        <w:r w:rsidR="00DA4143" w:rsidRPr="00ED2A0F" w:rsidDel="003F39E1">
          <w:rPr>
            <w:rFonts w:ascii="Arial" w:hAnsi="Arial" w:cs="Arial"/>
            <w:color w:val="222222"/>
            <w:sz w:val="24"/>
            <w:szCs w:val="24"/>
            <w:shd w:val="clear" w:color="auto" w:fill="FFFFFF"/>
            <w:lang w:eastAsia="en-US"/>
          </w:rPr>
          <w:delText xml:space="preserve"> variability.</w:delText>
        </w:r>
        <w:r w:rsidR="00DA4143" w:rsidDel="003F39E1">
          <w:rPr>
            <w:rFonts w:ascii="Arial" w:hAnsi="Arial" w:cs="Arial"/>
            <w:color w:val="222222"/>
            <w:sz w:val="24"/>
            <w:szCs w:val="24"/>
            <w:shd w:val="clear" w:color="auto" w:fill="FFFFFF"/>
            <w:lang w:eastAsia="en-US"/>
          </w:rPr>
          <w:delText xml:space="preserve"> So far, s</w:delText>
        </w:r>
        <w:r w:rsidR="003D6A10" w:rsidDel="003F39E1">
          <w:rPr>
            <w:rFonts w:ascii="Arial" w:hAnsi="Arial" w:cs="Arial"/>
            <w:color w:val="222222"/>
            <w:sz w:val="24"/>
            <w:szCs w:val="24"/>
            <w:shd w:val="clear" w:color="auto" w:fill="FFFFFF"/>
            <w:lang w:eastAsia="en-US"/>
          </w:rPr>
          <w:delText xml:space="preserve">tudies that have used more robust extraction methods like </w:delText>
        </w:r>
        <w:r w:rsidR="00CB6DA5" w:rsidDel="003F39E1">
          <w:rPr>
            <w:rFonts w:ascii="Arial" w:hAnsi="Arial" w:cs="Arial"/>
            <w:color w:val="222222"/>
            <w:sz w:val="24"/>
            <w:szCs w:val="24"/>
            <w:shd w:val="clear" w:color="auto" w:fill="FFFFFF"/>
            <w:lang w:eastAsia="en-US"/>
          </w:rPr>
          <w:delText>PA</w:delText>
        </w:r>
        <w:r w:rsidR="00DA4143" w:rsidDel="003F39E1">
          <w:rPr>
            <w:rFonts w:ascii="Arial" w:hAnsi="Arial" w:cs="Arial"/>
            <w:color w:val="222222"/>
            <w:sz w:val="24"/>
            <w:szCs w:val="24"/>
            <w:shd w:val="clear" w:color="auto" w:fill="FFFFFF"/>
            <w:lang w:eastAsia="en-US"/>
          </w:rPr>
          <w:delText xml:space="preserve"> support</w:delText>
        </w:r>
        <w:r w:rsidR="003D6A10" w:rsidDel="003F39E1">
          <w:rPr>
            <w:rFonts w:ascii="Arial" w:hAnsi="Arial" w:cs="Arial"/>
            <w:color w:val="222222"/>
            <w:sz w:val="24"/>
            <w:szCs w:val="24"/>
            <w:shd w:val="clear" w:color="auto" w:fill="FFFFFF"/>
            <w:lang w:eastAsia="en-US"/>
          </w:rPr>
          <w:delText xml:space="preserve"> a more tradition view of social relationship structure – i.e. affiliative and agonistic dimensions (Hinde 1976).</w:delText>
        </w:r>
      </w:del>
    </w:p>
    <w:p w14:paraId="02CDE621" w14:textId="4824563E" w:rsidR="00410451" w:rsidDel="00040501" w:rsidRDefault="00E45B51" w:rsidP="003F49A0">
      <w:pPr>
        <w:autoSpaceDE w:val="0"/>
        <w:autoSpaceDN w:val="0"/>
        <w:adjustRightInd w:val="0"/>
        <w:spacing w:after="0" w:line="480" w:lineRule="auto"/>
        <w:rPr>
          <w:del w:id="1037" w:author="Blake Morton" w:date="2016-08-03T20:35:00Z"/>
          <w:rFonts w:ascii="Arial" w:hAnsi="Arial" w:cs="Arial"/>
          <w:sz w:val="24"/>
          <w:szCs w:val="24"/>
        </w:rPr>
      </w:pPr>
      <w:del w:id="1038" w:author="Blake Morton" w:date="2016-08-03T20:30:00Z">
        <w:r w:rsidDel="008D53F7">
          <w:rPr>
            <w:rFonts w:ascii="Arial" w:hAnsi="Arial" w:cs="Arial"/>
            <w:sz w:val="24"/>
            <w:szCs w:val="24"/>
          </w:rPr>
          <w:tab/>
        </w:r>
      </w:del>
      <w:moveFromRangeStart w:id="1039" w:author="Blake Morton" w:date="2016-08-03T20:30:00Z" w:name="move331875556"/>
      <w:moveFrom w:id="1040" w:author="Blake Morton" w:date="2016-08-03T20:30:00Z">
        <w:del w:id="1041" w:author="Blake Morton" w:date="2016-08-03T20:35:00Z">
          <w:r w:rsidR="00410451" w:rsidRPr="00F91F4B" w:rsidDel="00040501">
            <w:rPr>
              <w:rFonts w:ascii="Arial" w:hAnsi="Arial" w:cs="Arial"/>
              <w:sz w:val="24"/>
              <w:szCs w:val="24"/>
            </w:rPr>
            <w:delText>Although</w:delText>
          </w:r>
          <w:r w:rsidRPr="00F91F4B" w:rsidDel="00040501">
            <w:rPr>
              <w:rFonts w:ascii="Arial" w:hAnsi="Arial" w:cs="Arial"/>
              <w:sz w:val="24"/>
              <w:szCs w:val="24"/>
            </w:rPr>
            <w:delText xml:space="preserve"> scree </w:delText>
          </w:r>
          <w:r w:rsidR="00410451" w:rsidRPr="00F91F4B" w:rsidDel="00040501">
            <w:rPr>
              <w:rFonts w:ascii="Arial" w:hAnsi="Arial" w:cs="Arial"/>
              <w:sz w:val="24"/>
              <w:szCs w:val="24"/>
            </w:rPr>
            <w:delText>tests</w:delText>
          </w:r>
          <w:r w:rsidRPr="00F91F4B" w:rsidDel="00040501">
            <w:rPr>
              <w:rFonts w:ascii="Arial" w:hAnsi="Arial" w:cs="Arial"/>
              <w:sz w:val="24"/>
              <w:szCs w:val="24"/>
            </w:rPr>
            <w:delText xml:space="preserve"> are subjective, they </w:delText>
          </w:r>
          <w:r w:rsidR="00B53769" w:rsidRPr="00F91F4B" w:rsidDel="00040501">
            <w:rPr>
              <w:rFonts w:ascii="Arial" w:hAnsi="Arial" w:cs="Arial"/>
              <w:sz w:val="24"/>
              <w:szCs w:val="24"/>
            </w:rPr>
            <w:delText>can be u</w:delText>
          </w:r>
          <w:r w:rsidRPr="00F91F4B" w:rsidDel="00040501">
            <w:rPr>
              <w:rFonts w:ascii="Arial" w:hAnsi="Arial" w:cs="Arial"/>
              <w:sz w:val="24"/>
              <w:szCs w:val="24"/>
            </w:rPr>
            <w:delText xml:space="preserve">seful when automated methods </w:delText>
          </w:r>
          <w:r w:rsidR="00B53769" w:rsidRPr="00F91F4B" w:rsidDel="00040501">
            <w:rPr>
              <w:rFonts w:ascii="Arial" w:hAnsi="Arial" w:cs="Arial"/>
              <w:sz w:val="24"/>
              <w:szCs w:val="24"/>
            </w:rPr>
            <w:delText>disagree</w:delText>
          </w:r>
          <w:r w:rsidR="00F91F4B" w:rsidRPr="00F91F4B" w:rsidDel="00040501">
            <w:rPr>
              <w:rFonts w:ascii="Arial" w:hAnsi="Arial" w:cs="Arial"/>
              <w:sz w:val="24"/>
              <w:szCs w:val="24"/>
            </w:rPr>
            <w:delText xml:space="preserve"> on </w:delText>
          </w:r>
          <w:r w:rsidR="00410451" w:rsidRPr="00F91F4B" w:rsidDel="00040501">
            <w:rPr>
              <w:rFonts w:ascii="Arial" w:hAnsi="Arial" w:cs="Arial"/>
              <w:sz w:val="24"/>
              <w:szCs w:val="24"/>
            </w:rPr>
            <w:delText xml:space="preserve">the number of </w:delText>
          </w:r>
          <w:r w:rsidR="00F9164E" w:rsidDel="00040501">
            <w:rPr>
              <w:rFonts w:ascii="Arial" w:hAnsi="Arial" w:cs="Arial"/>
              <w:sz w:val="24"/>
              <w:szCs w:val="24"/>
            </w:rPr>
            <w:delText>components/factors</w:delText>
          </w:r>
          <w:r w:rsidR="00410451" w:rsidRPr="00F91F4B" w:rsidDel="00040501">
            <w:rPr>
              <w:rFonts w:ascii="Arial" w:hAnsi="Arial" w:cs="Arial"/>
              <w:sz w:val="24"/>
              <w:szCs w:val="24"/>
            </w:rPr>
            <w:delText xml:space="preserve"> to extract. In such cases, a </w:delText>
          </w:r>
          <w:r w:rsidR="00C5040E" w:rsidRPr="00F91F4B" w:rsidDel="00040501">
            <w:rPr>
              <w:rFonts w:ascii="Arial" w:hAnsi="Arial" w:cs="Arial"/>
              <w:sz w:val="24"/>
              <w:szCs w:val="24"/>
            </w:rPr>
            <w:delText xml:space="preserve">scree </w:delText>
          </w:r>
          <w:r w:rsidR="00410451" w:rsidRPr="00F91F4B" w:rsidDel="00040501">
            <w:rPr>
              <w:rFonts w:ascii="Arial" w:hAnsi="Arial" w:cs="Arial"/>
              <w:sz w:val="24"/>
              <w:szCs w:val="24"/>
            </w:rPr>
            <w:delText>test</w:delText>
          </w:r>
          <w:r w:rsidR="00C5040E" w:rsidRPr="00F91F4B" w:rsidDel="00040501">
            <w:rPr>
              <w:rFonts w:ascii="Arial" w:hAnsi="Arial" w:cs="Arial"/>
              <w:sz w:val="24"/>
              <w:szCs w:val="24"/>
            </w:rPr>
            <w:delText xml:space="preserve"> </w:delText>
          </w:r>
          <w:r w:rsidR="00410451" w:rsidRPr="00F91F4B" w:rsidDel="00040501">
            <w:rPr>
              <w:rFonts w:ascii="Arial" w:hAnsi="Arial" w:cs="Arial"/>
              <w:sz w:val="24"/>
              <w:szCs w:val="24"/>
            </w:rPr>
            <w:delText>may</w:delText>
          </w:r>
          <w:r w:rsidR="00C5040E" w:rsidRPr="00F91F4B" w:rsidDel="00040501">
            <w:rPr>
              <w:rFonts w:ascii="Arial" w:hAnsi="Arial" w:cs="Arial"/>
              <w:sz w:val="24"/>
              <w:szCs w:val="24"/>
            </w:rPr>
            <w:delText xml:space="preserve"> be used as a “tie-breaker”</w:delText>
          </w:r>
          <w:r w:rsidR="00410451" w:rsidRPr="00F91F4B" w:rsidDel="00040501">
            <w:rPr>
              <w:rFonts w:ascii="Arial" w:hAnsi="Arial" w:cs="Arial"/>
              <w:sz w:val="24"/>
              <w:szCs w:val="24"/>
            </w:rPr>
            <w:delText xml:space="preserve"> if the plot reveals a clear and distinct drop in the eigenvalues past a certain </w:delText>
          </w:r>
          <w:r w:rsidR="00F9164E" w:rsidDel="00040501">
            <w:rPr>
              <w:rFonts w:ascii="Arial" w:hAnsi="Arial" w:cs="Arial"/>
              <w:sz w:val="24"/>
              <w:szCs w:val="24"/>
            </w:rPr>
            <w:delText>component/factor</w:delText>
          </w:r>
          <w:r w:rsidR="00C5040E" w:rsidRPr="00F91F4B" w:rsidDel="00040501">
            <w:rPr>
              <w:rFonts w:ascii="Arial" w:hAnsi="Arial" w:cs="Arial"/>
              <w:sz w:val="24"/>
              <w:szCs w:val="24"/>
            </w:rPr>
            <w:delText xml:space="preserve">. </w:delText>
          </w:r>
          <w:r w:rsidR="006E0C8D" w:rsidRPr="00F91F4B" w:rsidDel="00040501">
            <w:rPr>
              <w:rFonts w:ascii="Arial" w:hAnsi="Arial" w:cs="Arial"/>
              <w:sz w:val="24"/>
              <w:szCs w:val="24"/>
            </w:rPr>
            <w:delText>Such instances</w:delText>
          </w:r>
          <w:r w:rsidR="006E0C8D" w:rsidDel="00040501">
            <w:rPr>
              <w:rFonts w:ascii="Arial" w:hAnsi="Arial" w:cs="Arial"/>
              <w:sz w:val="24"/>
              <w:szCs w:val="24"/>
            </w:rPr>
            <w:delText>, however,</w:delText>
          </w:r>
          <w:r w:rsidR="006E0C8D" w:rsidRPr="00F91F4B" w:rsidDel="00040501">
            <w:rPr>
              <w:rFonts w:ascii="Arial" w:hAnsi="Arial" w:cs="Arial"/>
              <w:sz w:val="24"/>
              <w:szCs w:val="24"/>
            </w:rPr>
            <w:delText xml:space="preserve"> are becoming increasingly rare as automated methods are improved upon</w:delText>
          </w:r>
          <w:r w:rsidR="00316E34" w:rsidDel="00040501">
            <w:rPr>
              <w:rFonts w:ascii="Arial" w:hAnsi="Arial" w:cs="Arial"/>
              <w:sz w:val="24"/>
              <w:szCs w:val="24"/>
            </w:rPr>
            <w:delText>.</w:delText>
          </w:r>
          <w:r w:rsidR="00DA4143" w:rsidDel="00040501">
            <w:rPr>
              <w:rFonts w:ascii="Arial" w:hAnsi="Arial" w:cs="Arial"/>
              <w:sz w:val="24"/>
              <w:szCs w:val="24"/>
            </w:rPr>
            <w:delText xml:space="preserve"> </w:delText>
          </w:r>
          <w:r w:rsidR="00316E34" w:rsidDel="00040501">
            <w:rPr>
              <w:rFonts w:ascii="Arial" w:hAnsi="Arial" w:cs="Arial"/>
              <w:sz w:val="24"/>
              <w:szCs w:val="24"/>
            </w:rPr>
            <w:delText>The bottom line is</w:delText>
          </w:r>
          <w:r w:rsidR="006E0C8D" w:rsidRPr="00F91F4B" w:rsidDel="00040501">
            <w:rPr>
              <w:rFonts w:ascii="Arial" w:hAnsi="Arial" w:cs="Arial"/>
              <w:sz w:val="24"/>
              <w:szCs w:val="24"/>
            </w:rPr>
            <w:delText xml:space="preserve"> that scree tests should only be used alongside </w:delText>
          </w:r>
          <w:r w:rsidR="006E0C8D" w:rsidDel="00040501">
            <w:rPr>
              <w:rFonts w:ascii="Arial" w:hAnsi="Arial" w:cs="Arial"/>
              <w:sz w:val="24"/>
              <w:szCs w:val="24"/>
            </w:rPr>
            <w:delText>less subjective</w:delText>
          </w:r>
          <w:r w:rsidR="006E0C8D" w:rsidRPr="00F91F4B" w:rsidDel="00040501">
            <w:rPr>
              <w:rFonts w:ascii="Arial" w:hAnsi="Arial" w:cs="Arial"/>
              <w:sz w:val="24"/>
              <w:szCs w:val="24"/>
            </w:rPr>
            <w:delText xml:space="preserve"> </w:delText>
          </w:r>
          <w:r w:rsidR="006E0C8D" w:rsidDel="00040501">
            <w:rPr>
              <w:rFonts w:ascii="Arial" w:hAnsi="Arial" w:cs="Arial"/>
              <w:sz w:val="24"/>
              <w:szCs w:val="24"/>
            </w:rPr>
            <w:delText xml:space="preserve">and automated </w:delText>
          </w:r>
          <w:r w:rsidR="006E0C8D" w:rsidRPr="00F91F4B" w:rsidDel="00040501">
            <w:rPr>
              <w:rFonts w:ascii="Arial" w:hAnsi="Arial" w:cs="Arial"/>
              <w:sz w:val="24"/>
              <w:szCs w:val="24"/>
            </w:rPr>
            <w:delText>tests</w:delText>
          </w:r>
          <w:r w:rsidR="00CB6DA5" w:rsidDel="00040501">
            <w:rPr>
              <w:rFonts w:ascii="Arial" w:hAnsi="Arial" w:cs="Arial"/>
              <w:sz w:val="24"/>
              <w:szCs w:val="24"/>
            </w:rPr>
            <w:delText>, not Kaiser’s criterion</w:delText>
          </w:r>
          <w:r w:rsidR="006E0C8D" w:rsidRPr="00F91F4B" w:rsidDel="00040501">
            <w:rPr>
              <w:rFonts w:ascii="Arial" w:hAnsi="Arial" w:cs="Arial"/>
              <w:sz w:val="24"/>
              <w:szCs w:val="24"/>
            </w:rPr>
            <w:delText>.</w:delText>
          </w:r>
          <w:r w:rsidR="006E0C8D" w:rsidDel="00040501">
            <w:rPr>
              <w:rFonts w:ascii="Arial" w:hAnsi="Arial" w:cs="Arial"/>
              <w:sz w:val="24"/>
              <w:szCs w:val="24"/>
            </w:rPr>
            <w:delText xml:space="preserve"> </w:delText>
          </w:r>
          <w:r w:rsidR="00CB6DA5" w:rsidDel="00040501">
            <w:rPr>
              <w:rFonts w:ascii="Arial" w:hAnsi="Arial" w:cs="Arial"/>
              <w:sz w:val="24"/>
              <w:szCs w:val="24"/>
            </w:rPr>
            <w:delText>I</w:delText>
          </w:r>
          <w:r w:rsidR="006E0C8D" w:rsidDel="00040501">
            <w:rPr>
              <w:rFonts w:ascii="Arial" w:hAnsi="Arial" w:cs="Arial"/>
              <w:sz w:val="24"/>
              <w:szCs w:val="24"/>
            </w:rPr>
            <w:delText xml:space="preserve">f different tests recommend different extraction numbers, </w:delText>
          </w:r>
          <w:r w:rsidR="00B53769" w:rsidRPr="00F91F4B" w:rsidDel="00040501">
            <w:rPr>
              <w:rFonts w:ascii="Arial" w:hAnsi="Arial" w:cs="Arial"/>
              <w:sz w:val="24"/>
              <w:szCs w:val="24"/>
            </w:rPr>
            <w:delText>more sophisticated</w:delText>
          </w:r>
          <w:r w:rsidR="00410451" w:rsidRPr="00F91F4B" w:rsidDel="00040501">
            <w:rPr>
              <w:rFonts w:ascii="Arial" w:hAnsi="Arial" w:cs="Arial"/>
              <w:sz w:val="24"/>
              <w:szCs w:val="24"/>
            </w:rPr>
            <w:delText xml:space="preserve"> analyses like Everett’s tests </w:delText>
          </w:r>
          <w:r w:rsidR="006E0C8D" w:rsidDel="00040501">
            <w:rPr>
              <w:rFonts w:ascii="Arial" w:hAnsi="Arial" w:cs="Arial"/>
              <w:sz w:val="24"/>
              <w:szCs w:val="24"/>
            </w:rPr>
            <w:delText>may be needed to determine which model to use for subsequent analyses after extracting multiple solutions with differin</w:delText>
          </w:r>
          <w:r w:rsidR="00536D04" w:rsidDel="00040501">
            <w:rPr>
              <w:rFonts w:ascii="Arial" w:hAnsi="Arial" w:cs="Arial"/>
              <w:sz w:val="24"/>
              <w:szCs w:val="24"/>
            </w:rPr>
            <w:delText xml:space="preserve">g numbers of </w:delText>
          </w:r>
          <w:r w:rsidR="006E0C8D" w:rsidDel="00040501">
            <w:rPr>
              <w:rFonts w:ascii="Arial" w:hAnsi="Arial" w:cs="Arial"/>
              <w:sz w:val="24"/>
              <w:szCs w:val="24"/>
            </w:rPr>
            <w:delText>components</w:delText>
          </w:r>
          <w:r w:rsidR="00536D04" w:rsidDel="00040501">
            <w:rPr>
              <w:rFonts w:ascii="Arial" w:hAnsi="Arial" w:cs="Arial"/>
              <w:sz w:val="24"/>
              <w:szCs w:val="24"/>
            </w:rPr>
            <w:delText>/factors</w:delText>
          </w:r>
          <w:r w:rsidR="006E0C8D" w:rsidDel="00040501">
            <w:rPr>
              <w:rFonts w:ascii="Arial" w:hAnsi="Arial" w:cs="Arial"/>
              <w:sz w:val="24"/>
              <w:szCs w:val="24"/>
            </w:rPr>
            <w:delText xml:space="preserve"> </w:delText>
          </w:r>
          <w:r w:rsidR="006E0C8D" w:rsidRPr="00F91F4B" w:rsidDel="00040501">
            <w:rPr>
              <w:rFonts w:ascii="Arial" w:hAnsi="Arial" w:cs="Arial"/>
              <w:sz w:val="24"/>
              <w:szCs w:val="24"/>
            </w:rPr>
            <w:delText>(Everett 1988)</w:delText>
          </w:r>
          <w:r w:rsidR="008A1C48" w:rsidDel="00040501">
            <w:rPr>
              <w:rFonts w:ascii="Arial" w:hAnsi="Arial" w:cs="Arial"/>
              <w:sz w:val="24"/>
              <w:szCs w:val="24"/>
            </w:rPr>
            <w:delText>.</w:delText>
          </w:r>
        </w:del>
      </w:moveFrom>
    </w:p>
    <w:moveFromRangeEnd w:id="1039"/>
    <w:p w14:paraId="41285921" w14:textId="412B295A" w:rsidR="00C5040E" w:rsidDel="00040501" w:rsidRDefault="00C5040E" w:rsidP="003F49A0">
      <w:pPr>
        <w:autoSpaceDE w:val="0"/>
        <w:autoSpaceDN w:val="0"/>
        <w:adjustRightInd w:val="0"/>
        <w:spacing w:after="0" w:line="480" w:lineRule="auto"/>
        <w:rPr>
          <w:del w:id="1042" w:author="Blake Morton" w:date="2016-08-03T20:31:00Z"/>
          <w:rFonts w:ascii="Arial" w:hAnsi="Arial" w:cs="Arial"/>
          <w:sz w:val="24"/>
          <w:szCs w:val="24"/>
        </w:rPr>
      </w:pPr>
      <w:del w:id="1043" w:author="Blake Morton" w:date="2016-08-03T20:31:00Z">
        <w:r w:rsidDel="00040501">
          <w:rPr>
            <w:rFonts w:ascii="Arial" w:hAnsi="Arial" w:cs="Arial"/>
            <w:sz w:val="24"/>
            <w:szCs w:val="24"/>
          </w:rPr>
          <w:tab/>
          <w:delText>PA has a long, published record of success in multiple simulation studies (</w:delText>
        </w:r>
        <w:r w:rsidR="00DA636F" w:rsidDel="00040501">
          <w:rPr>
            <w:rFonts w:ascii="Arial" w:hAnsi="Arial" w:cs="Arial"/>
            <w:sz w:val="24"/>
            <w:szCs w:val="24"/>
          </w:rPr>
          <w:delText xml:space="preserve">Fabriger 1999; Ruscio and Roche 2012; </w:delText>
        </w:r>
        <w:r w:rsidR="00322ADF" w:rsidDel="00040501">
          <w:rPr>
            <w:rFonts w:ascii="Arial" w:hAnsi="Arial" w:cs="Arial"/>
            <w:sz w:val="24"/>
            <w:szCs w:val="24"/>
          </w:rPr>
          <w:delText xml:space="preserve">Zwick </w:delText>
        </w:r>
        <w:r w:rsidR="00FB7477" w:rsidDel="00040501">
          <w:rPr>
            <w:rFonts w:ascii="Arial" w:hAnsi="Arial" w:cs="Arial"/>
            <w:sz w:val="24"/>
            <w:szCs w:val="24"/>
          </w:rPr>
          <w:delText>and</w:delText>
        </w:r>
        <w:r w:rsidR="00322ADF" w:rsidDel="00040501">
          <w:rPr>
            <w:rFonts w:ascii="Arial" w:hAnsi="Arial" w:cs="Arial"/>
            <w:sz w:val="24"/>
            <w:szCs w:val="24"/>
          </w:rPr>
          <w:delText xml:space="preserve"> Velic</w:delText>
        </w:r>
        <w:r w:rsidR="00DA636F" w:rsidDel="00040501">
          <w:rPr>
            <w:rFonts w:ascii="Arial" w:hAnsi="Arial" w:cs="Arial"/>
            <w:sz w:val="24"/>
            <w:szCs w:val="24"/>
          </w:rPr>
          <w:delText>er 1986</w:delText>
        </w:r>
        <w:r w:rsidDel="00040501">
          <w:rPr>
            <w:rFonts w:ascii="Arial" w:hAnsi="Arial" w:cs="Arial"/>
            <w:sz w:val="24"/>
            <w:szCs w:val="24"/>
          </w:rPr>
          <w:delText xml:space="preserve">), but again, no single method should be </w:delText>
        </w:r>
        <w:r w:rsidR="00322ADF" w:rsidDel="00040501">
          <w:rPr>
            <w:rFonts w:ascii="Arial" w:hAnsi="Arial" w:cs="Arial"/>
            <w:sz w:val="24"/>
            <w:szCs w:val="24"/>
          </w:rPr>
          <w:delText>relied upon when deciding how many</w:delText>
        </w:r>
        <w:r w:rsidDel="00040501">
          <w:rPr>
            <w:rFonts w:ascii="Arial" w:hAnsi="Arial" w:cs="Arial"/>
            <w:sz w:val="24"/>
            <w:szCs w:val="24"/>
          </w:rPr>
          <w:delText xml:space="preserve"> </w:delText>
        </w:r>
        <w:r w:rsidR="00F9164E" w:rsidDel="00040501">
          <w:rPr>
            <w:rFonts w:ascii="Arial" w:hAnsi="Arial" w:cs="Arial"/>
            <w:sz w:val="24"/>
            <w:szCs w:val="24"/>
          </w:rPr>
          <w:delText>components/factors</w:delText>
        </w:r>
        <w:r w:rsidDel="00040501">
          <w:rPr>
            <w:rFonts w:ascii="Arial" w:hAnsi="Arial" w:cs="Arial"/>
            <w:sz w:val="24"/>
            <w:szCs w:val="24"/>
          </w:rPr>
          <w:delText xml:space="preserve"> </w:delText>
        </w:r>
        <w:r w:rsidR="00322ADF" w:rsidDel="00040501">
          <w:rPr>
            <w:rFonts w:ascii="Arial" w:hAnsi="Arial" w:cs="Arial"/>
            <w:sz w:val="24"/>
            <w:szCs w:val="24"/>
          </w:rPr>
          <w:delText xml:space="preserve">to extract. </w:delText>
        </w:r>
        <w:r w:rsidR="00CB6DA5" w:rsidDel="00040501">
          <w:rPr>
            <w:rFonts w:ascii="Arial" w:hAnsi="Arial" w:cs="Arial"/>
            <w:sz w:val="24"/>
            <w:szCs w:val="24"/>
          </w:rPr>
          <w:delText xml:space="preserve">Using Kaiser’s criterion as the sole method for component/factor extraction is not appropriate. </w:delText>
        </w:r>
        <w:r w:rsidRPr="00F015E1" w:rsidDel="00040501">
          <w:rPr>
            <w:rFonts w:ascii="Arial" w:hAnsi="Arial" w:cs="Arial"/>
            <w:sz w:val="24"/>
            <w:szCs w:val="24"/>
          </w:rPr>
          <w:delText>PA is a recommended starting point for researchers exploring their da</w:delText>
        </w:r>
        <w:r w:rsidR="00322ADF" w:rsidRPr="00F015E1" w:rsidDel="00040501">
          <w:rPr>
            <w:rFonts w:ascii="Arial" w:hAnsi="Arial" w:cs="Arial"/>
            <w:sz w:val="24"/>
            <w:szCs w:val="24"/>
          </w:rPr>
          <w:delText xml:space="preserve">ta in preparation for </w:delText>
        </w:r>
        <w:r w:rsidR="007E3959" w:rsidDel="00040501">
          <w:rPr>
            <w:rFonts w:ascii="Arial" w:hAnsi="Arial" w:cs="Arial"/>
            <w:sz w:val="24"/>
            <w:szCs w:val="24"/>
          </w:rPr>
          <w:delText>a data reduction analysis</w:delText>
        </w:r>
        <w:r w:rsidR="00322ADF" w:rsidRPr="00F015E1" w:rsidDel="00040501">
          <w:rPr>
            <w:rFonts w:ascii="Arial" w:hAnsi="Arial" w:cs="Arial"/>
            <w:sz w:val="24"/>
            <w:szCs w:val="24"/>
          </w:rPr>
          <w:delText xml:space="preserve"> because of it</w:delText>
        </w:r>
        <w:r w:rsidR="00C133BD" w:rsidRPr="00F015E1" w:rsidDel="00040501">
          <w:rPr>
            <w:rFonts w:ascii="Arial" w:hAnsi="Arial" w:cs="Arial"/>
            <w:sz w:val="24"/>
            <w:szCs w:val="24"/>
          </w:rPr>
          <w:delText>s robustness, but</w:delText>
        </w:r>
        <w:r w:rsidR="00322ADF" w:rsidRPr="00F015E1" w:rsidDel="00040501">
          <w:rPr>
            <w:rFonts w:ascii="Arial" w:hAnsi="Arial" w:cs="Arial"/>
            <w:sz w:val="24"/>
            <w:szCs w:val="24"/>
          </w:rPr>
          <w:delText xml:space="preserve"> also </w:delText>
        </w:r>
        <w:r w:rsidR="00C133BD" w:rsidRPr="00F015E1" w:rsidDel="00040501">
          <w:rPr>
            <w:rFonts w:ascii="Arial" w:hAnsi="Arial" w:cs="Arial"/>
            <w:sz w:val="24"/>
            <w:szCs w:val="24"/>
          </w:rPr>
          <w:delText>due to</w:delText>
        </w:r>
        <w:r w:rsidR="00322ADF" w:rsidRPr="00F015E1" w:rsidDel="00040501">
          <w:rPr>
            <w:rFonts w:ascii="Arial" w:hAnsi="Arial" w:cs="Arial"/>
            <w:sz w:val="24"/>
            <w:szCs w:val="24"/>
          </w:rPr>
          <w:delText xml:space="preserve"> the ease with which it can be direc</w:delText>
        </w:r>
        <w:r w:rsidR="001B759C" w:rsidDel="00040501">
          <w:rPr>
            <w:rFonts w:ascii="Arial" w:hAnsi="Arial" w:cs="Arial"/>
            <w:sz w:val="24"/>
            <w:szCs w:val="24"/>
          </w:rPr>
          <w:delText xml:space="preserve">tly compared to the scree tests </w:delText>
        </w:r>
        <w:r w:rsidR="00322ADF" w:rsidRPr="00F015E1" w:rsidDel="00040501">
          <w:rPr>
            <w:rFonts w:ascii="Arial" w:hAnsi="Arial" w:cs="Arial"/>
            <w:sz w:val="24"/>
            <w:szCs w:val="24"/>
          </w:rPr>
          <w:delText>(Figure 2)</w:delText>
        </w:r>
        <w:r w:rsidR="00F91F4B" w:rsidDel="00040501">
          <w:rPr>
            <w:rFonts w:ascii="Arial" w:hAnsi="Arial" w:cs="Arial"/>
            <w:sz w:val="24"/>
            <w:szCs w:val="24"/>
          </w:rPr>
          <w:delText xml:space="preserve">, and other </w:delText>
        </w:r>
        <w:r w:rsidR="00FB39CA" w:rsidDel="00040501">
          <w:rPr>
            <w:rFonts w:ascii="Arial" w:hAnsi="Arial" w:cs="Arial"/>
            <w:sz w:val="24"/>
            <w:szCs w:val="24"/>
          </w:rPr>
          <w:delText>quantitative</w:delText>
        </w:r>
        <w:r w:rsidR="00F91F4B" w:rsidDel="00040501">
          <w:rPr>
            <w:rFonts w:ascii="Arial" w:hAnsi="Arial" w:cs="Arial"/>
            <w:sz w:val="24"/>
            <w:szCs w:val="24"/>
          </w:rPr>
          <w:delText xml:space="preserve"> methods (e.g. e</w:delText>
        </w:r>
        <w:r w:rsidR="006D5760" w:rsidDel="00040501">
          <w:rPr>
            <w:rFonts w:ascii="Arial" w:hAnsi="Arial" w:cs="Arial"/>
            <w:sz w:val="24"/>
            <w:szCs w:val="24"/>
          </w:rPr>
          <w:delText xml:space="preserve">mpirical </w:delText>
        </w:r>
        <w:r w:rsidR="00F91F4B" w:rsidDel="00040501">
          <w:rPr>
            <w:rFonts w:ascii="Arial" w:hAnsi="Arial" w:cs="Arial"/>
            <w:sz w:val="24"/>
            <w:szCs w:val="24"/>
          </w:rPr>
          <w:delText>BIC).</w:delText>
        </w:r>
      </w:del>
    </w:p>
    <w:p w14:paraId="49FD3D3B" w14:textId="350D527B" w:rsidR="00582CBA" w:rsidDel="00040501" w:rsidRDefault="00582CBA" w:rsidP="003F49A0">
      <w:pPr>
        <w:autoSpaceDE w:val="0"/>
        <w:autoSpaceDN w:val="0"/>
        <w:adjustRightInd w:val="0"/>
        <w:spacing w:after="0" w:line="480" w:lineRule="auto"/>
        <w:rPr>
          <w:del w:id="1044" w:author="Blake Morton" w:date="2016-08-03T20:35:00Z"/>
          <w:rFonts w:ascii="Arial" w:hAnsi="Arial" w:cs="Arial"/>
          <w:b/>
          <w:sz w:val="24"/>
          <w:szCs w:val="24"/>
        </w:rPr>
      </w:pPr>
    </w:p>
    <w:p w14:paraId="57DE7FC7" w14:textId="7FBC143C" w:rsidR="003F49A0" w:rsidRPr="003F49A0" w:rsidDel="00040501" w:rsidRDefault="003F49A0" w:rsidP="00F9164E">
      <w:pPr>
        <w:autoSpaceDE w:val="0"/>
        <w:autoSpaceDN w:val="0"/>
        <w:adjustRightInd w:val="0"/>
        <w:spacing w:after="0" w:line="480" w:lineRule="auto"/>
        <w:outlineLvl w:val="0"/>
        <w:rPr>
          <w:del w:id="1045" w:author="Blake Morton" w:date="2016-08-03T20:31:00Z"/>
          <w:rFonts w:ascii="Arial" w:hAnsi="Arial" w:cs="Arial"/>
          <w:b/>
          <w:sz w:val="24"/>
          <w:szCs w:val="24"/>
        </w:rPr>
      </w:pPr>
      <w:del w:id="1046" w:author="Blake Morton" w:date="2016-08-03T20:31:00Z">
        <w:r w:rsidRPr="003F49A0" w:rsidDel="00040501">
          <w:rPr>
            <w:rFonts w:ascii="Arial" w:hAnsi="Arial" w:cs="Arial"/>
            <w:b/>
            <w:sz w:val="24"/>
            <w:szCs w:val="24"/>
          </w:rPr>
          <w:delText>Conclusion</w:delText>
        </w:r>
      </w:del>
    </w:p>
    <w:p w14:paraId="34DDD763" w14:textId="500E7365" w:rsidR="00A8425B" w:rsidDel="00040501" w:rsidRDefault="004C770E" w:rsidP="007E3959">
      <w:pPr>
        <w:autoSpaceDE w:val="0"/>
        <w:autoSpaceDN w:val="0"/>
        <w:adjustRightInd w:val="0"/>
        <w:spacing w:after="0" w:line="480" w:lineRule="auto"/>
        <w:ind w:firstLine="720"/>
        <w:rPr>
          <w:del w:id="1047" w:author="Blake Morton" w:date="2016-08-03T20:32:00Z"/>
          <w:rFonts w:ascii="Arial" w:hAnsi="Arial" w:cs="Arial"/>
          <w:sz w:val="24"/>
          <w:szCs w:val="24"/>
        </w:rPr>
      </w:pPr>
      <w:del w:id="1048" w:author="Blake Morton" w:date="2016-08-03T20:31:00Z">
        <w:r w:rsidDel="00040501">
          <w:rPr>
            <w:rFonts w:ascii="Arial" w:hAnsi="Arial" w:cs="Arial"/>
            <w:sz w:val="24"/>
            <w:szCs w:val="24"/>
          </w:rPr>
          <w:delText>T</w:delText>
        </w:r>
        <w:r w:rsidR="007E3959" w:rsidDel="00040501">
          <w:rPr>
            <w:rFonts w:ascii="Arial" w:hAnsi="Arial" w:cs="Arial"/>
            <w:sz w:val="24"/>
            <w:szCs w:val="24"/>
          </w:rPr>
          <w:delText xml:space="preserve">he current example should serve as a cautionary note to researchers wishing to use data reduction analyses to study social relationship structure in animals. In particular, </w:delText>
        </w:r>
        <w:r w:rsidR="007E3959" w:rsidRPr="0078671B" w:rsidDel="00040501">
          <w:rPr>
            <w:rFonts w:ascii="Arial" w:hAnsi="Arial" w:cs="Arial"/>
            <w:sz w:val="24"/>
            <w:szCs w:val="24"/>
          </w:rPr>
          <w:delText xml:space="preserve">careful decisions </w:delText>
        </w:r>
        <w:r w:rsidR="007E3959" w:rsidDel="00040501">
          <w:rPr>
            <w:rFonts w:ascii="Arial" w:hAnsi="Arial" w:cs="Arial"/>
            <w:sz w:val="24"/>
            <w:szCs w:val="24"/>
          </w:rPr>
          <w:delText>must be made when determining how many components or factors</w:delText>
        </w:r>
        <w:r w:rsidR="007E3959" w:rsidRPr="0078671B" w:rsidDel="00040501">
          <w:rPr>
            <w:rFonts w:ascii="Arial" w:hAnsi="Arial" w:cs="Arial"/>
            <w:sz w:val="24"/>
            <w:szCs w:val="24"/>
          </w:rPr>
          <w:delText xml:space="preserve"> </w:delText>
        </w:r>
        <w:r w:rsidR="007E3959" w:rsidDel="00040501">
          <w:rPr>
            <w:rFonts w:ascii="Arial" w:hAnsi="Arial" w:cs="Arial"/>
            <w:sz w:val="24"/>
            <w:szCs w:val="24"/>
          </w:rPr>
          <w:delText>to</w:delText>
        </w:r>
        <w:r w:rsidR="007E3959" w:rsidRPr="0078671B" w:rsidDel="00040501">
          <w:rPr>
            <w:rFonts w:ascii="Arial" w:hAnsi="Arial" w:cs="Arial"/>
            <w:sz w:val="24"/>
            <w:szCs w:val="24"/>
          </w:rPr>
          <w:delText xml:space="preserve"> retain </w:delText>
        </w:r>
        <w:r w:rsidR="007E3959" w:rsidDel="00040501">
          <w:rPr>
            <w:rFonts w:ascii="Arial" w:hAnsi="Arial" w:cs="Arial"/>
            <w:sz w:val="24"/>
            <w:szCs w:val="24"/>
          </w:rPr>
          <w:delText>in one’s analysi</w:delText>
        </w:r>
        <w:r w:rsidR="007E3959" w:rsidRPr="0078671B" w:rsidDel="00040501">
          <w:rPr>
            <w:rFonts w:ascii="Arial" w:hAnsi="Arial" w:cs="Arial"/>
            <w:sz w:val="24"/>
            <w:szCs w:val="24"/>
          </w:rPr>
          <w:delText>s.</w:delText>
        </w:r>
        <w:r w:rsidR="007E3959" w:rsidDel="00040501">
          <w:rPr>
            <w:rFonts w:ascii="Arial" w:hAnsi="Arial" w:cs="Arial"/>
            <w:sz w:val="24"/>
            <w:szCs w:val="24"/>
          </w:rPr>
          <w:delText xml:space="preserve"> </w:delText>
        </w:r>
        <w:r w:rsidR="00E13019" w:rsidDel="00040501">
          <w:rPr>
            <w:rFonts w:ascii="Arial" w:hAnsi="Arial" w:cs="Arial"/>
            <w:sz w:val="24"/>
            <w:szCs w:val="24"/>
          </w:rPr>
          <w:delText xml:space="preserve">In light of the </w:delText>
        </w:r>
        <w:r w:rsidR="00E85B55" w:rsidDel="00040501">
          <w:rPr>
            <w:rFonts w:ascii="Arial" w:hAnsi="Arial" w:cs="Arial"/>
            <w:sz w:val="24"/>
            <w:szCs w:val="24"/>
          </w:rPr>
          <w:delText xml:space="preserve">well-known </w:delText>
        </w:r>
        <w:r w:rsidR="00E13019" w:rsidDel="00040501">
          <w:rPr>
            <w:rFonts w:ascii="Arial" w:hAnsi="Arial" w:cs="Arial"/>
            <w:sz w:val="24"/>
            <w:szCs w:val="24"/>
          </w:rPr>
          <w:delText xml:space="preserve">deficiencies </w:delText>
        </w:r>
        <w:r w:rsidR="00B64BFE" w:rsidDel="00040501">
          <w:rPr>
            <w:rFonts w:ascii="Arial" w:hAnsi="Arial" w:cs="Arial"/>
            <w:sz w:val="24"/>
            <w:szCs w:val="24"/>
          </w:rPr>
          <w:delText>associated with</w:delText>
        </w:r>
        <w:r w:rsidR="00E13019" w:rsidDel="00040501">
          <w:rPr>
            <w:rFonts w:ascii="Arial" w:hAnsi="Arial" w:cs="Arial"/>
            <w:sz w:val="24"/>
            <w:szCs w:val="24"/>
          </w:rPr>
          <w:delText xml:space="preserve"> Kaiser’s criterion, we recommend that researchers refrain from using </w:delText>
        </w:r>
        <w:r w:rsidR="00E85B55" w:rsidDel="00040501">
          <w:rPr>
            <w:rFonts w:ascii="Arial" w:hAnsi="Arial" w:cs="Arial"/>
            <w:sz w:val="24"/>
            <w:szCs w:val="24"/>
          </w:rPr>
          <w:delText>this technique</w:delText>
        </w:r>
        <w:r w:rsidR="00E13019" w:rsidDel="00040501">
          <w:rPr>
            <w:rFonts w:ascii="Arial" w:hAnsi="Arial" w:cs="Arial"/>
            <w:sz w:val="24"/>
            <w:szCs w:val="24"/>
          </w:rPr>
          <w:delText xml:space="preserve"> in future </w:delText>
        </w:r>
        <w:r w:rsidR="00B64BFE" w:rsidDel="00040501">
          <w:rPr>
            <w:rFonts w:ascii="Arial" w:hAnsi="Arial" w:cs="Arial"/>
            <w:sz w:val="24"/>
            <w:szCs w:val="24"/>
          </w:rPr>
          <w:delText xml:space="preserve">work on social relationship structure. Although we recommend </w:delText>
        </w:r>
        <w:r w:rsidR="00582CBA" w:rsidDel="00040501">
          <w:rPr>
            <w:rFonts w:ascii="Arial" w:hAnsi="Arial" w:cs="Arial"/>
            <w:sz w:val="24"/>
            <w:szCs w:val="24"/>
          </w:rPr>
          <w:delText>a wider</w:delText>
        </w:r>
        <w:r w:rsidR="00B64BFE" w:rsidDel="00040501">
          <w:rPr>
            <w:rFonts w:ascii="Arial" w:hAnsi="Arial" w:cs="Arial"/>
            <w:sz w:val="24"/>
            <w:szCs w:val="24"/>
          </w:rPr>
          <w:delText xml:space="preserve"> use of </w:delText>
        </w:r>
        <w:r w:rsidR="00E45B51" w:rsidDel="00040501">
          <w:rPr>
            <w:rFonts w:ascii="Arial" w:hAnsi="Arial" w:cs="Arial"/>
            <w:sz w:val="24"/>
            <w:szCs w:val="24"/>
          </w:rPr>
          <w:delText>PA</w:delText>
        </w:r>
        <w:r w:rsidR="00B64BFE" w:rsidDel="00040501">
          <w:rPr>
            <w:rFonts w:ascii="Arial" w:hAnsi="Arial" w:cs="Arial"/>
            <w:sz w:val="24"/>
            <w:szCs w:val="24"/>
          </w:rPr>
          <w:delText xml:space="preserve">, </w:delText>
        </w:r>
        <w:r w:rsidR="00D66357" w:rsidDel="00040501">
          <w:rPr>
            <w:rFonts w:ascii="Arial" w:hAnsi="Arial" w:cs="Arial"/>
            <w:sz w:val="24"/>
            <w:szCs w:val="24"/>
          </w:rPr>
          <w:delText xml:space="preserve">all methods </w:delText>
        </w:r>
        <w:r w:rsidDel="00040501">
          <w:rPr>
            <w:rFonts w:ascii="Arial" w:hAnsi="Arial" w:cs="Arial"/>
            <w:sz w:val="24"/>
            <w:szCs w:val="24"/>
          </w:rPr>
          <w:delText xml:space="preserve">of course </w:delText>
        </w:r>
        <w:r w:rsidR="00D66357" w:rsidDel="00040501">
          <w:rPr>
            <w:rFonts w:ascii="Arial" w:hAnsi="Arial" w:cs="Arial"/>
            <w:sz w:val="24"/>
            <w:szCs w:val="24"/>
          </w:rPr>
          <w:delText xml:space="preserve">have their </w:delText>
        </w:r>
        <w:r w:rsidR="00061670" w:rsidDel="00040501">
          <w:rPr>
            <w:rFonts w:ascii="Arial" w:hAnsi="Arial" w:cs="Arial"/>
            <w:sz w:val="24"/>
            <w:szCs w:val="24"/>
          </w:rPr>
          <w:delText>d</w:delText>
        </w:r>
        <w:r w:rsidR="00E85B55" w:rsidDel="00040501">
          <w:rPr>
            <w:rFonts w:ascii="Arial" w:hAnsi="Arial" w:cs="Arial"/>
            <w:sz w:val="24"/>
            <w:szCs w:val="24"/>
          </w:rPr>
          <w:delText>rawb</w:delText>
        </w:r>
        <w:r w:rsidR="00B64BFE" w:rsidDel="00040501">
          <w:rPr>
            <w:rFonts w:ascii="Arial" w:hAnsi="Arial" w:cs="Arial"/>
            <w:sz w:val="24"/>
            <w:szCs w:val="24"/>
          </w:rPr>
          <w:delText xml:space="preserve">acks (Ruscio </w:delText>
        </w:r>
        <w:r w:rsidR="00FB7477" w:rsidDel="00040501">
          <w:rPr>
            <w:rFonts w:ascii="Arial" w:hAnsi="Arial" w:cs="Arial"/>
            <w:sz w:val="24"/>
            <w:szCs w:val="24"/>
          </w:rPr>
          <w:delText>and</w:delText>
        </w:r>
        <w:r w:rsidR="00B64BFE" w:rsidDel="00040501">
          <w:rPr>
            <w:rFonts w:ascii="Arial" w:hAnsi="Arial" w:cs="Arial"/>
            <w:sz w:val="24"/>
            <w:szCs w:val="24"/>
          </w:rPr>
          <w:delText xml:space="preserve"> Roche 2012). Therefore,</w:delText>
        </w:r>
        <w:r w:rsidR="00E85B55" w:rsidDel="00040501">
          <w:rPr>
            <w:rFonts w:ascii="Arial" w:hAnsi="Arial" w:cs="Arial"/>
            <w:sz w:val="24"/>
            <w:szCs w:val="24"/>
          </w:rPr>
          <w:delText xml:space="preserve"> </w:delText>
        </w:r>
        <w:r w:rsidR="00582CBA" w:rsidDel="00040501">
          <w:rPr>
            <w:rFonts w:ascii="Arial" w:hAnsi="Arial" w:cs="Arial"/>
            <w:sz w:val="24"/>
            <w:szCs w:val="24"/>
          </w:rPr>
          <w:delText xml:space="preserve">as discussed, </w:delText>
        </w:r>
        <w:r w:rsidR="00E45B51" w:rsidDel="00040501">
          <w:rPr>
            <w:rFonts w:ascii="Arial" w:hAnsi="Arial" w:cs="Arial"/>
            <w:sz w:val="24"/>
            <w:szCs w:val="24"/>
          </w:rPr>
          <w:delText>PA</w:delText>
        </w:r>
        <w:r w:rsidR="00E85B55" w:rsidDel="00040501">
          <w:rPr>
            <w:rFonts w:ascii="Arial" w:hAnsi="Arial" w:cs="Arial"/>
            <w:sz w:val="24"/>
            <w:szCs w:val="24"/>
          </w:rPr>
          <w:delText xml:space="preserve"> should not be </w:delText>
        </w:r>
        <w:r w:rsidR="00B64BFE" w:rsidDel="00040501">
          <w:rPr>
            <w:rFonts w:ascii="Arial" w:hAnsi="Arial" w:cs="Arial"/>
            <w:sz w:val="24"/>
            <w:szCs w:val="24"/>
          </w:rPr>
          <w:delText>the sole method used to determine how many components/factors to extract. Rather, this approach should be supplemented with other extraction techniques</w:delText>
        </w:r>
        <w:r w:rsidR="00DC7F33" w:rsidDel="00040501">
          <w:rPr>
            <w:rFonts w:ascii="Arial" w:hAnsi="Arial" w:cs="Arial"/>
            <w:sz w:val="24"/>
            <w:szCs w:val="24"/>
          </w:rPr>
          <w:delText xml:space="preserve">, such as </w:delText>
        </w:r>
        <w:r w:rsidR="00B64BFE" w:rsidDel="00040501">
          <w:rPr>
            <w:rFonts w:ascii="Arial" w:hAnsi="Arial" w:cs="Arial"/>
            <w:sz w:val="24"/>
            <w:szCs w:val="24"/>
          </w:rPr>
          <w:delText>s</w:delText>
        </w:r>
        <w:r w:rsidR="00582CBA" w:rsidDel="00040501">
          <w:rPr>
            <w:rFonts w:ascii="Arial" w:hAnsi="Arial" w:cs="Arial"/>
            <w:sz w:val="24"/>
            <w:szCs w:val="24"/>
          </w:rPr>
          <w:delText>cree tests</w:delText>
        </w:r>
        <w:r w:rsidR="00DC7F33" w:rsidDel="00040501">
          <w:rPr>
            <w:rFonts w:ascii="Arial" w:hAnsi="Arial" w:cs="Arial"/>
            <w:sz w:val="24"/>
            <w:szCs w:val="24"/>
          </w:rPr>
          <w:delText xml:space="preserve"> </w:delText>
        </w:r>
        <w:r w:rsidR="007E3959" w:rsidDel="00040501">
          <w:rPr>
            <w:rFonts w:ascii="Arial" w:hAnsi="Arial" w:cs="Arial"/>
            <w:sz w:val="24"/>
            <w:szCs w:val="24"/>
          </w:rPr>
          <w:delText>and</w:delText>
        </w:r>
        <w:r w:rsidR="00DC7F33" w:rsidDel="00040501">
          <w:rPr>
            <w:rFonts w:ascii="Arial" w:hAnsi="Arial" w:cs="Arial"/>
            <w:sz w:val="24"/>
            <w:szCs w:val="24"/>
          </w:rPr>
          <w:delText xml:space="preserve"> more robust </w:delText>
        </w:r>
        <w:r w:rsidR="007E3959" w:rsidDel="00040501">
          <w:rPr>
            <w:rFonts w:ascii="Arial" w:hAnsi="Arial" w:cs="Arial"/>
            <w:sz w:val="24"/>
            <w:szCs w:val="24"/>
          </w:rPr>
          <w:delText xml:space="preserve">and </w:delText>
        </w:r>
        <w:r w:rsidR="00DC7F33" w:rsidDel="00040501">
          <w:rPr>
            <w:rFonts w:ascii="Arial" w:hAnsi="Arial" w:cs="Arial"/>
            <w:sz w:val="24"/>
            <w:szCs w:val="24"/>
          </w:rPr>
          <w:delText>automated tests (e.g.</w:delText>
        </w:r>
        <w:r w:rsidR="006D5760" w:rsidDel="00040501">
          <w:rPr>
            <w:rFonts w:ascii="Arial" w:hAnsi="Arial" w:cs="Arial"/>
            <w:sz w:val="24"/>
            <w:szCs w:val="24"/>
          </w:rPr>
          <w:delText xml:space="preserve"> </w:delText>
        </w:r>
        <w:r w:rsidR="00E45B51" w:rsidDel="00040501">
          <w:rPr>
            <w:rFonts w:ascii="Arial" w:hAnsi="Arial" w:cs="Arial"/>
            <w:sz w:val="24"/>
            <w:szCs w:val="24"/>
          </w:rPr>
          <w:delText>e</w:delText>
        </w:r>
        <w:r w:rsidR="006D5760" w:rsidDel="00040501">
          <w:rPr>
            <w:rFonts w:ascii="Arial" w:hAnsi="Arial" w:cs="Arial"/>
            <w:sz w:val="24"/>
            <w:szCs w:val="24"/>
          </w:rPr>
          <w:delText xml:space="preserve">mpirical </w:delText>
        </w:r>
        <w:r w:rsidR="00E45B51" w:rsidDel="00040501">
          <w:rPr>
            <w:rFonts w:ascii="Arial" w:hAnsi="Arial" w:cs="Arial"/>
            <w:sz w:val="24"/>
            <w:szCs w:val="24"/>
          </w:rPr>
          <w:delText>BIC</w:delText>
        </w:r>
        <w:r w:rsidR="006D5760" w:rsidDel="00040501">
          <w:rPr>
            <w:rFonts w:ascii="Arial" w:hAnsi="Arial" w:cs="Arial"/>
            <w:sz w:val="24"/>
            <w:szCs w:val="24"/>
          </w:rPr>
          <w:delText>,</w:delText>
        </w:r>
        <w:r w:rsidR="00FF4F9A" w:rsidDel="00040501">
          <w:rPr>
            <w:rFonts w:ascii="Arial" w:hAnsi="Arial" w:cs="Arial"/>
            <w:sz w:val="24"/>
            <w:szCs w:val="24"/>
          </w:rPr>
          <w:delText xml:space="preserve"> VSS,</w:delText>
        </w:r>
        <w:r w:rsidR="006D5760" w:rsidDel="00040501">
          <w:rPr>
            <w:rFonts w:ascii="Arial" w:hAnsi="Arial" w:cs="Arial"/>
            <w:sz w:val="24"/>
            <w:szCs w:val="24"/>
          </w:rPr>
          <w:delText xml:space="preserve"> Comparison Data</w:delText>
        </w:r>
        <w:r w:rsidR="00582CBA" w:rsidDel="00040501">
          <w:rPr>
            <w:rFonts w:ascii="Arial" w:hAnsi="Arial" w:cs="Arial"/>
            <w:sz w:val="24"/>
            <w:szCs w:val="24"/>
          </w:rPr>
          <w:delText>). I</w:delText>
        </w:r>
        <w:r w:rsidR="00B64BFE" w:rsidDel="00040501">
          <w:rPr>
            <w:rFonts w:ascii="Arial" w:hAnsi="Arial" w:cs="Arial"/>
            <w:sz w:val="24"/>
            <w:szCs w:val="24"/>
          </w:rPr>
          <w:delText xml:space="preserve">f </w:delText>
        </w:r>
        <w:r w:rsidR="009045E7" w:rsidDel="00040501">
          <w:rPr>
            <w:rFonts w:ascii="Arial" w:hAnsi="Arial" w:cs="Arial"/>
            <w:sz w:val="24"/>
            <w:szCs w:val="24"/>
          </w:rPr>
          <w:delText>these</w:delText>
        </w:r>
        <w:r w:rsidR="00B64BFE" w:rsidDel="00040501">
          <w:rPr>
            <w:rFonts w:ascii="Arial" w:hAnsi="Arial" w:cs="Arial"/>
            <w:sz w:val="24"/>
            <w:szCs w:val="24"/>
          </w:rPr>
          <w:delText xml:space="preserve"> tests recommend </w:delText>
        </w:r>
        <w:r w:rsidR="007E3959" w:rsidDel="00040501">
          <w:rPr>
            <w:rFonts w:ascii="Arial" w:hAnsi="Arial" w:cs="Arial"/>
            <w:sz w:val="24"/>
            <w:szCs w:val="24"/>
          </w:rPr>
          <w:delText>the same</w:delText>
        </w:r>
        <w:r w:rsidR="00B64BFE" w:rsidDel="00040501">
          <w:rPr>
            <w:rFonts w:ascii="Arial" w:hAnsi="Arial" w:cs="Arial"/>
            <w:sz w:val="24"/>
            <w:szCs w:val="24"/>
          </w:rPr>
          <w:delText xml:space="preserve"> </w:delText>
        </w:r>
        <w:r w:rsidR="007E3959" w:rsidDel="00040501">
          <w:rPr>
            <w:rFonts w:ascii="Arial" w:hAnsi="Arial" w:cs="Arial"/>
            <w:sz w:val="24"/>
            <w:szCs w:val="24"/>
          </w:rPr>
          <w:delText>number of components/factors</w:delText>
        </w:r>
        <w:r w:rsidR="00B64BFE" w:rsidDel="00040501">
          <w:rPr>
            <w:rFonts w:ascii="Arial" w:hAnsi="Arial" w:cs="Arial"/>
            <w:sz w:val="24"/>
            <w:szCs w:val="24"/>
          </w:rPr>
          <w:delText xml:space="preserve">, then </w:delText>
        </w:r>
        <w:r w:rsidR="007E3959" w:rsidDel="00040501">
          <w:rPr>
            <w:rFonts w:ascii="Arial" w:hAnsi="Arial" w:cs="Arial"/>
            <w:sz w:val="24"/>
            <w:szCs w:val="24"/>
          </w:rPr>
          <w:delText>researchers can be confident about their decisions to extract</w:delText>
        </w:r>
        <w:r w:rsidR="00B64BFE" w:rsidDel="00040501">
          <w:rPr>
            <w:rFonts w:ascii="Arial" w:hAnsi="Arial" w:cs="Arial"/>
            <w:sz w:val="24"/>
            <w:szCs w:val="24"/>
          </w:rPr>
          <w:delText xml:space="preserve">. </w:delText>
        </w:r>
      </w:del>
      <w:del w:id="1049" w:author="Blake Morton" w:date="2016-08-03T20:32:00Z">
        <w:r w:rsidR="007E3959" w:rsidDel="00040501">
          <w:rPr>
            <w:rFonts w:ascii="Arial" w:hAnsi="Arial" w:cs="Arial"/>
            <w:sz w:val="24"/>
            <w:szCs w:val="24"/>
          </w:rPr>
          <w:delText xml:space="preserve">Avoiding Kaiser’s criterion and supplementing scree tests with more robust and automated tests </w:delText>
        </w:r>
        <w:r w:rsidR="00B64BFE" w:rsidDel="00040501">
          <w:rPr>
            <w:rFonts w:ascii="Arial" w:hAnsi="Arial" w:cs="Arial"/>
            <w:sz w:val="24"/>
            <w:szCs w:val="24"/>
          </w:rPr>
          <w:delText>will</w:delText>
        </w:r>
        <w:r w:rsidR="00B64BFE" w:rsidRPr="0078671B" w:rsidDel="00040501">
          <w:rPr>
            <w:rFonts w:ascii="Arial" w:hAnsi="Arial" w:cs="Arial"/>
            <w:sz w:val="24"/>
            <w:szCs w:val="24"/>
          </w:rPr>
          <w:delText xml:space="preserve"> </w:delText>
        </w:r>
        <w:r w:rsidR="00B64BFE" w:rsidDel="00040501">
          <w:rPr>
            <w:rFonts w:ascii="Arial" w:hAnsi="Arial" w:cs="Arial"/>
            <w:sz w:val="24"/>
            <w:szCs w:val="24"/>
          </w:rPr>
          <w:delText xml:space="preserve">greatly improve the utility and reliability of data reduction techniques for comparative </w:delText>
        </w:r>
        <w:r w:rsidR="007E3959" w:rsidDel="00040501">
          <w:rPr>
            <w:rFonts w:ascii="Arial" w:hAnsi="Arial" w:cs="Arial"/>
            <w:sz w:val="24"/>
            <w:szCs w:val="24"/>
          </w:rPr>
          <w:delText>studies of animal social relationships</w:delText>
        </w:r>
        <w:r w:rsidR="00B64BFE" w:rsidDel="00040501">
          <w:rPr>
            <w:rFonts w:ascii="Arial" w:hAnsi="Arial" w:cs="Arial"/>
            <w:sz w:val="24"/>
            <w:szCs w:val="24"/>
          </w:rPr>
          <w:delText>.</w:delText>
        </w:r>
      </w:del>
    </w:p>
    <w:p w14:paraId="3D22E255" w14:textId="77777777" w:rsidR="00316E34" w:rsidRDefault="00316E34" w:rsidP="009C7378">
      <w:pPr>
        <w:spacing w:after="0" w:line="480" w:lineRule="auto"/>
        <w:rPr>
          <w:rFonts w:ascii="Arial" w:hAnsi="Arial" w:cs="Arial"/>
          <w:b/>
          <w:sz w:val="24"/>
          <w:szCs w:val="24"/>
        </w:rPr>
      </w:pPr>
    </w:p>
    <w:p w14:paraId="0EFCD07B" w14:textId="0C912A7D" w:rsidR="00113EC9" w:rsidRDefault="00113EC9" w:rsidP="009C7378">
      <w:pPr>
        <w:spacing w:after="0" w:line="480" w:lineRule="auto"/>
        <w:rPr>
          <w:rFonts w:ascii="Arial" w:hAnsi="Arial" w:cs="Arial"/>
          <w:b/>
          <w:sz w:val="24"/>
          <w:szCs w:val="24"/>
        </w:rPr>
      </w:pPr>
      <w:r>
        <w:rPr>
          <w:rFonts w:ascii="Arial" w:hAnsi="Arial" w:cs="Arial"/>
          <w:b/>
          <w:sz w:val="24"/>
          <w:szCs w:val="24"/>
        </w:rPr>
        <w:t>Acknowledgements</w:t>
      </w:r>
    </w:p>
    <w:p w14:paraId="21E44C67" w14:textId="29B1B391" w:rsidR="00113EC9" w:rsidRPr="00BF2ED3" w:rsidRDefault="00113EC9" w:rsidP="00113EC9">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We thank</w:t>
      </w:r>
      <w:r w:rsidRPr="00FF5A10">
        <w:rPr>
          <w:rFonts w:ascii="Arial" w:hAnsi="Arial" w:cs="Arial"/>
          <w:sz w:val="24"/>
          <w:szCs w:val="24"/>
        </w:rPr>
        <w:t xml:space="preserve"> </w:t>
      </w:r>
      <w:proofErr w:type="spellStart"/>
      <w:r w:rsidRPr="00FF5A10">
        <w:rPr>
          <w:rFonts w:ascii="Arial" w:hAnsi="Arial" w:cs="Arial"/>
          <w:sz w:val="24"/>
          <w:szCs w:val="24"/>
        </w:rPr>
        <w:t>Prof.</w:t>
      </w:r>
      <w:proofErr w:type="spellEnd"/>
      <w:r w:rsidRPr="00FF5A10">
        <w:rPr>
          <w:rFonts w:ascii="Arial" w:hAnsi="Arial" w:cs="Arial"/>
          <w:sz w:val="24"/>
          <w:szCs w:val="24"/>
        </w:rPr>
        <w:t xml:space="preserve"> Andrew Whiten, Director of Living Links, for </w:t>
      </w:r>
      <w:r>
        <w:rPr>
          <w:rFonts w:ascii="Arial" w:hAnsi="Arial" w:cs="Arial"/>
          <w:sz w:val="24"/>
          <w:szCs w:val="24"/>
        </w:rPr>
        <w:t>permission</w:t>
      </w:r>
      <w:r w:rsidRPr="00FF5A10">
        <w:rPr>
          <w:rFonts w:ascii="Arial" w:hAnsi="Arial" w:cs="Arial"/>
          <w:sz w:val="24"/>
          <w:szCs w:val="24"/>
        </w:rPr>
        <w:t xml:space="preserve"> to conduct research at </w:t>
      </w:r>
      <w:r>
        <w:rPr>
          <w:rFonts w:ascii="Arial" w:hAnsi="Arial" w:cs="Arial"/>
          <w:sz w:val="24"/>
          <w:szCs w:val="24"/>
        </w:rPr>
        <w:t>LL</w:t>
      </w:r>
      <w:r w:rsidRPr="00FF5A10">
        <w:rPr>
          <w:rFonts w:ascii="Arial" w:hAnsi="Arial" w:cs="Arial"/>
          <w:sz w:val="24"/>
          <w:szCs w:val="24"/>
        </w:rPr>
        <w:t xml:space="preserve">, and the </w:t>
      </w:r>
      <w:r>
        <w:rPr>
          <w:rFonts w:ascii="Arial" w:hAnsi="Arial" w:cs="Arial"/>
          <w:sz w:val="24"/>
          <w:szCs w:val="24"/>
        </w:rPr>
        <w:t>LL students and staff</w:t>
      </w:r>
      <w:r w:rsidRPr="00FF5A10">
        <w:rPr>
          <w:rFonts w:ascii="Arial" w:hAnsi="Arial" w:cs="Arial"/>
          <w:sz w:val="24"/>
          <w:szCs w:val="24"/>
        </w:rPr>
        <w:t xml:space="preserve"> </w:t>
      </w:r>
      <w:r>
        <w:rPr>
          <w:rFonts w:ascii="Arial" w:hAnsi="Arial" w:cs="Arial"/>
          <w:sz w:val="24"/>
          <w:szCs w:val="24"/>
        </w:rPr>
        <w:t xml:space="preserve">for </w:t>
      </w:r>
      <w:r w:rsidRPr="00FF5A10">
        <w:rPr>
          <w:rFonts w:ascii="Arial" w:hAnsi="Arial" w:cs="Arial"/>
          <w:sz w:val="24"/>
          <w:szCs w:val="24"/>
        </w:rPr>
        <w:t xml:space="preserve">support and assistance </w:t>
      </w:r>
      <w:r>
        <w:rPr>
          <w:rFonts w:ascii="Arial" w:hAnsi="Arial" w:cs="Arial"/>
          <w:sz w:val="24"/>
          <w:szCs w:val="24"/>
        </w:rPr>
        <w:t>during data collection</w:t>
      </w:r>
      <w:r w:rsidRPr="00FF5A10">
        <w:rPr>
          <w:rFonts w:ascii="Arial" w:hAnsi="Arial" w:cs="Arial"/>
          <w:sz w:val="24"/>
          <w:szCs w:val="24"/>
        </w:rPr>
        <w:t xml:space="preserve">. </w:t>
      </w:r>
      <w:r>
        <w:rPr>
          <w:rFonts w:ascii="Arial" w:hAnsi="Arial" w:cs="Arial"/>
          <w:sz w:val="24"/>
          <w:szCs w:val="24"/>
        </w:rPr>
        <w:t xml:space="preserve">Special thanks go to Phyllis Lee, Hannah Buchanan-Smith, Alexander Weiss, Sarah Vick, and Nicola Koyama for their </w:t>
      </w:r>
      <w:r w:rsidRPr="00FF5A10">
        <w:rPr>
          <w:rFonts w:ascii="Arial" w:hAnsi="Arial" w:cs="Arial"/>
          <w:sz w:val="24"/>
          <w:szCs w:val="24"/>
        </w:rPr>
        <w:t xml:space="preserve">useful comments on </w:t>
      </w:r>
      <w:r>
        <w:rPr>
          <w:rFonts w:ascii="Arial" w:hAnsi="Arial" w:cs="Arial"/>
          <w:sz w:val="24"/>
          <w:szCs w:val="24"/>
        </w:rPr>
        <w:t xml:space="preserve">earlier drafts of </w:t>
      </w:r>
      <w:r w:rsidRPr="00FF5A10">
        <w:rPr>
          <w:rFonts w:ascii="Arial" w:hAnsi="Arial" w:cs="Arial"/>
          <w:sz w:val="24"/>
          <w:szCs w:val="24"/>
        </w:rPr>
        <w:t>the manuscript</w:t>
      </w:r>
      <w:r>
        <w:rPr>
          <w:rFonts w:ascii="Arial" w:hAnsi="Arial" w:cs="Arial"/>
          <w:sz w:val="24"/>
          <w:szCs w:val="24"/>
        </w:rPr>
        <w:t>. We also thank Alexander Weiss for help with the parallel analysis</w:t>
      </w:r>
      <w:r w:rsidRPr="00FF5A10">
        <w:rPr>
          <w:rFonts w:ascii="Arial" w:hAnsi="Arial" w:cs="Arial"/>
          <w:sz w:val="24"/>
          <w:szCs w:val="24"/>
        </w:rPr>
        <w:t xml:space="preserve">. </w:t>
      </w:r>
      <w:r>
        <w:rPr>
          <w:rFonts w:ascii="Arial" w:hAnsi="Arial" w:cs="Arial"/>
          <w:sz w:val="24"/>
          <w:szCs w:val="24"/>
        </w:rPr>
        <w:t>FBM thanks the University of Stirling and th</w:t>
      </w:r>
      <w:bookmarkStart w:id="1050" w:name="_GoBack"/>
      <w:bookmarkEnd w:id="1050"/>
      <w:r>
        <w:rPr>
          <w:rFonts w:ascii="Arial" w:hAnsi="Arial" w:cs="Arial"/>
          <w:sz w:val="24"/>
          <w:szCs w:val="24"/>
        </w:rPr>
        <w:t>e Primate Society of Great Britain for funding. We declare no</w:t>
      </w:r>
      <w:r w:rsidRPr="00FF5A10">
        <w:rPr>
          <w:rFonts w:ascii="Arial" w:hAnsi="Arial" w:cs="Arial"/>
          <w:sz w:val="24"/>
          <w:szCs w:val="24"/>
        </w:rPr>
        <w:t xml:space="preserve"> conflict of interest.</w:t>
      </w:r>
    </w:p>
    <w:p w14:paraId="4FB0C4A4" w14:textId="77777777" w:rsidR="00113EC9" w:rsidRDefault="00113EC9" w:rsidP="009C7378">
      <w:pPr>
        <w:spacing w:after="0" w:line="480" w:lineRule="auto"/>
        <w:rPr>
          <w:rFonts w:ascii="Arial" w:hAnsi="Arial" w:cs="Arial"/>
          <w:b/>
          <w:sz w:val="24"/>
          <w:szCs w:val="24"/>
        </w:rPr>
      </w:pPr>
    </w:p>
    <w:p w14:paraId="048FEE32" w14:textId="77777777" w:rsidR="00D85F0A" w:rsidRDefault="00D85F0A" w:rsidP="009C7378">
      <w:pPr>
        <w:spacing w:after="0" w:line="480" w:lineRule="auto"/>
        <w:rPr>
          <w:rFonts w:ascii="Arial" w:hAnsi="Arial" w:cs="Arial"/>
          <w:b/>
          <w:sz w:val="24"/>
          <w:szCs w:val="24"/>
        </w:rPr>
      </w:pPr>
    </w:p>
    <w:p w14:paraId="6F0F790E" w14:textId="66FE5F08" w:rsidR="00D85F0A" w:rsidRDefault="00D85F0A" w:rsidP="009C7378">
      <w:pPr>
        <w:spacing w:after="0" w:line="480" w:lineRule="auto"/>
        <w:rPr>
          <w:rFonts w:ascii="Arial" w:hAnsi="Arial" w:cs="Arial"/>
          <w:b/>
          <w:sz w:val="24"/>
          <w:szCs w:val="24"/>
        </w:rPr>
      </w:pPr>
      <w:r w:rsidRPr="00D85F0A">
        <w:rPr>
          <w:rFonts w:ascii="Arial" w:hAnsi="Arial" w:cs="Arial"/>
          <w:b/>
          <w:sz w:val="24"/>
          <w:szCs w:val="24"/>
        </w:rPr>
        <w:t>Co</w:t>
      </w:r>
      <w:r>
        <w:rPr>
          <w:rFonts w:ascii="Arial" w:hAnsi="Arial" w:cs="Arial"/>
          <w:b/>
          <w:sz w:val="24"/>
          <w:szCs w:val="24"/>
        </w:rPr>
        <w:t>mpliance with Ethical Standards</w:t>
      </w:r>
    </w:p>
    <w:p w14:paraId="244CD619" w14:textId="5B537611" w:rsidR="00D85F0A" w:rsidRPr="00D85F0A" w:rsidRDefault="00D85F0A" w:rsidP="00D85F0A">
      <w:pPr>
        <w:spacing w:after="0" w:line="480" w:lineRule="auto"/>
        <w:ind w:firstLine="720"/>
        <w:rPr>
          <w:rFonts w:ascii="Arial" w:hAnsi="Arial" w:cs="Arial"/>
          <w:sz w:val="24"/>
          <w:szCs w:val="24"/>
        </w:rPr>
      </w:pPr>
      <w:r w:rsidRPr="00D85F0A">
        <w:rPr>
          <w:rFonts w:ascii="Arial" w:hAnsi="Arial" w:cs="Arial"/>
          <w:b/>
          <w:sz w:val="24"/>
          <w:szCs w:val="24"/>
        </w:rPr>
        <w:t>Funding</w:t>
      </w:r>
      <w:r>
        <w:rPr>
          <w:rFonts w:ascii="Arial" w:hAnsi="Arial" w:cs="Arial"/>
          <w:b/>
          <w:sz w:val="24"/>
          <w:szCs w:val="24"/>
        </w:rPr>
        <w:t xml:space="preserve">: </w:t>
      </w:r>
      <w:r w:rsidRPr="00D85F0A">
        <w:rPr>
          <w:rFonts w:ascii="Arial" w:hAnsi="Arial" w:cs="Arial"/>
          <w:sz w:val="24"/>
          <w:szCs w:val="24"/>
        </w:rPr>
        <w:t>T</w:t>
      </w:r>
      <w:r>
        <w:rPr>
          <w:rFonts w:ascii="Arial" w:hAnsi="Arial" w:cs="Arial"/>
          <w:sz w:val="24"/>
          <w:szCs w:val="24"/>
        </w:rPr>
        <w:t>he study was funded</w:t>
      </w:r>
      <w:r w:rsidR="00D42C04">
        <w:rPr>
          <w:rFonts w:ascii="Arial" w:hAnsi="Arial" w:cs="Arial"/>
          <w:sz w:val="24"/>
          <w:szCs w:val="24"/>
        </w:rPr>
        <w:t xml:space="preserve"> by the University of Stirling and the Primate Society of Great Britain</w:t>
      </w:r>
      <w:r w:rsidR="00D901A1">
        <w:rPr>
          <w:rFonts w:ascii="Arial" w:hAnsi="Arial" w:cs="Arial"/>
          <w:sz w:val="24"/>
          <w:szCs w:val="24"/>
        </w:rPr>
        <w:t xml:space="preserve"> (no grant numbers were issued)</w:t>
      </w:r>
      <w:r w:rsidR="00D42C04">
        <w:rPr>
          <w:rFonts w:ascii="Arial" w:hAnsi="Arial" w:cs="Arial"/>
          <w:sz w:val="24"/>
          <w:szCs w:val="24"/>
        </w:rPr>
        <w:t>.</w:t>
      </w:r>
    </w:p>
    <w:p w14:paraId="65304F80" w14:textId="70B10E02" w:rsidR="00D85F0A" w:rsidRPr="00D85F0A" w:rsidRDefault="00D85F0A" w:rsidP="00D85F0A">
      <w:pPr>
        <w:spacing w:after="0" w:line="480" w:lineRule="auto"/>
        <w:ind w:firstLine="720"/>
        <w:rPr>
          <w:rFonts w:ascii="Arial" w:hAnsi="Arial" w:cs="Arial"/>
          <w:sz w:val="24"/>
          <w:szCs w:val="24"/>
        </w:rPr>
      </w:pPr>
      <w:r w:rsidRPr="00D85F0A">
        <w:rPr>
          <w:rFonts w:ascii="Arial" w:hAnsi="Arial" w:cs="Arial"/>
          <w:b/>
          <w:sz w:val="24"/>
          <w:szCs w:val="24"/>
        </w:rPr>
        <w:t>Conflict of Interest</w:t>
      </w:r>
      <w:r>
        <w:rPr>
          <w:rFonts w:ascii="Arial" w:hAnsi="Arial" w:cs="Arial"/>
          <w:b/>
          <w:sz w:val="24"/>
          <w:szCs w:val="24"/>
        </w:rPr>
        <w:t xml:space="preserve">: </w:t>
      </w:r>
      <w:r>
        <w:rPr>
          <w:rFonts w:ascii="Arial" w:hAnsi="Arial" w:cs="Arial"/>
          <w:sz w:val="24"/>
          <w:szCs w:val="24"/>
        </w:rPr>
        <w:t>Both authors declare no conflict of interest.</w:t>
      </w:r>
    </w:p>
    <w:p w14:paraId="11C8862D" w14:textId="368440CF" w:rsidR="00212CE8" w:rsidRPr="00F630EB" w:rsidRDefault="00D85F0A" w:rsidP="00212CE8">
      <w:pPr>
        <w:spacing w:after="0" w:line="480" w:lineRule="auto"/>
        <w:ind w:firstLine="720"/>
        <w:rPr>
          <w:rFonts w:ascii="Arial" w:hAnsi="Arial" w:cs="Arial"/>
          <w:sz w:val="24"/>
          <w:szCs w:val="24"/>
        </w:rPr>
      </w:pPr>
      <w:r w:rsidRPr="00D85F0A">
        <w:rPr>
          <w:rFonts w:ascii="Arial" w:hAnsi="Arial" w:cs="Arial"/>
          <w:b/>
          <w:sz w:val="24"/>
          <w:szCs w:val="24"/>
        </w:rPr>
        <w:lastRenderedPageBreak/>
        <w:t>Ethical approv</w:t>
      </w:r>
      <w:r>
        <w:rPr>
          <w:rFonts w:ascii="Arial" w:hAnsi="Arial" w:cs="Arial"/>
          <w:b/>
          <w:sz w:val="24"/>
          <w:szCs w:val="24"/>
        </w:rPr>
        <w:t xml:space="preserve">al: </w:t>
      </w:r>
      <w:r w:rsidR="00D901A1">
        <w:rPr>
          <w:rFonts w:ascii="Arial" w:hAnsi="Arial" w:cs="Arial"/>
          <w:sz w:val="24"/>
          <w:szCs w:val="24"/>
        </w:rPr>
        <w:t xml:space="preserve">All applicable international, national, and institutional guidelines for the care and use of animals were followed. </w:t>
      </w:r>
      <w:r w:rsidR="00212CE8" w:rsidRPr="00F630EB">
        <w:rPr>
          <w:rFonts w:ascii="Arial" w:hAnsi="Arial" w:cs="Arial"/>
          <w:sz w:val="24"/>
          <w:szCs w:val="24"/>
        </w:rPr>
        <w:t xml:space="preserve">This study was approved by Edinburgh Zoo and the ethics committee of the Psychology Department at the University of Stirling, and </w:t>
      </w:r>
      <w:r w:rsidR="00212CE8" w:rsidRPr="009C7378">
        <w:rPr>
          <w:rFonts w:ascii="Arial" w:hAnsi="Arial" w:cs="Arial"/>
          <w:sz w:val="24"/>
          <w:szCs w:val="24"/>
        </w:rPr>
        <w:t xml:space="preserve">complied with the </w:t>
      </w:r>
      <w:r w:rsidR="00D901A1">
        <w:rPr>
          <w:rFonts w:ascii="Arial" w:hAnsi="Arial" w:cs="Arial"/>
          <w:sz w:val="24"/>
          <w:szCs w:val="24"/>
        </w:rPr>
        <w:t xml:space="preserve">ethical standards of the </w:t>
      </w:r>
      <w:r w:rsidR="00212CE8" w:rsidRPr="009C7378">
        <w:rPr>
          <w:rFonts w:ascii="Arial" w:hAnsi="Arial" w:cs="Arial"/>
          <w:sz w:val="24"/>
          <w:szCs w:val="24"/>
        </w:rPr>
        <w:t>ASAB (2012) Guidelines.</w:t>
      </w:r>
      <w:r w:rsidR="00D901A1">
        <w:rPr>
          <w:rFonts w:ascii="Arial" w:hAnsi="Arial" w:cs="Arial"/>
          <w:sz w:val="24"/>
          <w:szCs w:val="24"/>
        </w:rPr>
        <w:t xml:space="preserve"> This article does not contain any studies with human participants performed by any of the authors.</w:t>
      </w:r>
    </w:p>
    <w:p w14:paraId="640095D5" w14:textId="77777777" w:rsidR="00D85F0A" w:rsidRDefault="00D85F0A" w:rsidP="009C7378">
      <w:pPr>
        <w:spacing w:after="0" w:line="480" w:lineRule="auto"/>
        <w:rPr>
          <w:rFonts w:ascii="Arial" w:hAnsi="Arial" w:cs="Arial"/>
          <w:b/>
          <w:sz w:val="24"/>
          <w:szCs w:val="24"/>
        </w:rPr>
      </w:pPr>
    </w:p>
    <w:p w14:paraId="70471A41" w14:textId="77777777" w:rsidR="00D85F0A" w:rsidRDefault="00D85F0A" w:rsidP="009C7378">
      <w:pPr>
        <w:spacing w:after="0" w:line="480" w:lineRule="auto"/>
        <w:rPr>
          <w:rFonts w:ascii="Arial" w:hAnsi="Arial" w:cs="Arial"/>
          <w:b/>
          <w:sz w:val="24"/>
          <w:szCs w:val="24"/>
        </w:rPr>
      </w:pPr>
    </w:p>
    <w:p w14:paraId="3FCDABDE" w14:textId="77777777" w:rsidR="00D85F0A" w:rsidRDefault="00D85F0A" w:rsidP="009C7378">
      <w:pPr>
        <w:spacing w:after="0" w:line="480" w:lineRule="auto"/>
        <w:rPr>
          <w:rFonts w:ascii="Arial" w:hAnsi="Arial" w:cs="Arial"/>
          <w:b/>
          <w:sz w:val="24"/>
          <w:szCs w:val="24"/>
        </w:rPr>
      </w:pPr>
    </w:p>
    <w:p w14:paraId="5309F2B7" w14:textId="77777777" w:rsidR="00D85F0A" w:rsidRDefault="00D85F0A" w:rsidP="009C7378">
      <w:pPr>
        <w:spacing w:after="0" w:line="480" w:lineRule="auto"/>
        <w:rPr>
          <w:rFonts w:ascii="Arial" w:hAnsi="Arial" w:cs="Arial"/>
          <w:b/>
          <w:sz w:val="24"/>
          <w:szCs w:val="24"/>
        </w:rPr>
      </w:pPr>
    </w:p>
    <w:p w14:paraId="6904713E" w14:textId="77777777" w:rsidR="009C7378" w:rsidRDefault="009C7378" w:rsidP="00F9164E">
      <w:pPr>
        <w:spacing w:after="0" w:line="480" w:lineRule="auto"/>
        <w:outlineLvl w:val="0"/>
        <w:rPr>
          <w:rFonts w:ascii="Arial" w:hAnsi="Arial" w:cs="Arial"/>
          <w:b/>
          <w:sz w:val="24"/>
          <w:szCs w:val="24"/>
        </w:rPr>
      </w:pPr>
      <w:r>
        <w:rPr>
          <w:rFonts w:ascii="Arial" w:hAnsi="Arial" w:cs="Arial"/>
          <w:b/>
          <w:sz w:val="24"/>
          <w:szCs w:val="24"/>
        </w:rPr>
        <w:t>References</w:t>
      </w:r>
    </w:p>
    <w:p w14:paraId="15BCA8D3" w14:textId="77777777" w:rsidR="009C7378" w:rsidRDefault="009C7378" w:rsidP="00F9164E">
      <w:pPr>
        <w:spacing w:after="0" w:line="480" w:lineRule="auto"/>
        <w:outlineLvl w:val="0"/>
        <w:rPr>
          <w:rFonts w:ascii="Arial" w:hAnsi="Arial" w:cs="Arial"/>
          <w:sz w:val="24"/>
          <w:szCs w:val="24"/>
        </w:rPr>
      </w:pPr>
      <w:r>
        <w:rPr>
          <w:rFonts w:ascii="Arial" w:hAnsi="Arial" w:cs="Arial"/>
          <w:sz w:val="24"/>
          <w:szCs w:val="24"/>
        </w:rPr>
        <w:t xml:space="preserve">Alfaro JWL, Silva JDSE, </w:t>
      </w:r>
      <w:proofErr w:type="spellStart"/>
      <w:r>
        <w:rPr>
          <w:rFonts w:ascii="Arial" w:hAnsi="Arial" w:cs="Arial"/>
          <w:sz w:val="24"/>
          <w:szCs w:val="24"/>
        </w:rPr>
        <w:t>Rylands</w:t>
      </w:r>
      <w:proofErr w:type="spellEnd"/>
      <w:r>
        <w:rPr>
          <w:rFonts w:ascii="Arial" w:hAnsi="Arial" w:cs="Arial"/>
          <w:sz w:val="24"/>
          <w:szCs w:val="24"/>
        </w:rPr>
        <w:t xml:space="preserve"> AB (2012) How different are robust and gracile </w:t>
      </w:r>
    </w:p>
    <w:p w14:paraId="46F6D816" w14:textId="77777777" w:rsidR="008570AF" w:rsidRDefault="009C7378" w:rsidP="008570AF">
      <w:pPr>
        <w:spacing w:after="0" w:line="480" w:lineRule="auto"/>
        <w:ind w:firstLine="720"/>
        <w:rPr>
          <w:rFonts w:ascii="Arial" w:hAnsi="Arial" w:cs="Arial"/>
          <w:sz w:val="24"/>
          <w:szCs w:val="24"/>
        </w:rPr>
      </w:pPr>
      <w:proofErr w:type="gramStart"/>
      <w:r w:rsidRPr="00EF070A">
        <w:rPr>
          <w:rFonts w:ascii="Arial" w:hAnsi="Arial" w:cs="Arial"/>
          <w:sz w:val="24"/>
          <w:szCs w:val="24"/>
        </w:rPr>
        <w:t>capuchin</w:t>
      </w:r>
      <w:proofErr w:type="gramEnd"/>
      <w:r w:rsidRPr="00EF070A">
        <w:rPr>
          <w:rFonts w:ascii="Arial" w:hAnsi="Arial" w:cs="Arial"/>
          <w:sz w:val="24"/>
          <w:szCs w:val="24"/>
        </w:rPr>
        <w:t xml:space="preserve"> monkeys? An argument for the use of </w:t>
      </w:r>
      <w:proofErr w:type="spellStart"/>
      <w:r w:rsidRPr="00EF070A">
        <w:rPr>
          <w:rFonts w:ascii="Arial" w:hAnsi="Arial" w:cs="Arial"/>
          <w:i/>
          <w:sz w:val="24"/>
          <w:szCs w:val="24"/>
        </w:rPr>
        <w:t>Sapajus</w:t>
      </w:r>
      <w:proofErr w:type="spellEnd"/>
      <w:r w:rsidRPr="00EF070A">
        <w:rPr>
          <w:rFonts w:ascii="Arial" w:hAnsi="Arial" w:cs="Arial"/>
          <w:sz w:val="24"/>
          <w:szCs w:val="24"/>
        </w:rPr>
        <w:t xml:space="preserve"> and </w:t>
      </w:r>
      <w:proofErr w:type="spellStart"/>
      <w:r w:rsidRPr="00EF070A">
        <w:rPr>
          <w:rFonts w:ascii="Arial" w:hAnsi="Arial" w:cs="Arial"/>
          <w:i/>
          <w:sz w:val="24"/>
          <w:szCs w:val="24"/>
        </w:rPr>
        <w:t>Cebus</w:t>
      </w:r>
      <w:proofErr w:type="spellEnd"/>
      <w:r w:rsidRPr="00EF070A">
        <w:rPr>
          <w:rFonts w:ascii="Arial" w:hAnsi="Arial" w:cs="Arial"/>
          <w:sz w:val="24"/>
          <w:szCs w:val="24"/>
        </w:rPr>
        <w:t xml:space="preserve">. </w:t>
      </w:r>
      <w:r w:rsidR="008570AF">
        <w:rPr>
          <w:rFonts w:ascii="Arial" w:hAnsi="Arial" w:cs="Arial"/>
          <w:sz w:val="24"/>
          <w:szCs w:val="24"/>
        </w:rPr>
        <w:t xml:space="preserve">Am J </w:t>
      </w:r>
    </w:p>
    <w:p w14:paraId="040828FE" w14:textId="01DFD1AE" w:rsidR="009C7378" w:rsidRPr="00EF070A" w:rsidRDefault="008570AF" w:rsidP="008570AF">
      <w:pPr>
        <w:spacing w:after="0" w:line="480" w:lineRule="auto"/>
        <w:ind w:firstLine="720"/>
        <w:rPr>
          <w:rFonts w:ascii="Arial" w:hAnsi="Arial" w:cs="Arial"/>
          <w:sz w:val="24"/>
          <w:szCs w:val="24"/>
        </w:rPr>
      </w:pPr>
      <w:proofErr w:type="spellStart"/>
      <w:r>
        <w:rPr>
          <w:rFonts w:ascii="Arial" w:hAnsi="Arial" w:cs="Arial"/>
          <w:sz w:val="24"/>
          <w:szCs w:val="24"/>
        </w:rPr>
        <w:t>Primatol</w:t>
      </w:r>
      <w:proofErr w:type="spellEnd"/>
      <w:r w:rsidR="00BF04E9">
        <w:rPr>
          <w:rFonts w:ascii="Arial" w:hAnsi="Arial" w:cs="Arial"/>
          <w:sz w:val="24"/>
          <w:szCs w:val="24"/>
        </w:rPr>
        <w:t xml:space="preserve"> 74:273-286</w:t>
      </w:r>
    </w:p>
    <w:p w14:paraId="198BDF45" w14:textId="77777777" w:rsidR="009C7378" w:rsidRPr="00EF070A" w:rsidRDefault="009C7378" w:rsidP="009C7378">
      <w:pPr>
        <w:spacing w:after="0" w:line="480" w:lineRule="auto"/>
        <w:rPr>
          <w:rFonts w:ascii="Arial" w:hAnsi="Arial" w:cs="Arial"/>
          <w:sz w:val="24"/>
          <w:szCs w:val="24"/>
        </w:rPr>
      </w:pPr>
      <w:r w:rsidRPr="00EF070A">
        <w:rPr>
          <w:rFonts w:ascii="Arial" w:hAnsi="Arial" w:cs="Arial"/>
          <w:sz w:val="24"/>
          <w:szCs w:val="24"/>
        </w:rPr>
        <w:t xml:space="preserve">ASAB (2012) Guidelines for the treatment of animals in behavioural research and </w:t>
      </w:r>
    </w:p>
    <w:p w14:paraId="4615A319" w14:textId="59BF6388" w:rsidR="009C7378" w:rsidRDefault="00EF070A" w:rsidP="009C7378">
      <w:pPr>
        <w:spacing w:after="0" w:line="480" w:lineRule="auto"/>
        <w:ind w:firstLine="720"/>
        <w:rPr>
          <w:rFonts w:ascii="Arial" w:hAnsi="Arial" w:cs="Arial"/>
          <w:sz w:val="24"/>
          <w:szCs w:val="24"/>
        </w:rPr>
      </w:pPr>
      <w:proofErr w:type="gramStart"/>
      <w:r w:rsidRPr="00EF070A">
        <w:rPr>
          <w:rFonts w:ascii="Arial" w:hAnsi="Arial" w:cs="Arial"/>
          <w:sz w:val="24"/>
          <w:szCs w:val="24"/>
        </w:rPr>
        <w:t>teaching</w:t>
      </w:r>
      <w:proofErr w:type="gramEnd"/>
      <w:r w:rsidRPr="00EF070A">
        <w:rPr>
          <w:rFonts w:ascii="Arial" w:hAnsi="Arial" w:cs="Arial"/>
          <w:sz w:val="24"/>
          <w:szCs w:val="24"/>
        </w:rPr>
        <w:t xml:space="preserve">. </w:t>
      </w:r>
      <w:proofErr w:type="spellStart"/>
      <w:r w:rsidR="008570AF">
        <w:rPr>
          <w:rFonts w:ascii="Arial" w:hAnsi="Arial" w:cs="Arial"/>
          <w:sz w:val="24"/>
          <w:szCs w:val="24"/>
        </w:rPr>
        <w:t>Anim</w:t>
      </w:r>
      <w:proofErr w:type="spellEnd"/>
      <w:r w:rsidR="008570AF">
        <w:rPr>
          <w:rFonts w:ascii="Arial" w:hAnsi="Arial" w:cs="Arial"/>
          <w:sz w:val="24"/>
          <w:szCs w:val="24"/>
        </w:rPr>
        <w:t xml:space="preserve"> </w:t>
      </w:r>
      <w:proofErr w:type="spellStart"/>
      <w:r w:rsidR="008570AF">
        <w:rPr>
          <w:rFonts w:ascii="Arial" w:hAnsi="Arial" w:cs="Arial"/>
          <w:sz w:val="24"/>
          <w:szCs w:val="24"/>
        </w:rPr>
        <w:t>Behav</w:t>
      </w:r>
      <w:proofErr w:type="spellEnd"/>
      <w:r w:rsidR="006C6652">
        <w:rPr>
          <w:rFonts w:ascii="Arial" w:hAnsi="Arial" w:cs="Arial"/>
          <w:sz w:val="24"/>
          <w:szCs w:val="24"/>
        </w:rPr>
        <w:t xml:space="preserve"> 83:301-309</w:t>
      </w:r>
    </w:p>
    <w:p w14:paraId="12F54B9F" w14:textId="0498A49A" w:rsidR="009C7378" w:rsidRDefault="009C7378" w:rsidP="009C7378">
      <w:pPr>
        <w:spacing w:after="0" w:line="480" w:lineRule="auto"/>
        <w:rPr>
          <w:rFonts w:ascii="Arial" w:hAnsi="Arial" w:cs="Arial"/>
          <w:sz w:val="24"/>
          <w:szCs w:val="24"/>
        </w:rPr>
      </w:pPr>
      <w:r>
        <w:rPr>
          <w:rFonts w:ascii="Arial" w:hAnsi="Arial" w:cs="Arial"/>
          <w:sz w:val="24"/>
          <w:szCs w:val="24"/>
        </w:rPr>
        <w:t xml:space="preserve">Cattell RB (1966) The scree test for the number of factors. Multivariate </w:t>
      </w:r>
      <w:proofErr w:type="spellStart"/>
      <w:r w:rsidR="008570AF">
        <w:rPr>
          <w:rFonts w:ascii="Arial" w:hAnsi="Arial" w:cs="Arial"/>
          <w:sz w:val="24"/>
          <w:szCs w:val="24"/>
        </w:rPr>
        <w:t>Behav</w:t>
      </w:r>
      <w:proofErr w:type="spellEnd"/>
      <w:r>
        <w:rPr>
          <w:rFonts w:ascii="Arial" w:hAnsi="Arial" w:cs="Arial"/>
          <w:sz w:val="24"/>
          <w:szCs w:val="24"/>
        </w:rPr>
        <w:t xml:space="preserve"> </w:t>
      </w:r>
    </w:p>
    <w:p w14:paraId="766E7C8F" w14:textId="3E7B82D0" w:rsidR="009C7378" w:rsidRDefault="008570AF" w:rsidP="009C7378">
      <w:pPr>
        <w:spacing w:after="0" w:line="480" w:lineRule="auto"/>
        <w:ind w:firstLine="720"/>
        <w:rPr>
          <w:rFonts w:ascii="Arial" w:hAnsi="Arial" w:cs="Arial"/>
          <w:sz w:val="24"/>
          <w:szCs w:val="24"/>
        </w:rPr>
      </w:pPr>
      <w:r>
        <w:rPr>
          <w:rFonts w:ascii="Arial" w:hAnsi="Arial" w:cs="Arial"/>
          <w:sz w:val="24"/>
          <w:szCs w:val="24"/>
        </w:rPr>
        <w:t>Res</w:t>
      </w:r>
      <w:r w:rsidR="006C6652">
        <w:rPr>
          <w:rFonts w:ascii="Arial" w:hAnsi="Arial" w:cs="Arial"/>
          <w:sz w:val="24"/>
          <w:szCs w:val="24"/>
        </w:rPr>
        <w:t xml:space="preserve"> 1:245-276</w:t>
      </w:r>
    </w:p>
    <w:p w14:paraId="22FF7FCD" w14:textId="77777777" w:rsidR="006C6652" w:rsidRDefault="009C7378" w:rsidP="00EF070A">
      <w:pPr>
        <w:spacing w:after="0" w:line="480" w:lineRule="auto"/>
        <w:rPr>
          <w:rFonts w:ascii="Arial" w:hAnsi="Arial" w:cs="Arial"/>
          <w:sz w:val="24"/>
          <w:szCs w:val="24"/>
        </w:rPr>
      </w:pPr>
      <w:r>
        <w:rPr>
          <w:rFonts w:ascii="Arial" w:hAnsi="Arial" w:cs="Arial"/>
          <w:sz w:val="24"/>
          <w:szCs w:val="24"/>
        </w:rPr>
        <w:t xml:space="preserve">Cords M, </w:t>
      </w:r>
      <w:proofErr w:type="spellStart"/>
      <w:r>
        <w:rPr>
          <w:rFonts w:ascii="Arial" w:hAnsi="Arial" w:cs="Arial"/>
          <w:sz w:val="24"/>
          <w:szCs w:val="24"/>
        </w:rPr>
        <w:t>Aureli</w:t>
      </w:r>
      <w:proofErr w:type="spellEnd"/>
      <w:r>
        <w:rPr>
          <w:rFonts w:ascii="Arial" w:hAnsi="Arial" w:cs="Arial"/>
          <w:sz w:val="24"/>
          <w:szCs w:val="24"/>
        </w:rPr>
        <w:t xml:space="preserve"> F (2000) Reconciliation and relationship qualities. In: </w:t>
      </w:r>
      <w:proofErr w:type="spellStart"/>
      <w:r w:rsidR="00EF070A">
        <w:rPr>
          <w:rFonts w:ascii="Arial" w:hAnsi="Arial" w:cs="Arial"/>
          <w:sz w:val="24"/>
          <w:szCs w:val="24"/>
        </w:rPr>
        <w:t>Aureli</w:t>
      </w:r>
      <w:proofErr w:type="spellEnd"/>
      <w:r w:rsidR="00EF070A">
        <w:rPr>
          <w:rFonts w:ascii="Arial" w:hAnsi="Arial" w:cs="Arial"/>
          <w:sz w:val="24"/>
          <w:szCs w:val="24"/>
        </w:rPr>
        <w:t xml:space="preserve"> F and de </w:t>
      </w:r>
    </w:p>
    <w:p w14:paraId="4A9AA0E8" w14:textId="77777777" w:rsidR="006C6652" w:rsidRDefault="00EF070A" w:rsidP="006C6652">
      <w:pPr>
        <w:spacing w:after="0" w:line="480" w:lineRule="auto"/>
        <w:ind w:firstLine="720"/>
        <w:rPr>
          <w:rFonts w:ascii="Arial" w:hAnsi="Arial" w:cs="Arial"/>
          <w:sz w:val="24"/>
          <w:szCs w:val="24"/>
        </w:rPr>
      </w:pPr>
      <w:r>
        <w:rPr>
          <w:rFonts w:ascii="Arial" w:hAnsi="Arial" w:cs="Arial"/>
          <w:sz w:val="24"/>
          <w:szCs w:val="24"/>
        </w:rPr>
        <w:t>Waal FBM (</w:t>
      </w:r>
      <w:proofErr w:type="spellStart"/>
      <w:proofErr w:type="gramStart"/>
      <w:r>
        <w:rPr>
          <w:rFonts w:ascii="Arial" w:hAnsi="Arial" w:cs="Arial"/>
          <w:sz w:val="24"/>
          <w:szCs w:val="24"/>
        </w:rPr>
        <w:t>eds</w:t>
      </w:r>
      <w:proofErr w:type="spellEnd"/>
      <w:proofErr w:type="gramEnd"/>
      <w:r>
        <w:rPr>
          <w:rFonts w:ascii="Arial" w:hAnsi="Arial" w:cs="Arial"/>
          <w:sz w:val="24"/>
          <w:szCs w:val="24"/>
        </w:rPr>
        <w:t xml:space="preserve">) </w:t>
      </w:r>
      <w:r w:rsidR="009C7378">
        <w:rPr>
          <w:rFonts w:ascii="Arial" w:hAnsi="Arial" w:cs="Arial"/>
          <w:sz w:val="24"/>
          <w:szCs w:val="24"/>
        </w:rPr>
        <w:t xml:space="preserve">Natural conflict </w:t>
      </w:r>
      <w:r>
        <w:rPr>
          <w:rFonts w:ascii="Arial" w:hAnsi="Arial" w:cs="Arial"/>
          <w:sz w:val="24"/>
          <w:szCs w:val="24"/>
        </w:rPr>
        <w:t>resolution</w:t>
      </w:r>
      <w:r w:rsidR="009C7378">
        <w:rPr>
          <w:rFonts w:ascii="Arial" w:hAnsi="Arial" w:cs="Arial"/>
          <w:sz w:val="24"/>
          <w:szCs w:val="24"/>
        </w:rPr>
        <w:t xml:space="preserve">. </w:t>
      </w:r>
      <w:r w:rsidR="006C6652">
        <w:rPr>
          <w:rFonts w:ascii="Arial" w:hAnsi="Arial" w:cs="Arial"/>
          <w:sz w:val="24"/>
          <w:szCs w:val="24"/>
        </w:rPr>
        <w:t xml:space="preserve">University of California Press,  </w:t>
      </w:r>
    </w:p>
    <w:p w14:paraId="2348AD2D" w14:textId="19A26B37" w:rsidR="00F91515" w:rsidRDefault="009C7378" w:rsidP="006C6652">
      <w:pPr>
        <w:spacing w:after="0" w:line="480" w:lineRule="auto"/>
        <w:ind w:firstLine="720"/>
        <w:rPr>
          <w:rFonts w:ascii="Arial" w:hAnsi="Arial" w:cs="Arial"/>
          <w:sz w:val="24"/>
          <w:szCs w:val="24"/>
        </w:rPr>
      </w:pPr>
      <w:r>
        <w:rPr>
          <w:rFonts w:ascii="Arial" w:hAnsi="Arial" w:cs="Arial"/>
          <w:sz w:val="24"/>
          <w:szCs w:val="24"/>
        </w:rPr>
        <w:t xml:space="preserve">Berkley, </w:t>
      </w:r>
      <w:r w:rsidR="006C6652">
        <w:rPr>
          <w:rFonts w:ascii="Arial" w:hAnsi="Arial" w:cs="Arial"/>
          <w:sz w:val="24"/>
          <w:szCs w:val="24"/>
        </w:rPr>
        <w:t>pp 177-198</w:t>
      </w:r>
    </w:p>
    <w:p w14:paraId="1BC81893" w14:textId="1504890A" w:rsidR="00F91515" w:rsidRDefault="006C6652" w:rsidP="004F48AA">
      <w:pPr>
        <w:spacing w:after="0" w:line="480" w:lineRule="auto"/>
        <w:ind w:left="709" w:hanging="709"/>
        <w:rPr>
          <w:rFonts w:ascii="Arial" w:hAnsi="Arial" w:cs="Arial"/>
          <w:sz w:val="24"/>
          <w:szCs w:val="24"/>
        </w:rPr>
      </w:pPr>
      <w:r>
        <w:rPr>
          <w:rFonts w:ascii="Arial" w:hAnsi="Arial" w:cs="Arial"/>
          <w:sz w:val="24"/>
          <w:szCs w:val="24"/>
        </w:rPr>
        <w:t>Courtney MGR (2013)</w:t>
      </w:r>
      <w:r w:rsidR="00F91515" w:rsidRPr="00F91515">
        <w:rPr>
          <w:rFonts w:ascii="Arial" w:hAnsi="Arial" w:cs="Arial"/>
          <w:sz w:val="24"/>
          <w:szCs w:val="24"/>
        </w:rPr>
        <w:t xml:space="preserve"> Determining the number of factors to retain in EFA: Using the SPSS R-Menu v2. 0 to make more judicious estimations. </w:t>
      </w:r>
      <w:r w:rsidR="00BF04E9">
        <w:rPr>
          <w:rFonts w:ascii="Arial" w:hAnsi="Arial" w:cs="Arial"/>
          <w:sz w:val="24"/>
          <w:szCs w:val="24"/>
        </w:rPr>
        <w:t>PARE</w:t>
      </w:r>
      <w:r>
        <w:rPr>
          <w:rFonts w:ascii="Arial" w:hAnsi="Arial" w:cs="Arial"/>
          <w:sz w:val="24"/>
          <w:szCs w:val="24"/>
        </w:rPr>
        <w:t xml:space="preserve"> 18:1-14</w:t>
      </w:r>
    </w:p>
    <w:p w14:paraId="395D914A" w14:textId="52E1D20E" w:rsidR="004F48AA" w:rsidRDefault="006B23B7" w:rsidP="004F48AA">
      <w:pPr>
        <w:spacing w:after="0" w:line="480" w:lineRule="auto"/>
        <w:ind w:left="709" w:hanging="709"/>
        <w:rPr>
          <w:rFonts w:ascii="Arial" w:hAnsi="Arial" w:cs="Arial"/>
          <w:sz w:val="24"/>
          <w:szCs w:val="24"/>
        </w:rPr>
      </w:pPr>
      <w:r>
        <w:rPr>
          <w:rFonts w:ascii="Arial" w:hAnsi="Arial" w:cs="Arial"/>
          <w:sz w:val="24"/>
          <w:szCs w:val="24"/>
        </w:rPr>
        <w:lastRenderedPageBreak/>
        <w:t xml:space="preserve">Dunn TJ, Baguley T, </w:t>
      </w:r>
      <w:proofErr w:type="spellStart"/>
      <w:r>
        <w:rPr>
          <w:rFonts w:ascii="Arial" w:hAnsi="Arial" w:cs="Arial"/>
          <w:sz w:val="24"/>
          <w:szCs w:val="24"/>
        </w:rPr>
        <w:t>Brunsden</w:t>
      </w:r>
      <w:proofErr w:type="spellEnd"/>
      <w:r>
        <w:rPr>
          <w:rFonts w:ascii="Arial" w:hAnsi="Arial" w:cs="Arial"/>
          <w:sz w:val="24"/>
          <w:szCs w:val="24"/>
        </w:rPr>
        <w:t xml:space="preserve"> V (2014) </w:t>
      </w:r>
      <w:proofErr w:type="gramStart"/>
      <w:r w:rsidR="004F48AA" w:rsidRPr="004F48AA">
        <w:rPr>
          <w:rFonts w:ascii="Arial" w:hAnsi="Arial" w:cs="Arial"/>
          <w:sz w:val="24"/>
          <w:szCs w:val="24"/>
        </w:rPr>
        <w:t>From</w:t>
      </w:r>
      <w:proofErr w:type="gramEnd"/>
      <w:r w:rsidR="004F48AA" w:rsidRPr="004F48AA">
        <w:rPr>
          <w:rFonts w:ascii="Arial" w:hAnsi="Arial" w:cs="Arial"/>
          <w:sz w:val="24"/>
          <w:szCs w:val="24"/>
        </w:rPr>
        <w:t xml:space="preserve"> alpha to omega: A practical solution to the pervasive problem of internal consistency estimation. </w:t>
      </w:r>
      <w:r w:rsidR="00A270CE">
        <w:rPr>
          <w:rFonts w:ascii="Arial" w:hAnsi="Arial" w:cs="Arial"/>
          <w:sz w:val="24"/>
          <w:szCs w:val="24"/>
        </w:rPr>
        <w:t xml:space="preserve">Br J </w:t>
      </w:r>
      <w:proofErr w:type="spellStart"/>
      <w:r w:rsidR="00A270CE">
        <w:rPr>
          <w:rFonts w:ascii="Arial" w:hAnsi="Arial" w:cs="Arial"/>
          <w:sz w:val="24"/>
          <w:szCs w:val="24"/>
        </w:rPr>
        <w:t>Psychol</w:t>
      </w:r>
      <w:proofErr w:type="spellEnd"/>
      <w:r>
        <w:rPr>
          <w:rFonts w:ascii="Arial" w:hAnsi="Arial" w:cs="Arial"/>
          <w:sz w:val="24"/>
          <w:szCs w:val="24"/>
        </w:rPr>
        <w:t xml:space="preserve"> 105:399-412</w:t>
      </w:r>
    </w:p>
    <w:p w14:paraId="329F4BE2" w14:textId="456CBB24" w:rsidR="00322ADF" w:rsidRDefault="006B23B7" w:rsidP="004F48AA">
      <w:pPr>
        <w:spacing w:after="0" w:line="480" w:lineRule="auto"/>
        <w:ind w:left="709" w:hanging="709"/>
        <w:rPr>
          <w:rFonts w:ascii="Arial" w:hAnsi="Arial" w:cs="Arial"/>
          <w:sz w:val="24"/>
          <w:szCs w:val="24"/>
        </w:rPr>
      </w:pPr>
      <w:r>
        <w:rPr>
          <w:rFonts w:ascii="Arial" w:hAnsi="Arial" w:cs="Arial"/>
          <w:sz w:val="24"/>
          <w:szCs w:val="24"/>
        </w:rPr>
        <w:t xml:space="preserve">Everett JE (1983) </w:t>
      </w:r>
      <w:r w:rsidR="00322ADF" w:rsidRPr="00322ADF">
        <w:rPr>
          <w:rFonts w:ascii="Arial" w:hAnsi="Arial" w:cs="Arial"/>
          <w:sz w:val="24"/>
          <w:szCs w:val="24"/>
        </w:rPr>
        <w:t xml:space="preserve">Factor comparability as a means of determining the number of factors and their rotation. </w:t>
      </w:r>
      <w:r w:rsidR="008570AF">
        <w:rPr>
          <w:rFonts w:ascii="Arial" w:hAnsi="Arial" w:cs="Arial"/>
          <w:sz w:val="24"/>
          <w:szCs w:val="24"/>
        </w:rPr>
        <w:t xml:space="preserve">Multivariate </w:t>
      </w:r>
      <w:proofErr w:type="spellStart"/>
      <w:r w:rsidR="008570AF">
        <w:rPr>
          <w:rFonts w:ascii="Arial" w:hAnsi="Arial" w:cs="Arial"/>
          <w:sz w:val="24"/>
          <w:szCs w:val="24"/>
        </w:rPr>
        <w:t>Behav</w:t>
      </w:r>
      <w:proofErr w:type="spellEnd"/>
      <w:r w:rsidR="008570AF">
        <w:rPr>
          <w:rFonts w:ascii="Arial" w:hAnsi="Arial" w:cs="Arial"/>
          <w:sz w:val="24"/>
          <w:szCs w:val="24"/>
        </w:rPr>
        <w:t xml:space="preserve"> Res</w:t>
      </w:r>
      <w:r>
        <w:rPr>
          <w:rFonts w:ascii="Arial" w:hAnsi="Arial" w:cs="Arial"/>
          <w:sz w:val="24"/>
          <w:szCs w:val="24"/>
        </w:rPr>
        <w:t xml:space="preserve"> 18:197-218</w:t>
      </w:r>
    </w:p>
    <w:p w14:paraId="7ED0E525" w14:textId="560F80CE" w:rsidR="00C5040E" w:rsidRDefault="006B23B7" w:rsidP="004F48AA">
      <w:pPr>
        <w:spacing w:after="0" w:line="480" w:lineRule="auto"/>
        <w:ind w:left="709" w:hanging="709"/>
        <w:rPr>
          <w:rFonts w:ascii="Arial" w:hAnsi="Arial" w:cs="Arial"/>
          <w:sz w:val="24"/>
          <w:szCs w:val="24"/>
        </w:rPr>
      </w:pPr>
      <w:proofErr w:type="spellStart"/>
      <w:r>
        <w:rPr>
          <w:rFonts w:ascii="Arial" w:hAnsi="Arial" w:cs="Arial"/>
          <w:sz w:val="24"/>
          <w:szCs w:val="24"/>
        </w:rPr>
        <w:t>Fabrigar</w:t>
      </w:r>
      <w:proofErr w:type="spellEnd"/>
      <w:r>
        <w:rPr>
          <w:rFonts w:ascii="Arial" w:hAnsi="Arial" w:cs="Arial"/>
          <w:sz w:val="24"/>
          <w:szCs w:val="24"/>
        </w:rPr>
        <w:t xml:space="preserve"> LR, Wegener DT, </w:t>
      </w:r>
      <w:proofErr w:type="spellStart"/>
      <w:r>
        <w:rPr>
          <w:rFonts w:ascii="Arial" w:hAnsi="Arial" w:cs="Arial"/>
          <w:sz w:val="24"/>
          <w:szCs w:val="24"/>
        </w:rPr>
        <w:t>MacCallum</w:t>
      </w:r>
      <w:proofErr w:type="spellEnd"/>
      <w:r>
        <w:rPr>
          <w:rFonts w:ascii="Arial" w:hAnsi="Arial" w:cs="Arial"/>
          <w:sz w:val="24"/>
          <w:szCs w:val="24"/>
        </w:rPr>
        <w:t xml:space="preserve"> RC, Strahan EJ</w:t>
      </w:r>
      <w:r w:rsidR="00C5040E" w:rsidRPr="00C5040E">
        <w:rPr>
          <w:rFonts w:ascii="Arial" w:hAnsi="Arial" w:cs="Arial"/>
          <w:sz w:val="24"/>
          <w:szCs w:val="24"/>
        </w:rPr>
        <w:t xml:space="preserve"> (1</w:t>
      </w:r>
      <w:r>
        <w:rPr>
          <w:rFonts w:ascii="Arial" w:hAnsi="Arial" w:cs="Arial"/>
          <w:sz w:val="24"/>
          <w:szCs w:val="24"/>
        </w:rPr>
        <w:t>999)</w:t>
      </w:r>
      <w:r w:rsidR="00C5040E" w:rsidRPr="00C5040E">
        <w:rPr>
          <w:rFonts w:ascii="Arial" w:hAnsi="Arial" w:cs="Arial"/>
          <w:sz w:val="24"/>
          <w:szCs w:val="24"/>
        </w:rPr>
        <w:t xml:space="preserve"> Evaluating the use of exploratory factor analysis in psychological researc</w:t>
      </w:r>
      <w:r>
        <w:rPr>
          <w:rFonts w:ascii="Arial" w:hAnsi="Arial" w:cs="Arial"/>
          <w:sz w:val="24"/>
          <w:szCs w:val="24"/>
        </w:rPr>
        <w:t xml:space="preserve">h. </w:t>
      </w:r>
      <w:proofErr w:type="spellStart"/>
      <w:r w:rsidR="00A270CE">
        <w:rPr>
          <w:rFonts w:ascii="Arial" w:hAnsi="Arial" w:cs="Arial"/>
          <w:sz w:val="24"/>
          <w:szCs w:val="24"/>
        </w:rPr>
        <w:t>Psychol</w:t>
      </w:r>
      <w:proofErr w:type="spellEnd"/>
      <w:r>
        <w:rPr>
          <w:rFonts w:ascii="Arial" w:hAnsi="Arial" w:cs="Arial"/>
          <w:sz w:val="24"/>
          <w:szCs w:val="24"/>
        </w:rPr>
        <w:t xml:space="preserve"> Methods 4:272</w:t>
      </w:r>
    </w:p>
    <w:p w14:paraId="04D230CB" w14:textId="5A7305B9" w:rsidR="009C7378" w:rsidRDefault="009C7378" w:rsidP="009C7378">
      <w:pPr>
        <w:spacing w:after="0" w:line="480" w:lineRule="auto"/>
        <w:rPr>
          <w:rFonts w:ascii="Arial" w:hAnsi="Arial" w:cs="Arial"/>
          <w:sz w:val="24"/>
          <w:szCs w:val="24"/>
        </w:rPr>
      </w:pPr>
      <w:r>
        <w:rPr>
          <w:rFonts w:ascii="Arial" w:hAnsi="Arial" w:cs="Arial"/>
          <w:sz w:val="24"/>
          <w:szCs w:val="24"/>
        </w:rPr>
        <w:t xml:space="preserve">Field A (2009) Discovering statistics using SPSS, </w:t>
      </w:r>
      <w:r w:rsidR="006B23B7">
        <w:rPr>
          <w:rFonts w:ascii="Arial" w:hAnsi="Arial" w:cs="Arial"/>
          <w:sz w:val="24"/>
          <w:szCs w:val="24"/>
        </w:rPr>
        <w:t>3</w:t>
      </w:r>
      <w:r w:rsidR="006B23B7" w:rsidRPr="006B23B7">
        <w:rPr>
          <w:rFonts w:ascii="Arial" w:hAnsi="Arial" w:cs="Arial"/>
          <w:sz w:val="24"/>
          <w:szCs w:val="24"/>
          <w:vertAlign w:val="superscript"/>
        </w:rPr>
        <w:t>rd</w:t>
      </w:r>
      <w:r>
        <w:rPr>
          <w:rFonts w:ascii="Arial" w:hAnsi="Arial" w:cs="Arial"/>
          <w:sz w:val="24"/>
          <w:szCs w:val="24"/>
        </w:rPr>
        <w:t xml:space="preserve"> </w:t>
      </w:r>
      <w:proofErr w:type="spellStart"/>
      <w:r>
        <w:rPr>
          <w:rFonts w:ascii="Arial" w:hAnsi="Arial" w:cs="Arial"/>
          <w:sz w:val="24"/>
          <w:szCs w:val="24"/>
        </w:rPr>
        <w:t>ed</w:t>
      </w:r>
      <w:r w:rsidR="006B23B7">
        <w:rPr>
          <w:rFonts w:ascii="Arial" w:hAnsi="Arial" w:cs="Arial"/>
          <w:sz w:val="24"/>
          <w:szCs w:val="24"/>
        </w:rPr>
        <w:t>n</w:t>
      </w:r>
      <w:proofErr w:type="spellEnd"/>
      <w:r>
        <w:rPr>
          <w:rFonts w:ascii="Arial" w:hAnsi="Arial" w:cs="Arial"/>
          <w:sz w:val="24"/>
          <w:szCs w:val="24"/>
        </w:rPr>
        <w:t xml:space="preserve">. </w:t>
      </w:r>
      <w:r w:rsidR="006B23B7">
        <w:rPr>
          <w:rFonts w:ascii="Arial" w:hAnsi="Arial" w:cs="Arial"/>
          <w:sz w:val="24"/>
          <w:szCs w:val="24"/>
        </w:rPr>
        <w:t>SAGE, London</w:t>
      </w:r>
    </w:p>
    <w:p w14:paraId="6CD792AD" w14:textId="77777777" w:rsidR="006B23B7" w:rsidRDefault="009C7378" w:rsidP="006B23B7">
      <w:pPr>
        <w:spacing w:after="0" w:line="480" w:lineRule="auto"/>
        <w:rPr>
          <w:rFonts w:ascii="Arial" w:hAnsi="Arial" w:cs="Arial"/>
          <w:sz w:val="24"/>
          <w:szCs w:val="24"/>
        </w:rPr>
      </w:pPr>
      <w:proofErr w:type="spellStart"/>
      <w:r>
        <w:rPr>
          <w:rFonts w:ascii="Arial" w:hAnsi="Arial" w:cs="Arial"/>
          <w:sz w:val="24"/>
          <w:szCs w:val="24"/>
        </w:rPr>
        <w:t>Fragaszy</w:t>
      </w:r>
      <w:proofErr w:type="spellEnd"/>
      <w:r>
        <w:rPr>
          <w:rFonts w:ascii="Arial" w:hAnsi="Arial" w:cs="Arial"/>
          <w:sz w:val="24"/>
          <w:szCs w:val="24"/>
        </w:rPr>
        <w:t xml:space="preserve"> DM, </w:t>
      </w:r>
      <w:proofErr w:type="spellStart"/>
      <w:r>
        <w:rPr>
          <w:rFonts w:ascii="Arial" w:hAnsi="Arial" w:cs="Arial"/>
          <w:sz w:val="24"/>
          <w:szCs w:val="24"/>
        </w:rPr>
        <w:t>Visalberghi</w:t>
      </w:r>
      <w:proofErr w:type="spellEnd"/>
      <w:r>
        <w:rPr>
          <w:rFonts w:ascii="Arial" w:hAnsi="Arial" w:cs="Arial"/>
          <w:sz w:val="24"/>
          <w:szCs w:val="24"/>
        </w:rPr>
        <w:t xml:space="preserve"> E, </w:t>
      </w:r>
      <w:proofErr w:type="spellStart"/>
      <w:r>
        <w:rPr>
          <w:rFonts w:ascii="Arial" w:hAnsi="Arial" w:cs="Arial"/>
          <w:sz w:val="24"/>
          <w:szCs w:val="24"/>
        </w:rPr>
        <w:t>Fedigan</w:t>
      </w:r>
      <w:proofErr w:type="spellEnd"/>
      <w:r>
        <w:rPr>
          <w:rFonts w:ascii="Arial" w:hAnsi="Arial" w:cs="Arial"/>
          <w:sz w:val="24"/>
          <w:szCs w:val="24"/>
        </w:rPr>
        <w:t xml:space="preserve"> LM (2004) The complete capuchin. Cambridge </w:t>
      </w:r>
    </w:p>
    <w:p w14:paraId="09F07E84" w14:textId="43220608" w:rsidR="009C7378" w:rsidRDefault="006B23B7" w:rsidP="006B23B7">
      <w:pPr>
        <w:spacing w:after="0" w:line="480" w:lineRule="auto"/>
        <w:ind w:firstLine="720"/>
        <w:rPr>
          <w:rFonts w:ascii="Arial" w:hAnsi="Arial" w:cs="Arial"/>
          <w:sz w:val="24"/>
          <w:szCs w:val="24"/>
        </w:rPr>
      </w:pPr>
      <w:r>
        <w:rPr>
          <w:rFonts w:ascii="Arial" w:hAnsi="Arial" w:cs="Arial"/>
          <w:sz w:val="24"/>
          <w:szCs w:val="24"/>
        </w:rPr>
        <w:t>University Press, Cambridge</w:t>
      </w:r>
    </w:p>
    <w:p w14:paraId="2A9FFEEB" w14:textId="77777777" w:rsidR="008570AF" w:rsidRDefault="009C7378" w:rsidP="008570AF">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Bugnyar</w:t>
      </w:r>
      <w:proofErr w:type="spellEnd"/>
      <w:r>
        <w:rPr>
          <w:rFonts w:ascii="Arial" w:hAnsi="Arial" w:cs="Arial"/>
          <w:sz w:val="24"/>
          <w:szCs w:val="24"/>
        </w:rPr>
        <w:t xml:space="preserve"> T (2010) The quality of social relationships in ravens. </w:t>
      </w:r>
      <w:proofErr w:type="spellStart"/>
      <w:r w:rsidR="008570AF">
        <w:rPr>
          <w:rFonts w:ascii="Arial" w:hAnsi="Arial" w:cs="Arial"/>
          <w:sz w:val="24"/>
          <w:szCs w:val="24"/>
        </w:rPr>
        <w:t>Anim</w:t>
      </w:r>
      <w:proofErr w:type="spellEnd"/>
      <w:r w:rsidR="008570AF">
        <w:rPr>
          <w:rFonts w:ascii="Arial" w:hAnsi="Arial" w:cs="Arial"/>
          <w:sz w:val="24"/>
          <w:szCs w:val="24"/>
        </w:rPr>
        <w:t xml:space="preserve"> </w:t>
      </w:r>
      <w:proofErr w:type="spellStart"/>
      <w:r w:rsidR="008570AF">
        <w:rPr>
          <w:rFonts w:ascii="Arial" w:hAnsi="Arial" w:cs="Arial"/>
          <w:sz w:val="24"/>
          <w:szCs w:val="24"/>
        </w:rPr>
        <w:t>Behav</w:t>
      </w:r>
      <w:proofErr w:type="spellEnd"/>
      <w:r w:rsidR="008570AF">
        <w:rPr>
          <w:rFonts w:ascii="Arial" w:hAnsi="Arial" w:cs="Arial"/>
          <w:sz w:val="24"/>
          <w:szCs w:val="24"/>
        </w:rPr>
        <w:t xml:space="preserve"> </w:t>
      </w:r>
    </w:p>
    <w:p w14:paraId="60EE385C" w14:textId="57033903" w:rsidR="009C7378" w:rsidRDefault="006B23B7" w:rsidP="008570AF">
      <w:pPr>
        <w:spacing w:after="0" w:line="480" w:lineRule="auto"/>
        <w:ind w:firstLine="720"/>
        <w:rPr>
          <w:rFonts w:ascii="Arial" w:hAnsi="Arial" w:cs="Arial"/>
          <w:sz w:val="24"/>
          <w:szCs w:val="24"/>
        </w:rPr>
      </w:pPr>
      <w:r>
        <w:rPr>
          <w:rFonts w:ascii="Arial" w:hAnsi="Arial" w:cs="Arial"/>
          <w:sz w:val="24"/>
          <w:szCs w:val="24"/>
        </w:rPr>
        <w:t>79:927-933</w:t>
      </w:r>
    </w:p>
    <w:p w14:paraId="4B842F5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Schino</w:t>
      </w:r>
      <w:proofErr w:type="spellEnd"/>
      <w:r>
        <w:rPr>
          <w:rFonts w:ascii="Arial" w:hAnsi="Arial" w:cs="Arial"/>
          <w:sz w:val="24"/>
          <w:szCs w:val="24"/>
        </w:rPr>
        <w:t xml:space="preserve"> G, </w:t>
      </w:r>
      <w:proofErr w:type="spellStart"/>
      <w:r>
        <w:rPr>
          <w:rFonts w:ascii="Arial" w:hAnsi="Arial" w:cs="Arial"/>
          <w:sz w:val="24"/>
          <w:szCs w:val="24"/>
        </w:rPr>
        <w:t>Aureli</w:t>
      </w:r>
      <w:proofErr w:type="spellEnd"/>
      <w:r>
        <w:rPr>
          <w:rFonts w:ascii="Arial" w:hAnsi="Arial" w:cs="Arial"/>
          <w:sz w:val="24"/>
          <w:szCs w:val="24"/>
        </w:rPr>
        <w:t xml:space="preserve"> F (2008) Components of relationship quality in </w:t>
      </w:r>
    </w:p>
    <w:p w14:paraId="310BCB18" w14:textId="1C2CE730" w:rsidR="0056002C" w:rsidRDefault="008570AF" w:rsidP="0056002C">
      <w:pPr>
        <w:spacing w:after="0" w:line="480" w:lineRule="auto"/>
        <w:ind w:firstLine="720"/>
        <w:rPr>
          <w:rFonts w:ascii="Arial" w:hAnsi="Arial" w:cs="Arial"/>
          <w:sz w:val="24"/>
          <w:szCs w:val="24"/>
        </w:rPr>
      </w:pPr>
      <w:proofErr w:type="gramStart"/>
      <w:r>
        <w:rPr>
          <w:rFonts w:ascii="Arial" w:hAnsi="Arial" w:cs="Arial"/>
          <w:sz w:val="24"/>
          <w:szCs w:val="24"/>
        </w:rPr>
        <w:t>chimpanzees</w:t>
      </w:r>
      <w:proofErr w:type="gramEnd"/>
      <w:r>
        <w:rPr>
          <w:rFonts w:ascii="Arial" w:hAnsi="Arial" w:cs="Arial"/>
          <w:sz w:val="24"/>
          <w:szCs w:val="24"/>
        </w:rPr>
        <w:t xml:space="preserve">. </w:t>
      </w:r>
      <w:proofErr w:type="spellStart"/>
      <w:r>
        <w:rPr>
          <w:rFonts w:ascii="Arial" w:hAnsi="Arial" w:cs="Arial"/>
          <w:sz w:val="24"/>
          <w:szCs w:val="24"/>
        </w:rPr>
        <w:t>Ethol</w:t>
      </w:r>
      <w:proofErr w:type="spellEnd"/>
      <w:r w:rsidR="006B23B7">
        <w:rPr>
          <w:rFonts w:ascii="Arial" w:hAnsi="Arial" w:cs="Arial"/>
          <w:sz w:val="24"/>
          <w:szCs w:val="24"/>
        </w:rPr>
        <w:t xml:space="preserve"> </w:t>
      </w:r>
      <w:r w:rsidR="009C7378">
        <w:rPr>
          <w:rFonts w:ascii="Arial" w:hAnsi="Arial" w:cs="Arial"/>
          <w:sz w:val="24"/>
          <w:szCs w:val="24"/>
        </w:rPr>
        <w:t>114:834</w:t>
      </w:r>
      <w:r w:rsidR="006B23B7">
        <w:rPr>
          <w:rFonts w:ascii="Arial" w:hAnsi="Arial" w:cs="Arial"/>
          <w:sz w:val="24"/>
          <w:szCs w:val="24"/>
        </w:rPr>
        <w:t>-843</w:t>
      </w:r>
    </w:p>
    <w:p w14:paraId="66129FD8" w14:textId="66B610E6" w:rsidR="0081741F" w:rsidRDefault="006B23B7" w:rsidP="0081741F">
      <w:pPr>
        <w:spacing w:after="0" w:line="480" w:lineRule="auto"/>
        <w:ind w:left="709" w:hanging="709"/>
        <w:rPr>
          <w:rFonts w:ascii="Arial" w:hAnsi="Arial" w:cs="Arial"/>
          <w:noProof/>
          <w:color w:val="000000"/>
          <w:w w:val="91"/>
          <w:sz w:val="24"/>
        </w:rPr>
      </w:pPr>
      <w:r>
        <w:rPr>
          <w:rFonts w:ascii="Arial" w:hAnsi="Arial" w:cs="Arial"/>
          <w:noProof/>
          <w:color w:val="000000"/>
          <w:w w:val="91"/>
          <w:sz w:val="24"/>
        </w:rPr>
        <w:t>Garrido LE, Abad FJ, Ponsoda V (2013)</w:t>
      </w:r>
      <w:r w:rsidR="0081741F" w:rsidRPr="0081741F">
        <w:rPr>
          <w:rFonts w:ascii="Arial" w:hAnsi="Arial" w:cs="Arial"/>
          <w:noProof/>
          <w:color w:val="000000"/>
          <w:w w:val="91"/>
          <w:sz w:val="24"/>
        </w:rPr>
        <w:t xml:space="preserve"> A new look at Horn’s parallel analysis with ordinal variables</w:t>
      </w:r>
      <w:r w:rsidR="008570AF">
        <w:rPr>
          <w:rFonts w:ascii="Arial" w:hAnsi="Arial" w:cs="Arial"/>
          <w:noProof/>
          <w:color w:val="000000"/>
          <w:w w:val="91"/>
          <w:sz w:val="24"/>
        </w:rPr>
        <w:t>. Psychol</w:t>
      </w:r>
      <w:r>
        <w:rPr>
          <w:rFonts w:ascii="Arial" w:hAnsi="Arial" w:cs="Arial"/>
          <w:noProof/>
          <w:color w:val="000000"/>
          <w:w w:val="91"/>
          <w:sz w:val="24"/>
        </w:rPr>
        <w:t xml:space="preserve"> Methods 18:454</w:t>
      </w:r>
    </w:p>
    <w:p w14:paraId="00F25184" w14:textId="03A088C0" w:rsidR="009C7378" w:rsidRPr="0056002C" w:rsidRDefault="009C7378" w:rsidP="0056002C">
      <w:pPr>
        <w:spacing w:after="0" w:line="480" w:lineRule="auto"/>
        <w:rPr>
          <w:rFonts w:ascii="Arial" w:hAnsi="Arial" w:cs="Arial"/>
          <w:sz w:val="24"/>
          <w:szCs w:val="24"/>
        </w:rPr>
      </w:pPr>
      <w:r>
        <w:rPr>
          <w:rFonts w:ascii="Arial" w:hAnsi="Arial" w:cs="Arial"/>
          <w:noProof/>
          <w:color w:val="000000"/>
          <w:w w:val="91"/>
          <w:sz w:val="24"/>
        </w:rPr>
        <w:t>Gorsuch RL (1983) Factor analysis, 2</w:t>
      </w:r>
      <w:r w:rsidRPr="009C7378">
        <w:rPr>
          <w:rFonts w:ascii="Arial" w:hAnsi="Arial" w:cs="Arial"/>
          <w:noProof/>
          <w:color w:val="000000"/>
          <w:w w:val="91"/>
          <w:sz w:val="24"/>
          <w:vertAlign w:val="superscript"/>
        </w:rPr>
        <w:t>nd</w:t>
      </w:r>
      <w:r w:rsidR="006B23B7">
        <w:rPr>
          <w:rFonts w:ascii="Arial" w:hAnsi="Arial" w:cs="Arial"/>
          <w:noProof/>
          <w:color w:val="000000"/>
          <w:w w:val="91"/>
          <w:sz w:val="24"/>
        </w:rPr>
        <w:t xml:space="preserve"> edn. LEA, Hillsdale</w:t>
      </w:r>
    </w:p>
    <w:p w14:paraId="6958C760" w14:textId="77777777" w:rsidR="009C7378" w:rsidRDefault="009C7378" w:rsidP="0056002C">
      <w:pPr>
        <w:spacing w:after="0" w:line="480" w:lineRule="auto"/>
        <w:rPr>
          <w:rFonts w:ascii="Arial" w:hAnsi="Arial" w:cs="Arial"/>
          <w:noProof/>
          <w:color w:val="000000"/>
          <w:w w:val="91"/>
          <w:sz w:val="24"/>
        </w:rPr>
      </w:pPr>
      <w:r>
        <w:rPr>
          <w:rFonts w:ascii="Arial" w:hAnsi="Arial" w:cs="Arial"/>
          <w:noProof/>
          <w:color w:val="000000"/>
          <w:w w:val="91"/>
          <w:sz w:val="24"/>
        </w:rPr>
        <w:t xml:space="preserve">Gouadagnoli E, Velicer WF (1988) Relation of sample size to the stability of component </w:t>
      </w:r>
    </w:p>
    <w:p w14:paraId="767C8CE0" w14:textId="36216FC2"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p</w:t>
      </w:r>
      <w:r w:rsidR="008570AF">
        <w:rPr>
          <w:rFonts w:ascii="Arial" w:hAnsi="Arial" w:cs="Arial"/>
          <w:noProof/>
          <w:color w:val="000000"/>
          <w:w w:val="91"/>
          <w:sz w:val="24"/>
        </w:rPr>
        <w:t>atterns. Psychological Bull</w:t>
      </w:r>
      <w:r w:rsidR="006B23B7">
        <w:rPr>
          <w:rFonts w:ascii="Arial" w:hAnsi="Arial" w:cs="Arial"/>
          <w:noProof/>
          <w:color w:val="000000"/>
          <w:w w:val="91"/>
          <w:sz w:val="24"/>
        </w:rPr>
        <w:t xml:space="preserve"> 103:265-275</w:t>
      </w:r>
    </w:p>
    <w:p w14:paraId="52E18938" w14:textId="69D334A8" w:rsidR="001454A5" w:rsidRDefault="001454A5" w:rsidP="001454A5">
      <w:pPr>
        <w:spacing w:after="0" w:line="480" w:lineRule="auto"/>
        <w:rPr>
          <w:rFonts w:ascii="Arial" w:hAnsi="Arial" w:cs="Arial"/>
          <w:noProof/>
          <w:color w:val="000000"/>
          <w:w w:val="91"/>
          <w:sz w:val="24"/>
        </w:rPr>
      </w:pPr>
      <w:r>
        <w:rPr>
          <w:rFonts w:ascii="Arial" w:hAnsi="Arial" w:cs="Arial"/>
          <w:noProof/>
          <w:color w:val="000000"/>
          <w:w w:val="91"/>
          <w:sz w:val="24"/>
        </w:rPr>
        <w:t xml:space="preserve">Hinde RA (1976) Interactions, </w:t>
      </w:r>
      <w:r w:rsidR="006B23B7">
        <w:rPr>
          <w:rFonts w:ascii="Arial" w:hAnsi="Arial" w:cs="Arial"/>
          <w:noProof/>
          <w:color w:val="000000"/>
          <w:w w:val="91"/>
          <w:sz w:val="24"/>
        </w:rPr>
        <w:t>relationships, and social structure. Man 11:1-17</w:t>
      </w:r>
    </w:p>
    <w:p w14:paraId="2ABE48DF" w14:textId="72DB532F" w:rsidR="00CE0A43" w:rsidRDefault="006B23B7" w:rsidP="00CE0A43">
      <w:pPr>
        <w:spacing w:after="0" w:line="480" w:lineRule="auto"/>
        <w:ind w:left="709" w:hanging="709"/>
        <w:rPr>
          <w:rFonts w:ascii="Arial" w:hAnsi="Arial" w:cs="Arial"/>
          <w:noProof/>
          <w:color w:val="000000"/>
          <w:w w:val="91"/>
          <w:sz w:val="24"/>
        </w:rPr>
      </w:pPr>
      <w:r>
        <w:rPr>
          <w:rFonts w:ascii="Arial" w:hAnsi="Arial" w:cs="Arial"/>
          <w:noProof/>
          <w:color w:val="000000"/>
          <w:w w:val="91"/>
          <w:sz w:val="24"/>
        </w:rPr>
        <w:t>Hofmann RJ (1978)</w:t>
      </w:r>
      <w:r w:rsidR="00CE0A43" w:rsidRPr="00CE0A43">
        <w:rPr>
          <w:rFonts w:ascii="Arial" w:hAnsi="Arial" w:cs="Arial"/>
          <w:noProof/>
          <w:color w:val="000000"/>
          <w:w w:val="91"/>
          <w:sz w:val="24"/>
        </w:rPr>
        <w:t xml:space="preserve"> Complexity and simplicity as objective indices descriptive of factor solutions. </w:t>
      </w:r>
      <w:r w:rsidR="008570AF">
        <w:rPr>
          <w:rFonts w:ascii="Arial" w:hAnsi="Arial" w:cs="Arial"/>
          <w:noProof/>
          <w:color w:val="000000"/>
          <w:w w:val="91"/>
          <w:sz w:val="24"/>
        </w:rPr>
        <w:t xml:space="preserve">Multivariate Behav Res </w:t>
      </w:r>
      <w:r>
        <w:rPr>
          <w:rFonts w:ascii="Arial" w:hAnsi="Arial" w:cs="Arial"/>
          <w:noProof/>
          <w:color w:val="000000"/>
          <w:w w:val="91"/>
          <w:sz w:val="24"/>
        </w:rPr>
        <w:t>13:247-250</w:t>
      </w:r>
    </w:p>
    <w:p w14:paraId="54F2BF22" w14:textId="4384E2E7" w:rsidR="001540DD" w:rsidRDefault="006B23B7" w:rsidP="00CE0A43">
      <w:pPr>
        <w:spacing w:after="0" w:line="480" w:lineRule="auto"/>
        <w:ind w:left="709" w:hanging="709"/>
        <w:rPr>
          <w:rFonts w:ascii="Arial" w:hAnsi="Arial" w:cs="Arial"/>
          <w:noProof/>
          <w:color w:val="000000"/>
          <w:w w:val="91"/>
          <w:sz w:val="24"/>
        </w:rPr>
      </w:pPr>
      <w:r>
        <w:rPr>
          <w:rFonts w:ascii="Arial" w:hAnsi="Arial" w:cs="Arial"/>
          <w:noProof/>
          <w:color w:val="000000"/>
          <w:w w:val="91"/>
          <w:sz w:val="24"/>
        </w:rPr>
        <w:lastRenderedPageBreak/>
        <w:t>Hooper D, Coughlan J, Mullen, MR (2008)</w:t>
      </w:r>
      <w:r w:rsidR="001540DD" w:rsidRPr="001540DD">
        <w:rPr>
          <w:rFonts w:ascii="Arial" w:hAnsi="Arial" w:cs="Arial"/>
          <w:noProof/>
          <w:color w:val="000000"/>
          <w:w w:val="91"/>
          <w:sz w:val="24"/>
        </w:rPr>
        <w:t xml:space="preserve"> Structural equation modelling: Guidelines for determining model fit. </w:t>
      </w:r>
      <w:r w:rsidR="00A270CE">
        <w:rPr>
          <w:rFonts w:ascii="Arial" w:hAnsi="Arial" w:cs="Arial"/>
          <w:noProof/>
          <w:color w:val="000000"/>
          <w:w w:val="91"/>
          <w:sz w:val="24"/>
        </w:rPr>
        <w:t>EJBRM</w:t>
      </w:r>
      <w:r>
        <w:rPr>
          <w:rFonts w:ascii="Arial" w:hAnsi="Arial" w:cs="Arial"/>
          <w:noProof/>
          <w:color w:val="000000"/>
          <w:w w:val="91"/>
          <w:sz w:val="24"/>
        </w:rPr>
        <w:t xml:space="preserve"> 6:53-</w:t>
      </w:r>
      <w:r w:rsidR="001540DD" w:rsidRPr="001540DD">
        <w:rPr>
          <w:rFonts w:ascii="Arial" w:hAnsi="Arial" w:cs="Arial"/>
          <w:noProof/>
          <w:color w:val="000000"/>
          <w:w w:val="91"/>
          <w:sz w:val="24"/>
        </w:rPr>
        <w:t>60</w:t>
      </w:r>
    </w:p>
    <w:p w14:paraId="125CD91E" w14:textId="389707B8" w:rsidR="009C7378" w:rsidRDefault="009C7378" w:rsidP="001454A5">
      <w:pPr>
        <w:spacing w:after="0" w:line="480" w:lineRule="auto"/>
        <w:rPr>
          <w:rFonts w:ascii="Arial" w:hAnsi="Arial" w:cs="Arial"/>
          <w:noProof/>
          <w:color w:val="000000"/>
          <w:w w:val="91"/>
          <w:sz w:val="24"/>
        </w:rPr>
      </w:pPr>
      <w:r>
        <w:rPr>
          <w:rFonts w:ascii="Arial" w:hAnsi="Arial" w:cs="Arial"/>
          <w:noProof/>
          <w:color w:val="000000"/>
          <w:w w:val="91"/>
          <w:sz w:val="24"/>
        </w:rPr>
        <w:t xml:space="preserve">Horn JL (1965) A rationale and test for the number of factors in </w:t>
      </w:r>
      <w:r w:rsidR="006B23B7">
        <w:rPr>
          <w:rFonts w:ascii="Arial" w:hAnsi="Arial" w:cs="Arial"/>
          <w:noProof/>
          <w:color w:val="000000"/>
          <w:w w:val="91"/>
          <w:sz w:val="24"/>
        </w:rPr>
        <w:t>factor analysis. Psychometrika</w:t>
      </w:r>
    </w:p>
    <w:p w14:paraId="330E3F4B" w14:textId="2D56F515" w:rsidR="009F5330" w:rsidRDefault="006B23B7"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30:179-185</w:t>
      </w:r>
    </w:p>
    <w:p w14:paraId="1259A14D" w14:textId="4DEA4456" w:rsidR="009F5330" w:rsidRDefault="006B23B7" w:rsidP="009F5330">
      <w:pPr>
        <w:spacing w:after="0" w:line="480" w:lineRule="auto"/>
        <w:ind w:left="709" w:hanging="709"/>
        <w:rPr>
          <w:rFonts w:ascii="Arial" w:hAnsi="Arial" w:cs="Arial"/>
          <w:noProof/>
          <w:color w:val="000000"/>
          <w:w w:val="91"/>
          <w:sz w:val="24"/>
        </w:rPr>
      </w:pPr>
      <w:r>
        <w:rPr>
          <w:rFonts w:ascii="Arial" w:hAnsi="Arial" w:cs="Arial"/>
          <w:noProof/>
          <w:color w:val="000000"/>
          <w:w w:val="91"/>
          <w:sz w:val="24"/>
        </w:rPr>
        <w:t>Hu LT, Bentler PM (1999)</w:t>
      </w:r>
      <w:r w:rsidR="009F5330" w:rsidRPr="009F5330">
        <w:rPr>
          <w:rFonts w:ascii="Arial" w:hAnsi="Arial" w:cs="Arial"/>
          <w:noProof/>
          <w:color w:val="000000"/>
          <w:w w:val="91"/>
          <w:sz w:val="24"/>
        </w:rPr>
        <w:t xml:space="preserve"> Cutoff criteria for fit indexes in covariance structure analysis: Conventional criteria versus new alternatives. </w:t>
      </w:r>
      <w:r w:rsidR="008570AF">
        <w:rPr>
          <w:rFonts w:ascii="Arial" w:hAnsi="Arial" w:cs="Arial"/>
          <w:noProof/>
          <w:color w:val="000000"/>
          <w:w w:val="91"/>
          <w:sz w:val="24"/>
        </w:rPr>
        <w:t>Struct Equ Modeling</w:t>
      </w:r>
      <w:r>
        <w:rPr>
          <w:rFonts w:ascii="Arial" w:hAnsi="Arial" w:cs="Arial"/>
          <w:noProof/>
          <w:color w:val="000000"/>
          <w:w w:val="91"/>
          <w:sz w:val="24"/>
        </w:rPr>
        <w:t xml:space="preserve"> 6:1-55</w:t>
      </w:r>
    </w:p>
    <w:p w14:paraId="16A6271A" w14:textId="532397B0" w:rsidR="00E1353F" w:rsidRDefault="009C7378" w:rsidP="009C7378">
      <w:pPr>
        <w:spacing w:after="0" w:line="480" w:lineRule="auto"/>
        <w:rPr>
          <w:rFonts w:ascii="Arial" w:hAnsi="Arial" w:cs="Arial"/>
          <w:noProof/>
          <w:color w:val="000000"/>
          <w:w w:val="91"/>
          <w:sz w:val="24"/>
        </w:rPr>
      </w:pPr>
      <w:r>
        <w:rPr>
          <w:rFonts w:ascii="Arial" w:hAnsi="Arial" w:cs="Arial"/>
          <w:noProof/>
          <w:color w:val="000000"/>
          <w:w w:val="91"/>
          <w:sz w:val="24"/>
        </w:rPr>
        <w:t xml:space="preserve">Kaiser HF (1960) The application of electronic computers to factor analysis. </w:t>
      </w:r>
      <w:r w:rsidR="006B23B7">
        <w:rPr>
          <w:rFonts w:ascii="Arial" w:hAnsi="Arial" w:cs="Arial"/>
          <w:noProof/>
          <w:color w:val="000000"/>
          <w:w w:val="91"/>
          <w:sz w:val="24"/>
        </w:rPr>
        <w:t>Ed Psychol Meas</w:t>
      </w:r>
      <w:r w:rsidR="00E1353F">
        <w:rPr>
          <w:rFonts w:ascii="Arial" w:hAnsi="Arial" w:cs="Arial"/>
          <w:noProof/>
          <w:color w:val="000000"/>
          <w:w w:val="91"/>
          <w:sz w:val="24"/>
        </w:rPr>
        <w:t xml:space="preserve">, </w:t>
      </w:r>
    </w:p>
    <w:p w14:paraId="1BE7B1B2" w14:textId="6AF4C5A1" w:rsidR="009C7378" w:rsidRDefault="006B23B7"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20:141-151</w:t>
      </w:r>
    </w:p>
    <w:p w14:paraId="7E185BE9"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 xml:space="preserve">Koski SE, de Vries H, van de Kraats A, Sterck EHM (2012) Stability and change of social </w:t>
      </w:r>
    </w:p>
    <w:p w14:paraId="7DE67B52" w14:textId="4B1FF1C1" w:rsidR="00E1353F" w:rsidRDefault="00E1353F" w:rsidP="008570AF">
      <w:pPr>
        <w:spacing w:after="0" w:line="480" w:lineRule="auto"/>
        <w:ind w:firstLine="720"/>
        <w:rPr>
          <w:rFonts w:ascii="Arial" w:hAnsi="Arial" w:cs="Arial"/>
          <w:noProof/>
          <w:color w:val="000000"/>
          <w:w w:val="91"/>
          <w:sz w:val="24"/>
        </w:rPr>
      </w:pPr>
      <w:r>
        <w:rPr>
          <w:rFonts w:ascii="Arial" w:hAnsi="Arial" w:cs="Arial"/>
          <w:noProof/>
          <w:color w:val="000000"/>
          <w:w w:val="91"/>
          <w:sz w:val="24"/>
        </w:rPr>
        <w:t xml:space="preserve">relationship quality in captive chimpanzees. </w:t>
      </w:r>
      <w:r w:rsidR="000C5F6C">
        <w:rPr>
          <w:rFonts w:ascii="Arial" w:hAnsi="Arial" w:cs="Arial"/>
          <w:noProof/>
          <w:color w:val="000000"/>
          <w:w w:val="91"/>
          <w:sz w:val="24"/>
        </w:rPr>
        <w:t>Int J Primatol</w:t>
      </w:r>
      <w:r w:rsidR="006B23B7">
        <w:rPr>
          <w:rFonts w:ascii="Arial" w:hAnsi="Arial" w:cs="Arial"/>
          <w:noProof/>
          <w:color w:val="000000"/>
          <w:w w:val="91"/>
          <w:sz w:val="24"/>
        </w:rPr>
        <w:t xml:space="preserve"> </w:t>
      </w:r>
      <w:r>
        <w:rPr>
          <w:rFonts w:ascii="Arial" w:hAnsi="Arial" w:cs="Arial"/>
          <w:noProof/>
          <w:color w:val="000000"/>
          <w:w w:val="91"/>
          <w:sz w:val="24"/>
        </w:rPr>
        <w:t>33:905-</w:t>
      </w:r>
      <w:r w:rsidR="006B23B7">
        <w:rPr>
          <w:rFonts w:ascii="Arial" w:hAnsi="Arial" w:cs="Arial"/>
          <w:noProof/>
          <w:color w:val="000000"/>
          <w:w w:val="91"/>
          <w:sz w:val="24"/>
        </w:rPr>
        <w:t>921</w:t>
      </w:r>
    </w:p>
    <w:p w14:paraId="163C1AA5"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Ledesma RD, Valeromora P (2007) Determining the number of factors to retain in EFA: an easy-</w:t>
      </w:r>
    </w:p>
    <w:p w14:paraId="45E7F221" w14:textId="591D5A5A" w:rsidR="00E1353F" w:rsidRDefault="00E1353F" w:rsidP="00A270CE">
      <w:pPr>
        <w:spacing w:after="0" w:line="480" w:lineRule="auto"/>
        <w:ind w:firstLine="720"/>
        <w:rPr>
          <w:rFonts w:ascii="Arial" w:hAnsi="Arial" w:cs="Arial"/>
          <w:noProof/>
          <w:color w:val="000000"/>
          <w:w w:val="91"/>
          <w:sz w:val="24"/>
        </w:rPr>
      </w:pPr>
      <w:r>
        <w:rPr>
          <w:rFonts w:ascii="Arial" w:hAnsi="Arial" w:cs="Arial"/>
          <w:noProof/>
          <w:color w:val="000000"/>
          <w:w w:val="91"/>
          <w:sz w:val="24"/>
        </w:rPr>
        <w:t xml:space="preserve">to-use computer program for carrying out parallel analysis. </w:t>
      </w:r>
      <w:r w:rsidR="00A270CE">
        <w:rPr>
          <w:rFonts w:ascii="Arial" w:hAnsi="Arial" w:cs="Arial"/>
          <w:noProof/>
          <w:color w:val="000000"/>
          <w:w w:val="91"/>
          <w:sz w:val="24"/>
        </w:rPr>
        <w:t>PARE</w:t>
      </w:r>
      <w:r w:rsidR="006B23B7">
        <w:rPr>
          <w:rFonts w:ascii="Arial" w:hAnsi="Arial" w:cs="Arial"/>
          <w:noProof/>
          <w:color w:val="000000"/>
          <w:w w:val="91"/>
          <w:sz w:val="24"/>
        </w:rPr>
        <w:t xml:space="preserve"> 12:1-11</w:t>
      </w:r>
    </w:p>
    <w:p w14:paraId="62CAD086" w14:textId="394A741C" w:rsidR="00E1353F" w:rsidRPr="00E1353F" w:rsidRDefault="006B23B7" w:rsidP="00E1353F">
      <w:pPr>
        <w:pStyle w:val="NormalWeb"/>
        <w:spacing w:line="480" w:lineRule="auto"/>
        <w:ind w:left="480" w:hanging="480"/>
        <w:rPr>
          <w:rFonts w:ascii="Arial" w:hAnsi="Arial" w:cs="Arial"/>
          <w:noProof/>
        </w:rPr>
      </w:pPr>
      <w:r>
        <w:rPr>
          <w:rFonts w:ascii="Arial" w:hAnsi="Arial" w:cs="Arial"/>
          <w:noProof/>
        </w:rPr>
        <w:t>Leonardi R, Buchanan-Smith HM, Dufour V, MacDonald C, Whiten A (2010)</w:t>
      </w:r>
      <w:r w:rsidR="00E1353F" w:rsidRPr="00E1353F">
        <w:rPr>
          <w:rFonts w:ascii="Arial" w:hAnsi="Arial" w:cs="Arial"/>
          <w:noProof/>
        </w:rPr>
        <w:t xml:space="preserve"> Living together: Behavior and welfare in single and mixed species groups of capuchin (</w:t>
      </w:r>
      <w:r w:rsidR="00E1353F" w:rsidRPr="00E1353F">
        <w:rPr>
          <w:rFonts w:ascii="Arial" w:hAnsi="Arial" w:cs="Arial"/>
          <w:i/>
          <w:noProof/>
        </w:rPr>
        <w:t>Cebus apella</w:t>
      </w:r>
      <w:r w:rsidR="00E1353F" w:rsidRPr="00E1353F">
        <w:rPr>
          <w:rFonts w:ascii="Arial" w:hAnsi="Arial" w:cs="Arial"/>
          <w:noProof/>
        </w:rPr>
        <w:t>) and squirrel monkeys (</w:t>
      </w:r>
      <w:r w:rsidR="00E1353F" w:rsidRPr="00E1353F">
        <w:rPr>
          <w:rFonts w:ascii="Arial" w:hAnsi="Arial" w:cs="Arial"/>
          <w:i/>
          <w:noProof/>
        </w:rPr>
        <w:t>Saimiri sciureus</w:t>
      </w:r>
      <w:r w:rsidR="00E1353F" w:rsidRPr="00E1353F">
        <w:rPr>
          <w:rFonts w:ascii="Arial" w:hAnsi="Arial" w:cs="Arial"/>
          <w:noProof/>
        </w:rPr>
        <w:t xml:space="preserve">). </w:t>
      </w:r>
      <w:r w:rsidR="000C5F6C">
        <w:rPr>
          <w:rFonts w:ascii="Arial" w:hAnsi="Arial" w:cs="Arial"/>
          <w:iCs/>
          <w:noProof/>
        </w:rPr>
        <w:t>Am J Primatol</w:t>
      </w:r>
      <w:r w:rsidR="00E1353F" w:rsidRPr="00E1353F">
        <w:rPr>
          <w:rFonts w:ascii="Arial" w:hAnsi="Arial" w:cs="Arial"/>
          <w:noProof/>
        </w:rPr>
        <w:t xml:space="preserve"> </w:t>
      </w:r>
      <w:r w:rsidR="00E1353F" w:rsidRPr="00E1353F">
        <w:rPr>
          <w:rFonts w:ascii="Arial" w:hAnsi="Arial" w:cs="Arial"/>
          <w:i/>
          <w:iCs/>
          <w:noProof/>
        </w:rPr>
        <w:t>72</w:t>
      </w:r>
      <w:r>
        <w:rPr>
          <w:rFonts w:ascii="Arial" w:hAnsi="Arial" w:cs="Arial"/>
          <w:noProof/>
        </w:rPr>
        <w:t>:33-47</w:t>
      </w:r>
    </w:p>
    <w:p w14:paraId="23AAA306" w14:textId="2CC7D910" w:rsidR="009C7378" w:rsidRPr="00E1353F" w:rsidRDefault="006B23B7" w:rsidP="00E1353F">
      <w:pPr>
        <w:pStyle w:val="NormalWeb"/>
        <w:spacing w:line="480" w:lineRule="auto"/>
        <w:ind w:left="480" w:hanging="480"/>
        <w:rPr>
          <w:rFonts w:ascii="Arial" w:hAnsi="Arial" w:cs="Arial"/>
          <w:noProof/>
        </w:rPr>
      </w:pPr>
      <w:r>
        <w:rPr>
          <w:rFonts w:ascii="Arial" w:hAnsi="Arial" w:cs="Arial"/>
          <w:noProof/>
        </w:rPr>
        <w:t>Loretto MC, Fraser ON, Bugnyar T (2012)</w:t>
      </w:r>
      <w:r w:rsidR="00E1353F" w:rsidRPr="00E1353F">
        <w:rPr>
          <w:rFonts w:ascii="Arial" w:hAnsi="Arial" w:cs="Arial"/>
          <w:noProof/>
        </w:rPr>
        <w:t xml:space="preserve"> Ontogeny of social relations and coalition formation in common ravens (</w:t>
      </w:r>
      <w:r w:rsidR="00E1353F" w:rsidRPr="00E1353F">
        <w:rPr>
          <w:rFonts w:ascii="Arial" w:hAnsi="Arial" w:cs="Arial"/>
          <w:i/>
          <w:noProof/>
        </w:rPr>
        <w:t>Corvus corax</w:t>
      </w:r>
      <w:r w:rsidR="00E1353F" w:rsidRPr="00E1353F">
        <w:rPr>
          <w:rFonts w:ascii="Arial" w:hAnsi="Arial" w:cs="Arial"/>
          <w:noProof/>
        </w:rPr>
        <w:t xml:space="preserve">). </w:t>
      </w:r>
      <w:r w:rsidR="000C5F6C">
        <w:rPr>
          <w:rFonts w:ascii="Arial" w:hAnsi="Arial" w:cs="Arial"/>
          <w:iCs/>
          <w:noProof/>
        </w:rPr>
        <w:t>Int J Comp Psychol</w:t>
      </w:r>
      <w:r w:rsidR="00E1353F" w:rsidRPr="00E1353F">
        <w:rPr>
          <w:rFonts w:ascii="Arial" w:hAnsi="Arial" w:cs="Arial"/>
          <w:noProof/>
        </w:rPr>
        <w:t xml:space="preserve"> </w:t>
      </w:r>
      <w:r w:rsidR="00E1353F" w:rsidRPr="00E1353F">
        <w:rPr>
          <w:rFonts w:ascii="Arial" w:hAnsi="Arial" w:cs="Arial"/>
          <w:i/>
          <w:iCs/>
          <w:noProof/>
        </w:rPr>
        <w:t>25</w:t>
      </w:r>
      <w:r>
        <w:rPr>
          <w:rFonts w:ascii="Arial" w:hAnsi="Arial" w:cs="Arial"/>
          <w:noProof/>
        </w:rPr>
        <w:t>:180-194</w:t>
      </w:r>
    </w:p>
    <w:p w14:paraId="7584C2B0" w14:textId="45091D09" w:rsidR="00E1353F" w:rsidRPr="00E1353F" w:rsidRDefault="006B23B7" w:rsidP="00E1353F">
      <w:pPr>
        <w:pStyle w:val="NormalWeb"/>
        <w:spacing w:line="480" w:lineRule="auto"/>
        <w:ind w:left="480" w:hanging="480"/>
        <w:rPr>
          <w:rFonts w:ascii="Arial" w:hAnsi="Arial" w:cs="Arial"/>
          <w:noProof/>
        </w:rPr>
      </w:pPr>
      <w:r>
        <w:rPr>
          <w:rFonts w:ascii="Arial" w:hAnsi="Arial" w:cs="Arial"/>
          <w:noProof/>
        </w:rPr>
        <w:t>Macdonald C, Whiten A (2011)</w:t>
      </w:r>
      <w:r w:rsidR="00E1353F" w:rsidRPr="00E1353F">
        <w:rPr>
          <w:rFonts w:ascii="Arial" w:hAnsi="Arial" w:cs="Arial"/>
          <w:noProof/>
        </w:rPr>
        <w:t xml:space="preserve"> The ‘Living Links to Human Evolution’ research centre in Edinburgh zoo: A new endeavour in collaboration. </w:t>
      </w:r>
      <w:r w:rsidR="000C5F6C">
        <w:rPr>
          <w:rFonts w:ascii="Arial" w:hAnsi="Arial" w:cs="Arial"/>
          <w:iCs/>
          <w:noProof/>
        </w:rPr>
        <w:t>Int Zoo Yearb</w:t>
      </w:r>
      <w:r>
        <w:rPr>
          <w:rFonts w:ascii="Arial" w:hAnsi="Arial" w:cs="Arial"/>
          <w:noProof/>
        </w:rPr>
        <w:t xml:space="preserve"> </w:t>
      </w:r>
      <w:r w:rsidR="00E1353F" w:rsidRPr="006B23B7">
        <w:rPr>
          <w:rFonts w:ascii="Arial" w:hAnsi="Arial" w:cs="Arial"/>
          <w:iCs/>
          <w:noProof/>
        </w:rPr>
        <w:t>45</w:t>
      </w:r>
      <w:r>
        <w:rPr>
          <w:rFonts w:ascii="Arial" w:hAnsi="Arial" w:cs="Arial"/>
          <w:noProof/>
        </w:rPr>
        <w:t>:7-17</w:t>
      </w:r>
    </w:p>
    <w:p w14:paraId="0A88D1D9" w14:textId="23E89601" w:rsidR="00E1353F" w:rsidRPr="00E1353F" w:rsidRDefault="006B23B7" w:rsidP="00E1353F">
      <w:pPr>
        <w:pStyle w:val="NormalWeb"/>
        <w:spacing w:line="480" w:lineRule="auto"/>
        <w:ind w:left="480" w:hanging="480"/>
        <w:rPr>
          <w:rFonts w:ascii="Arial" w:hAnsi="Arial" w:cs="Arial"/>
          <w:noProof/>
        </w:rPr>
      </w:pPr>
      <w:r>
        <w:rPr>
          <w:rFonts w:ascii="Arial" w:hAnsi="Arial" w:cs="Arial"/>
          <w:noProof/>
        </w:rPr>
        <w:t>Majolo B, Ventura R, Schino G (2010)</w:t>
      </w:r>
      <w:r w:rsidR="00E1353F" w:rsidRPr="00E1353F">
        <w:rPr>
          <w:rFonts w:ascii="Arial" w:hAnsi="Arial" w:cs="Arial"/>
          <w:noProof/>
        </w:rPr>
        <w:t xml:space="preserve"> Asymmetry and dimensions of relationship quality in the japanese macaque (</w:t>
      </w:r>
      <w:r w:rsidR="00E1353F" w:rsidRPr="00E1353F">
        <w:rPr>
          <w:rFonts w:ascii="Arial" w:hAnsi="Arial" w:cs="Arial"/>
          <w:i/>
          <w:noProof/>
        </w:rPr>
        <w:t>Macaca fuscata yakui</w:t>
      </w:r>
      <w:r w:rsidR="00E1353F" w:rsidRPr="00E1353F">
        <w:rPr>
          <w:rFonts w:ascii="Arial" w:hAnsi="Arial" w:cs="Arial"/>
          <w:noProof/>
        </w:rPr>
        <w:t xml:space="preserve">). </w:t>
      </w:r>
      <w:r w:rsidR="000C5F6C">
        <w:rPr>
          <w:rFonts w:ascii="Arial" w:hAnsi="Arial" w:cs="Arial"/>
          <w:iCs/>
          <w:noProof/>
        </w:rPr>
        <w:t>Int J Primatol</w:t>
      </w:r>
      <w:r w:rsidR="00E1353F" w:rsidRPr="006B23B7">
        <w:rPr>
          <w:rFonts w:ascii="Arial" w:hAnsi="Arial" w:cs="Arial"/>
          <w:noProof/>
        </w:rPr>
        <w:t xml:space="preserve"> </w:t>
      </w:r>
      <w:r w:rsidR="00E1353F" w:rsidRPr="006B23B7">
        <w:rPr>
          <w:rFonts w:ascii="Arial" w:hAnsi="Arial" w:cs="Arial"/>
          <w:iCs/>
          <w:noProof/>
        </w:rPr>
        <w:t>31</w:t>
      </w:r>
      <w:r>
        <w:rPr>
          <w:rFonts w:ascii="Arial" w:hAnsi="Arial" w:cs="Arial"/>
          <w:noProof/>
        </w:rPr>
        <w:t>:</w:t>
      </w:r>
      <w:r w:rsidR="00E1353F" w:rsidRPr="006B23B7">
        <w:rPr>
          <w:rFonts w:ascii="Arial" w:hAnsi="Arial" w:cs="Arial"/>
          <w:noProof/>
        </w:rPr>
        <w:t>736</w:t>
      </w:r>
      <w:r>
        <w:rPr>
          <w:rFonts w:ascii="Arial" w:hAnsi="Arial" w:cs="Arial"/>
          <w:noProof/>
        </w:rPr>
        <w:t>-750</w:t>
      </w:r>
    </w:p>
    <w:p w14:paraId="3C8D0436" w14:textId="77777777" w:rsidR="008570AF" w:rsidRDefault="006B23B7" w:rsidP="006B23B7">
      <w:pPr>
        <w:spacing w:after="0" w:line="480" w:lineRule="auto"/>
        <w:rPr>
          <w:rFonts w:ascii="Arial" w:hAnsi="Arial" w:cs="Arial"/>
          <w:color w:val="000000"/>
          <w:sz w:val="24"/>
          <w:szCs w:val="24"/>
        </w:rPr>
      </w:pPr>
      <w:r>
        <w:rPr>
          <w:rFonts w:ascii="Arial" w:hAnsi="Arial" w:cs="Arial"/>
          <w:color w:val="000000"/>
          <w:sz w:val="24"/>
          <w:szCs w:val="24"/>
        </w:rPr>
        <w:lastRenderedPageBreak/>
        <w:t>Martin P, Bateson P (2007)</w:t>
      </w:r>
      <w:r w:rsidR="00E1353F" w:rsidRPr="00E1353F">
        <w:rPr>
          <w:rFonts w:ascii="Arial" w:hAnsi="Arial" w:cs="Arial"/>
          <w:color w:val="000000"/>
          <w:sz w:val="24"/>
          <w:szCs w:val="24"/>
        </w:rPr>
        <w:t xml:space="preserve"> Measuring behaviour: an introductory guide. Cambridge</w:t>
      </w:r>
      <w:r>
        <w:rPr>
          <w:rFonts w:ascii="Arial" w:hAnsi="Arial" w:cs="Arial"/>
          <w:color w:val="000000"/>
          <w:sz w:val="24"/>
          <w:szCs w:val="24"/>
        </w:rPr>
        <w:t xml:space="preserve"> </w:t>
      </w:r>
    </w:p>
    <w:p w14:paraId="2B6F33B0" w14:textId="08E7586C" w:rsidR="00E1353F" w:rsidRPr="00E1353F" w:rsidRDefault="006B23B7" w:rsidP="008570AF">
      <w:pPr>
        <w:spacing w:after="0" w:line="480" w:lineRule="auto"/>
        <w:ind w:firstLine="480"/>
        <w:rPr>
          <w:rFonts w:ascii="Arial" w:hAnsi="Arial" w:cs="Arial"/>
          <w:color w:val="000000"/>
          <w:sz w:val="24"/>
          <w:szCs w:val="24"/>
        </w:rPr>
      </w:pPr>
      <w:r>
        <w:rPr>
          <w:rFonts w:ascii="Arial" w:hAnsi="Arial" w:cs="Arial"/>
          <w:color w:val="000000"/>
          <w:sz w:val="24"/>
          <w:szCs w:val="24"/>
        </w:rPr>
        <w:t>University Press, Cambridge</w:t>
      </w:r>
    </w:p>
    <w:p w14:paraId="3B7A185D" w14:textId="3E388ED3" w:rsid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Mc</w:t>
      </w:r>
      <w:r w:rsidR="006B23B7">
        <w:rPr>
          <w:rFonts w:ascii="Arial" w:hAnsi="Arial" w:cs="Arial"/>
          <w:noProof/>
        </w:rPr>
        <w:t>Farland R, Majolo B (2011)</w:t>
      </w:r>
      <w:r w:rsidRPr="00E1353F">
        <w:rPr>
          <w:rFonts w:ascii="Arial" w:hAnsi="Arial" w:cs="Arial"/>
          <w:noProof/>
        </w:rPr>
        <w:t xml:space="preserve"> Exploring the components, asymmetry and distribution of relationship quality in wild barbary macaques (</w:t>
      </w:r>
      <w:r w:rsidRPr="00E1353F">
        <w:rPr>
          <w:rFonts w:ascii="Arial" w:hAnsi="Arial" w:cs="Arial"/>
          <w:i/>
          <w:noProof/>
        </w:rPr>
        <w:t>Macaca sylvanus</w:t>
      </w:r>
      <w:r w:rsidRPr="00E1353F">
        <w:rPr>
          <w:rFonts w:ascii="Arial" w:hAnsi="Arial" w:cs="Arial"/>
          <w:noProof/>
        </w:rPr>
        <w:t xml:space="preserve">). </w:t>
      </w:r>
      <w:r w:rsidRPr="006B23B7">
        <w:rPr>
          <w:rFonts w:ascii="Arial" w:hAnsi="Arial" w:cs="Arial"/>
          <w:iCs/>
          <w:noProof/>
        </w:rPr>
        <w:t>PLoS One</w:t>
      </w:r>
      <w:r w:rsidRPr="006B23B7">
        <w:rPr>
          <w:rFonts w:ascii="Arial" w:hAnsi="Arial" w:cs="Arial"/>
          <w:noProof/>
        </w:rPr>
        <w:t xml:space="preserve"> </w:t>
      </w:r>
      <w:r w:rsidRPr="006B23B7">
        <w:rPr>
          <w:rFonts w:ascii="Arial" w:hAnsi="Arial" w:cs="Arial"/>
          <w:iCs/>
          <w:noProof/>
        </w:rPr>
        <w:t>6</w:t>
      </w:r>
      <w:r w:rsidR="006B23B7">
        <w:rPr>
          <w:rFonts w:ascii="Arial" w:hAnsi="Arial" w:cs="Arial"/>
          <w:noProof/>
        </w:rPr>
        <w:t>:e28826</w:t>
      </w:r>
    </w:p>
    <w:p w14:paraId="4B6DEBB8" w14:textId="1BB5804C" w:rsidR="009C7378" w:rsidRPr="00A270CE" w:rsidRDefault="009C7378" w:rsidP="00E1353F">
      <w:pPr>
        <w:pStyle w:val="NormalWeb"/>
        <w:spacing w:line="480" w:lineRule="auto"/>
        <w:ind w:left="480" w:hanging="480"/>
        <w:rPr>
          <w:rFonts w:ascii="Arial" w:hAnsi="Arial" w:cs="Arial"/>
        </w:rPr>
      </w:pPr>
      <w:r w:rsidRPr="009C7378">
        <w:rPr>
          <w:rFonts w:ascii="Arial" w:hAnsi="Arial" w:cs="Arial"/>
          <w:color w:val="000033"/>
          <w:szCs w:val="17"/>
          <w:shd w:val="clear" w:color="auto" w:fill="FFFFFF"/>
        </w:rPr>
        <w:t xml:space="preserve">Morton FB, Weiss </w:t>
      </w:r>
      <w:r w:rsidR="00D3731D">
        <w:rPr>
          <w:rFonts w:ascii="Arial" w:hAnsi="Arial" w:cs="Arial"/>
          <w:color w:val="000033"/>
          <w:szCs w:val="17"/>
          <w:shd w:val="clear" w:color="auto" w:fill="FFFFFF"/>
        </w:rPr>
        <w:t>A, Buchanan-Smith HM, Lee PC (2015</w:t>
      </w:r>
      <w:r w:rsidRPr="009C7378">
        <w:rPr>
          <w:rFonts w:ascii="Arial" w:hAnsi="Arial" w:cs="Arial"/>
          <w:color w:val="000033"/>
          <w:szCs w:val="17"/>
          <w:shd w:val="clear" w:color="auto" w:fill="FFFFFF"/>
        </w:rPr>
        <w:t xml:space="preserve">) Capuchin monkeys with similar personalities have higher-quality relationships independent of age, sex, </w:t>
      </w:r>
      <w:r w:rsidRPr="00E1353F">
        <w:rPr>
          <w:rFonts w:ascii="Arial" w:hAnsi="Arial" w:cs="Arial"/>
          <w:color w:val="000033"/>
          <w:szCs w:val="17"/>
          <w:shd w:val="clear" w:color="auto" w:fill="FFFFFF"/>
        </w:rPr>
        <w:t xml:space="preserve">kinship, and rank. </w:t>
      </w:r>
      <w:proofErr w:type="spellStart"/>
      <w:r w:rsidR="008570AF">
        <w:rPr>
          <w:rFonts w:ascii="Arial" w:hAnsi="Arial" w:cs="Arial"/>
          <w:color w:val="000033"/>
          <w:szCs w:val="17"/>
          <w:shd w:val="clear" w:color="auto" w:fill="FFFFFF"/>
        </w:rPr>
        <w:t>Anim</w:t>
      </w:r>
      <w:proofErr w:type="spellEnd"/>
      <w:r w:rsidR="008570AF">
        <w:rPr>
          <w:rFonts w:ascii="Arial" w:hAnsi="Arial" w:cs="Arial"/>
          <w:color w:val="000033"/>
          <w:szCs w:val="17"/>
          <w:shd w:val="clear" w:color="auto" w:fill="FFFFFF"/>
        </w:rPr>
        <w:t xml:space="preserve"> </w:t>
      </w:r>
      <w:proofErr w:type="spellStart"/>
      <w:r w:rsidR="008570AF">
        <w:rPr>
          <w:rFonts w:ascii="Arial" w:hAnsi="Arial" w:cs="Arial"/>
          <w:color w:val="000033"/>
          <w:szCs w:val="17"/>
          <w:shd w:val="clear" w:color="auto" w:fill="FFFFFF"/>
        </w:rPr>
        <w:t>Behav</w:t>
      </w:r>
      <w:proofErr w:type="spellEnd"/>
      <w:r w:rsidR="00A270CE">
        <w:rPr>
          <w:rFonts w:ascii="Arial" w:hAnsi="Arial" w:cs="Arial"/>
          <w:color w:val="000033"/>
          <w:shd w:val="clear" w:color="auto" w:fill="FFFFFF"/>
        </w:rPr>
        <w:t xml:space="preserve"> 105:163-171</w:t>
      </w:r>
    </w:p>
    <w:p w14:paraId="04229A57" w14:textId="6786F255" w:rsidR="001540DD" w:rsidRPr="00E1353F" w:rsidRDefault="000C5F6C" w:rsidP="00E1353F">
      <w:pPr>
        <w:pStyle w:val="NormalWeb"/>
        <w:spacing w:line="480" w:lineRule="auto"/>
        <w:ind w:left="480" w:hanging="480"/>
        <w:rPr>
          <w:rFonts w:ascii="Arial" w:hAnsi="Arial" w:cs="Arial"/>
          <w:noProof/>
        </w:rPr>
      </w:pPr>
      <w:r>
        <w:rPr>
          <w:rFonts w:ascii="Arial" w:hAnsi="Arial" w:cs="Arial"/>
          <w:noProof/>
        </w:rPr>
        <w:t>Posada D, Buckley TR (2004)</w:t>
      </w:r>
      <w:r w:rsidR="001540DD" w:rsidRPr="001540DD">
        <w:rPr>
          <w:rFonts w:ascii="Arial" w:hAnsi="Arial" w:cs="Arial"/>
          <w:noProof/>
        </w:rPr>
        <w:t xml:space="preserve"> Model selection and model averaging in phylogenetics: advantages of Akaike information criterion and Bayesian approaches over likelihood r</w:t>
      </w:r>
      <w:r w:rsidR="008570AF">
        <w:rPr>
          <w:rFonts w:ascii="Arial" w:hAnsi="Arial" w:cs="Arial"/>
          <w:noProof/>
        </w:rPr>
        <w:t>atio tests. Syst Biol</w:t>
      </w:r>
      <w:r>
        <w:rPr>
          <w:rFonts w:ascii="Arial" w:hAnsi="Arial" w:cs="Arial"/>
          <w:noProof/>
        </w:rPr>
        <w:t xml:space="preserve"> 53:793-808</w:t>
      </w:r>
    </w:p>
    <w:p w14:paraId="6A47F6F9" w14:textId="33603730" w:rsidR="00DB59E4" w:rsidRDefault="000C5F6C" w:rsidP="00E1353F">
      <w:pPr>
        <w:pStyle w:val="NormalWeb"/>
        <w:spacing w:line="480" w:lineRule="auto"/>
        <w:ind w:left="480" w:hanging="480"/>
        <w:rPr>
          <w:rFonts w:ascii="Arial" w:hAnsi="Arial" w:cs="Arial"/>
          <w:noProof/>
        </w:rPr>
      </w:pPr>
      <w:r>
        <w:rPr>
          <w:rFonts w:ascii="Arial" w:hAnsi="Arial" w:cs="Arial"/>
          <w:noProof/>
        </w:rPr>
        <w:t>Rebecchini L, Schaffner CM, Aureli F(2011)</w:t>
      </w:r>
      <w:r w:rsidR="00E1353F" w:rsidRPr="00E1353F">
        <w:rPr>
          <w:rFonts w:ascii="Arial" w:hAnsi="Arial" w:cs="Arial"/>
          <w:noProof/>
        </w:rPr>
        <w:t xml:space="preserve"> Risk is a component of social relationships in spider monkeys. </w:t>
      </w:r>
      <w:r w:rsidR="008570AF">
        <w:rPr>
          <w:rFonts w:ascii="Arial" w:hAnsi="Arial" w:cs="Arial"/>
          <w:iCs/>
          <w:noProof/>
        </w:rPr>
        <w:t>Ethol</w:t>
      </w:r>
      <w:r w:rsidR="00E1353F" w:rsidRPr="00E1353F">
        <w:rPr>
          <w:rFonts w:ascii="Arial" w:hAnsi="Arial" w:cs="Arial"/>
          <w:noProof/>
        </w:rPr>
        <w:t xml:space="preserve"> </w:t>
      </w:r>
      <w:r w:rsidR="00E1353F" w:rsidRPr="000C5F6C">
        <w:rPr>
          <w:rFonts w:ascii="Arial" w:hAnsi="Arial" w:cs="Arial"/>
          <w:iCs/>
          <w:noProof/>
        </w:rPr>
        <w:t>117</w:t>
      </w:r>
      <w:r>
        <w:rPr>
          <w:rFonts w:ascii="Arial" w:hAnsi="Arial" w:cs="Arial"/>
          <w:noProof/>
        </w:rPr>
        <w:t>:691-699</w:t>
      </w:r>
    </w:p>
    <w:p w14:paraId="7E9DB076" w14:textId="5C18C9EE" w:rsidR="00C045A6" w:rsidRDefault="000C5F6C" w:rsidP="00E1353F">
      <w:pPr>
        <w:pStyle w:val="NormalWeb"/>
        <w:spacing w:line="480" w:lineRule="auto"/>
        <w:ind w:left="480" w:hanging="480"/>
        <w:rPr>
          <w:rFonts w:ascii="Arial" w:hAnsi="Arial" w:cs="Arial"/>
          <w:noProof/>
        </w:rPr>
      </w:pPr>
      <w:r>
        <w:rPr>
          <w:rFonts w:ascii="Arial" w:hAnsi="Arial" w:cs="Arial"/>
          <w:noProof/>
        </w:rPr>
        <w:t xml:space="preserve">Revelle W, Rocklin T (1979) </w:t>
      </w:r>
      <w:r w:rsidR="00C045A6" w:rsidRPr="00C045A6">
        <w:rPr>
          <w:rFonts w:ascii="Arial" w:hAnsi="Arial" w:cs="Arial"/>
          <w:noProof/>
        </w:rPr>
        <w:t xml:space="preserve">Very simple structure: An alternative procedure for estimating the optimal number of interpretable factors. </w:t>
      </w:r>
      <w:r w:rsidR="008570AF">
        <w:rPr>
          <w:rFonts w:ascii="Arial" w:hAnsi="Arial" w:cs="Arial"/>
          <w:noProof/>
        </w:rPr>
        <w:t>Multivariate Behav Res</w:t>
      </w:r>
      <w:r>
        <w:rPr>
          <w:rFonts w:ascii="Arial" w:hAnsi="Arial" w:cs="Arial"/>
          <w:noProof/>
        </w:rPr>
        <w:t xml:space="preserve"> 14:403-414</w:t>
      </w:r>
    </w:p>
    <w:p w14:paraId="23144A87" w14:textId="12FAD2D5" w:rsidR="009C7378" w:rsidRDefault="000C5F6C" w:rsidP="00E1353F">
      <w:pPr>
        <w:pStyle w:val="NormalWeb"/>
        <w:spacing w:line="480" w:lineRule="auto"/>
        <w:ind w:left="480" w:hanging="480"/>
        <w:rPr>
          <w:rFonts w:ascii="Arial" w:hAnsi="Arial" w:cs="Arial"/>
          <w:noProof/>
        </w:rPr>
      </w:pPr>
      <w:r>
        <w:rPr>
          <w:rFonts w:ascii="Arial" w:hAnsi="Arial" w:cs="Arial"/>
          <w:noProof/>
        </w:rPr>
        <w:t xml:space="preserve">Revelle W </w:t>
      </w:r>
      <w:r w:rsidR="00DB59E4" w:rsidRPr="00DB59E4">
        <w:rPr>
          <w:rFonts w:ascii="Arial" w:hAnsi="Arial" w:cs="Arial"/>
          <w:noProof/>
        </w:rPr>
        <w:t>(2015) psych: Procedures for Persona</w:t>
      </w:r>
      <w:r w:rsidR="008570AF">
        <w:rPr>
          <w:rFonts w:ascii="Arial" w:hAnsi="Arial" w:cs="Arial"/>
          <w:noProof/>
        </w:rPr>
        <w:t>lity and Psychological Research.</w:t>
      </w:r>
      <w:r w:rsidR="00DB59E4" w:rsidRPr="00DB59E4">
        <w:rPr>
          <w:rFonts w:ascii="Arial" w:hAnsi="Arial" w:cs="Arial"/>
          <w:noProof/>
        </w:rPr>
        <w:t xml:space="preserve"> Northwestern Unive</w:t>
      </w:r>
      <w:r w:rsidR="008570AF">
        <w:rPr>
          <w:rFonts w:ascii="Arial" w:hAnsi="Arial" w:cs="Arial"/>
          <w:noProof/>
        </w:rPr>
        <w:t xml:space="preserve">rsity, Evanston, Illinois, USA. </w:t>
      </w:r>
      <w:r w:rsidR="00DB59E4" w:rsidRPr="00DB59E4">
        <w:rPr>
          <w:rFonts w:ascii="Arial" w:hAnsi="Arial" w:cs="Arial"/>
          <w:noProof/>
        </w:rPr>
        <w:t>http://CRAN.R-project.or</w:t>
      </w:r>
      <w:r w:rsidR="008570AF">
        <w:rPr>
          <w:rFonts w:ascii="Arial" w:hAnsi="Arial" w:cs="Arial"/>
          <w:noProof/>
        </w:rPr>
        <w:t xml:space="preserve">g/package=psych Version = 1.5.4. Accessed 26 May 2015 </w:t>
      </w:r>
    </w:p>
    <w:p w14:paraId="49BF19BF" w14:textId="7A5E1A08" w:rsidR="00C045A6" w:rsidRDefault="000C5F6C" w:rsidP="00E1353F">
      <w:pPr>
        <w:pStyle w:val="NormalWeb"/>
        <w:spacing w:line="480" w:lineRule="auto"/>
        <w:ind w:left="480" w:hanging="480"/>
        <w:rPr>
          <w:rFonts w:ascii="Arial" w:hAnsi="Arial" w:cs="Arial"/>
          <w:noProof/>
        </w:rPr>
      </w:pPr>
      <w:r>
        <w:rPr>
          <w:rFonts w:ascii="Arial" w:hAnsi="Arial" w:cs="Arial"/>
          <w:noProof/>
        </w:rPr>
        <w:lastRenderedPageBreak/>
        <w:t>Ruscio J, Roche B (2012)</w:t>
      </w:r>
      <w:r w:rsidR="00C045A6" w:rsidRPr="00C045A6">
        <w:rPr>
          <w:rFonts w:ascii="Arial" w:hAnsi="Arial" w:cs="Arial"/>
          <w:noProof/>
        </w:rPr>
        <w:t xml:space="preserve"> Determining the number of factors to retain in an exploratory factor analysis using comparison data of known factorial structure. </w:t>
      </w:r>
      <w:r w:rsidR="008570AF">
        <w:rPr>
          <w:rFonts w:ascii="Arial" w:hAnsi="Arial" w:cs="Arial"/>
          <w:noProof/>
        </w:rPr>
        <w:t>Psychol Assess</w:t>
      </w:r>
      <w:r>
        <w:rPr>
          <w:rFonts w:ascii="Arial" w:hAnsi="Arial" w:cs="Arial"/>
          <w:noProof/>
        </w:rPr>
        <w:t xml:space="preserve"> 24:282</w:t>
      </w:r>
    </w:p>
    <w:p w14:paraId="6829B935" w14:textId="0561CDFD" w:rsidR="009F5330" w:rsidRPr="009C7378" w:rsidRDefault="000C5F6C" w:rsidP="009F5330">
      <w:pPr>
        <w:pStyle w:val="NormalWeb"/>
        <w:spacing w:line="480" w:lineRule="auto"/>
        <w:ind w:left="567" w:hanging="567"/>
        <w:rPr>
          <w:rFonts w:ascii="Arial" w:hAnsi="Arial" w:cs="Arial"/>
          <w:noProof/>
        </w:rPr>
      </w:pPr>
      <w:r>
        <w:rPr>
          <w:rFonts w:ascii="Arial" w:hAnsi="Arial" w:cs="Arial"/>
          <w:noProof/>
        </w:rPr>
        <w:t>Schwarz G (1978)</w:t>
      </w:r>
      <w:r w:rsidR="009F5330" w:rsidRPr="009F5330">
        <w:rPr>
          <w:rFonts w:ascii="Arial" w:hAnsi="Arial" w:cs="Arial"/>
          <w:noProof/>
        </w:rPr>
        <w:t xml:space="preserve"> Estimating the dimension of a model. </w:t>
      </w:r>
      <w:r w:rsidR="008570AF">
        <w:rPr>
          <w:rFonts w:ascii="Arial" w:hAnsi="Arial" w:cs="Arial"/>
          <w:noProof/>
        </w:rPr>
        <w:t xml:space="preserve">Ann Stat </w:t>
      </w:r>
      <w:r>
        <w:rPr>
          <w:rFonts w:ascii="Arial" w:hAnsi="Arial" w:cs="Arial"/>
          <w:noProof/>
        </w:rPr>
        <w:t>6:461-464</w:t>
      </w:r>
    </w:p>
    <w:p w14:paraId="7BDCE799" w14:textId="77777777" w:rsidR="00F86DF3" w:rsidRPr="009C7378" w:rsidRDefault="00F86DF3" w:rsidP="009C7378">
      <w:pPr>
        <w:autoSpaceDE w:val="0"/>
        <w:autoSpaceDN w:val="0"/>
        <w:adjustRightInd w:val="0"/>
        <w:spacing w:after="0" w:line="480" w:lineRule="auto"/>
        <w:rPr>
          <w:rFonts w:ascii="Arial" w:hAnsi="Arial" w:cs="Arial"/>
          <w:sz w:val="24"/>
          <w:szCs w:val="24"/>
        </w:rPr>
      </w:pPr>
      <w:r w:rsidRPr="009C7378">
        <w:rPr>
          <w:rFonts w:ascii="Arial" w:hAnsi="Arial" w:cs="Arial"/>
          <w:sz w:val="24"/>
          <w:szCs w:val="24"/>
        </w:rPr>
        <w:t xml:space="preserve">Stevens JMG, de Groot E, </w:t>
      </w:r>
      <w:proofErr w:type="spellStart"/>
      <w:r w:rsidRPr="009C7378">
        <w:rPr>
          <w:rFonts w:ascii="Arial" w:hAnsi="Arial" w:cs="Arial"/>
          <w:sz w:val="24"/>
          <w:szCs w:val="24"/>
        </w:rPr>
        <w:t>Staes</w:t>
      </w:r>
      <w:proofErr w:type="spellEnd"/>
      <w:r w:rsidRPr="009C7378">
        <w:rPr>
          <w:rFonts w:ascii="Arial" w:hAnsi="Arial" w:cs="Arial"/>
          <w:sz w:val="24"/>
          <w:szCs w:val="24"/>
        </w:rPr>
        <w:t xml:space="preserve"> N (2015) Relationship quality in captive bonobo </w:t>
      </w:r>
    </w:p>
    <w:p w14:paraId="5EEEE09C" w14:textId="1518CB43" w:rsidR="00F86DF3" w:rsidRPr="009C7378" w:rsidRDefault="000C5F6C" w:rsidP="009C7378">
      <w:pPr>
        <w:autoSpaceDE w:val="0"/>
        <w:autoSpaceDN w:val="0"/>
        <w:adjustRightInd w:val="0"/>
        <w:spacing w:after="0" w:line="480" w:lineRule="auto"/>
        <w:ind w:firstLine="720"/>
        <w:rPr>
          <w:rFonts w:ascii="Arial" w:hAnsi="Arial" w:cs="Arial"/>
          <w:sz w:val="24"/>
          <w:szCs w:val="24"/>
        </w:rPr>
      </w:pPr>
      <w:proofErr w:type="gramStart"/>
      <w:r>
        <w:rPr>
          <w:rFonts w:ascii="Arial" w:hAnsi="Arial" w:cs="Arial"/>
          <w:sz w:val="24"/>
          <w:szCs w:val="24"/>
        </w:rPr>
        <w:t>groups</w:t>
      </w:r>
      <w:proofErr w:type="gramEnd"/>
      <w:r>
        <w:rPr>
          <w:rFonts w:ascii="Arial" w:hAnsi="Arial" w:cs="Arial"/>
          <w:sz w:val="24"/>
          <w:szCs w:val="24"/>
        </w:rPr>
        <w:t xml:space="preserve">. </w:t>
      </w:r>
      <w:proofErr w:type="spellStart"/>
      <w:r w:rsidR="008570AF">
        <w:rPr>
          <w:rFonts w:ascii="Arial" w:hAnsi="Arial" w:cs="Arial"/>
          <w:sz w:val="24"/>
          <w:szCs w:val="24"/>
        </w:rPr>
        <w:t>Behav</w:t>
      </w:r>
      <w:proofErr w:type="spellEnd"/>
      <w:r>
        <w:rPr>
          <w:rFonts w:ascii="Arial" w:hAnsi="Arial" w:cs="Arial"/>
          <w:sz w:val="24"/>
          <w:szCs w:val="24"/>
        </w:rPr>
        <w:t xml:space="preserve"> 152:259-283</w:t>
      </w:r>
    </w:p>
    <w:p w14:paraId="5F04FE62" w14:textId="77777777" w:rsidR="00E1353F" w:rsidRDefault="00E1353F" w:rsidP="00E1353F">
      <w:pPr>
        <w:widowControl w:val="0"/>
        <w:autoSpaceDE w:val="0"/>
        <w:autoSpaceDN w:val="0"/>
        <w:adjustRightInd w:val="0"/>
        <w:spacing w:after="240" w:line="240" w:lineRule="auto"/>
        <w:rPr>
          <w:rFonts w:ascii="Arial" w:eastAsiaTheme="minorEastAsia" w:hAnsi="Arial" w:cs="Arial"/>
          <w:sz w:val="24"/>
          <w:szCs w:val="24"/>
          <w:lang w:val="en-US" w:eastAsia="en-US"/>
        </w:rPr>
      </w:pPr>
      <w:r>
        <w:rPr>
          <w:rFonts w:ascii="Arial" w:eastAsiaTheme="minorEastAsia" w:hAnsi="Arial" w:cs="Arial"/>
          <w:sz w:val="24"/>
          <w:szCs w:val="24"/>
          <w:lang w:val="en-US" w:eastAsia="en-US"/>
        </w:rPr>
        <w:t>Zwick WR,</w:t>
      </w:r>
      <w:r w:rsidR="00F86DF3" w:rsidRPr="009C7378">
        <w:rPr>
          <w:rFonts w:ascii="Arial" w:eastAsiaTheme="minorEastAsia" w:hAnsi="Arial" w:cs="Arial"/>
          <w:sz w:val="24"/>
          <w:szCs w:val="24"/>
          <w:lang w:val="en-US" w:eastAsia="en-US"/>
        </w:rPr>
        <w:t xml:space="preserve"> </w:t>
      </w:r>
      <w:proofErr w:type="spellStart"/>
      <w:r w:rsidR="00F86DF3" w:rsidRPr="009C7378">
        <w:rPr>
          <w:rFonts w:ascii="Arial" w:eastAsiaTheme="minorEastAsia" w:hAnsi="Arial" w:cs="Arial"/>
          <w:sz w:val="24"/>
          <w:szCs w:val="24"/>
          <w:lang w:val="en-US" w:eastAsia="en-US"/>
        </w:rPr>
        <w:t>Velicer</w:t>
      </w:r>
      <w:proofErr w:type="spellEnd"/>
      <w:r>
        <w:rPr>
          <w:rFonts w:ascii="Arial" w:eastAsiaTheme="minorEastAsia" w:hAnsi="Arial" w:cs="Arial"/>
          <w:sz w:val="24"/>
          <w:szCs w:val="24"/>
          <w:lang w:val="en-US" w:eastAsia="en-US"/>
        </w:rPr>
        <w:t xml:space="preserve"> WF (1986)</w:t>
      </w:r>
      <w:r w:rsidR="00F86DF3" w:rsidRPr="009C7378">
        <w:rPr>
          <w:rFonts w:ascii="Arial" w:eastAsiaTheme="minorEastAsia" w:hAnsi="Arial" w:cs="Arial"/>
          <w:sz w:val="24"/>
          <w:szCs w:val="24"/>
          <w:lang w:val="en-US" w:eastAsia="en-US"/>
        </w:rPr>
        <w:t xml:space="preserve"> Comparison of five rules for determining the number of </w:t>
      </w:r>
    </w:p>
    <w:p w14:paraId="1944B2A3" w14:textId="5AB6448E" w:rsidR="00060927" w:rsidRDefault="00E1353F"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roofErr w:type="gramStart"/>
      <w:r>
        <w:rPr>
          <w:rFonts w:ascii="Arial" w:eastAsiaTheme="minorEastAsia" w:hAnsi="Arial" w:cs="Arial"/>
          <w:sz w:val="24"/>
          <w:szCs w:val="24"/>
          <w:lang w:val="en-US" w:eastAsia="en-US"/>
        </w:rPr>
        <w:t>components</w:t>
      </w:r>
      <w:proofErr w:type="gramEnd"/>
      <w:r>
        <w:rPr>
          <w:rFonts w:ascii="Arial" w:eastAsiaTheme="minorEastAsia" w:hAnsi="Arial" w:cs="Arial"/>
          <w:sz w:val="24"/>
          <w:szCs w:val="24"/>
          <w:lang w:val="en-US" w:eastAsia="en-US"/>
        </w:rPr>
        <w:t xml:space="preserve"> to</w:t>
      </w:r>
      <w:r w:rsidR="008570AF">
        <w:rPr>
          <w:rFonts w:ascii="Arial" w:eastAsiaTheme="minorEastAsia" w:hAnsi="Arial" w:cs="Arial"/>
          <w:sz w:val="24"/>
          <w:szCs w:val="24"/>
          <w:lang w:val="en-US" w:eastAsia="en-US"/>
        </w:rPr>
        <w:t xml:space="preserve"> retain. </w:t>
      </w:r>
      <w:proofErr w:type="spellStart"/>
      <w:r w:rsidR="008570AF">
        <w:rPr>
          <w:rFonts w:ascii="Arial" w:eastAsiaTheme="minorEastAsia" w:hAnsi="Arial" w:cs="Arial"/>
          <w:sz w:val="24"/>
          <w:szCs w:val="24"/>
          <w:lang w:val="en-US" w:eastAsia="en-US"/>
        </w:rPr>
        <w:t>Psychol</w:t>
      </w:r>
      <w:proofErr w:type="spellEnd"/>
      <w:r w:rsidR="008570AF">
        <w:rPr>
          <w:rFonts w:ascii="Arial" w:eastAsiaTheme="minorEastAsia" w:hAnsi="Arial" w:cs="Arial"/>
          <w:sz w:val="24"/>
          <w:szCs w:val="24"/>
          <w:lang w:val="en-US" w:eastAsia="en-US"/>
        </w:rPr>
        <w:t xml:space="preserve"> Bull</w:t>
      </w:r>
      <w:r w:rsidR="000C5F6C">
        <w:rPr>
          <w:rFonts w:ascii="Arial" w:eastAsiaTheme="minorEastAsia" w:hAnsi="Arial" w:cs="Arial"/>
          <w:sz w:val="24"/>
          <w:szCs w:val="24"/>
          <w:lang w:val="en-US" w:eastAsia="en-US"/>
        </w:rPr>
        <w:t xml:space="preserve"> 99: 432-442</w:t>
      </w:r>
    </w:p>
    <w:p w14:paraId="7C31A46F"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7F6241C8"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4F070C75" w14:textId="7D7ED8A8" w:rsidR="005F5B95" w:rsidRDefault="005F5B95" w:rsidP="005F5B95">
      <w:pPr>
        <w:widowControl w:val="0"/>
        <w:autoSpaceDE w:val="0"/>
        <w:autoSpaceDN w:val="0"/>
        <w:adjustRightInd w:val="0"/>
        <w:spacing w:after="240" w:line="240" w:lineRule="auto"/>
        <w:rPr>
          <w:rFonts w:ascii="Arial" w:eastAsiaTheme="minorEastAsia" w:hAnsi="Arial" w:cs="Arial"/>
          <w:b/>
          <w:sz w:val="24"/>
          <w:szCs w:val="24"/>
          <w:lang w:val="en-US" w:eastAsia="en-US"/>
        </w:rPr>
      </w:pPr>
      <w:r>
        <w:rPr>
          <w:rFonts w:ascii="Arial" w:eastAsiaTheme="minorEastAsia" w:hAnsi="Arial" w:cs="Arial"/>
          <w:b/>
          <w:sz w:val="24"/>
          <w:szCs w:val="24"/>
          <w:lang w:val="en-US" w:eastAsia="en-US"/>
        </w:rPr>
        <w:t>Figure Captions</w:t>
      </w:r>
    </w:p>
    <w:p w14:paraId="34453EBA"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b/>
          <w:sz w:val="24"/>
          <w:szCs w:val="24"/>
          <w:lang w:val="en-US" w:eastAsia="en-US"/>
        </w:rPr>
      </w:pPr>
    </w:p>
    <w:p w14:paraId="0410648E" w14:textId="7E58AAF6" w:rsidR="005F5B95" w:rsidRDefault="005F5B95" w:rsidP="005F5B95">
      <w:pPr>
        <w:widowControl w:val="0"/>
        <w:autoSpaceDE w:val="0"/>
        <w:autoSpaceDN w:val="0"/>
        <w:adjustRightInd w:val="0"/>
        <w:spacing w:after="240" w:line="240" w:lineRule="auto"/>
        <w:rPr>
          <w:rFonts w:ascii="Arial" w:eastAsiaTheme="minorEastAsia" w:hAnsi="Arial" w:cs="Arial"/>
          <w:b/>
          <w:sz w:val="24"/>
          <w:szCs w:val="24"/>
          <w:lang w:val="en-US" w:eastAsia="en-US"/>
        </w:rPr>
      </w:pPr>
      <w:r w:rsidRPr="005F5B95">
        <w:rPr>
          <w:rFonts w:ascii="Arial" w:eastAsiaTheme="minorEastAsia" w:hAnsi="Arial" w:cs="Arial"/>
          <w:b/>
          <w:sz w:val="24"/>
          <w:szCs w:val="24"/>
          <w:lang w:val="en-US" w:eastAsia="en-US"/>
        </w:rPr>
        <w:t>Fig. 1</w:t>
      </w:r>
    </w:p>
    <w:p w14:paraId="19FD1A3A" w14:textId="1DA393B8" w:rsidR="005F5B95" w:rsidRDefault="005F5B95" w:rsidP="005F5B95">
      <w:pPr>
        <w:autoSpaceDE w:val="0"/>
        <w:autoSpaceDN w:val="0"/>
        <w:adjustRightInd w:val="0"/>
        <w:spacing w:after="0" w:line="480" w:lineRule="auto"/>
        <w:rPr>
          <w:rFonts w:ascii="Arial" w:hAnsi="Arial" w:cs="Arial"/>
          <w:sz w:val="24"/>
          <w:szCs w:val="24"/>
        </w:rPr>
      </w:pPr>
      <w:r>
        <w:rPr>
          <w:rFonts w:ascii="Arial" w:hAnsi="Arial" w:cs="Arial"/>
          <w:sz w:val="24"/>
          <w:szCs w:val="24"/>
        </w:rPr>
        <w:t>Plotted result of the R psych package “</w:t>
      </w:r>
      <w:proofErr w:type="spellStart"/>
      <w:r>
        <w:rPr>
          <w:rFonts w:ascii="Arial" w:hAnsi="Arial" w:cs="Arial"/>
          <w:sz w:val="24"/>
          <w:szCs w:val="24"/>
        </w:rPr>
        <w:t>nfactors</w:t>
      </w:r>
      <w:proofErr w:type="spellEnd"/>
      <w:r>
        <w:rPr>
          <w:rFonts w:ascii="Arial" w:hAnsi="Arial" w:cs="Arial"/>
          <w:sz w:val="24"/>
          <w:szCs w:val="24"/>
        </w:rPr>
        <w:t>” function.</w:t>
      </w:r>
    </w:p>
    <w:p w14:paraId="04959812" w14:textId="641BDAB9" w:rsidR="005F5B95" w:rsidRPr="006E299D" w:rsidRDefault="005F5B95" w:rsidP="005F5B95">
      <w:pPr>
        <w:autoSpaceDE w:val="0"/>
        <w:autoSpaceDN w:val="0"/>
        <w:adjustRightInd w:val="0"/>
        <w:spacing w:after="0" w:line="480" w:lineRule="auto"/>
        <w:rPr>
          <w:rFonts w:ascii="Arial" w:hAnsi="Arial" w:cs="Arial"/>
          <w:sz w:val="24"/>
          <w:szCs w:val="24"/>
        </w:rPr>
      </w:pPr>
      <w:proofErr w:type="gramStart"/>
      <w:r>
        <w:rPr>
          <w:rFonts w:ascii="Arial" w:hAnsi="Arial" w:cs="Arial"/>
          <w:sz w:val="24"/>
          <w:szCs w:val="24"/>
          <w:vertAlign w:val="superscript"/>
        </w:rPr>
        <w:t>a</w:t>
      </w:r>
      <w:proofErr w:type="gramEnd"/>
      <w:r>
        <w:rPr>
          <w:rFonts w:ascii="Arial" w:hAnsi="Arial" w:cs="Arial"/>
          <w:sz w:val="24"/>
          <w:szCs w:val="24"/>
          <w:vertAlign w:val="superscript"/>
        </w:rPr>
        <w:t xml:space="preserve"> </w:t>
      </w:r>
      <w:r>
        <w:rPr>
          <w:rFonts w:ascii="Arial" w:hAnsi="Arial" w:cs="Arial"/>
          <w:sz w:val="24"/>
          <w:szCs w:val="24"/>
        </w:rPr>
        <w:t>The number of variables (10) limits the calculation of empirical BIC to solutions of at most 5 components/factors</w:t>
      </w:r>
    </w:p>
    <w:p w14:paraId="0DA21245" w14:textId="77777777" w:rsidR="005F5B95" w:rsidRDefault="005F5B95" w:rsidP="005F5B95">
      <w:pPr>
        <w:autoSpaceDE w:val="0"/>
        <w:autoSpaceDN w:val="0"/>
        <w:adjustRightInd w:val="0"/>
        <w:spacing w:after="0" w:line="480" w:lineRule="auto"/>
        <w:rPr>
          <w:rFonts w:ascii="Arial" w:hAnsi="Arial" w:cs="Arial"/>
          <w:sz w:val="24"/>
          <w:szCs w:val="24"/>
        </w:rPr>
      </w:pPr>
    </w:p>
    <w:p w14:paraId="7898EB11" w14:textId="77777777" w:rsidR="005F5B95" w:rsidRDefault="005F5B95" w:rsidP="005F5B95">
      <w:pPr>
        <w:autoSpaceDE w:val="0"/>
        <w:autoSpaceDN w:val="0"/>
        <w:adjustRightInd w:val="0"/>
        <w:spacing w:after="0" w:line="480" w:lineRule="auto"/>
        <w:rPr>
          <w:rFonts w:ascii="Arial" w:hAnsi="Arial" w:cs="Arial"/>
          <w:b/>
          <w:sz w:val="24"/>
          <w:szCs w:val="24"/>
        </w:rPr>
      </w:pPr>
      <w:r w:rsidRPr="005F5B95">
        <w:rPr>
          <w:rFonts w:ascii="Arial" w:hAnsi="Arial" w:cs="Arial"/>
          <w:b/>
          <w:sz w:val="24"/>
          <w:szCs w:val="24"/>
        </w:rPr>
        <w:t>Fig. 2</w:t>
      </w:r>
      <w:r>
        <w:rPr>
          <w:rFonts w:ascii="Arial" w:hAnsi="Arial" w:cs="Arial"/>
          <w:b/>
          <w:sz w:val="24"/>
          <w:szCs w:val="24"/>
        </w:rPr>
        <w:t xml:space="preserve"> </w:t>
      </w:r>
    </w:p>
    <w:p w14:paraId="33E4A884" w14:textId="0E9F0ABC" w:rsidR="005F5B95" w:rsidRDefault="005F5B95" w:rsidP="005F5B95">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Results of parallel analysis, on a scree plot. Triangles indicate eigenvalues for </w:t>
      </w:r>
      <w:del w:id="1051" w:author="ALTSCHUL Drew" w:date="2016-09-06T10:05:00Z">
        <w:r w:rsidDel="00DB6912">
          <w:rPr>
            <w:rFonts w:ascii="Arial" w:hAnsi="Arial" w:cs="Arial"/>
            <w:sz w:val="24"/>
            <w:szCs w:val="24"/>
          </w:rPr>
          <w:delText>components</w:delText>
        </w:r>
      </w:del>
      <w:ins w:id="1052" w:author="ALTSCHUL Drew" w:date="2016-09-06T10:05:00Z">
        <w:r w:rsidR="00DB6912">
          <w:rPr>
            <w:rFonts w:ascii="Arial" w:hAnsi="Arial" w:cs="Arial"/>
            <w:sz w:val="24"/>
            <w:szCs w:val="24"/>
          </w:rPr>
          <w:t>factors</w:t>
        </w:r>
      </w:ins>
      <w:r>
        <w:rPr>
          <w:rFonts w:ascii="Arial" w:hAnsi="Arial" w:cs="Arial"/>
          <w:sz w:val="24"/>
          <w:szCs w:val="24"/>
        </w:rPr>
        <w:t xml:space="preserve">; X’s indicate adjusted eigenvalues for </w:t>
      </w:r>
      <w:del w:id="1053" w:author="ALTSCHUL Drew" w:date="2016-09-06T10:05:00Z">
        <w:r w:rsidDel="00DB6912">
          <w:rPr>
            <w:rFonts w:ascii="Arial" w:hAnsi="Arial" w:cs="Arial"/>
            <w:sz w:val="24"/>
            <w:szCs w:val="24"/>
          </w:rPr>
          <w:delText>factors</w:delText>
        </w:r>
      </w:del>
      <w:ins w:id="1054" w:author="ALTSCHUL Drew" w:date="2016-09-06T10:05:00Z">
        <w:r w:rsidR="00DB6912">
          <w:rPr>
            <w:rFonts w:ascii="Arial" w:hAnsi="Arial" w:cs="Arial"/>
            <w:sz w:val="24"/>
            <w:szCs w:val="24"/>
          </w:rPr>
          <w:t>components</w:t>
        </w:r>
      </w:ins>
      <w:r>
        <w:rPr>
          <w:rFonts w:ascii="Arial" w:hAnsi="Arial" w:cs="Arial"/>
          <w:sz w:val="24"/>
          <w:szCs w:val="24"/>
        </w:rPr>
        <w:t xml:space="preserve">. </w:t>
      </w:r>
      <w:ins w:id="1055" w:author="ALTSCHUL Drew" w:date="2016-09-08T11:20:00Z">
        <w:r w:rsidR="00A310FE">
          <w:rPr>
            <w:rFonts w:ascii="Arial" w:hAnsi="Arial" w:cs="Arial"/>
            <w:sz w:val="24"/>
            <w:szCs w:val="24"/>
          </w:rPr>
          <w:t>The</w:t>
        </w:r>
      </w:ins>
      <w:ins w:id="1056" w:author="ALTSCHUL Drew" w:date="2016-09-08T11:21:00Z">
        <w:r w:rsidR="00A310FE">
          <w:rPr>
            <w:rFonts w:ascii="Arial" w:hAnsi="Arial" w:cs="Arial"/>
            <w:sz w:val="24"/>
            <w:szCs w:val="24"/>
          </w:rPr>
          <w:t xml:space="preserve"> </w:t>
        </w:r>
      </w:ins>
      <w:del w:id="1057" w:author="ALTSCHUL Drew" w:date="2016-09-08T11:20:00Z">
        <w:r w:rsidDel="00A310FE">
          <w:rPr>
            <w:rFonts w:ascii="Arial" w:hAnsi="Arial" w:cs="Arial"/>
            <w:sz w:val="24"/>
            <w:szCs w:val="24"/>
          </w:rPr>
          <w:delText>D</w:delText>
        </w:r>
      </w:del>
      <w:ins w:id="1058" w:author="ALTSCHUL Drew" w:date="2016-09-08T11:20:00Z">
        <w:r w:rsidR="00A310FE">
          <w:rPr>
            <w:rFonts w:ascii="Arial" w:hAnsi="Arial" w:cs="Arial"/>
            <w:sz w:val="24"/>
            <w:szCs w:val="24"/>
          </w:rPr>
          <w:t>d</w:t>
        </w:r>
      </w:ins>
      <w:r>
        <w:rPr>
          <w:rFonts w:ascii="Arial" w:hAnsi="Arial" w:cs="Arial"/>
          <w:sz w:val="24"/>
          <w:szCs w:val="24"/>
        </w:rPr>
        <w:t>ashed</w:t>
      </w:r>
      <w:ins w:id="1059" w:author="ALTSCHUL Drew" w:date="2016-09-08T11:21:00Z">
        <w:r w:rsidR="00A310FE">
          <w:rPr>
            <w:rFonts w:ascii="Arial" w:hAnsi="Arial" w:cs="Arial"/>
            <w:sz w:val="24"/>
            <w:szCs w:val="24"/>
          </w:rPr>
          <w:t xml:space="preserve"> and dotted </w:t>
        </w:r>
      </w:ins>
      <w:del w:id="1060" w:author="ALTSCHUL Drew" w:date="2016-09-08T11:21:00Z">
        <w:r w:rsidDel="00A310FE">
          <w:rPr>
            <w:rFonts w:ascii="Arial" w:hAnsi="Arial" w:cs="Arial"/>
            <w:sz w:val="24"/>
            <w:szCs w:val="24"/>
          </w:rPr>
          <w:delText xml:space="preserve"> </w:delText>
        </w:r>
      </w:del>
      <w:r>
        <w:rPr>
          <w:rFonts w:ascii="Arial" w:hAnsi="Arial" w:cs="Arial"/>
          <w:sz w:val="24"/>
          <w:szCs w:val="24"/>
        </w:rPr>
        <w:t xml:space="preserve">lines represent random </w:t>
      </w:r>
      <w:del w:id="1061" w:author="ALTSCHUL Drew" w:date="2016-09-06T10:40:00Z">
        <w:r w:rsidDel="00AB13BA">
          <w:rPr>
            <w:rFonts w:ascii="Arial" w:hAnsi="Arial" w:cs="Arial"/>
            <w:sz w:val="24"/>
            <w:szCs w:val="24"/>
          </w:rPr>
          <w:delText>simulated</w:delText>
        </w:r>
      </w:del>
      <w:ins w:id="1062" w:author="ALTSCHUL Drew" w:date="2016-09-06T10:40:00Z">
        <w:r w:rsidR="00AB13BA">
          <w:rPr>
            <w:rFonts w:ascii="Arial" w:hAnsi="Arial" w:cs="Arial"/>
            <w:sz w:val="24"/>
            <w:szCs w:val="24"/>
          </w:rPr>
          <w:t>resampled</w:t>
        </w:r>
      </w:ins>
      <w:r>
        <w:rPr>
          <w:rFonts w:ascii="Arial" w:hAnsi="Arial" w:cs="Arial"/>
          <w:sz w:val="24"/>
          <w:szCs w:val="24"/>
        </w:rPr>
        <w:t xml:space="preserve"> eigenvalues for the corresponding factor or component procedures</w:t>
      </w:r>
      <w:ins w:id="1063" w:author="ALTSCHUL Drew" w:date="2016-09-08T11:21:00Z">
        <w:r w:rsidR="00A310FE">
          <w:rPr>
            <w:rFonts w:ascii="Arial" w:hAnsi="Arial" w:cs="Arial"/>
            <w:sz w:val="24"/>
            <w:szCs w:val="24"/>
          </w:rPr>
          <w:t>, respectively</w:t>
        </w:r>
      </w:ins>
      <w:r>
        <w:rPr>
          <w:rFonts w:ascii="Arial" w:hAnsi="Arial" w:cs="Arial"/>
          <w:sz w:val="24"/>
          <w:szCs w:val="24"/>
        </w:rPr>
        <w:t>. The horizontal black line at 1 is Kaiser’s criterion</w:t>
      </w:r>
    </w:p>
    <w:p w14:paraId="3AD4B3C0" w14:textId="1D7ED547" w:rsidR="005F5B95" w:rsidRDefault="005F5B95" w:rsidP="005F5B95">
      <w:pPr>
        <w:autoSpaceDE w:val="0"/>
        <w:autoSpaceDN w:val="0"/>
        <w:adjustRightInd w:val="0"/>
        <w:spacing w:after="0" w:line="480" w:lineRule="auto"/>
        <w:rPr>
          <w:rFonts w:ascii="Arial" w:hAnsi="Arial" w:cs="Arial"/>
          <w:sz w:val="24"/>
          <w:szCs w:val="24"/>
        </w:rPr>
      </w:pPr>
    </w:p>
    <w:p w14:paraId="41E7D77C" w14:textId="5FFBAA5B" w:rsidR="005F5B95" w:rsidRPr="005F5B95" w:rsidRDefault="005F5B95" w:rsidP="005F5B95">
      <w:pPr>
        <w:autoSpaceDE w:val="0"/>
        <w:autoSpaceDN w:val="0"/>
        <w:adjustRightInd w:val="0"/>
        <w:spacing w:after="0" w:line="480" w:lineRule="auto"/>
        <w:rPr>
          <w:rFonts w:ascii="Arial" w:hAnsi="Arial" w:cs="Arial"/>
          <w:b/>
          <w:sz w:val="24"/>
          <w:szCs w:val="24"/>
        </w:rPr>
      </w:pPr>
    </w:p>
    <w:p w14:paraId="4CE64328" w14:textId="77777777" w:rsidR="005F5B95" w:rsidRPr="005F5B95" w:rsidRDefault="005F5B95" w:rsidP="005F5B95">
      <w:pPr>
        <w:widowControl w:val="0"/>
        <w:autoSpaceDE w:val="0"/>
        <w:autoSpaceDN w:val="0"/>
        <w:adjustRightInd w:val="0"/>
        <w:spacing w:after="240" w:line="240" w:lineRule="auto"/>
        <w:rPr>
          <w:rFonts w:ascii="Arial" w:eastAsiaTheme="minorEastAsia" w:hAnsi="Arial" w:cs="Arial"/>
          <w:b/>
          <w:sz w:val="24"/>
          <w:szCs w:val="24"/>
          <w:lang w:val="en-US" w:eastAsia="en-US"/>
        </w:rPr>
      </w:pPr>
    </w:p>
    <w:sectPr w:rsidR="005F5B95" w:rsidRPr="005F5B95" w:rsidSect="00140F05">
      <w:footerReference w:type="default" r:id="rId11"/>
      <w:pgSz w:w="12240" w:h="15840"/>
      <w:pgMar w:top="1440" w:right="1440" w:bottom="1440" w:left="1440" w:header="708" w:footer="708" w:gutter="0"/>
      <w:lnNumType w:countBy="1" w:restart="continuou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79" w:author="ALTSCHUL Drew" w:date="2016-09-08T11:18:00Z" w:initials="AD">
    <w:p w14:paraId="0077BF68" w14:textId="4D72A34D" w:rsidR="00A310FE" w:rsidRDefault="00A310FE">
      <w:pPr>
        <w:pStyle w:val="CommentText"/>
      </w:pPr>
      <w:r>
        <w:rPr>
          <w:rStyle w:val="CommentReference"/>
        </w:rPr>
        <w:annotationRef/>
      </w:r>
      <w:r>
        <w:t>I don’t think talking about this will be helpful, as it opens a massive theoretical can of worms. IT seldom matters, and whether or not it does (and how) is extremely circumstantial.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7BF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278DF" w14:textId="77777777" w:rsidR="00FC5DFB" w:rsidRDefault="00FC5DFB">
      <w:pPr>
        <w:spacing w:after="0" w:line="240" w:lineRule="auto"/>
      </w:pPr>
      <w:r>
        <w:separator/>
      </w:r>
    </w:p>
  </w:endnote>
  <w:endnote w:type="continuationSeparator" w:id="0">
    <w:p w14:paraId="0F1186E0" w14:textId="77777777" w:rsidR="00FC5DFB" w:rsidRDefault="00FC5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62393"/>
      <w:docPartObj>
        <w:docPartGallery w:val="Page Numbers (Bottom of Page)"/>
        <w:docPartUnique/>
      </w:docPartObj>
    </w:sdtPr>
    <w:sdtContent>
      <w:p w14:paraId="6B33B497" w14:textId="77777777" w:rsidR="00857276" w:rsidRDefault="00857276">
        <w:pPr>
          <w:pStyle w:val="Footer"/>
          <w:jc w:val="right"/>
        </w:pPr>
        <w:r w:rsidRPr="008533FD">
          <w:rPr>
            <w:rFonts w:ascii="Arial" w:hAnsi="Arial" w:cs="Arial"/>
            <w:sz w:val="24"/>
            <w:szCs w:val="24"/>
          </w:rPr>
          <w:fldChar w:fldCharType="begin"/>
        </w:r>
        <w:r w:rsidRPr="008533FD">
          <w:rPr>
            <w:rFonts w:ascii="Arial" w:hAnsi="Arial" w:cs="Arial"/>
            <w:sz w:val="24"/>
            <w:szCs w:val="24"/>
          </w:rPr>
          <w:instrText xml:space="preserve"> PAGE   \* MERGEFORMAT </w:instrText>
        </w:r>
        <w:r w:rsidRPr="008533FD">
          <w:rPr>
            <w:rFonts w:ascii="Arial" w:hAnsi="Arial" w:cs="Arial"/>
            <w:sz w:val="24"/>
            <w:szCs w:val="24"/>
          </w:rPr>
          <w:fldChar w:fldCharType="separate"/>
        </w:r>
        <w:r w:rsidR="009741B5">
          <w:rPr>
            <w:rFonts w:ascii="Arial" w:hAnsi="Arial" w:cs="Arial"/>
            <w:noProof/>
            <w:sz w:val="24"/>
            <w:szCs w:val="24"/>
          </w:rPr>
          <w:t>28</w:t>
        </w:r>
        <w:r w:rsidRPr="008533FD">
          <w:rPr>
            <w:rFonts w:ascii="Arial" w:hAnsi="Arial" w:cs="Arial"/>
            <w:sz w:val="24"/>
            <w:szCs w:val="24"/>
          </w:rPr>
          <w:fldChar w:fldCharType="end"/>
        </w:r>
      </w:p>
    </w:sdtContent>
  </w:sdt>
  <w:p w14:paraId="39A3E5F7" w14:textId="77777777" w:rsidR="00857276" w:rsidRDefault="00857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D6D0A" w14:textId="77777777" w:rsidR="00FC5DFB" w:rsidRDefault="00FC5DFB">
      <w:pPr>
        <w:spacing w:after="0" w:line="240" w:lineRule="auto"/>
      </w:pPr>
      <w:r>
        <w:separator/>
      </w:r>
    </w:p>
  </w:footnote>
  <w:footnote w:type="continuationSeparator" w:id="0">
    <w:p w14:paraId="7090A3A2" w14:textId="77777777" w:rsidR="00FC5DFB" w:rsidRDefault="00FC5D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4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TSCHUL Drew">
    <w15:presenceInfo w15:providerId="AD" w15:userId="S-1-5-21-861567501-1417001333-682003330-453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5B"/>
    <w:rsid w:val="00012F08"/>
    <w:rsid w:val="00013EB0"/>
    <w:rsid w:val="00014F75"/>
    <w:rsid w:val="00017630"/>
    <w:rsid w:val="00020B31"/>
    <w:rsid w:val="00031615"/>
    <w:rsid w:val="00036E20"/>
    <w:rsid w:val="00037282"/>
    <w:rsid w:val="000401F3"/>
    <w:rsid w:val="00040501"/>
    <w:rsid w:val="00047AAF"/>
    <w:rsid w:val="00054982"/>
    <w:rsid w:val="00056408"/>
    <w:rsid w:val="000577C0"/>
    <w:rsid w:val="00060927"/>
    <w:rsid w:val="00060958"/>
    <w:rsid w:val="00060D8E"/>
    <w:rsid w:val="00061670"/>
    <w:rsid w:val="00070E0E"/>
    <w:rsid w:val="0007214B"/>
    <w:rsid w:val="00072E13"/>
    <w:rsid w:val="000733A5"/>
    <w:rsid w:val="000736DE"/>
    <w:rsid w:val="00074C06"/>
    <w:rsid w:val="00074F46"/>
    <w:rsid w:val="00093502"/>
    <w:rsid w:val="000A359A"/>
    <w:rsid w:val="000A416A"/>
    <w:rsid w:val="000B0D88"/>
    <w:rsid w:val="000B3FDE"/>
    <w:rsid w:val="000C34A6"/>
    <w:rsid w:val="000C42FA"/>
    <w:rsid w:val="000C4C4F"/>
    <w:rsid w:val="000C529B"/>
    <w:rsid w:val="000C5F6C"/>
    <w:rsid w:val="000D00E6"/>
    <w:rsid w:val="000D4132"/>
    <w:rsid w:val="000D4825"/>
    <w:rsid w:val="000D50C4"/>
    <w:rsid w:val="000D630E"/>
    <w:rsid w:val="000D65FE"/>
    <w:rsid w:val="000D6E5A"/>
    <w:rsid w:val="000E0357"/>
    <w:rsid w:val="000E0F0D"/>
    <w:rsid w:val="000E3E93"/>
    <w:rsid w:val="000E6F00"/>
    <w:rsid w:val="001057DD"/>
    <w:rsid w:val="00106AB4"/>
    <w:rsid w:val="00113EC9"/>
    <w:rsid w:val="001216A1"/>
    <w:rsid w:val="00136353"/>
    <w:rsid w:val="00140232"/>
    <w:rsid w:val="00140F05"/>
    <w:rsid w:val="00141010"/>
    <w:rsid w:val="001454A5"/>
    <w:rsid w:val="00146E64"/>
    <w:rsid w:val="001474AD"/>
    <w:rsid w:val="001540DD"/>
    <w:rsid w:val="00161558"/>
    <w:rsid w:val="0016208C"/>
    <w:rsid w:val="0016430A"/>
    <w:rsid w:val="00170AD0"/>
    <w:rsid w:val="00171EC2"/>
    <w:rsid w:val="001808C1"/>
    <w:rsid w:val="0019054D"/>
    <w:rsid w:val="001A0166"/>
    <w:rsid w:val="001A4C65"/>
    <w:rsid w:val="001A59D7"/>
    <w:rsid w:val="001B759C"/>
    <w:rsid w:val="001C4EDA"/>
    <w:rsid w:val="001E3C47"/>
    <w:rsid w:val="001E540E"/>
    <w:rsid w:val="001E5F80"/>
    <w:rsid w:val="00205B44"/>
    <w:rsid w:val="002117A5"/>
    <w:rsid w:val="00212CE8"/>
    <w:rsid w:val="00225F34"/>
    <w:rsid w:val="00234474"/>
    <w:rsid w:val="00237C93"/>
    <w:rsid w:val="00242E26"/>
    <w:rsid w:val="002454B4"/>
    <w:rsid w:val="002507CE"/>
    <w:rsid w:val="00252455"/>
    <w:rsid w:val="00252A73"/>
    <w:rsid w:val="00257F53"/>
    <w:rsid w:val="0028241F"/>
    <w:rsid w:val="002914D7"/>
    <w:rsid w:val="0029499C"/>
    <w:rsid w:val="002A3ED0"/>
    <w:rsid w:val="002A4A54"/>
    <w:rsid w:val="002B4554"/>
    <w:rsid w:val="002B4634"/>
    <w:rsid w:val="002B638E"/>
    <w:rsid w:val="002B7F46"/>
    <w:rsid w:val="002C5C52"/>
    <w:rsid w:val="002D23F1"/>
    <w:rsid w:val="002E2DFD"/>
    <w:rsid w:val="002E2E92"/>
    <w:rsid w:val="002F5E54"/>
    <w:rsid w:val="00313429"/>
    <w:rsid w:val="00315BB4"/>
    <w:rsid w:val="00316E34"/>
    <w:rsid w:val="003218B6"/>
    <w:rsid w:val="00322ADF"/>
    <w:rsid w:val="003244DE"/>
    <w:rsid w:val="003248EB"/>
    <w:rsid w:val="00325571"/>
    <w:rsid w:val="003323DE"/>
    <w:rsid w:val="00333B05"/>
    <w:rsid w:val="00334732"/>
    <w:rsid w:val="003443A5"/>
    <w:rsid w:val="00347D4D"/>
    <w:rsid w:val="00360BA7"/>
    <w:rsid w:val="00360FAA"/>
    <w:rsid w:val="0036212D"/>
    <w:rsid w:val="003625C0"/>
    <w:rsid w:val="00365AEE"/>
    <w:rsid w:val="0037067F"/>
    <w:rsid w:val="00370C46"/>
    <w:rsid w:val="003775FC"/>
    <w:rsid w:val="0038097C"/>
    <w:rsid w:val="00382432"/>
    <w:rsid w:val="00383479"/>
    <w:rsid w:val="00390050"/>
    <w:rsid w:val="003A4C17"/>
    <w:rsid w:val="003B0E8A"/>
    <w:rsid w:val="003B5BBF"/>
    <w:rsid w:val="003C00D0"/>
    <w:rsid w:val="003D3622"/>
    <w:rsid w:val="003D6A10"/>
    <w:rsid w:val="003D6C69"/>
    <w:rsid w:val="003E0116"/>
    <w:rsid w:val="003E0D7F"/>
    <w:rsid w:val="003E31DE"/>
    <w:rsid w:val="003E7482"/>
    <w:rsid w:val="003E75D8"/>
    <w:rsid w:val="003F39E1"/>
    <w:rsid w:val="003F49A0"/>
    <w:rsid w:val="003F5B61"/>
    <w:rsid w:val="003F6610"/>
    <w:rsid w:val="003F7489"/>
    <w:rsid w:val="00400F3C"/>
    <w:rsid w:val="00410451"/>
    <w:rsid w:val="00413480"/>
    <w:rsid w:val="0041623F"/>
    <w:rsid w:val="00421CD2"/>
    <w:rsid w:val="00424012"/>
    <w:rsid w:val="004313BF"/>
    <w:rsid w:val="00437534"/>
    <w:rsid w:val="00452972"/>
    <w:rsid w:val="00453652"/>
    <w:rsid w:val="0046106B"/>
    <w:rsid w:val="00463C7F"/>
    <w:rsid w:val="0047405A"/>
    <w:rsid w:val="00480D6C"/>
    <w:rsid w:val="004900CB"/>
    <w:rsid w:val="004A09FF"/>
    <w:rsid w:val="004A3762"/>
    <w:rsid w:val="004A43DE"/>
    <w:rsid w:val="004A694D"/>
    <w:rsid w:val="004B1649"/>
    <w:rsid w:val="004C047B"/>
    <w:rsid w:val="004C5831"/>
    <w:rsid w:val="004C770E"/>
    <w:rsid w:val="004D0842"/>
    <w:rsid w:val="004D37BD"/>
    <w:rsid w:val="004E5272"/>
    <w:rsid w:val="004F2C47"/>
    <w:rsid w:val="004F48AA"/>
    <w:rsid w:val="004F6604"/>
    <w:rsid w:val="004F67ED"/>
    <w:rsid w:val="00501B11"/>
    <w:rsid w:val="00505DD1"/>
    <w:rsid w:val="005120ED"/>
    <w:rsid w:val="00521B0E"/>
    <w:rsid w:val="00531B71"/>
    <w:rsid w:val="00536D04"/>
    <w:rsid w:val="00551752"/>
    <w:rsid w:val="0055341E"/>
    <w:rsid w:val="00553CCC"/>
    <w:rsid w:val="0056002C"/>
    <w:rsid w:val="00580571"/>
    <w:rsid w:val="00582CBA"/>
    <w:rsid w:val="00584EE1"/>
    <w:rsid w:val="00585558"/>
    <w:rsid w:val="005A1349"/>
    <w:rsid w:val="005A7A41"/>
    <w:rsid w:val="005B37D2"/>
    <w:rsid w:val="005B4FFE"/>
    <w:rsid w:val="005D0547"/>
    <w:rsid w:val="005D110C"/>
    <w:rsid w:val="005D26FA"/>
    <w:rsid w:val="005D3498"/>
    <w:rsid w:val="005D606F"/>
    <w:rsid w:val="005D696E"/>
    <w:rsid w:val="005E632E"/>
    <w:rsid w:val="005F5B95"/>
    <w:rsid w:val="005F7A6C"/>
    <w:rsid w:val="006049DF"/>
    <w:rsid w:val="00615B8E"/>
    <w:rsid w:val="00620C5A"/>
    <w:rsid w:val="00622140"/>
    <w:rsid w:val="006305AC"/>
    <w:rsid w:val="006409B7"/>
    <w:rsid w:val="0065383C"/>
    <w:rsid w:val="00655F7E"/>
    <w:rsid w:val="00661184"/>
    <w:rsid w:val="00662A38"/>
    <w:rsid w:val="00670DF6"/>
    <w:rsid w:val="00673491"/>
    <w:rsid w:val="00686CD1"/>
    <w:rsid w:val="00694A1B"/>
    <w:rsid w:val="00695E35"/>
    <w:rsid w:val="00697A3E"/>
    <w:rsid w:val="006A2748"/>
    <w:rsid w:val="006B23B7"/>
    <w:rsid w:val="006B4993"/>
    <w:rsid w:val="006B580E"/>
    <w:rsid w:val="006C17C7"/>
    <w:rsid w:val="006C6625"/>
    <w:rsid w:val="006C6652"/>
    <w:rsid w:val="006D534D"/>
    <w:rsid w:val="006D5760"/>
    <w:rsid w:val="006D666C"/>
    <w:rsid w:val="006E0C8D"/>
    <w:rsid w:val="006E7315"/>
    <w:rsid w:val="006F48CE"/>
    <w:rsid w:val="007014C4"/>
    <w:rsid w:val="00703F62"/>
    <w:rsid w:val="00704EF7"/>
    <w:rsid w:val="00706CE2"/>
    <w:rsid w:val="00711231"/>
    <w:rsid w:val="007147E2"/>
    <w:rsid w:val="007216CD"/>
    <w:rsid w:val="007221DA"/>
    <w:rsid w:val="00723D52"/>
    <w:rsid w:val="0074337F"/>
    <w:rsid w:val="00743A98"/>
    <w:rsid w:val="00753C57"/>
    <w:rsid w:val="00754306"/>
    <w:rsid w:val="007613DB"/>
    <w:rsid w:val="00761A70"/>
    <w:rsid w:val="00763486"/>
    <w:rsid w:val="0077799C"/>
    <w:rsid w:val="00790CEA"/>
    <w:rsid w:val="007B183D"/>
    <w:rsid w:val="007B6C17"/>
    <w:rsid w:val="007C457D"/>
    <w:rsid w:val="007E3959"/>
    <w:rsid w:val="007F3BE3"/>
    <w:rsid w:val="007F4BA4"/>
    <w:rsid w:val="0080015A"/>
    <w:rsid w:val="008057CC"/>
    <w:rsid w:val="0081405D"/>
    <w:rsid w:val="0081741F"/>
    <w:rsid w:val="0083281B"/>
    <w:rsid w:val="008356B9"/>
    <w:rsid w:val="0084431E"/>
    <w:rsid w:val="00845D95"/>
    <w:rsid w:val="008523E0"/>
    <w:rsid w:val="008570AF"/>
    <w:rsid w:val="00857276"/>
    <w:rsid w:val="00866891"/>
    <w:rsid w:val="00875529"/>
    <w:rsid w:val="008848DC"/>
    <w:rsid w:val="00887C63"/>
    <w:rsid w:val="0089105C"/>
    <w:rsid w:val="008946B9"/>
    <w:rsid w:val="008A1C48"/>
    <w:rsid w:val="008A43BF"/>
    <w:rsid w:val="008A4B9B"/>
    <w:rsid w:val="008A564F"/>
    <w:rsid w:val="008A5F8C"/>
    <w:rsid w:val="008A6F33"/>
    <w:rsid w:val="008B3A6C"/>
    <w:rsid w:val="008B54B7"/>
    <w:rsid w:val="008C6466"/>
    <w:rsid w:val="008D53F7"/>
    <w:rsid w:val="008D7D65"/>
    <w:rsid w:val="008E619D"/>
    <w:rsid w:val="008F5627"/>
    <w:rsid w:val="00900EA5"/>
    <w:rsid w:val="009045E7"/>
    <w:rsid w:val="009103F6"/>
    <w:rsid w:val="00912B71"/>
    <w:rsid w:val="009157AB"/>
    <w:rsid w:val="0091655A"/>
    <w:rsid w:val="00920DAB"/>
    <w:rsid w:val="00924794"/>
    <w:rsid w:val="009373AA"/>
    <w:rsid w:val="00942BBF"/>
    <w:rsid w:val="00945B6A"/>
    <w:rsid w:val="00946207"/>
    <w:rsid w:val="009464A2"/>
    <w:rsid w:val="00955A98"/>
    <w:rsid w:val="009566FC"/>
    <w:rsid w:val="00957551"/>
    <w:rsid w:val="00964979"/>
    <w:rsid w:val="009715BF"/>
    <w:rsid w:val="00971C3D"/>
    <w:rsid w:val="00971E9A"/>
    <w:rsid w:val="009741B5"/>
    <w:rsid w:val="00976178"/>
    <w:rsid w:val="00977044"/>
    <w:rsid w:val="00982DF0"/>
    <w:rsid w:val="00983A2E"/>
    <w:rsid w:val="009875BF"/>
    <w:rsid w:val="009A5004"/>
    <w:rsid w:val="009B04FA"/>
    <w:rsid w:val="009B265D"/>
    <w:rsid w:val="009B5734"/>
    <w:rsid w:val="009C7378"/>
    <w:rsid w:val="009D527D"/>
    <w:rsid w:val="009E0286"/>
    <w:rsid w:val="009E0913"/>
    <w:rsid w:val="009E440E"/>
    <w:rsid w:val="009E477F"/>
    <w:rsid w:val="009F5330"/>
    <w:rsid w:val="009F61DC"/>
    <w:rsid w:val="00A2046A"/>
    <w:rsid w:val="00A24380"/>
    <w:rsid w:val="00A24AD2"/>
    <w:rsid w:val="00A270CE"/>
    <w:rsid w:val="00A310FE"/>
    <w:rsid w:val="00A41817"/>
    <w:rsid w:val="00A61280"/>
    <w:rsid w:val="00A76FF8"/>
    <w:rsid w:val="00A8027E"/>
    <w:rsid w:val="00A81B6E"/>
    <w:rsid w:val="00A8425B"/>
    <w:rsid w:val="00AA271C"/>
    <w:rsid w:val="00AA6801"/>
    <w:rsid w:val="00AB13BA"/>
    <w:rsid w:val="00AB390A"/>
    <w:rsid w:val="00AC6B8F"/>
    <w:rsid w:val="00AC6E91"/>
    <w:rsid w:val="00AC7EC3"/>
    <w:rsid w:val="00AD7D7C"/>
    <w:rsid w:val="00AE0EA4"/>
    <w:rsid w:val="00AF420C"/>
    <w:rsid w:val="00B05C65"/>
    <w:rsid w:val="00B05E22"/>
    <w:rsid w:val="00B06AFC"/>
    <w:rsid w:val="00B10248"/>
    <w:rsid w:val="00B1039B"/>
    <w:rsid w:val="00B17931"/>
    <w:rsid w:val="00B21C26"/>
    <w:rsid w:val="00B2378F"/>
    <w:rsid w:val="00B24B8E"/>
    <w:rsid w:val="00B27827"/>
    <w:rsid w:val="00B30863"/>
    <w:rsid w:val="00B44E52"/>
    <w:rsid w:val="00B510E8"/>
    <w:rsid w:val="00B53769"/>
    <w:rsid w:val="00B57A3B"/>
    <w:rsid w:val="00B64BFE"/>
    <w:rsid w:val="00B71E43"/>
    <w:rsid w:val="00B74A69"/>
    <w:rsid w:val="00B74D41"/>
    <w:rsid w:val="00BA212A"/>
    <w:rsid w:val="00BA50AC"/>
    <w:rsid w:val="00BB0F34"/>
    <w:rsid w:val="00BB1B3F"/>
    <w:rsid w:val="00BB697E"/>
    <w:rsid w:val="00BB7A47"/>
    <w:rsid w:val="00BC1516"/>
    <w:rsid w:val="00BC22CE"/>
    <w:rsid w:val="00BD3E9E"/>
    <w:rsid w:val="00BD6379"/>
    <w:rsid w:val="00BE0A23"/>
    <w:rsid w:val="00BE0CD3"/>
    <w:rsid w:val="00BE2A8B"/>
    <w:rsid w:val="00BE2C03"/>
    <w:rsid w:val="00BE6AEB"/>
    <w:rsid w:val="00BF04E9"/>
    <w:rsid w:val="00BF05FE"/>
    <w:rsid w:val="00BF350E"/>
    <w:rsid w:val="00BF4178"/>
    <w:rsid w:val="00BF451D"/>
    <w:rsid w:val="00BF523C"/>
    <w:rsid w:val="00C03830"/>
    <w:rsid w:val="00C045A6"/>
    <w:rsid w:val="00C124F2"/>
    <w:rsid w:val="00C133BD"/>
    <w:rsid w:val="00C14DB1"/>
    <w:rsid w:val="00C15353"/>
    <w:rsid w:val="00C16334"/>
    <w:rsid w:val="00C17F7C"/>
    <w:rsid w:val="00C241B8"/>
    <w:rsid w:val="00C30A9C"/>
    <w:rsid w:val="00C376C4"/>
    <w:rsid w:val="00C44F24"/>
    <w:rsid w:val="00C47FAA"/>
    <w:rsid w:val="00C500D0"/>
    <w:rsid w:val="00C5040E"/>
    <w:rsid w:val="00C72E5C"/>
    <w:rsid w:val="00C7502E"/>
    <w:rsid w:val="00C84125"/>
    <w:rsid w:val="00C869B8"/>
    <w:rsid w:val="00C92136"/>
    <w:rsid w:val="00C96BF1"/>
    <w:rsid w:val="00CA2794"/>
    <w:rsid w:val="00CA54DD"/>
    <w:rsid w:val="00CA6B3F"/>
    <w:rsid w:val="00CA778F"/>
    <w:rsid w:val="00CB14BF"/>
    <w:rsid w:val="00CB2711"/>
    <w:rsid w:val="00CB5E0B"/>
    <w:rsid w:val="00CB6DA5"/>
    <w:rsid w:val="00CC0E3A"/>
    <w:rsid w:val="00CC5066"/>
    <w:rsid w:val="00CC72AB"/>
    <w:rsid w:val="00CD33E5"/>
    <w:rsid w:val="00CE0A43"/>
    <w:rsid w:val="00CF3667"/>
    <w:rsid w:val="00D00775"/>
    <w:rsid w:val="00D01BA9"/>
    <w:rsid w:val="00D156B1"/>
    <w:rsid w:val="00D15DB5"/>
    <w:rsid w:val="00D25415"/>
    <w:rsid w:val="00D27148"/>
    <w:rsid w:val="00D27B39"/>
    <w:rsid w:val="00D3731D"/>
    <w:rsid w:val="00D417EE"/>
    <w:rsid w:val="00D42C04"/>
    <w:rsid w:val="00D52AB1"/>
    <w:rsid w:val="00D55720"/>
    <w:rsid w:val="00D57B58"/>
    <w:rsid w:val="00D57D41"/>
    <w:rsid w:val="00D6243C"/>
    <w:rsid w:val="00D66357"/>
    <w:rsid w:val="00D66B20"/>
    <w:rsid w:val="00D73418"/>
    <w:rsid w:val="00D855D6"/>
    <w:rsid w:val="00D85ABB"/>
    <w:rsid w:val="00D85F0A"/>
    <w:rsid w:val="00D86354"/>
    <w:rsid w:val="00D901A1"/>
    <w:rsid w:val="00D95E80"/>
    <w:rsid w:val="00DA2B03"/>
    <w:rsid w:val="00DA2DC8"/>
    <w:rsid w:val="00DA4143"/>
    <w:rsid w:val="00DA636F"/>
    <w:rsid w:val="00DB06C6"/>
    <w:rsid w:val="00DB1444"/>
    <w:rsid w:val="00DB59E4"/>
    <w:rsid w:val="00DB6912"/>
    <w:rsid w:val="00DC4226"/>
    <w:rsid w:val="00DC7F33"/>
    <w:rsid w:val="00DD5304"/>
    <w:rsid w:val="00DE05BF"/>
    <w:rsid w:val="00DE480D"/>
    <w:rsid w:val="00DE51E3"/>
    <w:rsid w:val="00DF6E41"/>
    <w:rsid w:val="00DF735D"/>
    <w:rsid w:val="00E13019"/>
    <w:rsid w:val="00E1353F"/>
    <w:rsid w:val="00E200E2"/>
    <w:rsid w:val="00E20F4A"/>
    <w:rsid w:val="00E22A7B"/>
    <w:rsid w:val="00E364B4"/>
    <w:rsid w:val="00E364F6"/>
    <w:rsid w:val="00E41CD5"/>
    <w:rsid w:val="00E44E24"/>
    <w:rsid w:val="00E45B51"/>
    <w:rsid w:val="00E46571"/>
    <w:rsid w:val="00E50F1F"/>
    <w:rsid w:val="00E51462"/>
    <w:rsid w:val="00E51EDF"/>
    <w:rsid w:val="00E60DDF"/>
    <w:rsid w:val="00E639B6"/>
    <w:rsid w:val="00E65EFD"/>
    <w:rsid w:val="00E7179A"/>
    <w:rsid w:val="00E83483"/>
    <w:rsid w:val="00E85B55"/>
    <w:rsid w:val="00E873E2"/>
    <w:rsid w:val="00E90446"/>
    <w:rsid w:val="00E9216F"/>
    <w:rsid w:val="00E9604B"/>
    <w:rsid w:val="00E96CB2"/>
    <w:rsid w:val="00EA0339"/>
    <w:rsid w:val="00EA603F"/>
    <w:rsid w:val="00EA72BC"/>
    <w:rsid w:val="00EB616D"/>
    <w:rsid w:val="00EB77ED"/>
    <w:rsid w:val="00EC7367"/>
    <w:rsid w:val="00ED2182"/>
    <w:rsid w:val="00ED2A0F"/>
    <w:rsid w:val="00ED5C4D"/>
    <w:rsid w:val="00EF070A"/>
    <w:rsid w:val="00EF1F1D"/>
    <w:rsid w:val="00EF631D"/>
    <w:rsid w:val="00EF6675"/>
    <w:rsid w:val="00F015E1"/>
    <w:rsid w:val="00F02747"/>
    <w:rsid w:val="00F12C05"/>
    <w:rsid w:val="00F3590F"/>
    <w:rsid w:val="00F56005"/>
    <w:rsid w:val="00F82B34"/>
    <w:rsid w:val="00F86C3F"/>
    <w:rsid w:val="00F86DF3"/>
    <w:rsid w:val="00F91515"/>
    <w:rsid w:val="00F9164E"/>
    <w:rsid w:val="00F91F4B"/>
    <w:rsid w:val="00F92B43"/>
    <w:rsid w:val="00FA77CA"/>
    <w:rsid w:val="00FB0463"/>
    <w:rsid w:val="00FB2CC8"/>
    <w:rsid w:val="00FB39CA"/>
    <w:rsid w:val="00FB70B0"/>
    <w:rsid w:val="00FB7477"/>
    <w:rsid w:val="00FC5DFB"/>
    <w:rsid w:val="00FD0D10"/>
    <w:rsid w:val="00FD120C"/>
    <w:rsid w:val="00FD3DD4"/>
    <w:rsid w:val="00FD571F"/>
    <w:rsid w:val="00FD6B77"/>
    <w:rsid w:val="00FE1EB4"/>
    <w:rsid w:val="00FE5E36"/>
    <w:rsid w:val="00FE7EDF"/>
    <w:rsid w:val="00FF3670"/>
    <w:rsid w:val="00FF4F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856E2"/>
  <w15:docId w15:val="{BB2F7C5E-BBD2-435D-8ECD-77274309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5B"/>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25B"/>
    <w:rPr>
      <w:rFonts w:ascii="Calibri" w:eastAsia="Times New Roman" w:hAnsi="Calibri" w:cs="Times New Roman"/>
      <w:sz w:val="22"/>
      <w:szCs w:val="22"/>
      <w:lang w:val="en-GB" w:eastAsia="en-GB"/>
    </w:rPr>
  </w:style>
  <w:style w:type="character" w:styleId="Hyperlink">
    <w:name w:val="Hyperlink"/>
    <w:basedOn w:val="DefaultParagraphFont"/>
    <w:uiPriority w:val="99"/>
    <w:unhideWhenUsed/>
    <w:rsid w:val="00A8425B"/>
    <w:rPr>
      <w:color w:val="0000FF" w:themeColor="hyperlink"/>
      <w:u w:val="single"/>
    </w:rPr>
  </w:style>
  <w:style w:type="character" w:styleId="LineNumber">
    <w:name w:val="line number"/>
    <w:basedOn w:val="DefaultParagraphFont"/>
    <w:uiPriority w:val="99"/>
    <w:semiHidden/>
    <w:unhideWhenUsed/>
    <w:rsid w:val="00A8425B"/>
  </w:style>
  <w:style w:type="paragraph" w:styleId="BalloonText">
    <w:name w:val="Balloon Text"/>
    <w:basedOn w:val="Normal"/>
    <w:link w:val="BalloonTextChar"/>
    <w:uiPriority w:val="99"/>
    <w:semiHidden/>
    <w:unhideWhenUsed/>
    <w:rsid w:val="00A84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25B"/>
    <w:rPr>
      <w:rFonts w:ascii="Lucida Grande" w:eastAsia="Times New Roman" w:hAnsi="Lucida Grande" w:cs="Lucida Grande"/>
      <w:sz w:val="18"/>
      <w:szCs w:val="18"/>
      <w:lang w:val="en-GB" w:eastAsia="en-GB"/>
    </w:rPr>
  </w:style>
  <w:style w:type="paragraph" w:styleId="NormalWeb">
    <w:name w:val="Normal (Web)"/>
    <w:basedOn w:val="Normal"/>
    <w:uiPriority w:val="99"/>
    <w:unhideWhenUsed/>
    <w:rsid w:val="00E1353F"/>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86CD1"/>
    <w:rPr>
      <w:b/>
      <w:bCs/>
    </w:rPr>
  </w:style>
  <w:style w:type="character" w:styleId="CommentReference">
    <w:name w:val="annotation reference"/>
    <w:basedOn w:val="DefaultParagraphFont"/>
    <w:uiPriority w:val="99"/>
    <w:semiHidden/>
    <w:unhideWhenUsed/>
    <w:rsid w:val="000D6E5A"/>
    <w:rPr>
      <w:sz w:val="18"/>
      <w:szCs w:val="18"/>
    </w:rPr>
  </w:style>
  <w:style w:type="paragraph" w:styleId="CommentText">
    <w:name w:val="annotation text"/>
    <w:basedOn w:val="Normal"/>
    <w:link w:val="CommentTextChar"/>
    <w:uiPriority w:val="99"/>
    <w:semiHidden/>
    <w:unhideWhenUsed/>
    <w:rsid w:val="000D6E5A"/>
    <w:pPr>
      <w:spacing w:line="240" w:lineRule="auto"/>
    </w:pPr>
    <w:rPr>
      <w:sz w:val="24"/>
      <w:szCs w:val="24"/>
    </w:rPr>
  </w:style>
  <w:style w:type="character" w:customStyle="1" w:styleId="CommentTextChar">
    <w:name w:val="Comment Text Char"/>
    <w:basedOn w:val="DefaultParagraphFont"/>
    <w:link w:val="CommentText"/>
    <w:uiPriority w:val="99"/>
    <w:semiHidden/>
    <w:rsid w:val="000D6E5A"/>
    <w:rPr>
      <w:rFonts w:ascii="Calibri" w:eastAsia="Times New Roman" w:hAnsi="Calibri" w:cs="Times New Roman"/>
      <w:lang w:val="en-GB" w:eastAsia="en-GB"/>
    </w:rPr>
  </w:style>
  <w:style w:type="paragraph" w:styleId="CommentSubject">
    <w:name w:val="annotation subject"/>
    <w:basedOn w:val="CommentText"/>
    <w:next w:val="CommentText"/>
    <w:link w:val="CommentSubjectChar"/>
    <w:uiPriority w:val="99"/>
    <w:semiHidden/>
    <w:unhideWhenUsed/>
    <w:rsid w:val="000D6E5A"/>
    <w:rPr>
      <w:b/>
      <w:bCs/>
      <w:sz w:val="20"/>
      <w:szCs w:val="20"/>
    </w:rPr>
  </w:style>
  <w:style w:type="character" w:customStyle="1" w:styleId="CommentSubjectChar">
    <w:name w:val="Comment Subject Char"/>
    <w:basedOn w:val="CommentTextChar"/>
    <w:link w:val="CommentSubject"/>
    <w:uiPriority w:val="99"/>
    <w:semiHidden/>
    <w:rsid w:val="000D6E5A"/>
    <w:rPr>
      <w:rFonts w:ascii="Calibri" w:eastAsia="Times New Roman" w:hAnsi="Calibri" w:cs="Times New Roman"/>
      <w:b/>
      <w:bCs/>
      <w:sz w:val="20"/>
      <w:szCs w:val="20"/>
      <w:lang w:val="en-GB" w:eastAsia="en-GB"/>
    </w:rPr>
  </w:style>
  <w:style w:type="paragraph" w:styleId="Header">
    <w:name w:val="header"/>
    <w:basedOn w:val="Normal"/>
    <w:link w:val="HeaderChar"/>
    <w:uiPriority w:val="99"/>
    <w:unhideWhenUsed/>
    <w:rsid w:val="00360F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0FAA"/>
    <w:rPr>
      <w:rFonts w:ascii="Calibri" w:eastAsia="Times New Roman" w:hAnsi="Calibri" w:cs="Times New Roman"/>
      <w:sz w:val="22"/>
      <w:szCs w:val="22"/>
      <w:lang w:val="en-GB" w:eastAsia="en-GB"/>
    </w:rPr>
  </w:style>
  <w:style w:type="paragraph" w:customStyle="1" w:styleId="Default">
    <w:name w:val="Default"/>
    <w:rsid w:val="00453652"/>
    <w:pPr>
      <w:pBdr>
        <w:top w:val="nil"/>
        <w:left w:val="nil"/>
        <w:bottom w:val="nil"/>
        <w:right w:val="nil"/>
        <w:between w:val="nil"/>
        <w:bar w:val="nil"/>
      </w:pBdr>
    </w:pPr>
    <w:rPr>
      <w:rFonts w:ascii="Helvetica" w:eastAsia="Helvetica" w:hAnsi="Helvetica" w:cs="Helvetica"/>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317">
      <w:bodyDiv w:val="1"/>
      <w:marLeft w:val="0"/>
      <w:marRight w:val="0"/>
      <w:marTop w:val="0"/>
      <w:marBottom w:val="0"/>
      <w:divBdr>
        <w:top w:val="none" w:sz="0" w:space="0" w:color="auto"/>
        <w:left w:val="none" w:sz="0" w:space="0" w:color="auto"/>
        <w:bottom w:val="none" w:sz="0" w:space="0" w:color="auto"/>
        <w:right w:val="none" w:sz="0" w:space="0" w:color="auto"/>
      </w:divBdr>
      <w:divsChild>
        <w:div w:id="2114545698">
          <w:marLeft w:val="0"/>
          <w:marRight w:val="0"/>
          <w:marTop w:val="0"/>
          <w:marBottom w:val="0"/>
          <w:divBdr>
            <w:top w:val="none" w:sz="0" w:space="0" w:color="auto"/>
            <w:left w:val="none" w:sz="0" w:space="0" w:color="auto"/>
            <w:bottom w:val="none" w:sz="0" w:space="0" w:color="auto"/>
            <w:right w:val="none" w:sz="0" w:space="0" w:color="auto"/>
          </w:divBdr>
        </w:div>
      </w:divsChild>
    </w:div>
    <w:div w:id="147132910">
      <w:bodyDiv w:val="1"/>
      <w:marLeft w:val="0"/>
      <w:marRight w:val="0"/>
      <w:marTop w:val="0"/>
      <w:marBottom w:val="0"/>
      <w:divBdr>
        <w:top w:val="none" w:sz="0" w:space="0" w:color="auto"/>
        <w:left w:val="none" w:sz="0" w:space="0" w:color="auto"/>
        <w:bottom w:val="none" w:sz="0" w:space="0" w:color="auto"/>
        <w:right w:val="none" w:sz="0" w:space="0" w:color="auto"/>
      </w:divBdr>
      <w:divsChild>
        <w:div w:id="963538992">
          <w:marLeft w:val="0"/>
          <w:marRight w:val="0"/>
          <w:marTop w:val="0"/>
          <w:marBottom w:val="0"/>
          <w:divBdr>
            <w:top w:val="none" w:sz="0" w:space="0" w:color="auto"/>
            <w:left w:val="none" w:sz="0" w:space="0" w:color="auto"/>
            <w:bottom w:val="none" w:sz="0" w:space="0" w:color="auto"/>
            <w:right w:val="none" w:sz="0" w:space="0" w:color="auto"/>
          </w:divBdr>
        </w:div>
      </w:divsChild>
    </w:div>
    <w:div w:id="343633117">
      <w:bodyDiv w:val="1"/>
      <w:marLeft w:val="0"/>
      <w:marRight w:val="0"/>
      <w:marTop w:val="0"/>
      <w:marBottom w:val="0"/>
      <w:divBdr>
        <w:top w:val="none" w:sz="0" w:space="0" w:color="auto"/>
        <w:left w:val="none" w:sz="0" w:space="0" w:color="auto"/>
        <w:bottom w:val="none" w:sz="0" w:space="0" w:color="auto"/>
        <w:right w:val="none" w:sz="0" w:space="0" w:color="auto"/>
      </w:divBdr>
    </w:div>
    <w:div w:id="204579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ton.blake@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1B2E8-2D4D-4558-A16F-EEA53602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28</Pages>
  <Words>10954</Words>
  <Characters>62439</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73247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Morton</dc:creator>
  <cp:keywords/>
  <dc:description/>
  <cp:lastModifiedBy>ALTSCHUL Drew</cp:lastModifiedBy>
  <cp:revision>126</cp:revision>
  <dcterms:created xsi:type="dcterms:W3CDTF">2016-08-03T18:07:00Z</dcterms:created>
  <dcterms:modified xsi:type="dcterms:W3CDTF">2016-09-08T11:34:00Z</dcterms:modified>
</cp:coreProperties>
</file>