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CF60E" w14:textId="29D1AC83" w:rsidR="00B653E9" w:rsidRPr="00B653E9" w:rsidRDefault="009852D0" w:rsidP="00B653E9">
      <w:pPr>
        <w:widowControl w:val="0"/>
        <w:rPr>
          <w:i/>
          <w:iCs/>
        </w:rPr>
      </w:pPr>
      <w:r>
        <w:rPr>
          <w:i/>
          <w:iCs/>
        </w:rPr>
        <w:t>BMJ</w:t>
      </w:r>
      <w:r w:rsidR="00B653E9" w:rsidRPr="00B653E9">
        <w:rPr>
          <w:i/>
          <w:iCs/>
        </w:rPr>
        <w:t xml:space="preserve"> – Original Research</w:t>
      </w:r>
    </w:p>
    <w:p w14:paraId="71F00D99" w14:textId="77777777" w:rsidR="00B653E9" w:rsidRDefault="00B653E9" w:rsidP="00B653E9">
      <w:pPr>
        <w:widowControl w:val="0"/>
      </w:pPr>
    </w:p>
    <w:p w14:paraId="758F1471" w14:textId="7A1752D9" w:rsidR="00B653E9" w:rsidRPr="00F22775" w:rsidRDefault="00F22775" w:rsidP="00B653E9">
      <w:pPr>
        <w:widowControl w:val="0"/>
        <w:rPr>
          <w:b/>
          <w:bCs/>
        </w:rPr>
      </w:pPr>
      <w:r w:rsidRPr="00F22775">
        <w:rPr>
          <w:b/>
          <w:bCs/>
        </w:rPr>
        <w:t xml:space="preserve">Psychosocial factors and hospitalisations for Covid-19:  Prospective cohort study </w:t>
      </w:r>
      <w:r w:rsidR="005377F9">
        <w:rPr>
          <w:b/>
          <w:bCs/>
        </w:rPr>
        <w:t>of the general population</w:t>
      </w:r>
      <w:r w:rsidRPr="00F22775">
        <w:rPr>
          <w:b/>
          <w:bCs/>
        </w:rPr>
        <w:t xml:space="preserve"> </w:t>
      </w:r>
    </w:p>
    <w:p w14:paraId="46792632" w14:textId="77777777" w:rsidR="00B653E9" w:rsidRDefault="00B653E9" w:rsidP="00B653E9">
      <w:pPr>
        <w:widowControl w:val="0"/>
      </w:pPr>
    </w:p>
    <w:p w14:paraId="48F22474" w14:textId="32F78CCA" w:rsidR="00B653E9" w:rsidRDefault="00B653E9" w:rsidP="00B653E9">
      <w:pPr>
        <w:widowControl w:val="0"/>
      </w:pPr>
      <w:r w:rsidRPr="009B46D5">
        <w:t xml:space="preserve">G. David </w:t>
      </w:r>
      <w:proofErr w:type="spellStart"/>
      <w:r w:rsidRPr="009B46D5">
        <w:t>Batty</w:t>
      </w:r>
      <w:r w:rsidRPr="009B46D5">
        <w:rPr>
          <w:vertAlign w:val="superscript"/>
        </w:rPr>
        <w:t>a</w:t>
      </w:r>
      <w:proofErr w:type="spellEnd"/>
      <w:r w:rsidRPr="009B46D5">
        <w:rPr>
          <w:vertAlign w:val="superscript"/>
        </w:rPr>
        <w:t xml:space="preserve"> </w:t>
      </w:r>
      <w:r w:rsidRPr="009B46D5">
        <w:t>(</w:t>
      </w:r>
      <w:r w:rsidR="00F22775">
        <w:t xml:space="preserve">Email: </w:t>
      </w:r>
      <w:hyperlink r:id="rId7" w:history="1">
        <w:r w:rsidR="00F22775" w:rsidRPr="00C8246B">
          <w:rPr>
            <w:rStyle w:val="Hyperlink"/>
          </w:rPr>
          <w:t>david.batty@ucl.ac.uk</w:t>
        </w:r>
      </w:hyperlink>
      <w:r w:rsidRPr="009B46D5">
        <w:t>; ORCID: 0000-0003-1822-5753)</w:t>
      </w:r>
    </w:p>
    <w:p w14:paraId="0C6D64E3" w14:textId="77777777" w:rsidR="00B653E9" w:rsidRPr="003208BE" w:rsidRDefault="00B653E9" w:rsidP="00B653E9">
      <w:pPr>
        <w:widowControl w:val="0"/>
        <w:rPr>
          <w:i/>
        </w:rPr>
      </w:pPr>
      <w:r w:rsidRPr="003208BE">
        <w:rPr>
          <w:i/>
        </w:rPr>
        <w:t>Professor of Epidemiology</w:t>
      </w:r>
    </w:p>
    <w:p w14:paraId="5BC41DC6" w14:textId="77777777" w:rsidR="00B653E9" w:rsidRPr="009B46D5" w:rsidRDefault="00B653E9" w:rsidP="00B653E9">
      <w:pPr>
        <w:widowControl w:val="0"/>
        <w:rPr>
          <w:vertAlign w:val="superscript"/>
        </w:rPr>
      </w:pPr>
    </w:p>
    <w:p w14:paraId="0DB70F72" w14:textId="5C3C7656" w:rsidR="00B653E9" w:rsidRPr="009B46D5" w:rsidRDefault="00B653E9" w:rsidP="00B653E9">
      <w:pPr>
        <w:widowControl w:val="0"/>
      </w:pPr>
      <w:r w:rsidRPr="009B46D5">
        <w:t xml:space="preserve">Catharine R. </w:t>
      </w:r>
      <w:proofErr w:type="spellStart"/>
      <w:proofErr w:type="gramStart"/>
      <w:r w:rsidRPr="009B46D5">
        <w:t>Gale</w:t>
      </w:r>
      <w:r w:rsidR="00927918">
        <w:rPr>
          <w:vertAlign w:val="superscript"/>
        </w:rPr>
        <w:t>b</w:t>
      </w:r>
      <w:r w:rsidRPr="009B46D5">
        <w:rPr>
          <w:vertAlign w:val="superscript"/>
        </w:rPr>
        <w:t>,</w:t>
      </w:r>
      <w:r w:rsidR="00927918">
        <w:rPr>
          <w:vertAlign w:val="superscript"/>
        </w:rPr>
        <w:t>c</w:t>
      </w:r>
      <w:proofErr w:type="spellEnd"/>
      <w:proofErr w:type="gramEnd"/>
      <w:r w:rsidRPr="009B46D5">
        <w:t xml:space="preserve"> (</w:t>
      </w:r>
      <w:hyperlink r:id="rId8" w:history="1">
        <w:r w:rsidRPr="009B46D5">
          <w:rPr>
            <w:rStyle w:val="Hyperlink"/>
          </w:rPr>
          <w:t>crg@mrc.soton.ac.uk</w:t>
        </w:r>
      </w:hyperlink>
      <w:r w:rsidRPr="009B46D5">
        <w:t>; 0000-0002-3361-8638)</w:t>
      </w:r>
    </w:p>
    <w:p w14:paraId="42D84C13" w14:textId="77777777" w:rsidR="00B653E9" w:rsidRPr="00D22F7A" w:rsidRDefault="00B653E9" w:rsidP="00B653E9">
      <w:pPr>
        <w:widowControl w:val="0"/>
        <w:rPr>
          <w:i/>
        </w:rPr>
      </w:pPr>
      <w:r w:rsidRPr="00D22F7A">
        <w:rPr>
          <w:i/>
        </w:rPr>
        <w:t xml:space="preserve">Professor of </w:t>
      </w:r>
      <w:r>
        <w:rPr>
          <w:i/>
        </w:rPr>
        <w:t xml:space="preserve">Cognitive </w:t>
      </w:r>
      <w:r w:rsidRPr="00D22F7A">
        <w:rPr>
          <w:i/>
        </w:rPr>
        <w:t>Epidemiology</w:t>
      </w:r>
    </w:p>
    <w:p w14:paraId="7EEB4F90" w14:textId="77777777" w:rsidR="00B653E9" w:rsidRDefault="00B653E9" w:rsidP="00B653E9">
      <w:pPr>
        <w:widowControl w:val="0"/>
        <w:rPr>
          <w:lang w:val="fi-FI"/>
        </w:rPr>
      </w:pPr>
    </w:p>
    <w:p w14:paraId="6DE93901" w14:textId="15AC7355" w:rsidR="00F22775" w:rsidRDefault="00F22775" w:rsidP="00B653E9">
      <w:pPr>
        <w:widowControl w:val="0"/>
        <w:rPr>
          <w:lang w:val="fi-FI"/>
        </w:rPr>
      </w:pPr>
      <w:r>
        <w:rPr>
          <w:lang w:val="fi-FI"/>
        </w:rPr>
        <w:t>Michelle Liuciano</w:t>
      </w:r>
      <w:r w:rsidR="00927918">
        <w:rPr>
          <w:vertAlign w:val="superscript"/>
        </w:rPr>
        <w:t>d</w:t>
      </w:r>
      <w:r>
        <w:rPr>
          <w:lang w:val="fi-FI"/>
        </w:rPr>
        <w:t xml:space="preserve"> (</w:t>
      </w:r>
      <w:r w:rsidR="005D4DF2">
        <w:fldChar w:fldCharType="begin"/>
      </w:r>
      <w:r w:rsidR="005D4DF2">
        <w:instrText xml:space="preserve"> HYPERLINK "mailto:michelle.luciano@ed.ac.uk" </w:instrText>
      </w:r>
      <w:r w:rsidR="005D4DF2">
        <w:fldChar w:fldCharType="separate"/>
      </w:r>
      <w:r w:rsidRPr="00C8246B">
        <w:rPr>
          <w:rStyle w:val="Hyperlink"/>
          <w:lang w:val="fi-FI"/>
        </w:rPr>
        <w:t>michelle.luciano@ed.ac.uk</w:t>
      </w:r>
      <w:r w:rsidR="005D4DF2">
        <w:rPr>
          <w:rStyle w:val="Hyperlink"/>
          <w:lang w:val="fi-FI"/>
        </w:rPr>
        <w:fldChar w:fldCharType="end"/>
      </w:r>
      <w:r>
        <w:rPr>
          <w:lang w:val="fi-FI"/>
        </w:rPr>
        <w:t xml:space="preserve">; </w:t>
      </w:r>
      <w:r w:rsidRPr="00F22775">
        <w:rPr>
          <w:lang w:val="fi-FI"/>
        </w:rPr>
        <w:t>0000-0003-0935-7682</w:t>
      </w:r>
      <w:r>
        <w:rPr>
          <w:lang w:val="fi-FI"/>
        </w:rPr>
        <w:t>)</w:t>
      </w:r>
    </w:p>
    <w:p w14:paraId="7A96DD5C" w14:textId="77B192A6" w:rsidR="00F22775" w:rsidRPr="00F22775" w:rsidRDefault="00F22775" w:rsidP="00B653E9">
      <w:pPr>
        <w:widowControl w:val="0"/>
        <w:rPr>
          <w:i/>
          <w:iCs/>
          <w:lang w:val="fi-FI"/>
        </w:rPr>
      </w:pPr>
      <w:r w:rsidRPr="00F22775">
        <w:rPr>
          <w:i/>
          <w:iCs/>
          <w:lang w:val="fi-FI"/>
        </w:rPr>
        <w:t>Reader in Psychology</w:t>
      </w:r>
    </w:p>
    <w:p w14:paraId="5FF79284" w14:textId="42169ECA" w:rsidR="00F22775" w:rsidRDefault="00F22775" w:rsidP="00B653E9">
      <w:pPr>
        <w:widowControl w:val="0"/>
        <w:rPr>
          <w:lang w:val="fi-FI"/>
        </w:rPr>
      </w:pPr>
    </w:p>
    <w:p w14:paraId="0F87E082" w14:textId="6708159A" w:rsidR="00927918" w:rsidRPr="00927918" w:rsidRDefault="00927918" w:rsidP="00927918">
      <w:pPr>
        <w:widowControl w:val="0"/>
        <w:rPr>
          <w:lang w:val="fi-FI"/>
        </w:rPr>
      </w:pPr>
      <w:r w:rsidRPr="00927918">
        <w:rPr>
          <w:lang w:val="fi-FI"/>
        </w:rPr>
        <w:t>Drew Altschul</w:t>
      </w:r>
      <w:r>
        <w:rPr>
          <w:vertAlign w:val="superscript"/>
        </w:rPr>
        <w:t>d</w:t>
      </w:r>
      <w:r w:rsidRPr="00927918">
        <w:rPr>
          <w:i/>
          <w:iCs/>
          <w:lang w:val="fi-FI"/>
        </w:rPr>
        <w:t xml:space="preserve"> </w:t>
      </w:r>
      <w:r w:rsidRPr="00927918">
        <w:rPr>
          <w:lang w:val="fi-FI"/>
        </w:rPr>
        <w:t>(</w:t>
      </w:r>
      <w:r w:rsidR="005D4DF2">
        <w:fldChar w:fldCharType="begin"/>
      </w:r>
      <w:r w:rsidR="005D4DF2">
        <w:instrText xml:space="preserve"> HYPERLINK "mailto:drew.altschul@ed.ac.uk" </w:instrText>
      </w:r>
      <w:r w:rsidR="005D4DF2">
        <w:fldChar w:fldCharType="separate"/>
      </w:r>
      <w:r w:rsidRPr="00C8246B">
        <w:rPr>
          <w:rStyle w:val="Hyperlink"/>
          <w:lang w:val="fi-FI"/>
        </w:rPr>
        <w:t>drew.altschul@ed.ac.uk</w:t>
      </w:r>
      <w:r w:rsidR="005D4DF2">
        <w:rPr>
          <w:rStyle w:val="Hyperlink"/>
          <w:lang w:val="fi-FI"/>
        </w:rPr>
        <w:fldChar w:fldCharType="end"/>
      </w:r>
      <w:r>
        <w:rPr>
          <w:lang w:val="fi-FI"/>
        </w:rPr>
        <w:t xml:space="preserve">; </w:t>
      </w:r>
      <w:ins w:id="0" w:author="Drew Altschul" w:date="2020-05-01T15:23:00Z">
        <w:r w:rsidR="005D4DF2">
          <w:rPr>
            <w:rStyle w:val="orcid-id-https"/>
          </w:rPr>
          <w:t>0000-0001-7053-4209</w:t>
        </w:r>
      </w:ins>
      <w:r w:rsidRPr="00927918">
        <w:rPr>
          <w:lang w:val="fi-FI"/>
        </w:rPr>
        <w:t>)</w:t>
      </w:r>
    </w:p>
    <w:p w14:paraId="78D68E36" w14:textId="7CCBD0E1" w:rsidR="00927918" w:rsidRPr="00927918" w:rsidRDefault="00927918" w:rsidP="00927918">
      <w:pPr>
        <w:widowControl w:val="0"/>
        <w:rPr>
          <w:i/>
          <w:iCs/>
          <w:lang w:val="fi-FI"/>
        </w:rPr>
      </w:pPr>
      <w:r w:rsidRPr="00927918">
        <w:rPr>
          <w:i/>
          <w:iCs/>
          <w:lang w:val="fi-FI"/>
        </w:rPr>
        <w:t>Postdoctoral researcher</w:t>
      </w:r>
      <w:r>
        <w:rPr>
          <w:i/>
          <w:iCs/>
          <w:lang w:val="fi-FI"/>
        </w:rPr>
        <w:t xml:space="preserve"> </w:t>
      </w:r>
      <w:r w:rsidRPr="00F22775">
        <w:rPr>
          <w:i/>
          <w:iCs/>
          <w:lang w:val="fi-FI"/>
        </w:rPr>
        <w:t>in Psychology</w:t>
      </w:r>
    </w:p>
    <w:p w14:paraId="4A26DEA8" w14:textId="77777777" w:rsidR="00927918" w:rsidRDefault="00927918" w:rsidP="00B653E9">
      <w:pPr>
        <w:widowControl w:val="0"/>
        <w:rPr>
          <w:lang w:val="fi-FI"/>
        </w:rPr>
      </w:pPr>
    </w:p>
    <w:p w14:paraId="24583F46" w14:textId="1590DBEC" w:rsidR="00B653E9" w:rsidRPr="00F22775" w:rsidRDefault="00B653E9" w:rsidP="00B653E9">
      <w:pPr>
        <w:widowControl w:val="0"/>
        <w:rPr>
          <w:highlight w:val="yellow"/>
          <w:lang w:val="fi-FI"/>
        </w:rPr>
      </w:pPr>
      <w:r w:rsidRPr="00F22775">
        <w:rPr>
          <w:highlight w:val="yellow"/>
          <w:lang w:val="fi-FI"/>
        </w:rPr>
        <w:t>Mika Kivimäki</w:t>
      </w:r>
      <w:r w:rsidRPr="00F22775">
        <w:rPr>
          <w:highlight w:val="yellow"/>
          <w:vertAlign w:val="superscript"/>
          <w:lang w:val="fi-FI"/>
        </w:rPr>
        <w:t>a</w:t>
      </w:r>
      <w:r w:rsidRPr="00F22775">
        <w:rPr>
          <w:highlight w:val="yellow"/>
          <w:lang w:val="fi-FI"/>
        </w:rPr>
        <w:t xml:space="preserve"> (</w:t>
      </w:r>
      <w:r w:rsidR="005D4DF2">
        <w:fldChar w:fldCharType="begin"/>
      </w:r>
      <w:r w:rsidR="005D4DF2">
        <w:instrText xml:space="preserve"> HYPERLINK "mailto:m.kivimaki@ucl.ac.uk" </w:instrText>
      </w:r>
      <w:r w:rsidR="005D4DF2">
        <w:fldChar w:fldCharType="separate"/>
      </w:r>
      <w:r w:rsidRPr="00F22775">
        <w:rPr>
          <w:rStyle w:val="Hyperlink"/>
          <w:highlight w:val="yellow"/>
          <w:lang w:val="fi-FI"/>
        </w:rPr>
        <w:t>m.kivimaki@ucl.ac.uk</w:t>
      </w:r>
      <w:r w:rsidR="005D4DF2">
        <w:rPr>
          <w:rStyle w:val="Hyperlink"/>
          <w:highlight w:val="yellow"/>
          <w:lang w:val="fi-FI"/>
        </w:rPr>
        <w:fldChar w:fldCharType="end"/>
      </w:r>
      <w:r w:rsidRPr="00F22775">
        <w:rPr>
          <w:highlight w:val="yellow"/>
          <w:lang w:val="fi-FI"/>
        </w:rPr>
        <w:t>; 0000-0002-4699-5627)</w:t>
      </w:r>
    </w:p>
    <w:p w14:paraId="688032EC" w14:textId="77777777" w:rsidR="00B653E9" w:rsidRPr="00D22F7A" w:rsidRDefault="00B653E9" w:rsidP="00B653E9">
      <w:pPr>
        <w:widowControl w:val="0"/>
        <w:rPr>
          <w:i/>
        </w:rPr>
      </w:pPr>
      <w:r w:rsidRPr="00F22775">
        <w:rPr>
          <w:i/>
          <w:highlight w:val="yellow"/>
        </w:rPr>
        <w:t>Professor of Social Epidemiology</w:t>
      </w:r>
    </w:p>
    <w:p w14:paraId="192E876A" w14:textId="77777777" w:rsidR="00B653E9" w:rsidRDefault="00B653E9" w:rsidP="00B653E9">
      <w:pPr>
        <w:widowControl w:val="0"/>
      </w:pPr>
    </w:p>
    <w:p w14:paraId="290DB4C4" w14:textId="5E2E19BE" w:rsidR="00B653E9" w:rsidRPr="009B46D5" w:rsidRDefault="00B653E9" w:rsidP="00B653E9">
      <w:pPr>
        <w:widowControl w:val="0"/>
      </w:pPr>
      <w:r w:rsidRPr="009B46D5">
        <w:t xml:space="preserve">Ian J. </w:t>
      </w:r>
      <w:proofErr w:type="spellStart"/>
      <w:r w:rsidRPr="009B46D5">
        <w:t>Deary</w:t>
      </w:r>
      <w:r w:rsidR="00927918">
        <w:rPr>
          <w:vertAlign w:val="superscript"/>
        </w:rPr>
        <w:t>c</w:t>
      </w:r>
      <w:proofErr w:type="spellEnd"/>
      <w:r w:rsidRPr="009B46D5">
        <w:t xml:space="preserve"> (</w:t>
      </w:r>
      <w:hyperlink r:id="rId9" w:history="1">
        <w:r w:rsidRPr="009B46D5">
          <w:rPr>
            <w:rStyle w:val="Hyperlink"/>
          </w:rPr>
          <w:t>ian.deary@ed.ac.uk</w:t>
        </w:r>
      </w:hyperlink>
      <w:r w:rsidRPr="009B46D5">
        <w:t>; 0000-0002-1733-263X)</w:t>
      </w:r>
    </w:p>
    <w:p w14:paraId="0DDC9314" w14:textId="77777777" w:rsidR="00B653E9" w:rsidRDefault="00B653E9" w:rsidP="00B653E9">
      <w:pPr>
        <w:widowControl w:val="0"/>
        <w:rPr>
          <w:i/>
        </w:rPr>
      </w:pPr>
      <w:r w:rsidRPr="00805C36">
        <w:rPr>
          <w:i/>
        </w:rPr>
        <w:t>Professor of Differential Psychology</w:t>
      </w:r>
    </w:p>
    <w:p w14:paraId="28A75A31" w14:textId="77777777" w:rsidR="00F22775" w:rsidRDefault="00F22775"/>
    <w:p w14:paraId="045147BB" w14:textId="77777777" w:rsidR="00F22775" w:rsidRPr="009B46D5" w:rsidRDefault="00F22775" w:rsidP="00F22775">
      <w:pPr>
        <w:widowControl w:val="0"/>
      </w:pPr>
      <w:proofErr w:type="spellStart"/>
      <w:r w:rsidRPr="009B46D5">
        <w:rPr>
          <w:vertAlign w:val="superscript"/>
        </w:rPr>
        <w:t>a</w:t>
      </w:r>
      <w:r w:rsidRPr="009B46D5">
        <w:t>Department</w:t>
      </w:r>
      <w:proofErr w:type="spellEnd"/>
      <w:r w:rsidRPr="009B46D5">
        <w:t xml:space="preserve"> of Epidemiology and Public Health, University College London, UK</w:t>
      </w:r>
    </w:p>
    <w:p w14:paraId="649C0AAA" w14:textId="4130AAD9" w:rsidR="00F22775" w:rsidRPr="009B46D5" w:rsidRDefault="00927918" w:rsidP="00F22775">
      <w:pPr>
        <w:widowControl w:val="0"/>
      </w:pPr>
      <w:proofErr w:type="spellStart"/>
      <w:r>
        <w:rPr>
          <w:vertAlign w:val="superscript"/>
        </w:rPr>
        <w:t>b</w:t>
      </w:r>
      <w:r w:rsidR="00F22775" w:rsidRPr="009B46D5">
        <w:t>MRC</w:t>
      </w:r>
      <w:proofErr w:type="spellEnd"/>
      <w:r w:rsidR="00F22775" w:rsidRPr="009B46D5">
        <w:t xml:space="preserve"> </w:t>
      </w:r>
      <w:proofErr w:type="spellStart"/>
      <w:r w:rsidR="00F22775" w:rsidRPr="009B46D5">
        <w:t>Lifecourse</w:t>
      </w:r>
      <w:proofErr w:type="spellEnd"/>
      <w:r w:rsidR="00F22775" w:rsidRPr="009B46D5">
        <w:t xml:space="preserve"> Epidemiology Unit, University of Southampton, UK</w:t>
      </w:r>
    </w:p>
    <w:p w14:paraId="515212BE" w14:textId="29757659" w:rsidR="00F22775" w:rsidRPr="009B46D5" w:rsidRDefault="00927918" w:rsidP="00F22775">
      <w:pPr>
        <w:widowControl w:val="0"/>
      </w:pPr>
      <w:proofErr w:type="spellStart"/>
      <w:r>
        <w:rPr>
          <w:vertAlign w:val="superscript"/>
        </w:rPr>
        <w:t>c</w:t>
      </w:r>
      <w:r w:rsidR="00F22775" w:rsidRPr="009B46D5">
        <w:t>Lothian</w:t>
      </w:r>
      <w:proofErr w:type="spellEnd"/>
      <w:r w:rsidR="00F22775" w:rsidRPr="009B46D5">
        <w:t xml:space="preserve"> Birth Cohorts, Department of Psychology, University of Edinburgh, UK</w:t>
      </w:r>
    </w:p>
    <w:p w14:paraId="0DC14968" w14:textId="77777777" w:rsidR="00927918" w:rsidRDefault="00927918">
      <w:proofErr w:type="spellStart"/>
      <w:r>
        <w:rPr>
          <w:vertAlign w:val="superscript"/>
        </w:rPr>
        <w:t>d</w:t>
      </w:r>
      <w:r w:rsidRPr="00927918">
        <w:t>Department</w:t>
      </w:r>
      <w:proofErr w:type="spellEnd"/>
      <w:r w:rsidRPr="00927918">
        <w:t xml:space="preserve"> of Psychology, The University of Edinburgh, Edinburgh, UK</w:t>
      </w:r>
    </w:p>
    <w:p w14:paraId="1F83F883" w14:textId="77777777" w:rsidR="00927918" w:rsidRDefault="00927918"/>
    <w:p w14:paraId="24E17084" w14:textId="5ADD03F0" w:rsidR="00927918" w:rsidRPr="009B46D5" w:rsidRDefault="00927918" w:rsidP="00927918">
      <w:pPr>
        <w:widowControl w:val="0"/>
      </w:pPr>
      <w:r w:rsidRPr="009B46D5">
        <w:rPr>
          <w:i/>
        </w:rPr>
        <w:t>Manuscript statistics</w:t>
      </w:r>
      <w:r w:rsidRPr="009B46D5">
        <w:t xml:space="preserve">: </w:t>
      </w:r>
      <w:r>
        <w:t>XXXX</w:t>
      </w:r>
      <w:r w:rsidRPr="009B46D5">
        <w:t xml:space="preserve"> words (plus </w:t>
      </w:r>
      <w:r>
        <w:t>XXX</w:t>
      </w:r>
      <w:r w:rsidRPr="009B46D5">
        <w:t xml:space="preserve"> abstract), </w:t>
      </w:r>
      <w:r>
        <w:t>XX</w:t>
      </w:r>
      <w:r w:rsidRPr="009B46D5">
        <w:t xml:space="preserve"> references, </w:t>
      </w:r>
      <w:r>
        <w:t>X</w:t>
      </w:r>
      <w:r w:rsidRPr="009B46D5">
        <w:t xml:space="preserve"> table, </w:t>
      </w:r>
      <w:r>
        <w:t>XX</w:t>
      </w:r>
      <w:r w:rsidRPr="009B46D5">
        <w:t xml:space="preserve"> figures, </w:t>
      </w:r>
      <w:r>
        <w:t>XX</w:t>
      </w:r>
      <w:r w:rsidRPr="009B46D5">
        <w:t xml:space="preserve"> supplemental tables, and </w:t>
      </w:r>
      <w:r>
        <w:t>XX</w:t>
      </w:r>
      <w:r w:rsidRPr="009B46D5">
        <w:t xml:space="preserve"> supplemental figures </w:t>
      </w:r>
    </w:p>
    <w:p w14:paraId="77A630E5" w14:textId="77777777" w:rsidR="00927918" w:rsidRPr="009B46D5" w:rsidRDefault="00927918" w:rsidP="00927918">
      <w:pPr>
        <w:widowControl w:val="0"/>
      </w:pPr>
    </w:p>
    <w:p w14:paraId="3DAEC331" w14:textId="77777777" w:rsidR="00927918" w:rsidRPr="009B46D5" w:rsidRDefault="00927918" w:rsidP="00927918">
      <w:pPr>
        <w:widowControl w:val="0"/>
      </w:pPr>
      <w:r w:rsidRPr="009B46D5">
        <w:rPr>
          <w:i/>
        </w:rPr>
        <w:t>Correspondence:</w:t>
      </w:r>
      <w:r w:rsidRPr="009B46D5">
        <w:t xml:space="preserve"> David Batty, Department of Epidemiology and Public Health, University College London, 1-19 Torrington Place, London, UK, WC1E 6BT.  E. david.batty@ucl.ac.uk</w:t>
      </w:r>
    </w:p>
    <w:p w14:paraId="74830E55" w14:textId="77777777" w:rsidR="00927918" w:rsidRPr="009B46D5" w:rsidRDefault="00927918" w:rsidP="00927918">
      <w:pPr>
        <w:widowControl w:val="0"/>
      </w:pPr>
    </w:p>
    <w:p w14:paraId="62C9C36B" w14:textId="58B7544A" w:rsidR="00927918" w:rsidRPr="009B46D5" w:rsidRDefault="00927918" w:rsidP="00927918">
      <w:pPr>
        <w:pStyle w:val="Header"/>
        <w:autoSpaceDE w:val="0"/>
        <w:autoSpaceDN w:val="0"/>
        <w:adjustRightInd w:val="0"/>
        <w:rPr>
          <w:szCs w:val="23"/>
        </w:rPr>
      </w:pPr>
      <w:r w:rsidRPr="009B46D5">
        <w:rPr>
          <w:i/>
          <w:szCs w:val="23"/>
        </w:rPr>
        <w:t xml:space="preserve">Funding:  </w:t>
      </w:r>
      <w:r w:rsidRPr="009B46D5">
        <w:rPr>
          <w:szCs w:val="23"/>
        </w:rPr>
        <w:t xml:space="preserve">GDB is supported by the UK Medical Research Council (MR/P023444/1) and the US National Institute on Aging (1R56AG052519-01; 1R01AG052519-01A1); MK by the UK Medical Research Council (MR/R024227), US National Institute on Aging (NIH), US (R01AG056477), </w:t>
      </w:r>
      <w:proofErr w:type="spellStart"/>
      <w:r w:rsidRPr="009B46D5">
        <w:rPr>
          <w:szCs w:val="23"/>
        </w:rPr>
        <w:t>NordForsk</w:t>
      </w:r>
      <w:proofErr w:type="spellEnd"/>
      <w:r w:rsidRPr="009B46D5">
        <w:rPr>
          <w:szCs w:val="23"/>
        </w:rPr>
        <w:t>, and Academy of Finland (311492); CRG by the UK Medical Research Council (MRC_MC_UU_12011/2 and MRC_MC_UP_A620_1015)</w:t>
      </w:r>
      <w:del w:id="1" w:author="Drew Altschul" w:date="2020-05-01T15:32:00Z">
        <w:r w:rsidDel="005D4DF2">
          <w:rPr>
            <w:szCs w:val="23"/>
          </w:rPr>
          <w:delText>.</w:delText>
        </w:r>
      </w:del>
      <w:ins w:id="2" w:author="Drew Altschul" w:date="2020-05-01T15:32:00Z">
        <w:r w:rsidR="005D4DF2">
          <w:rPr>
            <w:szCs w:val="23"/>
          </w:rPr>
          <w:t xml:space="preserve">; DMA by the </w:t>
        </w:r>
      </w:ins>
      <w:ins w:id="3" w:author="Drew Altschul" w:date="2020-05-01T15:36:00Z">
        <w:r w:rsidR="009D5DBF">
          <w:rPr>
            <w:szCs w:val="23"/>
          </w:rPr>
          <w:t xml:space="preserve">UK Medical Research Council </w:t>
        </w:r>
        <w:r w:rsidR="009D5DBF" w:rsidRPr="00410935">
          <w:t>(</w:t>
        </w:r>
        <w:r w:rsidR="009D5DBF">
          <w:t>MRC_</w:t>
        </w:r>
        <w:r w:rsidR="009D5DBF" w:rsidRPr="00410935">
          <w:t>MC_PC_17209).</w:t>
        </w:r>
      </w:ins>
      <w:r>
        <w:rPr>
          <w:szCs w:val="23"/>
        </w:rPr>
        <w:t xml:space="preserve"> </w:t>
      </w:r>
      <w:r w:rsidRPr="009B46D5">
        <w:rPr>
          <w:szCs w:val="23"/>
        </w:rPr>
        <w:t xml:space="preserve">There was no direct financial or material support for the work reported in the manuscript.  </w:t>
      </w:r>
    </w:p>
    <w:p w14:paraId="715AD97A" w14:textId="77777777" w:rsidR="00927918" w:rsidRPr="009B46D5" w:rsidRDefault="00927918" w:rsidP="00927918">
      <w:pPr>
        <w:pStyle w:val="Header"/>
        <w:autoSpaceDE w:val="0"/>
        <w:autoSpaceDN w:val="0"/>
        <w:adjustRightInd w:val="0"/>
        <w:rPr>
          <w:i/>
          <w:szCs w:val="23"/>
        </w:rPr>
      </w:pPr>
    </w:p>
    <w:p w14:paraId="455615F4" w14:textId="19E8B360" w:rsidR="00927918" w:rsidRPr="009B46D5" w:rsidRDefault="00927918" w:rsidP="00927918">
      <w:pPr>
        <w:pStyle w:val="Header"/>
        <w:autoSpaceDE w:val="0"/>
        <w:autoSpaceDN w:val="0"/>
        <w:adjustRightInd w:val="0"/>
        <w:rPr>
          <w:szCs w:val="23"/>
        </w:rPr>
      </w:pPr>
      <w:r w:rsidRPr="009B46D5">
        <w:rPr>
          <w:i/>
          <w:szCs w:val="23"/>
        </w:rPr>
        <w:t xml:space="preserve">Acknowledgement: </w:t>
      </w:r>
      <w:r w:rsidRPr="009B46D5">
        <w:rPr>
          <w:szCs w:val="23"/>
        </w:rPr>
        <w:t xml:space="preserve">We thank </w:t>
      </w:r>
      <w:r>
        <w:rPr>
          <w:szCs w:val="23"/>
        </w:rPr>
        <w:t>the UK Biobank study member for their generosity in participating</w:t>
      </w:r>
      <w:r w:rsidRPr="009B46D5">
        <w:rPr>
          <w:szCs w:val="23"/>
        </w:rPr>
        <w:t xml:space="preserve">.   </w:t>
      </w:r>
    </w:p>
    <w:p w14:paraId="12951C91" w14:textId="77777777" w:rsidR="00927918" w:rsidRPr="009B46D5" w:rsidRDefault="00927918" w:rsidP="00927918">
      <w:pPr>
        <w:pStyle w:val="Header"/>
        <w:autoSpaceDE w:val="0"/>
        <w:autoSpaceDN w:val="0"/>
        <w:adjustRightInd w:val="0"/>
        <w:rPr>
          <w:i/>
          <w:szCs w:val="23"/>
        </w:rPr>
      </w:pPr>
    </w:p>
    <w:p w14:paraId="7D75A1DE" w14:textId="2D1054D7" w:rsidR="00927918" w:rsidRPr="009B46D5" w:rsidRDefault="00927918" w:rsidP="00927918">
      <w:pPr>
        <w:pStyle w:val="Header"/>
        <w:autoSpaceDE w:val="0"/>
        <w:autoSpaceDN w:val="0"/>
        <w:adjustRightInd w:val="0"/>
        <w:rPr>
          <w:i/>
          <w:szCs w:val="23"/>
        </w:rPr>
      </w:pPr>
      <w:r w:rsidRPr="009B46D5">
        <w:rPr>
          <w:i/>
          <w:szCs w:val="23"/>
        </w:rPr>
        <w:t xml:space="preserve">Access to data: </w:t>
      </w:r>
      <w:r w:rsidRPr="009B46D5">
        <w:rPr>
          <w:szCs w:val="23"/>
        </w:rPr>
        <w:t>Data from UK Biobank (</w:t>
      </w:r>
      <w:hyperlink r:id="rId10" w:history="1">
        <w:r w:rsidRPr="009B46D5">
          <w:rPr>
            <w:rStyle w:val="Hyperlink"/>
            <w:szCs w:val="23"/>
          </w:rPr>
          <w:t>http://www.ukbiobank.ac.uk/</w:t>
        </w:r>
      </w:hyperlink>
      <w:r w:rsidRPr="009B46D5">
        <w:rPr>
          <w:szCs w:val="23"/>
        </w:rPr>
        <w:t>)</w:t>
      </w:r>
      <w:r>
        <w:rPr>
          <w:szCs w:val="23"/>
        </w:rPr>
        <w:t xml:space="preserve"> </w:t>
      </w:r>
      <w:r w:rsidRPr="009B46D5">
        <w:rPr>
          <w:szCs w:val="23"/>
        </w:rPr>
        <w:t xml:space="preserve">are </w:t>
      </w:r>
      <w:r w:rsidRPr="00927918">
        <w:rPr>
          <w:szCs w:val="23"/>
        </w:rPr>
        <w:t>available to bona fide</w:t>
      </w:r>
      <w:r>
        <w:rPr>
          <w:szCs w:val="23"/>
        </w:rPr>
        <w:t xml:space="preserve"> </w:t>
      </w:r>
      <w:r w:rsidRPr="009B46D5">
        <w:rPr>
          <w:szCs w:val="23"/>
        </w:rPr>
        <w:t>researchers upon application.  Part of this research has been conducted using the UK Biobank Resource under Application 10279.</w:t>
      </w:r>
    </w:p>
    <w:p w14:paraId="24CFAE85" w14:textId="77777777" w:rsidR="00927918" w:rsidRPr="009B46D5" w:rsidRDefault="00927918" w:rsidP="00927918">
      <w:pPr>
        <w:pStyle w:val="Header"/>
        <w:autoSpaceDE w:val="0"/>
        <w:autoSpaceDN w:val="0"/>
        <w:adjustRightInd w:val="0"/>
        <w:rPr>
          <w:i/>
          <w:szCs w:val="23"/>
        </w:rPr>
      </w:pPr>
    </w:p>
    <w:p w14:paraId="4E66FB4F" w14:textId="42EFC47F" w:rsidR="00927918" w:rsidRDefault="00927918" w:rsidP="00927918">
      <w:pPr>
        <w:pStyle w:val="Header"/>
        <w:autoSpaceDE w:val="0"/>
        <w:autoSpaceDN w:val="0"/>
        <w:adjustRightInd w:val="0"/>
        <w:rPr>
          <w:szCs w:val="23"/>
        </w:rPr>
      </w:pPr>
      <w:r w:rsidRPr="009B46D5">
        <w:rPr>
          <w:i/>
          <w:szCs w:val="23"/>
        </w:rPr>
        <w:t xml:space="preserve">Conflict of interest: </w:t>
      </w:r>
      <w:r w:rsidRPr="009B46D5">
        <w:rPr>
          <w:szCs w:val="23"/>
        </w:rPr>
        <w:t xml:space="preserve">Ian </w:t>
      </w:r>
      <w:proofErr w:type="spellStart"/>
      <w:r w:rsidRPr="009B46D5">
        <w:rPr>
          <w:szCs w:val="23"/>
        </w:rPr>
        <w:t>Deary</w:t>
      </w:r>
      <w:proofErr w:type="spellEnd"/>
      <w:r w:rsidRPr="009B46D5">
        <w:rPr>
          <w:szCs w:val="23"/>
        </w:rPr>
        <w:t xml:space="preserve"> was responsible for the design of some of the cognitive function tests in the revised battery used in the imaging sessions in UK Biobank; he is also a study participant.  </w:t>
      </w:r>
    </w:p>
    <w:p w14:paraId="03521AB3" w14:textId="7FD70157" w:rsidR="00927918" w:rsidRDefault="00927918" w:rsidP="00927918">
      <w:pPr>
        <w:pStyle w:val="Header"/>
        <w:autoSpaceDE w:val="0"/>
        <w:autoSpaceDN w:val="0"/>
        <w:adjustRightInd w:val="0"/>
        <w:rPr>
          <w:szCs w:val="23"/>
        </w:rPr>
      </w:pPr>
    </w:p>
    <w:p w14:paraId="77B9EA6F" w14:textId="77777777" w:rsidR="00927918" w:rsidRDefault="00927918" w:rsidP="00927918">
      <w:pPr>
        <w:pStyle w:val="Header"/>
        <w:autoSpaceDE w:val="0"/>
        <w:autoSpaceDN w:val="0"/>
        <w:adjustRightInd w:val="0"/>
        <w:rPr>
          <w:szCs w:val="23"/>
        </w:rPr>
      </w:pPr>
      <w:r w:rsidRPr="003208BE">
        <w:rPr>
          <w:i/>
          <w:szCs w:val="23"/>
        </w:rPr>
        <w:lastRenderedPageBreak/>
        <w:t>Transparency</w:t>
      </w:r>
      <w:r>
        <w:rPr>
          <w:szCs w:val="23"/>
        </w:rPr>
        <w:t>:  GDB</w:t>
      </w:r>
      <w:r w:rsidRPr="007772D4">
        <w:rPr>
          <w:szCs w:val="23"/>
        </w:rPr>
        <w:t xml:space="preserve"> affirms that the manuscript is an honest, accurate, and transparent account of the study being reported; that no important aspects of the study have been omitted; and that any discrepancies from the s</w:t>
      </w:r>
      <w:r>
        <w:rPr>
          <w:szCs w:val="23"/>
        </w:rPr>
        <w:t>tudy as planned have been explained.</w:t>
      </w:r>
    </w:p>
    <w:p w14:paraId="32638AAD" w14:textId="77777777" w:rsidR="00927918" w:rsidRPr="009B46D5" w:rsidRDefault="00927918" w:rsidP="00927918">
      <w:pPr>
        <w:pStyle w:val="Header"/>
        <w:autoSpaceDE w:val="0"/>
        <w:autoSpaceDN w:val="0"/>
        <w:adjustRightInd w:val="0"/>
        <w:rPr>
          <w:szCs w:val="23"/>
        </w:rPr>
      </w:pPr>
    </w:p>
    <w:p w14:paraId="2FCBED7C" w14:textId="40D5876E" w:rsidR="00927918" w:rsidRPr="009B46D5" w:rsidRDefault="00927918" w:rsidP="00927918">
      <w:pPr>
        <w:pStyle w:val="Header"/>
        <w:autoSpaceDE w:val="0"/>
        <w:autoSpaceDN w:val="0"/>
        <w:adjustRightInd w:val="0"/>
        <w:rPr>
          <w:szCs w:val="23"/>
        </w:rPr>
      </w:pPr>
      <w:r w:rsidRPr="009B46D5">
        <w:rPr>
          <w:i/>
          <w:szCs w:val="23"/>
        </w:rPr>
        <w:t>Contributions:</w:t>
      </w:r>
      <w:r w:rsidRPr="009B46D5">
        <w:rPr>
          <w:szCs w:val="23"/>
        </w:rPr>
        <w:t xml:space="preserve">  </w:t>
      </w:r>
      <w:r w:rsidR="00C261FD">
        <w:rPr>
          <w:szCs w:val="23"/>
        </w:rPr>
        <w:t>XXXX</w:t>
      </w:r>
      <w:r>
        <w:rPr>
          <w:szCs w:val="23"/>
        </w:rPr>
        <w:t xml:space="preserve"> </w:t>
      </w:r>
      <w:r w:rsidRPr="009B46D5">
        <w:rPr>
          <w:szCs w:val="23"/>
        </w:rPr>
        <w:t xml:space="preserve">generated the idea for the present paper, formulated an analytical plan, and wrote the manuscript; </w:t>
      </w:r>
      <w:r>
        <w:rPr>
          <w:szCs w:val="23"/>
        </w:rPr>
        <w:t>XXXXX</w:t>
      </w:r>
      <w:r w:rsidRPr="009B46D5">
        <w:rPr>
          <w:szCs w:val="23"/>
        </w:rPr>
        <w:t xml:space="preserve"> formulated an analytical plan and carried out all the data analyses; </w:t>
      </w:r>
      <w:r>
        <w:rPr>
          <w:szCs w:val="23"/>
        </w:rPr>
        <w:t>XXXX</w:t>
      </w:r>
      <w:r w:rsidRPr="009B46D5">
        <w:rPr>
          <w:szCs w:val="23"/>
        </w:rPr>
        <w:t xml:space="preserve"> prepared the figures.  All authors commented on an earlier version of the manuscript. </w:t>
      </w:r>
      <w:r>
        <w:rPr>
          <w:szCs w:val="23"/>
        </w:rPr>
        <w:t xml:space="preserve"> XXXX will act as guarantors for this work.  </w:t>
      </w:r>
      <w:r w:rsidRPr="007772D4">
        <w:rPr>
          <w:szCs w:val="23"/>
        </w:rPr>
        <w:t>The corresponding author attests that all listed authors meet authorship criteria and that no others meeting the criteria have been omitted</w:t>
      </w:r>
      <w:r>
        <w:rPr>
          <w:szCs w:val="23"/>
        </w:rPr>
        <w:t>.</w:t>
      </w:r>
    </w:p>
    <w:p w14:paraId="3D627155" w14:textId="34B1F6E5" w:rsidR="00927918" w:rsidRDefault="00927918" w:rsidP="00927918">
      <w:pPr>
        <w:pStyle w:val="Header"/>
        <w:autoSpaceDE w:val="0"/>
        <w:autoSpaceDN w:val="0"/>
        <w:adjustRightInd w:val="0"/>
        <w:rPr>
          <w:szCs w:val="23"/>
        </w:rPr>
      </w:pPr>
    </w:p>
    <w:p w14:paraId="2A598224" w14:textId="4F6F3479" w:rsidR="005377F9" w:rsidRDefault="005377F9" w:rsidP="005377F9">
      <w:pPr>
        <w:pStyle w:val="Header"/>
        <w:autoSpaceDE w:val="0"/>
        <w:autoSpaceDN w:val="0"/>
        <w:adjustRightInd w:val="0"/>
        <w:rPr>
          <w:szCs w:val="23"/>
        </w:rPr>
      </w:pPr>
      <w:r w:rsidRPr="005377F9">
        <w:rPr>
          <w:i/>
          <w:iCs/>
          <w:szCs w:val="23"/>
        </w:rPr>
        <w:t>Role of the funding source</w:t>
      </w:r>
      <w:r>
        <w:rPr>
          <w:i/>
          <w:iCs/>
          <w:szCs w:val="23"/>
        </w:rPr>
        <w:t xml:space="preserve">: </w:t>
      </w:r>
      <w:r w:rsidRPr="005377F9">
        <w:rPr>
          <w:szCs w:val="23"/>
        </w:rPr>
        <w:t>The funders of the studies had no role in study design, data collection, data analysis, data interpretation, or report preparation.  CRG had full access to UK Biobank data and SB had full access to HSE-SHS data.  GDB takes responsibility for the decision to submit the manuscript for publication.</w:t>
      </w:r>
    </w:p>
    <w:p w14:paraId="65A88F7D" w14:textId="77777777" w:rsidR="005377F9" w:rsidRDefault="005377F9" w:rsidP="005377F9">
      <w:pPr>
        <w:pStyle w:val="Header"/>
        <w:autoSpaceDE w:val="0"/>
        <w:autoSpaceDN w:val="0"/>
        <w:adjustRightInd w:val="0"/>
        <w:rPr>
          <w:szCs w:val="23"/>
        </w:rPr>
      </w:pPr>
    </w:p>
    <w:p w14:paraId="04A2A811" w14:textId="77777777" w:rsidR="00927918" w:rsidRDefault="00927918" w:rsidP="00927918">
      <w:pPr>
        <w:pStyle w:val="Header"/>
        <w:autoSpaceDE w:val="0"/>
        <w:autoSpaceDN w:val="0"/>
        <w:adjustRightInd w:val="0"/>
        <w:rPr>
          <w:szCs w:val="23"/>
        </w:rPr>
      </w:pPr>
      <w:r w:rsidRPr="003208BE">
        <w:rPr>
          <w:i/>
          <w:szCs w:val="23"/>
        </w:rPr>
        <w:t>Dissemination to participants and related patient and public communities:</w:t>
      </w:r>
      <w:r>
        <w:rPr>
          <w:szCs w:val="23"/>
        </w:rPr>
        <w:t xml:space="preserve">  Findings will be disseminated via the media departments of the authors’ institutes.  </w:t>
      </w:r>
      <w:r w:rsidRPr="0018354A">
        <w:rPr>
          <w:szCs w:val="23"/>
        </w:rPr>
        <w:t>Results from UK Biobank are routinely disseminated to study participants via the study website</w:t>
      </w:r>
      <w:r>
        <w:rPr>
          <w:szCs w:val="23"/>
        </w:rPr>
        <w:t xml:space="preserve"> and Twitter feed</w:t>
      </w:r>
      <w:r w:rsidRPr="0018354A">
        <w:rPr>
          <w:szCs w:val="23"/>
        </w:rPr>
        <w:t>.</w:t>
      </w:r>
      <w:r>
        <w:rPr>
          <w:szCs w:val="23"/>
        </w:rPr>
        <w:t xml:space="preserve">  </w:t>
      </w:r>
    </w:p>
    <w:p w14:paraId="6F165403" w14:textId="77777777" w:rsidR="00927918" w:rsidRPr="009B46D5" w:rsidRDefault="00927918" w:rsidP="00927918">
      <w:pPr>
        <w:pStyle w:val="Header"/>
        <w:autoSpaceDE w:val="0"/>
        <w:autoSpaceDN w:val="0"/>
        <w:adjustRightInd w:val="0"/>
        <w:rPr>
          <w:szCs w:val="23"/>
        </w:rPr>
      </w:pPr>
    </w:p>
    <w:p w14:paraId="46A1EE00" w14:textId="4377B743" w:rsidR="00927918" w:rsidRPr="009B46D5" w:rsidRDefault="00927918" w:rsidP="00927918">
      <w:pPr>
        <w:pStyle w:val="Header"/>
        <w:autoSpaceDE w:val="0"/>
        <w:autoSpaceDN w:val="0"/>
        <w:adjustRightInd w:val="0"/>
        <w:rPr>
          <w:szCs w:val="23"/>
        </w:rPr>
      </w:pPr>
      <w:r w:rsidRPr="009B46D5">
        <w:rPr>
          <w:i/>
          <w:szCs w:val="23"/>
        </w:rPr>
        <w:t>Ethical approval</w:t>
      </w:r>
      <w:r w:rsidRPr="009B46D5">
        <w:rPr>
          <w:szCs w:val="23"/>
        </w:rPr>
        <w:t xml:space="preserve">:  In UK Biobank, ethical approval for data collection was received from the North-West Multi-centre Research Ethics Committee and the research was carried out in accordance with the Declaration of Helsinki of the World Medical Association.  </w:t>
      </w:r>
    </w:p>
    <w:p w14:paraId="4D345A07" w14:textId="77777777" w:rsidR="00927918" w:rsidRPr="009B46D5" w:rsidRDefault="00927918" w:rsidP="00927918">
      <w:pPr>
        <w:pStyle w:val="Header"/>
        <w:autoSpaceDE w:val="0"/>
        <w:autoSpaceDN w:val="0"/>
        <w:adjustRightInd w:val="0"/>
        <w:rPr>
          <w:szCs w:val="23"/>
        </w:rPr>
      </w:pPr>
    </w:p>
    <w:p w14:paraId="6C6EAB30" w14:textId="77777777" w:rsidR="00927918" w:rsidRPr="009B46D5" w:rsidRDefault="00927918" w:rsidP="00927918">
      <w:pPr>
        <w:outlineLvl w:val="0"/>
      </w:pPr>
      <w:r w:rsidRPr="009B46D5">
        <w:rPr>
          <w:i/>
        </w:rPr>
        <w:t>Open access statement</w:t>
      </w:r>
      <w:r w:rsidRPr="009B46D5">
        <w:t>:  University College London will cover open access charges (subject to confirmation).</w:t>
      </w:r>
    </w:p>
    <w:p w14:paraId="6CAA38CF" w14:textId="77777777" w:rsidR="00927918" w:rsidRPr="009B46D5" w:rsidRDefault="00927918" w:rsidP="00927918">
      <w:pPr>
        <w:outlineLvl w:val="0"/>
      </w:pPr>
    </w:p>
    <w:p w14:paraId="012A9817" w14:textId="7F4CD865" w:rsidR="00927918" w:rsidRPr="009B46D5" w:rsidRDefault="00927918" w:rsidP="00927918">
      <w:pPr>
        <w:outlineLvl w:val="0"/>
      </w:pPr>
      <w:r w:rsidRPr="003208BE">
        <w:rPr>
          <w:i/>
        </w:rPr>
        <w:t>Pre-print deposition</w:t>
      </w:r>
      <w:r>
        <w:t xml:space="preserve">: </w:t>
      </w:r>
      <w:proofErr w:type="spellStart"/>
      <w:r w:rsidRPr="00D6224F">
        <w:t>medRxiv</w:t>
      </w:r>
      <w:proofErr w:type="spellEnd"/>
      <w:r w:rsidRPr="00D6224F">
        <w:t xml:space="preserve"> (</w:t>
      </w:r>
      <w:r w:rsidRPr="00C261FD">
        <w:rPr>
          <w:highlight w:val="yellow"/>
        </w:rPr>
        <w:t>XXXXXX</w:t>
      </w:r>
      <w:r w:rsidRPr="00D6224F">
        <w:t>)</w:t>
      </w:r>
    </w:p>
    <w:p w14:paraId="3A6826CA" w14:textId="4B29D959" w:rsidR="00B653E9" w:rsidRDefault="00B653E9">
      <w:r>
        <w:br w:type="page"/>
      </w:r>
    </w:p>
    <w:p w14:paraId="798884B7" w14:textId="77777777" w:rsidR="008D3BA3" w:rsidRPr="009B46D5" w:rsidRDefault="008D3BA3" w:rsidP="008D3BA3">
      <w:pPr>
        <w:widowControl w:val="0"/>
        <w:spacing w:line="480" w:lineRule="auto"/>
        <w:rPr>
          <w:b/>
        </w:rPr>
      </w:pPr>
      <w:r w:rsidRPr="009B46D5">
        <w:rPr>
          <w:b/>
        </w:rPr>
        <w:lastRenderedPageBreak/>
        <w:t xml:space="preserve">Abstract </w:t>
      </w:r>
    </w:p>
    <w:p w14:paraId="05584ACF" w14:textId="2B23CA71" w:rsidR="008D3BA3" w:rsidRPr="009B46D5" w:rsidRDefault="008D3BA3" w:rsidP="008D3BA3">
      <w:pPr>
        <w:widowControl w:val="0"/>
        <w:spacing w:line="480" w:lineRule="auto"/>
        <w:rPr>
          <w:i/>
        </w:rPr>
      </w:pPr>
      <w:r w:rsidRPr="009B46D5">
        <w:rPr>
          <w:i/>
        </w:rPr>
        <w:t>Objective:</w:t>
      </w:r>
      <w:r w:rsidRPr="009B46D5">
        <w:t xml:space="preserve"> </w:t>
      </w:r>
      <w:r>
        <w:t>To</w:t>
      </w:r>
      <w:r w:rsidRPr="009B46D5">
        <w:t>.</w:t>
      </w:r>
    </w:p>
    <w:p w14:paraId="273A9116" w14:textId="171A1D1B" w:rsidR="008D3BA3" w:rsidRPr="009B46D5" w:rsidRDefault="008D3BA3" w:rsidP="008D3BA3">
      <w:pPr>
        <w:widowControl w:val="0"/>
        <w:spacing w:line="480" w:lineRule="auto"/>
        <w:rPr>
          <w:i/>
        </w:rPr>
      </w:pPr>
      <w:r w:rsidRPr="009B46D5">
        <w:rPr>
          <w:i/>
        </w:rPr>
        <w:t xml:space="preserve">Design: </w:t>
      </w:r>
      <w:r w:rsidRPr="009B46D5">
        <w:t xml:space="preserve">Prospective cohort study </w:t>
      </w:r>
    </w:p>
    <w:p w14:paraId="0CDCC114" w14:textId="68BEA6AA" w:rsidR="008D3BA3" w:rsidRPr="009B46D5" w:rsidRDefault="008D3BA3" w:rsidP="008D3BA3">
      <w:pPr>
        <w:widowControl w:val="0"/>
        <w:spacing w:line="480" w:lineRule="auto"/>
        <w:rPr>
          <w:i/>
        </w:rPr>
      </w:pPr>
      <w:r w:rsidRPr="009B46D5">
        <w:rPr>
          <w:i/>
        </w:rPr>
        <w:t xml:space="preserve">Setting: </w:t>
      </w:r>
      <w:r>
        <w:t>England</w:t>
      </w:r>
      <w:r w:rsidRPr="009B46D5">
        <w:t>.</w:t>
      </w:r>
      <w:r w:rsidRPr="009B46D5">
        <w:rPr>
          <w:i/>
        </w:rPr>
        <w:t xml:space="preserve"> </w:t>
      </w:r>
    </w:p>
    <w:p w14:paraId="0BE7C5B4" w14:textId="56E2F1E4" w:rsidR="008D3BA3" w:rsidRPr="009B46D5" w:rsidRDefault="008D3BA3" w:rsidP="008D3BA3">
      <w:pPr>
        <w:widowControl w:val="0"/>
        <w:spacing w:line="480" w:lineRule="auto"/>
      </w:pPr>
      <w:r w:rsidRPr="009B46D5">
        <w:rPr>
          <w:i/>
        </w:rPr>
        <w:t xml:space="preserve">Participants: </w:t>
      </w:r>
      <w:r w:rsidRPr="003208BE">
        <w:t xml:space="preserve">The analytical sample in the main analyses in </w:t>
      </w:r>
      <w:r w:rsidRPr="00EC6D40">
        <w:t>UK</w:t>
      </w:r>
      <w:r w:rsidRPr="009B46D5">
        <w:t xml:space="preserve"> Biobank comprised </w:t>
      </w:r>
      <w:r w:rsidRPr="00EC6D40">
        <w:t xml:space="preserve">499,701 </w:t>
      </w:r>
      <w:r w:rsidRPr="009B46D5">
        <w:t xml:space="preserve">people (response rate 5.5%) </w:t>
      </w:r>
      <w:r>
        <w:t>XXXX</w:t>
      </w:r>
      <w:r w:rsidRPr="009B46D5">
        <w:t xml:space="preserve"> linked to the same nationwide </w:t>
      </w:r>
      <w:r>
        <w:t>XXX</w:t>
      </w:r>
      <w:r w:rsidRPr="009B46D5">
        <w:t xml:space="preserve"> registries </w:t>
      </w:r>
    </w:p>
    <w:p w14:paraId="55984F06" w14:textId="3FD04F72" w:rsidR="008D3BA3" w:rsidRPr="009B46D5" w:rsidRDefault="008D3BA3" w:rsidP="008D3BA3">
      <w:pPr>
        <w:widowControl w:val="0"/>
        <w:spacing w:line="480" w:lineRule="auto"/>
      </w:pPr>
      <w:r w:rsidRPr="009B46D5">
        <w:rPr>
          <w:i/>
        </w:rPr>
        <w:t xml:space="preserve">Main outcome measure: </w:t>
      </w:r>
      <w:r>
        <w:t>XXXXX</w:t>
      </w:r>
    </w:p>
    <w:p w14:paraId="4F1C81B4" w14:textId="1D3B2D89" w:rsidR="008D3BA3" w:rsidRPr="009B46D5" w:rsidRDefault="008D3BA3" w:rsidP="008D3BA3">
      <w:pPr>
        <w:widowControl w:val="0"/>
        <w:spacing w:line="480" w:lineRule="auto"/>
      </w:pPr>
      <w:r w:rsidRPr="009B46D5">
        <w:rPr>
          <w:i/>
        </w:rPr>
        <w:t xml:space="preserve">Results: </w:t>
      </w:r>
      <w:r>
        <w:t>XXXXX</w:t>
      </w:r>
      <w:r w:rsidRPr="009B46D5">
        <w:t xml:space="preserve">. </w:t>
      </w:r>
    </w:p>
    <w:p w14:paraId="13A8BF25" w14:textId="7D023877" w:rsidR="008D3BA3" w:rsidRPr="009B46D5" w:rsidRDefault="008D3BA3" w:rsidP="008D3BA3">
      <w:pPr>
        <w:widowControl w:val="0"/>
        <w:spacing w:line="480" w:lineRule="auto"/>
      </w:pPr>
      <w:r w:rsidRPr="009B46D5">
        <w:rPr>
          <w:i/>
        </w:rPr>
        <w:t xml:space="preserve">Conclusion: </w:t>
      </w:r>
      <w:r>
        <w:t>XXXXX</w:t>
      </w:r>
      <w:r w:rsidRPr="009B46D5">
        <w:t xml:space="preserve">. </w:t>
      </w:r>
    </w:p>
    <w:p w14:paraId="4BB99F5F" w14:textId="07808BC7" w:rsidR="008D3BA3" w:rsidRDefault="008D3BA3" w:rsidP="008D3BA3">
      <w:pPr>
        <w:widowControl w:val="0"/>
        <w:spacing w:line="480" w:lineRule="auto"/>
        <w:jc w:val="center"/>
        <w:rPr>
          <w:i/>
        </w:rPr>
      </w:pPr>
      <w:r w:rsidRPr="009B46D5">
        <w:rPr>
          <w:i/>
        </w:rPr>
        <w:t xml:space="preserve">Key words: </w:t>
      </w:r>
      <w:r>
        <w:rPr>
          <w:i/>
        </w:rPr>
        <w:t>XXXXXXX</w:t>
      </w:r>
      <w:r w:rsidRPr="009B46D5">
        <w:rPr>
          <w:i/>
        </w:rPr>
        <w:t xml:space="preserve"> </w:t>
      </w:r>
    </w:p>
    <w:p w14:paraId="697F08E3" w14:textId="77777777" w:rsidR="008D3BA3" w:rsidRDefault="008D3BA3">
      <w:pPr>
        <w:rPr>
          <w:i/>
        </w:rPr>
      </w:pPr>
      <w:r>
        <w:rPr>
          <w:i/>
        </w:rPr>
        <w:br w:type="page"/>
      </w:r>
    </w:p>
    <w:p w14:paraId="4984E420" w14:textId="77777777" w:rsidR="008D3BA3" w:rsidRPr="009B46D5" w:rsidRDefault="008D3BA3" w:rsidP="008D3BA3">
      <w:pPr>
        <w:spacing w:line="480" w:lineRule="auto"/>
        <w:rPr>
          <w:b/>
        </w:rPr>
      </w:pPr>
      <w:r w:rsidRPr="009B46D5">
        <w:rPr>
          <w:b/>
        </w:rPr>
        <w:lastRenderedPageBreak/>
        <w:t>Box</w:t>
      </w:r>
    </w:p>
    <w:p w14:paraId="0A307C8A" w14:textId="77777777" w:rsidR="008D3BA3" w:rsidRPr="009B46D5" w:rsidRDefault="008D3BA3" w:rsidP="008D3BA3">
      <w:pPr>
        <w:spacing w:line="480" w:lineRule="auto"/>
        <w:rPr>
          <w:bCs/>
          <w:i/>
          <w:iCs/>
        </w:rPr>
      </w:pPr>
      <w:r w:rsidRPr="009B46D5">
        <w:rPr>
          <w:bCs/>
          <w:i/>
          <w:iCs/>
        </w:rPr>
        <w:t>What is already known on this subject</w:t>
      </w:r>
    </w:p>
    <w:p w14:paraId="3BA0BBD3" w14:textId="1677443E" w:rsidR="008D3BA3" w:rsidRDefault="008D3BA3" w:rsidP="008D3BA3">
      <w:pPr>
        <w:widowControl w:val="0"/>
        <w:numPr>
          <w:ilvl w:val="0"/>
          <w:numId w:val="3"/>
        </w:numPr>
        <w:spacing w:line="480" w:lineRule="auto"/>
        <w:ind w:left="284" w:hanging="284"/>
      </w:pPr>
      <w:r>
        <w:t>XXXX</w:t>
      </w:r>
    </w:p>
    <w:p w14:paraId="7881C5ED" w14:textId="77777777" w:rsidR="008D3BA3" w:rsidRPr="009B46D5" w:rsidRDefault="008D3BA3" w:rsidP="008D3BA3">
      <w:pPr>
        <w:widowControl w:val="0"/>
        <w:spacing w:line="480" w:lineRule="auto"/>
        <w:ind w:left="284"/>
      </w:pPr>
    </w:p>
    <w:p w14:paraId="20526B3E" w14:textId="77777777" w:rsidR="008D3BA3" w:rsidRPr="009B46D5" w:rsidRDefault="008D3BA3" w:rsidP="008D3BA3">
      <w:pPr>
        <w:spacing w:line="480" w:lineRule="auto"/>
        <w:rPr>
          <w:bCs/>
          <w:i/>
          <w:iCs/>
        </w:rPr>
      </w:pPr>
      <w:r w:rsidRPr="009B46D5">
        <w:rPr>
          <w:bCs/>
          <w:i/>
          <w:iCs/>
        </w:rPr>
        <w:t>What this study adds</w:t>
      </w:r>
    </w:p>
    <w:p w14:paraId="1A7AA479" w14:textId="2EAD1355" w:rsidR="008D3BA3" w:rsidRPr="009B46D5" w:rsidRDefault="008D3BA3" w:rsidP="008D3BA3">
      <w:pPr>
        <w:widowControl w:val="0"/>
        <w:numPr>
          <w:ilvl w:val="0"/>
          <w:numId w:val="4"/>
        </w:numPr>
        <w:spacing w:line="480" w:lineRule="auto"/>
        <w:ind w:left="284" w:hanging="284"/>
      </w:pPr>
      <w:r>
        <w:t>XXXXX</w:t>
      </w:r>
    </w:p>
    <w:p w14:paraId="1241F5D4" w14:textId="77777777" w:rsidR="008D3BA3" w:rsidRPr="009B46D5" w:rsidRDefault="008D3BA3" w:rsidP="008D3BA3">
      <w:pPr>
        <w:widowControl w:val="0"/>
        <w:spacing w:line="480" w:lineRule="auto"/>
        <w:jc w:val="center"/>
      </w:pPr>
    </w:p>
    <w:p w14:paraId="2EA48B80" w14:textId="77777777" w:rsidR="008D3BA3" w:rsidRDefault="008D3BA3">
      <w:pPr>
        <w:rPr>
          <w:b/>
          <w:bCs/>
        </w:rPr>
      </w:pPr>
      <w:r>
        <w:rPr>
          <w:b/>
          <w:bCs/>
        </w:rPr>
        <w:br w:type="page"/>
      </w:r>
    </w:p>
    <w:p w14:paraId="4E243CFE" w14:textId="4F3490D1" w:rsidR="00BF07AC" w:rsidRPr="00BF07AC" w:rsidRDefault="00BF07AC" w:rsidP="00AF06EA">
      <w:pPr>
        <w:spacing w:line="480" w:lineRule="auto"/>
        <w:rPr>
          <w:b/>
          <w:bCs/>
        </w:rPr>
      </w:pPr>
      <w:r w:rsidRPr="00BF07AC">
        <w:rPr>
          <w:b/>
          <w:bCs/>
        </w:rPr>
        <w:lastRenderedPageBreak/>
        <w:t>Introduction</w:t>
      </w:r>
    </w:p>
    <w:p w14:paraId="26C58E0C" w14:textId="7A6B7657" w:rsidR="00FA7A4D" w:rsidRDefault="00AF06EA" w:rsidP="00AF06EA">
      <w:pPr>
        <w:spacing w:line="480" w:lineRule="auto"/>
      </w:pPr>
      <w:r>
        <w:t xml:space="preserve">With outbreaks described </w:t>
      </w:r>
      <w:r w:rsidR="00F60319">
        <w:t>across</w:t>
      </w:r>
      <w:r>
        <w:t xml:space="preserve"> </w:t>
      </w:r>
      <w:r w:rsidRPr="003948B0">
        <w:rPr>
          <w:highlight w:val="yellow"/>
        </w:rPr>
        <w:t>XXX</w:t>
      </w:r>
      <w:r>
        <w:t xml:space="preserve"> countries</w:t>
      </w:r>
      <w:r w:rsidR="00FA7A4D" w:rsidRPr="00FA7A4D">
        <w:t xml:space="preserve">, the novel coronavirus </w:t>
      </w:r>
      <w:r w:rsidR="003948B0">
        <w:t>referred to</w:t>
      </w:r>
      <w:r w:rsidR="00FA7A4D" w:rsidRPr="00FA7A4D">
        <w:t xml:space="preserve"> as severe acute respiratory syndrome coronavirus 2</w:t>
      </w:r>
      <w:r w:rsidR="003948B0">
        <w:t xml:space="preserve"> (</w:t>
      </w:r>
      <w:r w:rsidR="003948B0" w:rsidRPr="00FA7A4D">
        <w:t>SARS-CoV-2</w:t>
      </w:r>
      <w:r w:rsidR="003948B0">
        <w:t>)</w:t>
      </w:r>
      <w:r w:rsidR="003948B0" w:rsidRPr="00FA7A4D">
        <w:t xml:space="preserve"> </w:t>
      </w:r>
      <w:r w:rsidR="00FA01BF">
        <w:t>was declared</w:t>
      </w:r>
      <w:r w:rsidR="00AD7D4A">
        <w:t xml:space="preserve"> </w:t>
      </w:r>
      <w:r w:rsidR="003948B0">
        <w:t>pandemic</w:t>
      </w:r>
      <w:r w:rsidR="00FB7AB6">
        <w:t xml:space="preserve"> </w:t>
      </w:r>
      <w:r w:rsidR="00EB6B91">
        <w:t xml:space="preserve">by the World Health </w:t>
      </w:r>
      <w:r w:rsidR="0073007D">
        <w:t>O</w:t>
      </w:r>
      <w:r w:rsidR="00EB6B91">
        <w:t xml:space="preserve">rganization on </w:t>
      </w:r>
      <w:r w:rsidR="00FB7AB6" w:rsidRPr="00BF07AC">
        <w:rPr>
          <w:highlight w:val="yellow"/>
        </w:rPr>
        <w:t>XXXX</w:t>
      </w:r>
      <w:r w:rsidR="00FA7A4D" w:rsidRPr="00FA7A4D">
        <w:t xml:space="preserve">. </w:t>
      </w:r>
      <w:r w:rsidR="003948B0">
        <w:t xml:space="preserve"> </w:t>
      </w:r>
      <w:r w:rsidR="00FA7A4D" w:rsidRPr="00FA7A4D">
        <w:t xml:space="preserve">As of </w:t>
      </w:r>
      <w:r w:rsidR="003948B0" w:rsidRPr="003948B0">
        <w:rPr>
          <w:highlight w:val="yellow"/>
        </w:rPr>
        <w:t>XXX</w:t>
      </w:r>
      <w:r w:rsidR="003948B0">
        <w:t xml:space="preserve"> </w:t>
      </w:r>
      <w:r w:rsidR="00FA7A4D" w:rsidRPr="00FA7A4D">
        <w:t xml:space="preserve">2020, </w:t>
      </w:r>
      <w:r w:rsidR="003948B0">
        <w:t xml:space="preserve">in the absence of </w:t>
      </w:r>
      <w:r w:rsidR="00EC4301">
        <w:t>widespread</w:t>
      </w:r>
      <w:r w:rsidR="003948B0">
        <w:t xml:space="preserve"> testing, there has been </w:t>
      </w:r>
      <w:r w:rsidR="00FB7AB6">
        <w:t xml:space="preserve">global </w:t>
      </w:r>
      <w:r w:rsidR="003948B0">
        <w:t xml:space="preserve">notification of </w:t>
      </w:r>
      <w:r w:rsidR="003948B0" w:rsidRPr="00BF07AC">
        <w:rPr>
          <w:highlight w:val="yellow"/>
        </w:rPr>
        <w:t>XXXX</w:t>
      </w:r>
      <w:r w:rsidR="00FA7A4D" w:rsidRPr="00FA7A4D">
        <w:t xml:space="preserve"> cases of coronavirus disease 2019 (COVID-19)</w:t>
      </w:r>
      <w:r w:rsidR="003948B0">
        <w:t xml:space="preserve"> – </w:t>
      </w:r>
      <w:r w:rsidR="00FA7A4D" w:rsidRPr="00FA7A4D">
        <w:t>the disease caused by SARS-CoV-2</w:t>
      </w:r>
      <w:r w:rsidR="003948B0">
        <w:t xml:space="preserve"> – </w:t>
      </w:r>
      <w:r w:rsidR="00EC4301">
        <w:t>with</w:t>
      </w:r>
      <w:r w:rsidR="00FA7A4D" w:rsidRPr="00FA7A4D">
        <w:t xml:space="preserve"> </w:t>
      </w:r>
      <w:r w:rsidR="003948B0" w:rsidRPr="00BF07AC">
        <w:rPr>
          <w:highlight w:val="yellow"/>
        </w:rPr>
        <w:t>XXXX</w:t>
      </w:r>
      <w:r w:rsidR="00FA7A4D" w:rsidRPr="00FA7A4D">
        <w:t xml:space="preserve"> deaths reported</w:t>
      </w:r>
      <w:r w:rsidR="003948B0">
        <w:t>.</w:t>
      </w:r>
    </w:p>
    <w:p w14:paraId="562BC2A9" w14:textId="77777777" w:rsidR="00FA7A4D" w:rsidRDefault="00FA7A4D" w:rsidP="00AF06EA">
      <w:pPr>
        <w:spacing w:line="480" w:lineRule="auto"/>
      </w:pPr>
    </w:p>
    <w:p w14:paraId="5543A796" w14:textId="5CBA5759" w:rsidR="00907DE9" w:rsidRDefault="0076415C" w:rsidP="00AF06EA">
      <w:pPr>
        <w:spacing w:line="480" w:lineRule="auto"/>
      </w:pPr>
      <w:r>
        <w:t xml:space="preserve">The </w:t>
      </w:r>
      <w:r w:rsidR="00EC4301">
        <w:t xml:space="preserve">influenza </w:t>
      </w:r>
      <w:r>
        <w:t>pandemics of</w:t>
      </w:r>
      <w:r w:rsidR="00EC4301">
        <w:t xml:space="preserve"> </w:t>
      </w:r>
      <w:r w:rsidR="00AD2F4D">
        <w:t xml:space="preserve">1918 </w:t>
      </w:r>
      <w:r>
        <w:t xml:space="preserve">(Spanish) </w:t>
      </w:r>
      <w:r w:rsidR="00AD2F4D">
        <w:t>and 2009</w:t>
      </w:r>
      <w:r>
        <w:t xml:space="preserve"> (Swine)</w:t>
      </w:r>
      <w:r w:rsidR="0073007D">
        <w:t xml:space="preserve"> </w:t>
      </w:r>
      <w:r w:rsidR="00EC4301">
        <w:t xml:space="preserve">were notable for </w:t>
      </w:r>
      <w:r w:rsidR="00AD2F4D">
        <w:t xml:space="preserve">marked inequalities </w:t>
      </w:r>
      <w:r w:rsidR="00E53DB3">
        <w:t xml:space="preserve">in </w:t>
      </w:r>
      <w:r w:rsidR="00BF07AC">
        <w:t xml:space="preserve">their </w:t>
      </w:r>
      <w:r w:rsidR="00E53DB3">
        <w:t>occurrence</w:t>
      </w:r>
      <w:r w:rsidR="00C4058C">
        <w:t>,</w:t>
      </w:r>
      <w:r w:rsidR="00E53DB3">
        <w:t xml:space="preserve"> </w:t>
      </w:r>
      <w:r w:rsidR="0073007D">
        <w:t xml:space="preserve">whereby </w:t>
      </w:r>
      <w:r w:rsidR="00907DE9">
        <w:t xml:space="preserve">more </w:t>
      </w:r>
      <w:r w:rsidR="00AD2F4D">
        <w:t>socioeconomic</w:t>
      </w:r>
      <w:r w:rsidR="00907DE9">
        <w:t>ally</w:t>
      </w:r>
      <w:r w:rsidR="00AD2F4D">
        <w:t xml:space="preserve"> disadvantaged countries, </w:t>
      </w:r>
      <w:r w:rsidR="00C70985">
        <w:t>cities</w:t>
      </w:r>
      <w:r w:rsidR="00AD2F4D">
        <w:t xml:space="preserve">, </w:t>
      </w:r>
      <w:r w:rsidR="00C70985">
        <w:t>neighbourhoods</w:t>
      </w:r>
      <w:r w:rsidR="00AD2F4D">
        <w:t xml:space="preserve">, and </w:t>
      </w:r>
      <w:r w:rsidR="00C70985">
        <w:t>individuals</w:t>
      </w:r>
      <w:r w:rsidR="00AD2F4D">
        <w:t xml:space="preserve"> experienced the highest mortality rates</w:t>
      </w:r>
      <w:r w:rsidR="00FA01BF">
        <w:t xml:space="preserve"> from the infection</w:t>
      </w:r>
      <w:r w:rsidR="00AD2F4D">
        <w:t>.[</w:t>
      </w:r>
      <w:r w:rsidR="00C70985" w:rsidRPr="00E53DB3">
        <w:rPr>
          <w:highlight w:val="yellow"/>
        </w:rPr>
        <w:t>citations</w:t>
      </w:r>
      <w:r w:rsidR="00AD2F4D" w:rsidRPr="00E53DB3">
        <w:rPr>
          <w:highlight w:val="yellow"/>
        </w:rPr>
        <w:t xml:space="preserve"> in </w:t>
      </w:r>
      <w:proofErr w:type="spellStart"/>
      <w:r w:rsidR="00AD2F4D" w:rsidRPr="00E53DB3">
        <w:rPr>
          <w:highlight w:val="yellow"/>
        </w:rPr>
        <w:t>mamelund</w:t>
      </w:r>
      <w:proofErr w:type="spellEnd"/>
      <w:r w:rsidR="00AD2F4D">
        <w:t>]</w:t>
      </w:r>
      <w:r w:rsidR="00C70985">
        <w:t xml:space="preserve">  </w:t>
      </w:r>
      <w:r w:rsidR="009D64AA">
        <w:t>Outside the eras of these pandemics, o</w:t>
      </w:r>
      <w:r w:rsidR="00E53DB3">
        <w:t xml:space="preserve">ther respiratory diseases such as </w:t>
      </w:r>
      <w:r w:rsidR="00F60319">
        <w:t>tuberculosis</w:t>
      </w:r>
      <w:r w:rsidR="00AF06EA">
        <w:t>,</w:t>
      </w:r>
      <w:r w:rsidR="00F60319">
        <w:t>[]</w:t>
      </w:r>
      <w:r w:rsidR="00AF06EA">
        <w:t xml:space="preserve"> </w:t>
      </w:r>
      <w:r w:rsidR="00F60319">
        <w:t xml:space="preserve">pneumonia,[] </w:t>
      </w:r>
      <w:r w:rsidR="00AF06EA">
        <w:t>and the common cold</w:t>
      </w:r>
      <w:r w:rsidR="00AF06EA" w:rsidRPr="00AF06EA">
        <w:t>,</w:t>
      </w:r>
      <w:r w:rsidR="00F60319">
        <w:t>[]</w:t>
      </w:r>
      <w:r w:rsidR="00AF06EA" w:rsidRPr="00AF06EA">
        <w:t xml:space="preserve"> </w:t>
      </w:r>
      <w:r w:rsidR="00AF06EA">
        <w:t>a</w:t>
      </w:r>
      <w:r w:rsidR="00AF06EA" w:rsidRPr="00AF06EA">
        <w:t xml:space="preserve"> species of coronavirus</w:t>
      </w:r>
      <w:r w:rsidR="00AF06EA">
        <w:t xml:space="preserve">, </w:t>
      </w:r>
      <w:r w:rsidR="00AF06EA" w:rsidRPr="00AF06EA">
        <w:t xml:space="preserve">also appear to </w:t>
      </w:r>
      <w:r w:rsidR="0073007D">
        <w:t xml:space="preserve">be </w:t>
      </w:r>
      <w:r w:rsidR="00AF06EA" w:rsidRPr="00AF06EA">
        <w:t xml:space="preserve">similarly socioeconomically patterned.  </w:t>
      </w:r>
      <w:r w:rsidR="005C4756">
        <w:t xml:space="preserve">The mechanisms that underlie these </w:t>
      </w:r>
      <w:r w:rsidR="00EB6B91">
        <w:t xml:space="preserve">socioeconomic </w:t>
      </w:r>
      <w:r w:rsidR="005C4756">
        <w:t xml:space="preserve">gradients may include overcrowded living and working conditions, comorbidity, and a lack of understanding of prevention advice such </w:t>
      </w:r>
      <w:r w:rsidR="00804B91">
        <w:t xml:space="preserve">as </w:t>
      </w:r>
      <w:r w:rsidR="005C4756">
        <w:t xml:space="preserve">hand washing, physical distancing, and vaccination programmes among socially disadvantaged individuals.  </w:t>
      </w:r>
      <w:r w:rsidR="00AE45B1">
        <w:t xml:space="preserve">Indirect pathways of effect have also been </w:t>
      </w:r>
      <w:r w:rsidR="00AF06EA">
        <w:t>advanced</w:t>
      </w:r>
      <w:r w:rsidR="00AD7D4A">
        <w:t xml:space="preserve">, such as </w:t>
      </w:r>
      <w:r w:rsidR="00AE45B1">
        <w:t xml:space="preserve">the higher prevalence of unfavourable health behaviours – cigarette smoking, alcohol intake, and suboptimal nutrition – in lower social groups which </w:t>
      </w:r>
      <w:r w:rsidR="00C5162E">
        <w:t>in</w:t>
      </w:r>
      <w:r w:rsidR="00AE45B1">
        <w:t xml:space="preserve"> themselves </w:t>
      </w:r>
      <w:r w:rsidR="00EB6B91">
        <w:t xml:space="preserve">have been </w:t>
      </w:r>
      <w:r w:rsidR="00AE45B1">
        <w:t>linked to selected lower respiratory tract infections.[]</w:t>
      </w:r>
    </w:p>
    <w:p w14:paraId="75C69BE5" w14:textId="77777777" w:rsidR="00AE45B1" w:rsidRDefault="00AE45B1" w:rsidP="00AE1244">
      <w:pPr>
        <w:spacing w:line="480" w:lineRule="auto"/>
      </w:pPr>
    </w:p>
    <w:p w14:paraId="74433D51" w14:textId="7067CE9B" w:rsidR="00BF07AC" w:rsidRDefault="002A3BBA" w:rsidP="00FC7E97">
      <w:pPr>
        <w:spacing w:line="480" w:lineRule="auto"/>
      </w:pPr>
      <w:r>
        <w:t>While</w:t>
      </w:r>
      <w:r w:rsidR="00AE45B1">
        <w:t xml:space="preserve"> correlated with socioeconomic status, </w:t>
      </w:r>
      <w:r w:rsidR="00FC7E97">
        <w:t xml:space="preserve">mental health and </w:t>
      </w:r>
      <w:r w:rsidR="00AE45B1">
        <w:t xml:space="preserve">cognitive function </w:t>
      </w:r>
      <w:r w:rsidR="00C5162E">
        <w:t xml:space="preserve">may have independent utility in understanding </w:t>
      </w:r>
      <w:r w:rsidR="00804B91">
        <w:t xml:space="preserve">the burden of </w:t>
      </w:r>
      <w:r w:rsidR="00AE45B1">
        <w:t>infectious disease</w:t>
      </w:r>
      <w:r w:rsidR="00C5162E">
        <w:t xml:space="preserve">.  </w:t>
      </w:r>
      <w:r w:rsidR="00292125">
        <w:t xml:space="preserve">Although described as a potential consequence of Covid-19 based on unfavourable mental health outcomes in survivors of the </w:t>
      </w:r>
      <w:r w:rsidR="00292125" w:rsidRPr="00676F35">
        <w:rPr>
          <w:highlight w:val="yellow"/>
        </w:rPr>
        <w:t>(mars/s</w:t>
      </w:r>
      <w:r w:rsidR="00292125">
        <w:rPr>
          <w:highlight w:val="yellow"/>
        </w:rPr>
        <w:t>e</w:t>
      </w:r>
      <w:r w:rsidR="00292125" w:rsidRPr="00676F35">
        <w:rPr>
          <w:highlight w:val="yellow"/>
        </w:rPr>
        <w:t>rs)</w:t>
      </w:r>
      <w:r w:rsidR="00292125">
        <w:t xml:space="preserve"> pandemics,[</w:t>
      </w:r>
      <w:r w:rsidR="00292125" w:rsidRPr="00804B91">
        <w:rPr>
          <w:highlight w:val="yellow"/>
        </w:rPr>
        <w:t>ref</w:t>
      </w:r>
      <w:r w:rsidR="00292125">
        <w:t>] poor psychological health may influence the risk of contracting respiratory infection by impairing innate and adaptive immunity.[</w:t>
      </w:r>
      <w:r w:rsidR="00292125" w:rsidRPr="00804B91">
        <w:rPr>
          <w:highlight w:val="yellow"/>
        </w:rPr>
        <w:t>in Hamer</w:t>
      </w:r>
      <w:r w:rsidR="00292125">
        <w:t>]  In cohort studies generated using linked electronic registries people with a d</w:t>
      </w:r>
      <w:r w:rsidR="00292125" w:rsidRPr="008C25AC">
        <w:t>epressive episode</w:t>
      </w:r>
      <w:r w:rsidR="00292125">
        <w:t xml:space="preserve"> serious enough to warrant treatment in a psychiatric care </w:t>
      </w:r>
      <w:r w:rsidR="00292125">
        <w:lastRenderedPageBreak/>
        <w:t xml:space="preserve">facility subsequently experienced elevated rates of all respiratory infections </w:t>
      </w:r>
      <w:r w:rsidR="00292125" w:rsidRPr="001B3F16">
        <w:rPr>
          <w:highlight w:val="yellow"/>
        </w:rPr>
        <w:t>combined</w:t>
      </w:r>
      <w:r w:rsidR="00292125">
        <w:t>.[</w:t>
      </w:r>
      <w:r w:rsidR="00292125" w:rsidRPr="00804B91">
        <w:rPr>
          <w:highlight w:val="yellow"/>
        </w:rPr>
        <w:t>andersen</w:t>
      </w:r>
      <w:r w:rsidR="00292125">
        <w:t>]  Alternatively, when the full range of psychological distress (depression and anxiety) symptoms are self-reported in the general population, an elevated risk of death from pneumonia is apparent even at moderate distress levels and despite adjustment for confounding factors which include poverty.[</w:t>
      </w:r>
      <w:r w:rsidR="00292125" w:rsidRPr="00804B91">
        <w:rPr>
          <w:highlight w:val="yellow"/>
        </w:rPr>
        <w:t>hamer</w:t>
      </w:r>
      <w:r w:rsidR="00292125">
        <w:t xml:space="preserve">]  </w:t>
      </w:r>
    </w:p>
    <w:p w14:paraId="1D1BDBF2" w14:textId="77777777" w:rsidR="00BF07AC" w:rsidRDefault="00BF07AC" w:rsidP="00FC7E97">
      <w:pPr>
        <w:spacing w:line="480" w:lineRule="auto"/>
      </w:pPr>
    </w:p>
    <w:p w14:paraId="18A46399" w14:textId="76D5346F" w:rsidR="00FC7E97" w:rsidRDefault="00A2341C" w:rsidP="00FC7E97">
      <w:pPr>
        <w:spacing w:line="480" w:lineRule="auto"/>
      </w:pPr>
      <w:r>
        <w:softHyphen/>
      </w:r>
      <w:r>
        <w:softHyphen/>
        <w:t xml:space="preserve">While </w:t>
      </w:r>
      <w:r w:rsidRPr="00B653E9">
        <w:t xml:space="preserve">mental health problems may </w:t>
      </w:r>
      <w:r w:rsidR="001B3F16">
        <w:t xml:space="preserve">also </w:t>
      </w:r>
      <w:r w:rsidRPr="00B653E9">
        <w:t xml:space="preserve">influence the risk of acquiring a respiratory infection by negatively impacting cognitive function, </w:t>
      </w:r>
      <w:r w:rsidR="00804B91">
        <w:t xml:space="preserve">so </w:t>
      </w:r>
      <w:r w:rsidRPr="00B653E9">
        <w:t xml:space="preserve">compromising </w:t>
      </w:r>
      <w:r w:rsidR="00804B91">
        <w:t xml:space="preserve">the </w:t>
      </w:r>
      <w:r w:rsidRPr="00B653E9">
        <w:t>ability to adequately recognise a deterioration in health, actively seek medical attention, and communicate effectively with health care professional</w:t>
      </w:r>
      <w:r w:rsidR="00BF07AC">
        <w:t>s</w:t>
      </w:r>
      <w:r w:rsidRPr="00B653E9">
        <w:t>,[</w:t>
      </w:r>
      <w:r w:rsidRPr="00BF07AC">
        <w:rPr>
          <w:highlight w:val="yellow"/>
        </w:rPr>
        <w:t>in semiog</w:t>
      </w:r>
      <w:r>
        <w:t xml:space="preserve">] cognition </w:t>
      </w:r>
      <w:r w:rsidR="00BF07AC">
        <w:t xml:space="preserve">in itself </w:t>
      </w:r>
      <w:r>
        <w:t xml:space="preserve">may offer predictive capacity for </w:t>
      </w:r>
      <w:r w:rsidR="00F60319">
        <w:t xml:space="preserve">disease risk.  </w:t>
      </w:r>
      <w:r w:rsidR="00292125">
        <w:t>Although traditionally studied in the context of non-communicable disease,[</w:t>
      </w:r>
      <w:r w:rsidR="00292125" w:rsidRPr="00F60319">
        <w:rPr>
          <w:highlight w:val="yellow"/>
        </w:rPr>
        <w:t>ref</w:t>
      </w:r>
      <w:r w:rsidR="00292125">
        <w:t>] higher levels of c</w:t>
      </w:r>
      <w:r w:rsidR="00292125" w:rsidRPr="00FC7E97">
        <w:t>ognitive abilit</w:t>
      </w:r>
      <w:r w:rsidR="00292125">
        <w:t>y in both childhood[</w:t>
      </w:r>
      <w:r w:rsidR="00292125" w:rsidRPr="00FC7E97">
        <w:rPr>
          <w:highlight w:val="yellow"/>
        </w:rPr>
        <w:t>ref</w:t>
      </w:r>
      <w:r w:rsidR="00292125">
        <w:t>] and adulthood,[</w:t>
      </w:r>
      <w:r w:rsidR="00292125" w:rsidRPr="00FC7E97">
        <w:rPr>
          <w:highlight w:val="yellow"/>
        </w:rPr>
        <w:t>ref</w:t>
      </w:r>
      <w:r w:rsidR="00292125">
        <w:t xml:space="preserve">]– a psychological trait that </w:t>
      </w:r>
      <w:r w:rsidR="00292125" w:rsidRPr="00FC7E97">
        <w:t>involve</w:t>
      </w:r>
      <w:r w:rsidR="00292125">
        <w:t>s</w:t>
      </w:r>
      <w:r w:rsidR="00292125" w:rsidRPr="00FC7E97">
        <w:t xml:space="preserve"> the storage, selection, manipulation</w:t>
      </w:r>
      <w:r w:rsidR="00292125">
        <w:t>,</w:t>
      </w:r>
      <w:r w:rsidR="00292125" w:rsidRPr="00FC7E97">
        <w:t xml:space="preserve"> and organisation of information</w:t>
      </w:r>
      <w:r w:rsidR="00292125">
        <w:t xml:space="preserve"> – appear to be related lower rates of mortality from </w:t>
      </w:r>
      <w:r w:rsidR="00292125" w:rsidRPr="001B3F16">
        <w:rPr>
          <w:highlight w:val="yellow"/>
        </w:rPr>
        <w:t>infectious disease</w:t>
      </w:r>
      <w:r w:rsidR="00292125">
        <w:t xml:space="preserve">.  </w:t>
      </w:r>
      <w:bookmarkStart w:id="4" w:name="OLE_LINK2"/>
      <w:r w:rsidR="008D3BA3">
        <w:t>One explanation for this gradient i</w:t>
      </w:r>
      <w:r w:rsidR="00804B91">
        <w:t xml:space="preserve">s </w:t>
      </w:r>
      <w:r w:rsidR="008D3BA3">
        <w:t xml:space="preserve">that </w:t>
      </w:r>
      <w:r w:rsidR="003A2953">
        <w:t xml:space="preserve">people with better performance on standard tests of cognitive function </w:t>
      </w:r>
      <w:r w:rsidR="008D3BA3">
        <w:t>are</w:t>
      </w:r>
      <w:r w:rsidR="00676F35">
        <w:t xml:space="preserve"> </w:t>
      </w:r>
      <w:r w:rsidR="003A2953">
        <w:t xml:space="preserve">more likely to </w:t>
      </w:r>
      <w:r w:rsidR="00FC7E97">
        <w:t xml:space="preserve">take-up influenza and pneumococcal </w:t>
      </w:r>
      <w:r w:rsidR="003A2953">
        <w:t xml:space="preserve">inoculation </w:t>
      </w:r>
      <w:r w:rsidR="00FC7E97">
        <w:t>[in Gale].</w:t>
      </w:r>
      <w:r w:rsidR="00804B91">
        <w:t xml:space="preserve">  </w:t>
      </w:r>
      <w:proofErr w:type="spellStart"/>
      <w:r w:rsidR="00804B91" w:rsidRPr="00804B91">
        <w:rPr>
          <w:highlight w:val="yellow"/>
        </w:rPr>
        <w:t>XXXothersXXX</w:t>
      </w:r>
      <w:proofErr w:type="spellEnd"/>
    </w:p>
    <w:p w14:paraId="16F005AF" w14:textId="2A1A11AE" w:rsidR="009263FB" w:rsidRDefault="009263FB" w:rsidP="00FC7E97">
      <w:pPr>
        <w:spacing w:line="480" w:lineRule="auto"/>
      </w:pPr>
    </w:p>
    <w:bookmarkEnd w:id="4"/>
    <w:p w14:paraId="1923F6DE" w14:textId="029F2113" w:rsidR="009852D0" w:rsidRDefault="009852D0" w:rsidP="009852D0">
      <w:pPr>
        <w:spacing w:line="480" w:lineRule="auto"/>
      </w:pPr>
      <w:r w:rsidRPr="009D64AA">
        <w:t xml:space="preserve">With this evidence base giving us reason to anticipated links between these psychosocial characteristics and hospitalisation for incident Covid-19 infection, </w:t>
      </w:r>
      <w:r w:rsidR="009D64AA" w:rsidRPr="009D64AA">
        <w:t xml:space="preserve">for the first time to our knowledge, </w:t>
      </w:r>
      <w:r w:rsidRPr="009D64AA">
        <w:t>we explored these relationships using new data from UK Biobank, a prospective cohort study.</w:t>
      </w:r>
      <w:r>
        <w:t xml:space="preserve"> </w:t>
      </w:r>
    </w:p>
    <w:p w14:paraId="3BC29FE9" w14:textId="347D9413" w:rsidR="009852D0" w:rsidRDefault="009852D0" w:rsidP="00A82C73">
      <w:pPr>
        <w:spacing w:line="480" w:lineRule="auto"/>
      </w:pPr>
    </w:p>
    <w:p w14:paraId="1CC3C745" w14:textId="77777777" w:rsidR="008D3BA3" w:rsidRPr="009B46D5" w:rsidRDefault="008D3BA3" w:rsidP="008D3BA3">
      <w:pPr>
        <w:widowControl w:val="0"/>
        <w:spacing w:line="480" w:lineRule="auto"/>
        <w:rPr>
          <w:b/>
          <w:szCs w:val="23"/>
        </w:rPr>
      </w:pPr>
      <w:r w:rsidRPr="009B46D5">
        <w:rPr>
          <w:b/>
        </w:rPr>
        <w:t xml:space="preserve">Methods </w:t>
      </w:r>
    </w:p>
    <w:p w14:paraId="1DC06C8C" w14:textId="11496E57" w:rsidR="008D3BA3" w:rsidRDefault="008D3BA3" w:rsidP="0027355C">
      <w:pPr>
        <w:widowControl w:val="0"/>
        <w:spacing w:line="480" w:lineRule="auto"/>
      </w:pPr>
      <w:r w:rsidRPr="009B46D5">
        <w:t>We used data from both UK Biobank,</w:t>
      </w:r>
      <w:r w:rsidRPr="009B46D5">
        <w:fldChar w:fldCharType="begin">
          <w:fldData xml:space="preserve">PEVuZE5vdGU+PENpdGU+PEF1dGhvcj5TdWRsb3c8L0F1dGhvcj48WWVhcj4yMDE1PC9ZZWFyPjxS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</w:fldData>
        </w:fldChar>
      </w:r>
      <w:r w:rsidR="0071116B">
        <w:instrText xml:space="preserve"> ADDIN EN.CITE </w:instrText>
      </w:r>
      <w:r w:rsidR="0071116B">
        <w:fldChar w:fldCharType="begin">
          <w:fldData xml:space="preserve">PEVuZE5vdGU+PENpdGU+PEF1dGhvcj5TdWRsb3c8L0F1dGhvcj48WWVhcj4yMDE1PC9ZZWFyPjxS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</w:fldData>
        </w:fldChar>
      </w:r>
      <w:r w:rsidR="0071116B">
        <w:instrText xml:space="preserve"> ADDIN EN.CITE.DATA </w:instrText>
      </w:r>
      <w:r w:rsidR="0071116B">
        <w:fldChar w:fldCharType="end"/>
      </w:r>
      <w:r w:rsidRPr="009B46D5">
        <w:fldChar w:fldCharType="separate"/>
      </w:r>
      <w:r w:rsidR="0071116B" w:rsidRPr="0071116B">
        <w:rPr>
          <w:noProof/>
          <w:vertAlign w:val="superscript"/>
        </w:rPr>
        <w:t>1</w:t>
      </w:r>
      <w:r w:rsidRPr="009B46D5">
        <w:fldChar w:fldCharType="end"/>
      </w:r>
      <w:r w:rsidRPr="009B46D5">
        <w:t xml:space="preserve"> a prospective cohort study</w:t>
      </w:r>
      <w:r>
        <w:t xml:space="preserve">, the </w:t>
      </w:r>
      <w:r w:rsidRPr="009B46D5">
        <w:t xml:space="preserve">sampling and procedures of </w:t>
      </w:r>
      <w:r>
        <w:t>which</w:t>
      </w:r>
      <w:r w:rsidRPr="009B46D5">
        <w:t xml:space="preserve"> have been well described.</w:t>
      </w:r>
      <w:r w:rsidRPr="009B46D5">
        <w:fldChar w:fldCharType="begin">
          <w:fldData xml:space="preserve">PEVuZE5vdGU+PENpdGU+PEF1dGhvcj5CYXR0eTwvQXV0aG9yPjxZZWFyPjIwMTc8L1llYXI+PFJl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</w:fldData>
        </w:fldChar>
      </w:r>
      <w:r w:rsidR="0071116B">
        <w:instrText xml:space="preserve"> ADDIN EN.CITE </w:instrText>
      </w:r>
      <w:r w:rsidR="0071116B">
        <w:fldChar w:fldCharType="begin">
          <w:fldData xml:space="preserve">PEVuZE5vdGU+PENpdGU+PEF1dGhvcj5CYXR0eTwvQXV0aG9yPjxZZWFyPjIwMTc8L1llYXI+PFJl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</w:fldData>
        </w:fldChar>
      </w:r>
      <w:r w:rsidR="0071116B">
        <w:instrText xml:space="preserve"> ADDIN EN.CITE.DATA </w:instrText>
      </w:r>
      <w:r w:rsidR="0071116B">
        <w:fldChar w:fldCharType="end"/>
      </w:r>
      <w:r w:rsidRPr="009B46D5">
        <w:fldChar w:fldCharType="separate"/>
      </w:r>
      <w:r w:rsidR="0071116B" w:rsidRPr="0071116B">
        <w:rPr>
          <w:noProof/>
          <w:vertAlign w:val="superscript"/>
        </w:rPr>
        <w:t>2,3</w:t>
      </w:r>
      <w:r w:rsidRPr="009B46D5">
        <w:fldChar w:fldCharType="end"/>
      </w:r>
      <w:r w:rsidRPr="009B46D5">
        <w:t xml:space="preserve">  In brief, baseline data collection took place between 2006 and 2010 in twenty-two research assessment centres across t</w:t>
      </w:r>
      <w:r w:rsidRPr="009B46D5">
        <w:softHyphen/>
      </w:r>
      <w:r w:rsidRPr="009B46D5">
        <w:softHyphen/>
      </w:r>
      <w:r w:rsidRPr="009B46D5">
        <w:softHyphen/>
        <w:t>he UK, resulting in a sample of 502,655 people aged 40 to 69 years (response rate 5.5%).</w:t>
      </w:r>
      <w:r w:rsidRPr="009B46D5">
        <w:fldChar w:fldCharType="begin">
          <w:fldData xml:space="preserve">PEVuZE5vdGU+PENpdGU+PEF1dGhvcj5TdWRsb3c8L0F1dGhvcj48WWVhcj4yMDE1PC9ZZWFyPjxS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</w:fldData>
        </w:fldChar>
      </w:r>
      <w:r w:rsidR="0071116B">
        <w:instrText xml:space="preserve"> ADDIN EN.CITE </w:instrText>
      </w:r>
      <w:r w:rsidR="0071116B">
        <w:fldChar w:fldCharType="begin">
          <w:fldData xml:space="preserve">PEVuZE5vdGU+PENpdGU+PEF1dGhvcj5TdWRsb3c8L0F1dGhvcj48WWVhcj4yMDE1PC9ZZWFyPjxS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</w:fldData>
        </w:fldChar>
      </w:r>
      <w:r w:rsidR="0071116B">
        <w:instrText xml:space="preserve"> ADDIN EN.CITE.DATA </w:instrText>
      </w:r>
      <w:r w:rsidR="0071116B">
        <w:fldChar w:fldCharType="end"/>
      </w:r>
      <w:r w:rsidRPr="009B46D5">
        <w:fldChar w:fldCharType="separate"/>
      </w:r>
      <w:r w:rsidR="0071116B" w:rsidRPr="0071116B">
        <w:rPr>
          <w:noProof/>
          <w:vertAlign w:val="superscript"/>
        </w:rPr>
        <w:t>1</w:t>
      </w:r>
      <w:r w:rsidRPr="009B46D5">
        <w:fldChar w:fldCharType="end"/>
      </w:r>
      <w:r w:rsidRPr="009B46D5">
        <w:t xml:space="preserve">  In UK Biobank, ethical approval was received from the North-West </w:t>
      </w:r>
      <w:r w:rsidRPr="009B46D5">
        <w:lastRenderedPageBreak/>
        <w:t>Multi-centre Research Ethics Committee, and the research was carried out in accordance with the Declaration of Helsinki of the World Medical Association</w:t>
      </w:r>
      <w:r w:rsidR="005377F9">
        <w:t>, and p</w:t>
      </w:r>
      <w:r w:rsidRPr="009B46D5">
        <w:t>articipants gave informed consent.  No specific ethical approval was required for the present data analyses.</w:t>
      </w:r>
    </w:p>
    <w:p w14:paraId="491AB16F" w14:textId="77777777" w:rsidR="003C5B22" w:rsidRPr="009B46D5" w:rsidRDefault="003C5B22" w:rsidP="0027355C">
      <w:pPr>
        <w:widowControl w:val="0"/>
        <w:spacing w:line="480" w:lineRule="auto"/>
      </w:pPr>
    </w:p>
    <w:p w14:paraId="229BD8E1" w14:textId="2015C126" w:rsidR="0008516F" w:rsidRPr="005377F9" w:rsidRDefault="0008516F" w:rsidP="0008516F">
      <w:pPr>
        <w:widowControl w:val="0"/>
        <w:spacing w:line="480" w:lineRule="auto"/>
        <w:rPr>
          <w:i/>
          <w:iCs/>
        </w:rPr>
      </w:pPr>
      <w:r w:rsidRPr="005377F9">
        <w:rPr>
          <w:i/>
          <w:iCs/>
        </w:rPr>
        <w:t xml:space="preserve">Assessment of </w:t>
      </w:r>
      <w:r>
        <w:rPr>
          <w:i/>
          <w:iCs/>
        </w:rPr>
        <w:t xml:space="preserve">socioeconomic </w:t>
      </w:r>
      <w:r w:rsidRPr="005377F9">
        <w:rPr>
          <w:i/>
          <w:iCs/>
        </w:rPr>
        <w:t>factors</w:t>
      </w:r>
    </w:p>
    <w:p w14:paraId="7165DB73" w14:textId="65ABDB21" w:rsidR="00A773D9" w:rsidRDefault="000C2B5D" w:rsidP="00A773D9">
      <w:pPr>
        <w:widowControl w:val="0"/>
        <w:spacing w:line="480" w:lineRule="auto"/>
      </w:pPr>
      <w:r>
        <w:t xml:space="preserve">We used four indicators of </w:t>
      </w:r>
      <w:r w:rsidR="00A66BAA">
        <w:t>socioeconomic</w:t>
      </w:r>
      <w:r>
        <w:t xml:space="preserve"> status.  T</w:t>
      </w:r>
      <w:r w:rsidRPr="00A773D9">
        <w:t xml:space="preserve">otal </w:t>
      </w:r>
      <w:r>
        <w:t xml:space="preserve">annual </w:t>
      </w:r>
      <w:r w:rsidRPr="00A773D9">
        <w:t>household income before tax</w:t>
      </w:r>
      <w:r>
        <w:t xml:space="preserve"> </w:t>
      </w:r>
      <w:r w:rsidRPr="00A773D9">
        <w:t xml:space="preserve">was </w:t>
      </w:r>
      <w:r>
        <w:t>self-reported</w:t>
      </w:r>
      <w:r w:rsidRPr="00A773D9">
        <w:t xml:space="preserve"> using a 5-point scale </w:t>
      </w:r>
      <w:r>
        <w:t xml:space="preserve">(&lt;18,000, -30,999, -51,999, -100,000, &gt;100,000 GBP). </w:t>
      </w:r>
      <w:r w:rsidRPr="00A773D9">
        <w:t xml:space="preserve"> </w:t>
      </w:r>
      <w:r w:rsidR="00A66BAA">
        <w:t xml:space="preserve">We derived a </w:t>
      </w:r>
      <w:proofErr w:type="gramStart"/>
      <w:r>
        <w:t>three category</w:t>
      </w:r>
      <w:proofErr w:type="gramEnd"/>
      <w:r>
        <w:t xml:space="preserve"> </w:t>
      </w:r>
      <w:r w:rsidR="00A66BAA">
        <w:t xml:space="preserve">educational qualification variable </w:t>
      </w:r>
      <w:r>
        <w:t>(</w:t>
      </w:r>
      <w:r w:rsidRPr="00A66BAA">
        <w:rPr>
          <w:highlight w:val="yellow"/>
        </w:rPr>
        <w:t>XXXXX</w:t>
      </w:r>
      <w:r>
        <w:t xml:space="preserve">).  </w:t>
      </w:r>
      <w:r w:rsidRPr="000C2B5D">
        <w:rPr>
          <w:highlight w:val="yellow"/>
        </w:rPr>
        <w:t>Age leaving education?</w:t>
      </w:r>
      <w:r w:rsidRPr="000C2B5D">
        <w:t xml:space="preserve"> </w:t>
      </w:r>
      <w:r>
        <w:t xml:space="preserve"> Using the </w:t>
      </w:r>
      <w:r w:rsidRPr="00A66BAA">
        <w:rPr>
          <w:highlight w:val="yellow"/>
        </w:rPr>
        <w:t>XXX</w:t>
      </w:r>
      <w:r>
        <w:t xml:space="preserve"> </w:t>
      </w:r>
      <w:r w:rsidR="00A66BAA">
        <w:t>index, we</w:t>
      </w:r>
      <w:r>
        <w:t xml:space="preserve"> grouped job type</w:t>
      </w:r>
      <w:r w:rsidR="00A66BAA">
        <w:t>s</w:t>
      </w:r>
      <w:r>
        <w:t xml:space="preserve"> into manual and non-manual </w:t>
      </w:r>
      <w:r w:rsidR="00A66BAA">
        <w:t>groups</w:t>
      </w:r>
      <w:r>
        <w:t xml:space="preserve">.  </w:t>
      </w:r>
      <w:r w:rsidR="00A66BAA">
        <w:t>Lastly, we used the Townsend deprivation index as our indicator of neighbourhood socioeconomic status.[</w:t>
      </w:r>
      <w:r w:rsidR="00A66BAA" w:rsidRPr="00FC5189">
        <w:rPr>
          <w:highlight w:val="yellow"/>
        </w:rPr>
        <w:t>ref</w:t>
      </w:r>
      <w:r w:rsidR="00A66BAA">
        <w:t xml:space="preserve">]  </w:t>
      </w:r>
      <w:r w:rsidR="003945FE">
        <w:t>Based on four characteristics (home and car ownership, employment, and number of households resident), p</w:t>
      </w:r>
      <w:r w:rsidR="00FA2C01" w:rsidRPr="00FA2C01">
        <w:t xml:space="preserve">articipants’ postcodes at recruitment </w:t>
      </w:r>
      <w:r w:rsidR="003945FE">
        <w:t xml:space="preserve">were matched to </w:t>
      </w:r>
      <w:r w:rsidR="00FA2C01" w:rsidRPr="00FA2C01">
        <w:t>output areas from the preceding national census.</w:t>
      </w:r>
      <w:r w:rsidR="003945FE">
        <w:t xml:space="preserve">  </w:t>
      </w:r>
      <w:r w:rsidR="00A66BAA">
        <w:t xml:space="preserve"> </w:t>
      </w:r>
      <w:r w:rsidR="00A773D9">
        <w:t>A continuous</w:t>
      </w:r>
      <w:r>
        <w:t>ly score</w:t>
      </w:r>
      <w:r w:rsidR="00A66BAA">
        <w:t>d</w:t>
      </w:r>
      <w:r>
        <w:t xml:space="preserve"> </w:t>
      </w:r>
      <w:r w:rsidR="00A66BAA">
        <w:t>variable</w:t>
      </w:r>
      <w:r>
        <w:t xml:space="preserve">, </w:t>
      </w:r>
      <w:r w:rsidR="00A773D9">
        <w:t xml:space="preserve">higher </w:t>
      </w:r>
      <w:r w:rsidR="00A66BAA">
        <w:t>values</w:t>
      </w:r>
      <w:r w:rsidR="00A773D9">
        <w:t xml:space="preserve"> </w:t>
      </w:r>
      <w:r>
        <w:t>denote</w:t>
      </w:r>
      <w:r w:rsidR="00A773D9">
        <w:t xml:space="preserve"> </w:t>
      </w:r>
      <w:r w:rsidR="00A66BAA">
        <w:t>greater</w:t>
      </w:r>
      <w:r w:rsidR="00A773D9">
        <w:t xml:space="preserve"> deprivation. </w:t>
      </w:r>
    </w:p>
    <w:p w14:paraId="1EF565E3" w14:textId="77777777" w:rsidR="00A773D9" w:rsidRDefault="00A773D9" w:rsidP="0027355C">
      <w:pPr>
        <w:widowControl w:val="0"/>
        <w:spacing w:line="480" w:lineRule="auto"/>
      </w:pPr>
    </w:p>
    <w:p w14:paraId="4EE273A8" w14:textId="5600BAF5" w:rsidR="008A64AD" w:rsidRPr="005377F9" w:rsidRDefault="008A64AD" w:rsidP="0027355C">
      <w:pPr>
        <w:widowControl w:val="0"/>
        <w:spacing w:line="480" w:lineRule="auto"/>
        <w:rPr>
          <w:i/>
          <w:iCs/>
        </w:rPr>
      </w:pPr>
      <w:r w:rsidRPr="005377F9">
        <w:rPr>
          <w:i/>
          <w:iCs/>
        </w:rPr>
        <w:t>Assessment of psycho</w:t>
      </w:r>
      <w:r w:rsidR="0008516F">
        <w:rPr>
          <w:i/>
          <w:iCs/>
        </w:rPr>
        <w:t xml:space="preserve">logical </w:t>
      </w:r>
      <w:r w:rsidRPr="005377F9">
        <w:rPr>
          <w:i/>
          <w:iCs/>
        </w:rPr>
        <w:t>factors</w:t>
      </w:r>
    </w:p>
    <w:p w14:paraId="6EAADBE6" w14:textId="2F8E466B" w:rsidR="003C5B22" w:rsidRDefault="00664D85" w:rsidP="0027355C">
      <w:pPr>
        <w:spacing w:line="480" w:lineRule="auto"/>
      </w:pPr>
      <w:r>
        <w:t>We captured five psycholog</w:t>
      </w:r>
      <w:r w:rsidR="00A66BAA">
        <w:t xml:space="preserve">ical </w:t>
      </w:r>
      <w:r>
        <w:t>factors.  Study members were asked if</w:t>
      </w:r>
      <w:r w:rsidRPr="00664D85">
        <w:t xml:space="preserve"> they had ever been under the care of a psychiatrist</w:t>
      </w:r>
      <w:r w:rsidR="003C5B22">
        <w:t xml:space="preserve"> for any mental health problem; i</w:t>
      </w:r>
      <w:r w:rsidRPr="00664D85">
        <w:t>n the UK</w:t>
      </w:r>
      <w:r w:rsidR="00A66BAA">
        <w:t xml:space="preserve">, </w:t>
      </w:r>
      <w:r w:rsidR="003C5B22" w:rsidRPr="00664D85">
        <w:t xml:space="preserve">referral </w:t>
      </w:r>
      <w:r w:rsidR="003C5B22">
        <w:t xml:space="preserve">to a mental health professional </w:t>
      </w:r>
      <w:r w:rsidRPr="00664D85">
        <w:t xml:space="preserve">would ordinarily have </w:t>
      </w:r>
      <w:r w:rsidR="003C5B22">
        <w:t>been made</w:t>
      </w:r>
      <w:r w:rsidRPr="00664D85">
        <w:t xml:space="preserve"> by a general practitioner</w:t>
      </w:r>
      <w:r w:rsidR="00A66BAA">
        <w:t xml:space="preserve">.  </w:t>
      </w:r>
      <w:r>
        <w:t>Sy</w:t>
      </w:r>
      <w:r w:rsidR="00A66BAA">
        <w:t>mptoms</w:t>
      </w:r>
      <w:r>
        <w:t xml:space="preserve"> of p</w:t>
      </w:r>
      <w:r w:rsidR="0027355C" w:rsidRPr="00B934F0">
        <w:t>sychological distress was measured using the 4-item version of the Patient Health Questionnaire (PHQ-4).</w:t>
      </w:r>
      <w:r w:rsidR="0027355C" w:rsidRPr="00B934F0">
        <w:fldChar w:fldCharType="begin">
          <w:fldData xml:space="preserve">PFJlZm1hbj48Q2l0ZT48QXV0aG9yPktyb2Vua2U8L0F1dGhvcj48WWVhcj4yMDA5PC9ZZWFyPjxS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</w:fldData>
        </w:fldChar>
      </w:r>
      <w:r w:rsidR="0027355C" w:rsidRPr="00B934F0">
        <w:instrText xml:space="preserve"> ADDIN REFMGR.CITE </w:instrText>
      </w:r>
      <w:r w:rsidR="0027355C" w:rsidRPr="00B934F0">
        <w:fldChar w:fldCharType="begin">
          <w:fldData xml:space="preserve">PFJlZm1hbj48Q2l0ZT48QXV0aG9yPktyb2Vua2U8L0F1dGhvcj48WWVhcj4yMDA5PC9ZZWFyPjxS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</w:fldData>
        </w:fldChar>
      </w:r>
      <w:r w:rsidR="0027355C" w:rsidRPr="00B934F0">
        <w:instrText xml:space="preserve"> ADDIN EN.CITE.DATA </w:instrText>
      </w:r>
      <w:r w:rsidR="0027355C" w:rsidRPr="00B934F0">
        <w:fldChar w:fldCharType="end"/>
      </w:r>
      <w:r w:rsidR="0027355C" w:rsidRPr="00B934F0">
        <w:fldChar w:fldCharType="separate"/>
      </w:r>
      <w:r w:rsidR="0027355C" w:rsidRPr="00B934F0">
        <w:rPr>
          <w:noProof/>
          <w:vertAlign w:val="superscript"/>
        </w:rPr>
        <w:t>6</w:t>
      </w:r>
      <w:r w:rsidR="0027355C" w:rsidRPr="00B934F0">
        <w:fldChar w:fldCharType="end"/>
      </w:r>
      <w:r w:rsidR="0027355C" w:rsidRPr="00B934F0">
        <w:t xml:space="preserve">  Items are rated on a 4-point Likert scale from 0 (“not at all”) to 3 (“nearly every day”) such that total scores range from 0 to 12 (higher scores denote greater distress).  Scores on the PHQ-4 show good agreement with longer scales, and </w:t>
      </w:r>
      <w:r w:rsidR="003C5B22">
        <w:t xml:space="preserve">show known correlations </w:t>
      </w:r>
      <w:r w:rsidR="0027355C" w:rsidRPr="00B934F0">
        <w:t>with demographic risk factors for depression and anxiety.</w:t>
      </w:r>
      <w:r w:rsidR="0027355C" w:rsidRPr="00B934F0">
        <w:fldChar w:fldCharType="begin">
          <w:fldData xml:space="preserve">PFJlZm1hbj48Q2l0ZT48QXV0aG9yPkxvd2U8L0F1dGhvcj48WWVhcj4yMDEwPC9ZZWFyPjxSZWNO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</w:fldData>
        </w:fldChar>
      </w:r>
      <w:r w:rsidR="0027355C" w:rsidRPr="00B934F0">
        <w:instrText xml:space="preserve"> ADDIN REFMGR.CITE </w:instrText>
      </w:r>
      <w:r w:rsidR="0027355C" w:rsidRPr="00B934F0">
        <w:fldChar w:fldCharType="begin">
          <w:fldData xml:space="preserve">PFJlZm1hbj48Q2l0ZT48QXV0aG9yPkxvd2U8L0F1dGhvcj48WWVhcj4yMDEwPC9ZZWFyPjxSZWNO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</w:fldData>
        </w:fldChar>
      </w:r>
      <w:r w:rsidR="0027355C" w:rsidRPr="00B934F0">
        <w:instrText xml:space="preserve"> ADDIN EN.CITE.DATA </w:instrText>
      </w:r>
      <w:r w:rsidR="0027355C" w:rsidRPr="00B934F0">
        <w:fldChar w:fldCharType="end"/>
      </w:r>
      <w:r w:rsidR="0027355C" w:rsidRPr="00B934F0">
        <w:fldChar w:fldCharType="separate"/>
      </w:r>
      <w:r w:rsidR="0027355C" w:rsidRPr="00B934F0">
        <w:rPr>
          <w:noProof/>
          <w:vertAlign w:val="superscript"/>
        </w:rPr>
        <w:t>7</w:t>
      </w:r>
      <w:r w:rsidR="0027355C" w:rsidRPr="00B934F0">
        <w:fldChar w:fldCharType="end"/>
      </w:r>
      <w:r w:rsidR="0027355C" w:rsidRPr="00B934F0">
        <w:t xml:space="preserve">  Neuroticism was measured with the 12-item Eysenck Personality Questionnaire-Revised Short Form</w:t>
      </w:r>
      <w:r w:rsidR="00A66BAA">
        <w:t>;</w:t>
      </w:r>
      <w:r w:rsidR="0027355C" w:rsidRPr="00B934F0">
        <w:fldChar w:fldCharType="begin"/>
      </w:r>
      <w:r w:rsidR="0027355C" w:rsidRPr="00B934F0">
        <w:instrText xml:space="preserve"> ADDIN REFMGR.CITE &lt;Refman&gt;&lt;Cite&gt;&lt;Author&gt;Deary&lt;/Author&gt;&lt;Year&gt;2011&lt;/Year&gt;&lt;RecNum&gt;9516&lt;/RecNum&gt;&lt;IDText&gt;Some origins and evolution of the EPQ-R (short form) Neuroticism and Extraversion items&lt;/IDText&gt;&lt;MDL Ref_Type="Journal"&gt;&lt;Ref_Type&gt;Journal&lt;/Ref_Type&gt;&lt;Ref_ID&gt;9516&lt;/Ref_ID&gt;&lt;Title_Primary&gt;Some origins and evolution of the EPQ-R (short form) Neuroticism and Extraversion items&lt;/Title_Primary&gt;&lt;Authors_Primary&gt;Deary,Ian J.&lt;/Authors_Primary&gt;&lt;Authors_Primary&gt;Bedford,Alan&lt;/Authors_Primary&gt;&lt;Date_Primary&gt;2011&lt;/Date_Primary&gt;&lt;Keywords&gt;Evolution&lt;/Keywords&gt;&lt;Keywords&gt;Neuroticism&lt;/Keywords&gt;&lt;Reprint&gt;Not in File&lt;/Reprint&gt;&lt;Start_Page&gt;1213&lt;/Start_Page&gt;&lt;End_Page&gt;1217&lt;/End_Page&gt;&lt;Periodical&gt;Personality and Individual Differences&lt;/Periodical&gt;&lt;Volume&gt;50&lt;/Volume&gt;&lt;Issue&gt;8&lt;/Issue&gt;&lt;ISSN_ISBN&gt;0191-8869&lt;/ISSN_ISBN&gt;&lt;ZZ_JournalStdAbbrev&gt;&lt;f name="System"&gt;Personality and Individual Differences&lt;/f&gt;&lt;/ZZ_JournalStdAbbrev&gt;&lt;ZZ_WorkformID&gt;1&lt;/ZZ_WorkformID&gt;&lt;/MDL&gt;&lt;/Cite&gt;&lt;/Refman&gt;</w:instrText>
      </w:r>
      <w:r w:rsidR="0027355C" w:rsidRPr="00B934F0">
        <w:fldChar w:fldCharType="separate"/>
      </w:r>
      <w:r w:rsidR="0027355C" w:rsidRPr="00B934F0">
        <w:rPr>
          <w:noProof/>
          <w:vertAlign w:val="superscript"/>
        </w:rPr>
        <w:t>8</w:t>
      </w:r>
      <w:r w:rsidR="0027355C" w:rsidRPr="00B934F0">
        <w:fldChar w:fldCharType="end"/>
      </w:r>
      <w:r w:rsidR="00A66BAA">
        <w:t xml:space="preserve">  higher scores reflect </w:t>
      </w:r>
      <w:r w:rsidR="00A66BAA" w:rsidRPr="00A66BAA">
        <w:rPr>
          <w:highlight w:val="yellow"/>
        </w:rPr>
        <w:t>XXXX</w:t>
      </w:r>
      <w:r w:rsidR="00A66BAA">
        <w:t xml:space="preserve">.  </w:t>
      </w:r>
    </w:p>
    <w:p w14:paraId="003038BD" w14:textId="77777777" w:rsidR="003C5B22" w:rsidRDefault="003C5B22" w:rsidP="0027355C">
      <w:pPr>
        <w:spacing w:line="480" w:lineRule="auto"/>
      </w:pPr>
    </w:p>
    <w:p w14:paraId="6977996D" w14:textId="731A1E5F" w:rsidR="0027355C" w:rsidRDefault="00A66BAA" w:rsidP="0027355C">
      <w:pPr>
        <w:spacing w:line="480" w:lineRule="auto"/>
      </w:pPr>
      <w:r>
        <w:lastRenderedPageBreak/>
        <w:t>T</w:t>
      </w:r>
      <w:r w:rsidR="00664D85">
        <w:t>wo</w:t>
      </w:r>
      <w:r w:rsidR="0027355C">
        <w:t xml:space="preserve"> tests of cognitive functioning were administered.  </w:t>
      </w:r>
      <w:r>
        <w:t>V</w:t>
      </w:r>
      <w:r w:rsidR="0027355C">
        <w:t xml:space="preserve">erbal and numerical reasoning was measured using a computerized 13-item multiple-choice test with a two-minute time limit.  The score was the number of correct answers.  </w:t>
      </w:r>
      <w:r>
        <w:t xml:space="preserve">This test was introduced after the beginning of the baseline assessment period so data are available for a subset of study members </w:t>
      </w:r>
      <w:r w:rsidRPr="00A66BAA">
        <w:rPr>
          <w:highlight w:val="yellow"/>
        </w:rPr>
        <w:t>(N=XXXXX)</w:t>
      </w:r>
      <w:r>
        <w:t xml:space="preserve">.  </w:t>
      </w:r>
      <w:r w:rsidR="0027355C">
        <w:t xml:space="preserve">Reaction time was measured using a computerized Go/No-Go “Snap” game. </w:t>
      </w:r>
      <w:r>
        <w:t xml:space="preserve"> </w:t>
      </w:r>
      <w:r w:rsidR="0027355C">
        <w:t xml:space="preserve">Participants were presented with </w:t>
      </w:r>
      <w:r>
        <w:t xml:space="preserve">electronic images of </w:t>
      </w:r>
      <w:r w:rsidR="0027355C">
        <w:t xml:space="preserve">two cards. </w:t>
      </w:r>
      <w:r>
        <w:t xml:space="preserve"> </w:t>
      </w:r>
      <w:r w:rsidR="0027355C">
        <w:t xml:space="preserve">If </w:t>
      </w:r>
      <w:r>
        <w:t xml:space="preserve">symbols on the </w:t>
      </w:r>
      <w:r w:rsidR="0027355C">
        <w:t xml:space="preserve">cards were identical, participants were instructed to </w:t>
      </w:r>
      <w:r>
        <w:t xml:space="preserve">immediately </w:t>
      </w:r>
      <w:r w:rsidR="0027355C">
        <w:t xml:space="preserve">push the button-box </w:t>
      </w:r>
      <w:r>
        <w:t>using</w:t>
      </w:r>
      <w:r w:rsidR="0027355C">
        <w:t xml:space="preserve"> their dominant hand.  The first five pairs were used as a practice with the remaining seven pairs, containing four identical cards, forming the assessment.  Reaction time score was the mean time </w:t>
      </w:r>
      <w:r w:rsidR="003C5B22">
        <w:t>(</w:t>
      </w:r>
      <w:r w:rsidR="0027355C">
        <w:t>milliseconds</w:t>
      </w:r>
      <w:r w:rsidR="003C5B22">
        <w:t>)</w:t>
      </w:r>
      <w:r w:rsidR="0027355C">
        <w:t xml:space="preserve"> to press the button when </w:t>
      </w:r>
      <w:r w:rsidR="003C5B22">
        <w:t>each</w:t>
      </w:r>
      <w:r w:rsidR="0027355C">
        <w:t xml:space="preserve"> of these four pairs was presented.  Choice reaction time correlate</w:t>
      </w:r>
      <w:r w:rsidR="003C5B22">
        <w:t>s</w:t>
      </w:r>
      <w:r w:rsidR="0027355C">
        <w:t xml:space="preserve"> strongly with single mental tests that involve complex reasoning and knowledge and which are strongly g-</w:t>
      </w:r>
      <w:proofErr w:type="gramStart"/>
      <w:r w:rsidR="0027355C">
        <w:t>loaded.[</w:t>
      </w:r>
      <w:proofErr w:type="gramEnd"/>
      <w:r w:rsidR="0027355C" w:rsidRPr="003C5B22">
        <w:rPr>
          <w:highlight w:val="yellow"/>
        </w:rPr>
        <w:t>gale</w:t>
      </w:r>
      <w:r w:rsidR="0027355C">
        <w:t xml:space="preserve">] </w:t>
      </w:r>
    </w:p>
    <w:p w14:paraId="47D67B3F" w14:textId="77777777" w:rsidR="005377F9" w:rsidRDefault="005377F9" w:rsidP="0027355C">
      <w:pPr>
        <w:widowControl w:val="0"/>
        <w:spacing w:line="480" w:lineRule="auto"/>
        <w:rPr>
          <w:i/>
        </w:rPr>
      </w:pPr>
    </w:p>
    <w:p w14:paraId="79255271" w14:textId="6EB599B4" w:rsidR="008D3BA3" w:rsidRDefault="008D3BA3" w:rsidP="0027355C">
      <w:pPr>
        <w:widowControl w:val="0"/>
        <w:spacing w:line="480" w:lineRule="auto"/>
        <w:rPr>
          <w:i/>
        </w:rPr>
      </w:pPr>
      <w:r w:rsidRPr="009B46D5">
        <w:rPr>
          <w:i/>
        </w:rPr>
        <w:t xml:space="preserve">Assessment of </w:t>
      </w:r>
      <w:r w:rsidR="005377F9">
        <w:rPr>
          <w:i/>
        </w:rPr>
        <w:t>confounding factors</w:t>
      </w:r>
    </w:p>
    <w:p w14:paraId="695C56D6" w14:textId="4490A603" w:rsidR="008D3BA3" w:rsidRPr="009B46D5" w:rsidRDefault="003945FE" w:rsidP="008D3BA3">
      <w:pPr>
        <w:widowControl w:val="0"/>
        <w:spacing w:line="480" w:lineRule="auto"/>
      </w:pPr>
      <w:r w:rsidRPr="00FA2C01">
        <w:t xml:space="preserve">Ethnicity was </w:t>
      </w:r>
      <w:r>
        <w:t xml:space="preserve">self-reported and </w:t>
      </w:r>
      <w:r w:rsidRPr="00FA2C01">
        <w:t xml:space="preserve">categorised as </w:t>
      </w:r>
      <w:r>
        <w:t>w</w:t>
      </w:r>
      <w:r w:rsidRPr="00FA2C01">
        <w:t xml:space="preserve">hite, </w:t>
      </w:r>
      <w:r>
        <w:t>A</w:t>
      </w:r>
      <w:r w:rsidRPr="00FA2C01">
        <w:t xml:space="preserve">sian, Black, Chinese, Mixed, or other ethnic group. </w:t>
      </w:r>
      <w:r>
        <w:t xml:space="preserve"> </w:t>
      </w:r>
      <w:r w:rsidR="00FA2C01">
        <w:t>A</w:t>
      </w:r>
      <w:r w:rsidR="00FA2C01" w:rsidRPr="00FA2C01">
        <w:t xml:space="preserve"> social isolation scale contained </w:t>
      </w:r>
      <w:r w:rsidR="00FA2C01">
        <w:t xml:space="preserve">enquiries </w:t>
      </w:r>
      <w:r>
        <w:t>concerning</w:t>
      </w:r>
      <w:r w:rsidR="00FA2C01">
        <w:t xml:space="preserve"> number of people in household, </w:t>
      </w:r>
      <w:r>
        <w:t>visiting</w:t>
      </w:r>
      <w:r w:rsidR="00FA2C01">
        <w:t xml:space="preserve"> </w:t>
      </w:r>
      <w:r>
        <w:t>friends</w:t>
      </w:r>
      <w:r w:rsidR="00FA2C01">
        <w:t xml:space="preserve">/family, and social activities.  One </w:t>
      </w:r>
      <w:r w:rsidR="00FA2C01" w:rsidRPr="00FA2C01">
        <w:t xml:space="preserve">point </w:t>
      </w:r>
      <w:r w:rsidR="00FA2C01">
        <w:t xml:space="preserve">was allocated </w:t>
      </w:r>
      <w:r w:rsidR="00FA2C01" w:rsidRPr="00FA2C01">
        <w:t xml:space="preserve">for </w:t>
      </w:r>
      <w:r w:rsidR="00FA2C01">
        <w:t xml:space="preserve">living alone, one for </w:t>
      </w:r>
      <w:r>
        <w:t>friends</w:t>
      </w:r>
      <w:r w:rsidR="00FA2C01">
        <w:t xml:space="preserve">/family visits less than once/month, and </w:t>
      </w:r>
      <w:r>
        <w:t>one</w:t>
      </w:r>
      <w:r w:rsidR="00FA2C01">
        <w:t xml:space="preserve"> for </w:t>
      </w:r>
      <w:r w:rsidR="00FA2C01" w:rsidRPr="00FA2C01">
        <w:t xml:space="preserve">no </w:t>
      </w:r>
      <w:r w:rsidR="00FA2C01">
        <w:t xml:space="preserve">weekly </w:t>
      </w:r>
      <w:r w:rsidR="00FA2C01" w:rsidRPr="00FA2C01">
        <w:t>participation in social activities</w:t>
      </w:r>
      <w:r w:rsidR="00FA2C01">
        <w:t xml:space="preserve">.  Social </w:t>
      </w:r>
      <w:r>
        <w:t>isolation</w:t>
      </w:r>
      <w:r w:rsidR="00FA2C01">
        <w:t xml:space="preserve"> was </w:t>
      </w:r>
      <w:r>
        <w:t>denoted</w:t>
      </w:r>
      <w:r w:rsidR="00FA2C01">
        <w:t xml:space="preserve"> by a score of 3.  </w:t>
      </w:r>
      <w:r w:rsidR="005D1550">
        <w:t xml:space="preserve">Self-reported physician diagnosis was collected for </w:t>
      </w:r>
      <w:r w:rsidR="005D1550" w:rsidRPr="005D1550">
        <w:t xml:space="preserve">vascular or heart problems, </w:t>
      </w:r>
      <w:r w:rsidR="005D1550">
        <w:t xml:space="preserve">hypertension, </w:t>
      </w:r>
      <w:r w:rsidR="005D1550" w:rsidRPr="005D1550">
        <w:t xml:space="preserve">diabetes, chronic lung disease, asthma, </w:t>
      </w:r>
      <w:r w:rsidR="005D1550">
        <w:t xml:space="preserve">and </w:t>
      </w:r>
      <w:r w:rsidR="005D1550" w:rsidRPr="005D1550">
        <w:t>cancer</w:t>
      </w:r>
      <w:r w:rsidR="005D1550">
        <w:t>.  Cigarette smoking, physical activity,</w:t>
      </w:r>
      <w:r>
        <w:t xml:space="preserve"> </w:t>
      </w:r>
      <w:r w:rsidR="005D1550">
        <w:t>a</w:t>
      </w:r>
      <w:r>
        <w:t>n</w:t>
      </w:r>
      <w:r w:rsidR="005D1550">
        <w:t>d</w:t>
      </w:r>
      <w:r>
        <w:t xml:space="preserve"> </w:t>
      </w:r>
      <w:r w:rsidR="005D1550">
        <w:t>a</w:t>
      </w:r>
      <w:r>
        <w:t xml:space="preserve">lcohol </w:t>
      </w:r>
      <w:r w:rsidR="005D1550">
        <w:t>consu</w:t>
      </w:r>
      <w:r>
        <w:t>mption</w:t>
      </w:r>
      <w:r w:rsidR="005D1550">
        <w:t xml:space="preserve"> was measured using standard enquiries.  </w:t>
      </w:r>
      <w:r w:rsidR="003C5B22">
        <w:t>H</w:t>
      </w:r>
      <w:r w:rsidR="008D3BA3" w:rsidRPr="009B46D5">
        <w:t>eight and weight were measured directly</w:t>
      </w:r>
      <w:r w:rsidR="008D3BA3">
        <w:t xml:space="preserve"> </w:t>
      </w:r>
      <w:r w:rsidR="005D1550">
        <w:t>during a medical examination</w:t>
      </w:r>
      <w:r w:rsidR="008D3BA3" w:rsidRPr="009B46D5">
        <w:t>.  Forced expiratory volume in one second, a measure of pulmonary function, was quantified using spirometry with the best of three technically satisfactory exhalations used in our analyses</w:t>
      </w:r>
      <w:r w:rsidR="008D3BA3">
        <w:t xml:space="preserve">.  </w:t>
      </w:r>
      <w:r w:rsidR="00BC1E5F">
        <w:t>H</w:t>
      </w:r>
      <w:r w:rsidRPr="003945FE">
        <w:t xml:space="preserve">andgrip strength </w:t>
      </w:r>
      <w:r w:rsidR="00BC1E5F">
        <w:t>was</w:t>
      </w:r>
      <w:r w:rsidRPr="003945FE">
        <w:t xml:space="preserve"> measured using a hydraulic hand dynamometer (Jamar J00105)</w:t>
      </w:r>
      <w:r w:rsidR="00BC1E5F">
        <w:t xml:space="preserve"> with p</w:t>
      </w:r>
      <w:r w:rsidRPr="003945FE">
        <w:t>articipant seated</w:t>
      </w:r>
      <w:r w:rsidR="00BC1E5F">
        <w:t xml:space="preserve"> and maximally </w:t>
      </w:r>
      <w:r w:rsidRPr="003945FE">
        <w:t>squeez</w:t>
      </w:r>
      <w:r w:rsidR="00BC1E5F">
        <w:t>ing</w:t>
      </w:r>
      <w:r w:rsidRPr="003945FE">
        <w:t xml:space="preserve"> the handle of the dynamometer for 3 s</w:t>
      </w:r>
      <w:r w:rsidR="00BC1E5F">
        <w:t>econds</w:t>
      </w:r>
      <w:r w:rsidRPr="003945FE">
        <w:t xml:space="preserve">. </w:t>
      </w:r>
      <w:r w:rsidR="00BC1E5F">
        <w:t xml:space="preserve"> A</w:t>
      </w:r>
      <w:r w:rsidRPr="003945FE">
        <w:t xml:space="preserve">n average of the right and left hand was used. </w:t>
      </w:r>
      <w:r w:rsidR="00BC1E5F">
        <w:t xml:space="preserve"> </w:t>
      </w:r>
      <w:r w:rsidR="008D3BA3">
        <w:t>S</w:t>
      </w:r>
      <w:r w:rsidR="008D3BA3" w:rsidRPr="009B46D5">
        <w:t xml:space="preserve">eated systolic and diastolic blood pressure measurements </w:t>
      </w:r>
      <w:r w:rsidR="008D3BA3" w:rsidRPr="009B46D5">
        <w:lastRenderedPageBreak/>
        <w:t>were made twice using the Omron HEM-7015IT digital blood pressure monitor (Omron Healthcare)</w:t>
      </w:r>
      <w:r w:rsidR="008D3BA3" w:rsidRPr="009B46D5">
        <w:fldChar w:fldCharType="begin">
          <w:fldData xml:space="preserve">PFJlZm1hbj48Q2l0ZT48QXV0aG9yPlN1ZGxvdzwvQXV0aG9yPjxZZWFyPjIwMTU8L1llYXI+PFJl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</w:fldData>
        </w:fldChar>
      </w:r>
      <w:r w:rsidR="008D3BA3" w:rsidRPr="009B46D5">
        <w:instrText xml:space="preserve"> ADDIN REFMGR.CITE </w:instrText>
      </w:r>
      <w:r w:rsidR="008D3BA3" w:rsidRPr="009B46D5">
        <w:fldChar w:fldCharType="begin">
          <w:fldData xml:space="preserve">PFJlZm1hbj48Q2l0ZT48QXV0aG9yPlN1ZGxvdzwvQXV0aG9yPjxZZWFyPjIwMTU8L1llYXI+PFJl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</w:fldData>
        </w:fldChar>
      </w:r>
      <w:r w:rsidR="008D3BA3" w:rsidRPr="009B46D5">
        <w:instrText xml:space="preserve"> ADDIN EN.CITE.DATA </w:instrText>
      </w:r>
      <w:r w:rsidR="008D3BA3" w:rsidRPr="009B46D5">
        <w:fldChar w:fldCharType="end"/>
      </w:r>
      <w:r w:rsidR="008D3BA3" w:rsidRPr="009B46D5">
        <w:fldChar w:fldCharType="separate"/>
      </w:r>
      <w:r w:rsidR="008D3BA3" w:rsidRPr="009B46D5">
        <w:rPr>
          <w:noProof/>
          <w:vertAlign w:val="superscript"/>
        </w:rPr>
        <w:t>20</w:t>
      </w:r>
      <w:r w:rsidR="008D3BA3" w:rsidRPr="009B46D5">
        <w:fldChar w:fldCharType="end"/>
      </w:r>
      <w:r w:rsidR="008D3BA3" w:rsidRPr="009B46D5">
        <w:t xml:space="preserve"> or, exceptionally, a </w:t>
      </w:r>
      <w:r w:rsidR="008D3BA3" w:rsidRPr="009B46D5">
        <w:rPr>
          <w:shd w:val="clear" w:color="auto" w:fill="FFFFFF"/>
        </w:rPr>
        <w:t xml:space="preserve">manual sphygmomanometer (6652 people).  An average of the two readings was used herein. </w:t>
      </w:r>
      <w:r w:rsidR="008D3BA3" w:rsidRPr="009B46D5">
        <w:t xml:space="preserve"> </w:t>
      </w:r>
      <w:r w:rsidR="008D3BA3" w:rsidRPr="00BC1E5F">
        <w:rPr>
          <w:highlight w:val="yellow"/>
        </w:rPr>
        <w:t>We defined hypertension according to existing guidelines as systolic/diastolic blood pressure ≥140/90 mmHg and/or self-reported use of antihypertensive medication.</w:t>
      </w:r>
      <w:r w:rsidR="008D3BA3" w:rsidRPr="00BC1E5F">
        <w:rPr>
          <w:highlight w:val="yellow"/>
        </w:rPr>
        <w:fldChar w:fldCharType="begin">
          <w:fldData xml:space="preserve">PEVuZE5vdGU+PENpdGU+PEF1dGhvcj5DaG9iYW5pYW48L0F1dGhvcj48WWVhcj4yMDAzPC9ZZWFy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=
</w:fldData>
        </w:fldChar>
      </w:r>
      <w:r w:rsidR="005D1550" w:rsidRPr="00BC1E5F">
        <w:rPr>
          <w:highlight w:val="yellow"/>
        </w:rPr>
        <w:instrText xml:space="preserve"> ADDIN EN.CITE </w:instrText>
      </w:r>
      <w:r w:rsidR="005D1550" w:rsidRPr="00BC1E5F">
        <w:rPr>
          <w:highlight w:val="yellow"/>
        </w:rPr>
        <w:fldChar w:fldCharType="begin">
          <w:fldData xml:space="preserve">PEVuZE5vdGU+PENpdGU+PEF1dGhvcj5DaG9iYW5pYW48L0F1dGhvcj48WWVhcj4yMDAzPC9ZZWFy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=
</w:fldData>
        </w:fldChar>
      </w:r>
      <w:r w:rsidR="005D1550" w:rsidRPr="00BC1E5F">
        <w:rPr>
          <w:highlight w:val="yellow"/>
        </w:rPr>
        <w:instrText xml:space="preserve"> ADDIN EN.CITE.DATA </w:instrText>
      </w:r>
      <w:r w:rsidR="005D1550" w:rsidRPr="00BC1E5F">
        <w:rPr>
          <w:highlight w:val="yellow"/>
        </w:rPr>
      </w:r>
      <w:r w:rsidR="005D1550" w:rsidRPr="00BC1E5F">
        <w:rPr>
          <w:highlight w:val="yellow"/>
        </w:rPr>
        <w:fldChar w:fldCharType="end"/>
      </w:r>
      <w:r w:rsidR="008D3BA3" w:rsidRPr="00BC1E5F">
        <w:rPr>
          <w:highlight w:val="yellow"/>
        </w:rPr>
      </w:r>
      <w:r w:rsidR="008D3BA3" w:rsidRPr="00BC1E5F">
        <w:rPr>
          <w:highlight w:val="yellow"/>
        </w:rPr>
        <w:fldChar w:fldCharType="separate"/>
      </w:r>
      <w:r w:rsidR="005D1550" w:rsidRPr="00BC1E5F">
        <w:rPr>
          <w:noProof/>
          <w:highlight w:val="yellow"/>
          <w:vertAlign w:val="superscript"/>
        </w:rPr>
        <w:t>4</w:t>
      </w:r>
      <w:r w:rsidR="008D3BA3" w:rsidRPr="00BC1E5F">
        <w:rPr>
          <w:highlight w:val="yellow"/>
        </w:rPr>
        <w:fldChar w:fldCharType="end"/>
      </w:r>
      <w:r w:rsidR="008D3BA3" w:rsidRPr="009B46D5">
        <w:t xml:space="preserve">  Non-fasting venous blood was drawn</w:t>
      </w:r>
      <w:r w:rsidR="003C5B22">
        <w:t xml:space="preserve"> with a</w:t>
      </w:r>
      <w:r w:rsidR="008D3BA3" w:rsidRPr="009B46D5">
        <w:t xml:space="preserve">ssaying </w:t>
      </w:r>
      <w:r w:rsidR="003C5B22">
        <w:t>conducted</w:t>
      </w:r>
      <w:r w:rsidR="008D3BA3" w:rsidRPr="009B46D5">
        <w:t xml:space="preserve"> at dedicated central laborator</w:t>
      </w:r>
      <w:r w:rsidR="003C5B22">
        <w:t>y</w:t>
      </w:r>
      <w:r w:rsidR="008D3BA3" w:rsidRPr="009B46D5">
        <w:t xml:space="preserve"> for C-reactive protein, glycated haemoglobin, and high-density lipoprotein cholesterol.</w:t>
      </w:r>
      <w:r w:rsidR="008D3BA3" w:rsidRPr="009B46D5">
        <w:fldChar w:fldCharType="begin">
          <w:fldData xml:space="preserve">PEVuZE5vdGU+PENpdGU+PEF1dGhvcj5NaW5kZWxsPC9BdXRob3I+PFllYXI+MjAxMjwvWWVhcj48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</w:fldData>
        </w:fldChar>
      </w:r>
      <w:r w:rsidR="005D1550">
        <w:instrText xml:space="preserve"> ADDIN EN.CITE </w:instrText>
      </w:r>
      <w:r w:rsidR="005D1550">
        <w:fldChar w:fldCharType="begin">
          <w:fldData xml:space="preserve">PEVuZE5vdGU+PENpdGU+PEF1dGhvcj5NaW5kZWxsPC9BdXRob3I+PFllYXI+MjAxMjwvWWVhcj48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</w:fldData>
        </w:fldChar>
      </w:r>
      <w:r w:rsidR="005D1550">
        <w:instrText xml:space="preserve"> ADDIN EN.CITE.DATA </w:instrText>
      </w:r>
      <w:r w:rsidR="005D1550">
        <w:fldChar w:fldCharType="end"/>
      </w:r>
      <w:r w:rsidR="008D3BA3" w:rsidRPr="009B46D5">
        <w:fldChar w:fldCharType="separate"/>
      </w:r>
      <w:r w:rsidR="005D1550" w:rsidRPr="005D1550">
        <w:rPr>
          <w:noProof/>
          <w:vertAlign w:val="superscript"/>
        </w:rPr>
        <w:t>5,6</w:t>
      </w:r>
      <w:r w:rsidR="008D3BA3" w:rsidRPr="009B46D5">
        <w:fldChar w:fldCharType="end"/>
      </w:r>
      <w:r w:rsidR="008D3BA3" w:rsidRPr="009B46D5">
        <w:t xml:space="preserve"> </w:t>
      </w:r>
      <w:r w:rsidR="003C5B22" w:rsidRPr="009B46D5">
        <w:t>.</w:t>
      </w:r>
      <w:r w:rsidR="003C5B22" w:rsidRPr="009B46D5">
        <w:fldChar w:fldCharType="begin">
          <w:fldData xml:space="preserve">PEVuZE5vdGU+PENpdGU+PEF1dGhvcj5FbGxpb3R0PC9BdXRob3I+PFllYXI+MjAwODwvWWVhcj48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</w:fldData>
        </w:fldChar>
      </w:r>
      <w:r w:rsidR="005D1550">
        <w:instrText xml:space="preserve"> ADDIN EN.CITE </w:instrText>
      </w:r>
      <w:r w:rsidR="005D1550">
        <w:fldChar w:fldCharType="begin">
          <w:fldData xml:space="preserve">PEVuZE5vdGU+PENpdGU+PEF1dGhvcj5FbGxpb3R0PC9BdXRob3I+PFllYXI+MjAwODwvWWVhcj48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</w:fldData>
        </w:fldChar>
      </w:r>
      <w:r w:rsidR="005D1550">
        <w:instrText xml:space="preserve"> ADDIN EN.CITE.DATA </w:instrText>
      </w:r>
      <w:r w:rsidR="005D1550">
        <w:fldChar w:fldCharType="end"/>
      </w:r>
      <w:r w:rsidR="003C5B22" w:rsidRPr="009B46D5">
        <w:fldChar w:fldCharType="separate"/>
      </w:r>
      <w:r w:rsidR="005D1550" w:rsidRPr="005D1550">
        <w:rPr>
          <w:noProof/>
          <w:vertAlign w:val="superscript"/>
        </w:rPr>
        <w:t>6,7</w:t>
      </w:r>
      <w:r w:rsidR="003C5B22" w:rsidRPr="009B46D5">
        <w:fldChar w:fldCharType="end"/>
      </w:r>
      <w:r w:rsidR="003C5B22" w:rsidRPr="009B46D5">
        <w:t xml:space="preserve">  </w:t>
      </w:r>
    </w:p>
    <w:p w14:paraId="0A5B1B13" w14:textId="77777777" w:rsidR="00804B91" w:rsidRDefault="00804B91" w:rsidP="008D3BA3">
      <w:pPr>
        <w:widowControl w:val="0"/>
        <w:spacing w:line="480" w:lineRule="auto"/>
        <w:rPr>
          <w:i/>
        </w:rPr>
      </w:pPr>
    </w:p>
    <w:p w14:paraId="34B5C668" w14:textId="642A6844" w:rsidR="008D3BA3" w:rsidRPr="009B46D5" w:rsidRDefault="008D3BA3" w:rsidP="008D3BA3">
      <w:pPr>
        <w:widowControl w:val="0"/>
        <w:spacing w:line="480" w:lineRule="auto"/>
        <w:rPr>
          <w:i/>
        </w:rPr>
      </w:pPr>
      <w:r w:rsidRPr="009B46D5">
        <w:rPr>
          <w:i/>
        </w:rPr>
        <w:t xml:space="preserve">Ascertainment of </w:t>
      </w:r>
      <w:r w:rsidR="00EF213F" w:rsidRPr="00EF213F">
        <w:rPr>
          <w:i/>
        </w:rPr>
        <w:t xml:space="preserve">hospitalisation for </w:t>
      </w:r>
      <w:r>
        <w:rPr>
          <w:i/>
        </w:rPr>
        <w:t xml:space="preserve">Covid-19 </w:t>
      </w:r>
    </w:p>
    <w:p w14:paraId="019B9D37" w14:textId="7F4B6BD6" w:rsidR="00EB724C" w:rsidRDefault="00C24135" w:rsidP="00C24135">
      <w:pPr>
        <w:widowControl w:val="0"/>
        <w:tabs>
          <w:tab w:val="left" w:pos="1134"/>
        </w:tabs>
        <w:spacing w:line="480" w:lineRule="auto"/>
      </w:pPr>
      <w:r>
        <w:t>P</w:t>
      </w:r>
      <w:r w:rsidRPr="00C24135">
        <w:t>rovided by Public Health England</w:t>
      </w:r>
      <w:r>
        <w:t xml:space="preserve">, data on </w:t>
      </w:r>
      <w:r w:rsidRPr="00C24135">
        <w:t>C</w:t>
      </w:r>
      <w:r>
        <w:t>ovid</w:t>
      </w:r>
      <w:r w:rsidRPr="00C24135">
        <w:t xml:space="preserve">-19 </w:t>
      </w:r>
      <w:r w:rsidR="00EF213F">
        <w:t>status</w:t>
      </w:r>
      <w:r w:rsidRPr="00C24135">
        <w:t xml:space="preserve"> </w:t>
      </w:r>
      <w:r w:rsidR="00D92A97">
        <w:t xml:space="preserve">covered the period </w:t>
      </w:r>
      <w:r>
        <w:t>16 March</w:t>
      </w:r>
      <w:r w:rsidR="003C5B22">
        <w:t xml:space="preserve">, </w:t>
      </w:r>
      <w:r>
        <w:t>after which testing was largely restricted to those with symptoms in hospital</w:t>
      </w:r>
      <w:r w:rsidR="003C5B22">
        <w:t xml:space="preserve">, </w:t>
      </w:r>
      <w:r w:rsidR="00D92A97">
        <w:t>to XXX 2020.[</w:t>
      </w:r>
      <w:r w:rsidRPr="003C5B22">
        <w:rPr>
          <w:highlight w:val="yellow"/>
        </w:rPr>
        <w:t>ref</w:t>
      </w:r>
      <w:r>
        <w:t xml:space="preserve">]  These data can therefore be regarded as a </w:t>
      </w:r>
      <w:r w:rsidR="00F84893">
        <w:t>proxy</w:t>
      </w:r>
      <w:r>
        <w:t xml:space="preserve"> for hospitalisations for severe </w:t>
      </w:r>
      <w:r w:rsidR="00EB724C">
        <w:t xml:space="preserve">cases of the </w:t>
      </w:r>
      <w:r>
        <w:t>disease</w:t>
      </w:r>
      <w:r w:rsidR="00EB724C">
        <w:t xml:space="preserve"> </w:t>
      </w:r>
      <w:r w:rsidR="00F84893">
        <w:t>for</w:t>
      </w:r>
      <w:r w:rsidR="00EB724C">
        <w:t xml:space="preserve"> England only</w:t>
      </w:r>
      <w:r w:rsidR="00EF213F">
        <w:t>; study members from Scotland and Wales were therefore omitted from our analytical sample</w:t>
      </w:r>
      <w:r>
        <w:t xml:space="preserve">.  In the present data </w:t>
      </w:r>
      <w:r w:rsidR="003C5B22">
        <w:t>download from XXXX</w:t>
      </w:r>
      <w:r>
        <w:t xml:space="preserve"> April 2020, </w:t>
      </w:r>
      <w:r w:rsidR="00EB724C" w:rsidRPr="00EF213F">
        <w:rPr>
          <w:highlight w:val="yellow"/>
        </w:rPr>
        <w:t>XXXX</w:t>
      </w:r>
      <w:r w:rsidR="00EB724C">
        <w:t xml:space="preserve"> </w:t>
      </w:r>
      <w:r w:rsidR="003C5B22">
        <w:t xml:space="preserve">(X%) </w:t>
      </w:r>
      <w:r w:rsidR="00EB724C">
        <w:t xml:space="preserve">of the Biobank study members </w:t>
      </w:r>
      <w:r w:rsidR="00F84893">
        <w:t xml:space="preserve">were </w:t>
      </w:r>
      <w:r w:rsidR="00EB724C">
        <w:t xml:space="preserve">positive for Covid-19, and </w:t>
      </w:r>
      <w:r w:rsidR="00EB724C" w:rsidRPr="00EF213F">
        <w:rPr>
          <w:highlight w:val="yellow"/>
        </w:rPr>
        <w:t>XXX</w:t>
      </w:r>
      <w:r w:rsidR="00EB724C">
        <w:t xml:space="preserve"> of these individuals were in-patients when the biological sample was taken.  A total of </w:t>
      </w:r>
      <w:r w:rsidRPr="00EF213F">
        <w:rPr>
          <w:highlight w:val="yellow"/>
        </w:rPr>
        <w:t>XXX</w:t>
      </w:r>
      <w:r>
        <w:t xml:space="preserve"> </w:t>
      </w:r>
      <w:r w:rsidR="00EB724C">
        <w:t xml:space="preserve">swabs were taken from </w:t>
      </w:r>
      <w:r>
        <w:t xml:space="preserve">combined nose/throat swabs and </w:t>
      </w:r>
      <w:r w:rsidRPr="00EF213F">
        <w:rPr>
          <w:highlight w:val="yellow"/>
        </w:rPr>
        <w:t>XXXX</w:t>
      </w:r>
      <w:r>
        <w:t xml:space="preserve"> </w:t>
      </w:r>
      <w:r w:rsidR="00EB724C">
        <w:t xml:space="preserve">were samples from the </w:t>
      </w:r>
      <w:r>
        <w:t xml:space="preserve">lower respiratory </w:t>
      </w:r>
      <w:r w:rsidR="00EB724C">
        <w:t>tract</w:t>
      </w:r>
      <w:r>
        <w:t>.</w:t>
      </w:r>
      <w:r w:rsidR="00EB724C">
        <w:t xml:space="preserve">  </w:t>
      </w:r>
      <w:r w:rsidR="00F84893" w:rsidRPr="00F84893">
        <w:rPr>
          <w:highlight w:val="yellow"/>
        </w:rPr>
        <w:t>(table XX)</w:t>
      </w:r>
    </w:p>
    <w:p w14:paraId="587FD631" w14:textId="77777777" w:rsidR="00EB724C" w:rsidRDefault="00EB724C" w:rsidP="00C24135">
      <w:pPr>
        <w:widowControl w:val="0"/>
        <w:tabs>
          <w:tab w:val="left" w:pos="1134"/>
        </w:tabs>
        <w:spacing w:line="480" w:lineRule="auto"/>
      </w:pPr>
    </w:p>
    <w:p w14:paraId="3C4DF409" w14:textId="5938604C" w:rsidR="00C24135" w:rsidRDefault="00EB724C" w:rsidP="00C24135">
      <w:pPr>
        <w:widowControl w:val="0"/>
        <w:tabs>
          <w:tab w:val="left" w:pos="1134"/>
        </w:tabs>
        <w:spacing w:line="480" w:lineRule="auto"/>
      </w:pPr>
      <w:r>
        <w:t xml:space="preserve">In preliminary analyses, we used three different Covid-19 </w:t>
      </w:r>
      <w:r w:rsidR="003C5B22">
        <w:t xml:space="preserve">case </w:t>
      </w:r>
      <w:r>
        <w:t xml:space="preserve">definitions based on these data: all </w:t>
      </w:r>
      <w:r w:rsidR="00EF213F">
        <w:t>apparent</w:t>
      </w:r>
      <w:r>
        <w:t xml:space="preserve"> </w:t>
      </w:r>
      <w:r w:rsidR="00EF213F">
        <w:t>cases</w:t>
      </w:r>
      <w:r>
        <w:t xml:space="preserve"> of the disease</w:t>
      </w:r>
      <w:r w:rsidR="00EF213F">
        <w:t xml:space="preserve"> (N=</w:t>
      </w:r>
      <w:r w:rsidR="00EF213F" w:rsidRPr="00EF213F">
        <w:rPr>
          <w:highlight w:val="yellow"/>
        </w:rPr>
        <w:t>XXXX</w:t>
      </w:r>
      <w:r w:rsidR="00EF213F">
        <w:t>)</w:t>
      </w:r>
      <w:r>
        <w:t>; cases based on samples from in-patients</w:t>
      </w:r>
      <w:r w:rsidR="00EF213F">
        <w:t xml:space="preserve"> only (N=</w:t>
      </w:r>
      <w:r w:rsidR="00EF213F" w:rsidRPr="00EF213F">
        <w:rPr>
          <w:highlight w:val="yellow"/>
        </w:rPr>
        <w:t>XXXX</w:t>
      </w:r>
      <w:r w:rsidR="00EF213F">
        <w:t>)</w:t>
      </w:r>
      <w:r>
        <w:t>; and cases based on two or more samples from in-patients</w:t>
      </w:r>
      <w:r w:rsidR="00EF213F">
        <w:t xml:space="preserve"> (N=XXXX)</w:t>
      </w:r>
      <w:r w:rsidR="00F84893">
        <w:t xml:space="preserve"> – </w:t>
      </w:r>
      <w:r>
        <w:t xml:space="preserve">the notion </w:t>
      </w:r>
      <w:r w:rsidR="00EF213F">
        <w:t>being</w:t>
      </w:r>
      <w:r>
        <w:t xml:space="preserve"> that those people </w:t>
      </w:r>
      <w:r w:rsidR="00F84893">
        <w:t xml:space="preserve">tested on more frequently </w:t>
      </w:r>
      <w:r>
        <w:t xml:space="preserve">were more </w:t>
      </w:r>
      <w:r w:rsidR="00EF213F">
        <w:t>likely</w:t>
      </w:r>
      <w:r>
        <w:t xml:space="preserve"> to be in hospital</w:t>
      </w:r>
      <w:r w:rsidR="00EF213F">
        <w:t xml:space="preserve"> at the time of testing</w:t>
      </w:r>
      <w:r>
        <w:t xml:space="preserve">.  </w:t>
      </w:r>
      <w:r w:rsidR="00EF213F">
        <w:t>Evidence from prognostic studies of hospitalised patients in the USA[</w:t>
      </w:r>
      <w:r w:rsidR="00EF213F" w:rsidRPr="00EF213F">
        <w:rPr>
          <w:highlight w:val="yellow"/>
        </w:rPr>
        <w:t>ref</w:t>
      </w:r>
      <w:r w:rsidR="00EF213F">
        <w:t>] and China[</w:t>
      </w:r>
      <w:r w:rsidR="00EF213F" w:rsidRPr="00EF213F">
        <w:rPr>
          <w:highlight w:val="yellow"/>
        </w:rPr>
        <w:t>ref</w:t>
      </w:r>
      <w:r w:rsidR="00EF213F">
        <w:t xml:space="preserve">] suggest that </w:t>
      </w:r>
      <w:r w:rsidR="00F84893">
        <w:t xml:space="preserve">men, </w:t>
      </w:r>
      <w:r w:rsidR="00EF213F">
        <w:t>older individuals, ethnic minorit</w:t>
      </w:r>
      <w:r w:rsidR="00F84893">
        <w:t>ies</w:t>
      </w:r>
      <w:r w:rsidR="00EF213F">
        <w:t xml:space="preserve">, </w:t>
      </w:r>
      <w:r w:rsidR="00F84893">
        <w:t xml:space="preserve">and </w:t>
      </w:r>
      <w:r w:rsidR="00EF213F">
        <w:t xml:space="preserve">those with existing disease experience greater rates of progression to intensive care and death.[ref]  Preliminary analyses of the present data on incidence of severe disease revealed the same associations irrespective of case definition (supplemental table).  </w:t>
      </w:r>
      <w:r>
        <w:t xml:space="preserve">On the basis of this </w:t>
      </w:r>
      <w:r w:rsidR="00EF213F">
        <w:lastRenderedPageBreak/>
        <w:t xml:space="preserve">apparent </w:t>
      </w:r>
      <w:r>
        <w:t xml:space="preserve">predictive </w:t>
      </w:r>
      <w:r w:rsidR="00EF213F">
        <w:t>validity</w:t>
      </w:r>
      <w:r>
        <w:t xml:space="preserve">, we </w:t>
      </w:r>
      <w:r w:rsidR="00EF213F">
        <w:t xml:space="preserve">therefore </w:t>
      </w:r>
      <w:r>
        <w:t>proceeded with our main analyses</w:t>
      </w:r>
      <w:r w:rsidR="00EF213F">
        <w:t xml:space="preserve"> in which we used all Covid-19 cases as our outcome of interest. </w:t>
      </w:r>
      <w:r>
        <w:t xml:space="preserve"> </w:t>
      </w:r>
    </w:p>
    <w:p w14:paraId="6DC6660E" w14:textId="77777777" w:rsidR="00696F8D" w:rsidRDefault="00696F8D" w:rsidP="008D3BA3">
      <w:pPr>
        <w:widowControl w:val="0"/>
        <w:tabs>
          <w:tab w:val="left" w:pos="1134"/>
        </w:tabs>
        <w:spacing w:line="480" w:lineRule="auto"/>
      </w:pPr>
    </w:p>
    <w:p w14:paraId="46E9CEE3" w14:textId="77777777" w:rsidR="008D3BA3" w:rsidRPr="009B46D5" w:rsidRDefault="008D3BA3" w:rsidP="008D3BA3">
      <w:pPr>
        <w:widowControl w:val="0"/>
        <w:spacing w:line="480" w:lineRule="auto"/>
        <w:rPr>
          <w:i/>
        </w:rPr>
      </w:pPr>
      <w:r w:rsidRPr="009B46D5">
        <w:rPr>
          <w:i/>
        </w:rPr>
        <w:t>Statistical analyses</w:t>
      </w:r>
    </w:p>
    <w:p w14:paraId="12B2C2D8" w14:textId="7222E5EC" w:rsidR="008D3BA3" w:rsidRDefault="00D92A97" w:rsidP="00810445">
      <w:pPr>
        <w:spacing w:line="480" w:lineRule="auto"/>
      </w:pPr>
      <w:r>
        <w:t xml:space="preserve">We </w:t>
      </w:r>
      <w:r w:rsidR="00F466FB">
        <w:t xml:space="preserve">omitted </w:t>
      </w:r>
      <w:r w:rsidR="008B6AD1">
        <w:t>f</w:t>
      </w:r>
      <w:r w:rsidR="00F466FB">
        <w:t>rom our analyses</w:t>
      </w:r>
      <w:r>
        <w:t xml:space="preserve"> men and women who had died before XXXXdateXXX as they could not contribute to the risk set for Covid-19.  </w:t>
      </w:r>
      <w:r w:rsidR="005377F9">
        <w:t>Odds ratios</w:t>
      </w:r>
      <w:r w:rsidR="008D3BA3" w:rsidRPr="009B46D5">
        <w:t xml:space="preserve"> and accompanying 95% confidence intervals were computed using </w:t>
      </w:r>
      <w:r w:rsidR="005377F9">
        <w:t>logistic</w:t>
      </w:r>
      <w:r w:rsidR="008D3BA3" w:rsidRPr="009B46D5">
        <w:t xml:space="preserve"> regression models</w:t>
      </w:r>
      <w:r>
        <w:t xml:space="preserve"> to summarise the relationship between psychosocial factors and Covid-19 hospitalisations</w:t>
      </w:r>
      <w:r w:rsidR="005377F9">
        <w:t xml:space="preserve">.  </w:t>
      </w:r>
      <w:r>
        <w:t>We initially adjusted odds ratios for age, sex, and ethnicity, then covariates grouped into health behaviours (cigarette smoking, alcohol intake, and physical activity), biomarkers (</w:t>
      </w:r>
      <w:r w:rsidRPr="00D92A97">
        <w:rPr>
          <w:highlight w:val="yellow"/>
        </w:rPr>
        <w:t>XXXXX</w:t>
      </w:r>
      <w:r>
        <w:t>), and comorbidity (</w:t>
      </w:r>
      <w:r w:rsidRPr="00D92A97">
        <w:rPr>
          <w:highlight w:val="yellow"/>
        </w:rPr>
        <w:t>XXXX</w:t>
      </w:r>
      <w:r>
        <w:t xml:space="preserve">).  Effect estimates for socioeconomic factors and psychological factors were mutually adjusted.  </w:t>
      </w:r>
      <w:r w:rsidR="00810445">
        <w:t xml:space="preserve">In preliminary analyses, controlling </w:t>
      </w:r>
      <w:r w:rsidR="00F466FB">
        <w:t>for</w:t>
      </w:r>
      <w:r w:rsidR="00810445">
        <w:t xml:space="preserve"> biomarkers which were only available on a subgroup of the study sample (XXX cases in XXXXXX people) had no impact on the association of psychosocial factors with Covid-19 (supplemental table X)</w:t>
      </w:r>
      <w:r w:rsidR="009413B6">
        <w:t>; these covariates</w:t>
      </w:r>
      <w:r w:rsidR="00810445">
        <w:t xml:space="preserve"> </w:t>
      </w:r>
      <w:r w:rsidR="009413B6">
        <w:t xml:space="preserve">therefore </w:t>
      </w:r>
      <w:r w:rsidR="00810445">
        <w:t xml:space="preserve">did not feature in the main analyses.  </w:t>
      </w:r>
      <w:r w:rsidR="008D3BA3" w:rsidRPr="009B46D5">
        <w:t xml:space="preserve">Analyses were conducted using Stata version 15. </w:t>
      </w:r>
    </w:p>
    <w:p w14:paraId="455203EC" w14:textId="77777777" w:rsidR="00D92A97" w:rsidRPr="009B46D5" w:rsidRDefault="00D92A97" w:rsidP="008D3BA3">
      <w:pPr>
        <w:widowControl w:val="0"/>
        <w:spacing w:line="480" w:lineRule="auto"/>
      </w:pPr>
    </w:p>
    <w:p w14:paraId="6928EF73" w14:textId="071CDF5F" w:rsidR="00CA54C6" w:rsidRPr="00A92EA4" w:rsidRDefault="00A92EA4" w:rsidP="00AE1244">
      <w:pPr>
        <w:spacing w:line="480" w:lineRule="auto"/>
        <w:rPr>
          <w:b/>
          <w:bCs/>
        </w:rPr>
      </w:pPr>
      <w:r w:rsidRPr="00A92EA4">
        <w:rPr>
          <w:b/>
          <w:bCs/>
        </w:rPr>
        <w:t>Results</w:t>
      </w:r>
    </w:p>
    <w:p w14:paraId="79B1F562" w14:textId="35C7F8C7" w:rsidR="00A92EA4" w:rsidRDefault="00854A41" w:rsidP="00AE1244">
      <w:pPr>
        <w:spacing w:line="480" w:lineRule="auto"/>
      </w:pPr>
      <w:r>
        <w:t xml:space="preserve">There were </w:t>
      </w:r>
      <w:r w:rsidRPr="000C2B5D">
        <w:rPr>
          <w:highlight w:val="yellow"/>
        </w:rPr>
        <w:t>XXXX</w:t>
      </w:r>
      <w:r>
        <w:t xml:space="preserve"> hospitalisations for Covid-19 between XXX and YYY in XXXXXX individuals (XXXX women).  Of the 28 baseline characteristics featured in table 1, only 5 – extant cancer, </w:t>
      </w:r>
      <w:r w:rsidRPr="00F466FB">
        <w:rPr>
          <w:highlight w:val="yellow"/>
        </w:rPr>
        <w:t>current smoking</w:t>
      </w:r>
      <w:r>
        <w:t xml:space="preserve">, grip strength, neuroticism, and social isolation </w:t>
      </w:r>
      <w:r w:rsidR="00520DD7">
        <w:t>– did not reveal relationships with</w:t>
      </w:r>
      <w:r>
        <w:t xml:space="preserve"> Covid-19 in unadjusted analyses at conve</w:t>
      </w:r>
      <w:r w:rsidR="00520DD7">
        <w:t>n</w:t>
      </w:r>
      <w:r>
        <w:t xml:space="preserve">tional levels of statistical significance.  These </w:t>
      </w:r>
      <w:r w:rsidR="00520DD7">
        <w:t>covariates were therefore</w:t>
      </w:r>
      <w:r>
        <w:t xml:space="preserve"> excluded from subsequent </w:t>
      </w:r>
      <w:r w:rsidR="00520DD7">
        <w:t>multiple regression analyses</w:t>
      </w:r>
      <w:r>
        <w:t xml:space="preserve">.   </w:t>
      </w:r>
    </w:p>
    <w:p w14:paraId="47815B2B" w14:textId="0A10C44F" w:rsidR="00A92EA4" w:rsidRDefault="00A92EA4" w:rsidP="00AE1244">
      <w:pPr>
        <w:spacing w:line="480" w:lineRule="auto"/>
      </w:pPr>
    </w:p>
    <w:p w14:paraId="4047BEA0" w14:textId="22AE6279" w:rsidR="00D00034" w:rsidRDefault="00D00034" w:rsidP="00AE1244">
      <w:pPr>
        <w:spacing w:line="480" w:lineRule="auto"/>
      </w:pPr>
      <w:r>
        <w:t xml:space="preserve">Table 2 illustrates the associations between psychological </w:t>
      </w:r>
      <w:r w:rsidR="00EF0260">
        <w:t xml:space="preserve">traits and the risk of Covid-19.  </w:t>
      </w:r>
      <w:r w:rsidR="00520DD7">
        <w:t>People with higher levels of psychological distress</w:t>
      </w:r>
      <w:r w:rsidR="00A86A96">
        <w:t xml:space="preserve"> </w:t>
      </w:r>
      <w:r w:rsidR="00520DD7">
        <w:t xml:space="preserve">had an elevated risk of </w:t>
      </w:r>
      <w:r w:rsidR="00A86A96">
        <w:t xml:space="preserve">covid-19 hospitalisation, </w:t>
      </w:r>
      <w:r w:rsidR="00520DD7">
        <w:t xml:space="preserve">and there was evidence of a gradient across the distress scale (P for trend &lt;= </w:t>
      </w:r>
      <w:r w:rsidR="00520DD7" w:rsidRPr="00520DD7">
        <w:t>0.007</w:t>
      </w:r>
      <w:r w:rsidR="00520DD7">
        <w:t xml:space="preserve">).  Adjustment for confounding </w:t>
      </w:r>
      <w:r w:rsidR="00520DD7">
        <w:lastRenderedPageBreak/>
        <w:t xml:space="preserve">factors which including socioeconomic status did not appreciably affect these conclusions although attenuation was marked after taking into account lifestyle factors such as alcohol intake and physical activity. </w:t>
      </w:r>
      <w:r w:rsidR="00376606">
        <w:t xml:space="preserve"> Study members who reported contact with a psychiatrist for any mental health problem experienced around a 50% increase in the likelihood of being hospitalised for Covid-19, an effect that was comparable to that seen in the high distress group.  The association for psychiatric consultation was robust to a range of statistical adjustments.  Neuroticism was essentially unrelated to the prevalence of Covid-19 in any of our analyses.  </w:t>
      </w:r>
      <w:r w:rsidR="00A86A96">
        <w:t xml:space="preserve">Both indices of cognitive function – verbal numerical reasoning and reaction time – were associated with </w:t>
      </w:r>
      <w:r w:rsidR="00376606">
        <w:t>the</w:t>
      </w:r>
      <w:r w:rsidR="00A86A96">
        <w:t xml:space="preserve"> infection whereby the most disadvantaged participants for each characteristic had the lowest concentration of Covid-19 </w:t>
      </w:r>
      <w:r w:rsidR="00376606">
        <w:t xml:space="preserve">hospital </w:t>
      </w:r>
      <w:r w:rsidR="00A86A96">
        <w:t xml:space="preserve">cases.  The magnitude of this relationships was, however, weaker for reaction time and controlling for lifestyle factors eliminated its effect.  Reasoning was more robust to such adjustments and in most analyses people with the lowest reasoning scores experienced around twice the burden of covid-19.  </w:t>
      </w:r>
    </w:p>
    <w:p w14:paraId="1FC9928D" w14:textId="77777777" w:rsidR="00D00034" w:rsidRDefault="00D00034" w:rsidP="00AE1244">
      <w:pPr>
        <w:spacing w:line="480" w:lineRule="auto"/>
      </w:pPr>
    </w:p>
    <w:p w14:paraId="5A2739D6" w14:textId="4F4ADC85" w:rsidR="00A92EA4" w:rsidRDefault="004C0DA8" w:rsidP="00AE1244">
      <w:pPr>
        <w:spacing w:line="480" w:lineRule="auto"/>
      </w:pPr>
      <w:r>
        <w:t xml:space="preserve">In table 3 we depict the association between various </w:t>
      </w:r>
      <w:r w:rsidR="00D00034">
        <w:t>socio-economic</w:t>
      </w:r>
      <w:r>
        <w:t xml:space="preserve"> </w:t>
      </w:r>
      <w:r w:rsidR="00D00034">
        <w:t>characteristics</w:t>
      </w:r>
      <w:r>
        <w:t xml:space="preserve"> and risk of Covid-19.  After adjustment for age and sex, those study members who were most </w:t>
      </w:r>
      <w:r w:rsidR="00D00034">
        <w:t>disadvantaged</w:t>
      </w:r>
      <w:r>
        <w:t xml:space="preserve"> educationally, financially, and geographically experienced around a doubling in the risk of Covid-19.  </w:t>
      </w:r>
      <w:r w:rsidR="00D00034">
        <w:t xml:space="preserve">Effects were apparent across the full socioeconomic continuum (p for trend </w:t>
      </w:r>
      <w:r w:rsidR="00D00034" w:rsidRPr="00376606">
        <w:rPr>
          <w:highlight w:val="yellow"/>
        </w:rPr>
        <w:t>XXXX</w:t>
      </w:r>
      <w:r w:rsidR="00D00034">
        <w:t>).  While controlling for ethnicity has little impact on these gradient</w:t>
      </w:r>
      <w:r w:rsidR="00376606">
        <w:t>s</w:t>
      </w:r>
      <w:r w:rsidR="00D00034">
        <w:t xml:space="preserve">, partial attenuation was apparent after taking into account comorbidity and health behaviours. </w:t>
      </w:r>
      <w:r w:rsidR="00376606">
        <w:t xml:space="preserve"> </w:t>
      </w:r>
      <w:r w:rsidR="00D00034">
        <w:t xml:space="preserve">Adjusting for psychological characteristics, particularly cognitive function </w:t>
      </w:r>
      <w:r w:rsidR="00D00034" w:rsidRPr="00C261FD">
        <w:rPr>
          <w:highlight w:val="yellow"/>
        </w:rPr>
        <w:t>(XXXneed to show thisXXXX),</w:t>
      </w:r>
      <w:r w:rsidR="00D00034">
        <w:t xml:space="preserve"> had the most </w:t>
      </w:r>
      <w:r w:rsidR="00376606">
        <w:t>explanatory power</w:t>
      </w:r>
      <w:r w:rsidR="00D00034">
        <w:t xml:space="preserve">, whereby the relation of both </w:t>
      </w:r>
      <w:r w:rsidR="00376606">
        <w:t xml:space="preserve">lower levels of </w:t>
      </w:r>
      <w:r w:rsidR="00D00034">
        <w:t xml:space="preserve">educational and income with </w:t>
      </w:r>
      <w:r w:rsidR="00376606">
        <w:t>C</w:t>
      </w:r>
      <w:r w:rsidR="00D00034">
        <w:t xml:space="preserve">ovid-19 were largely lost.  The effect of neighbourhood deprivation was also diminished but a gradient remained such that people from poorer areas experienced elevated risk.    </w:t>
      </w:r>
      <w:r>
        <w:t xml:space="preserve">  </w:t>
      </w:r>
    </w:p>
    <w:p w14:paraId="3B19011F" w14:textId="17046E89" w:rsidR="00854A41" w:rsidRDefault="00854A41" w:rsidP="00AE1244">
      <w:pPr>
        <w:spacing w:line="480" w:lineRule="auto"/>
      </w:pPr>
    </w:p>
    <w:p w14:paraId="036DE83B" w14:textId="22F8F84E" w:rsidR="00810445" w:rsidRDefault="00A55F41" w:rsidP="00AE1244">
      <w:pPr>
        <w:spacing w:line="480" w:lineRule="auto"/>
      </w:pPr>
      <w:r>
        <w:lastRenderedPageBreak/>
        <w:t xml:space="preserve">We </w:t>
      </w:r>
      <w:r w:rsidR="000C2B5D">
        <w:t xml:space="preserve">also </w:t>
      </w:r>
      <w:r>
        <w:t xml:space="preserve">carried out </w:t>
      </w:r>
      <w:r w:rsidR="00621253">
        <w:t>some</w:t>
      </w:r>
      <w:r>
        <w:t xml:space="preserve"> </w:t>
      </w:r>
      <w:r w:rsidR="009413B6">
        <w:t>sensitivity</w:t>
      </w:r>
      <w:r>
        <w:t xml:space="preserve"> analyses.  </w:t>
      </w:r>
      <w:r w:rsidR="00292125">
        <w:t xml:space="preserve">With the reasoning test having been introduced part way through baseline data collection, analyses featuring this variable were based on a subgroup of study members. </w:t>
      </w:r>
      <w:r w:rsidR="00810445">
        <w:t xml:space="preserve">To ensure direct </w:t>
      </w:r>
      <w:r w:rsidR="00292125">
        <w:t>comparison</w:t>
      </w:r>
      <w:r w:rsidR="00810445">
        <w:t xml:space="preserve"> across statistical models, we therefore recomputed our analyses based on a non-missing dataset.  We found that </w:t>
      </w:r>
      <w:r w:rsidR="00810445" w:rsidRPr="00043D9E">
        <w:rPr>
          <w:highlight w:val="yellow"/>
        </w:rPr>
        <w:t>XXXXX</w:t>
      </w:r>
      <w:r w:rsidR="00810445">
        <w:t xml:space="preserve">    </w:t>
      </w:r>
    </w:p>
    <w:p w14:paraId="1276A1CB" w14:textId="77777777" w:rsidR="00810445" w:rsidRDefault="00810445" w:rsidP="00AE1244">
      <w:pPr>
        <w:spacing w:line="480" w:lineRule="auto"/>
      </w:pPr>
    </w:p>
    <w:p w14:paraId="0A365F80" w14:textId="405E6929" w:rsidR="00CA54C6" w:rsidRPr="00CA54C6" w:rsidRDefault="00CA54C6" w:rsidP="00AE1244">
      <w:pPr>
        <w:spacing w:line="480" w:lineRule="auto"/>
        <w:rPr>
          <w:b/>
          <w:bCs/>
        </w:rPr>
      </w:pPr>
      <w:r w:rsidRPr="00CA54C6">
        <w:rPr>
          <w:b/>
          <w:bCs/>
        </w:rPr>
        <w:t>Discussion</w:t>
      </w:r>
    </w:p>
    <w:p w14:paraId="539353EB" w14:textId="77777777" w:rsidR="005377F9" w:rsidRPr="003208BE" w:rsidRDefault="005377F9" w:rsidP="00A55F41">
      <w:pPr>
        <w:pStyle w:val="Header"/>
        <w:widowControl w:val="0"/>
        <w:tabs>
          <w:tab w:val="clear" w:pos="4819"/>
          <w:tab w:val="clear" w:pos="9638"/>
        </w:tabs>
        <w:spacing w:line="480" w:lineRule="auto"/>
        <w:rPr>
          <w:i/>
        </w:rPr>
      </w:pPr>
      <w:r w:rsidRPr="003208BE">
        <w:rPr>
          <w:i/>
        </w:rPr>
        <w:t>Principal findings</w:t>
      </w:r>
    </w:p>
    <w:p w14:paraId="2F78C750" w14:textId="08DB052A" w:rsidR="00CC762D" w:rsidRPr="00856299" w:rsidRDefault="00E27FCF" w:rsidP="00CC762D">
      <w:pPr>
        <w:pStyle w:val="Header"/>
        <w:widowControl w:val="0"/>
        <w:tabs>
          <w:tab w:val="clear" w:pos="4819"/>
          <w:tab w:val="clear" w:pos="9638"/>
        </w:tabs>
        <w:spacing w:line="480" w:lineRule="auto"/>
        <w:rPr>
          <w:iCs/>
        </w:rPr>
      </w:pPr>
      <w:r>
        <w:rPr>
          <w:iCs/>
        </w:rPr>
        <w:t xml:space="preserve">Our main findings were that, in fully adjusted analyses, </w:t>
      </w:r>
      <w:r w:rsidR="00292125">
        <w:rPr>
          <w:iCs/>
        </w:rPr>
        <w:t xml:space="preserve">the </w:t>
      </w:r>
      <w:r>
        <w:rPr>
          <w:iCs/>
        </w:rPr>
        <w:t xml:space="preserve">two indicators of poor mental health and lower cognition function were related to an increased risk of hospitalisation for Covid-19.  For psychological distress and the reasoning test, there was </w:t>
      </w:r>
      <w:r w:rsidR="00292125">
        <w:rPr>
          <w:iCs/>
        </w:rPr>
        <w:t xml:space="preserve">also </w:t>
      </w:r>
      <w:r>
        <w:rPr>
          <w:iCs/>
        </w:rPr>
        <w:t xml:space="preserve">evidence of graded effects across the exposure categories.  </w:t>
      </w:r>
      <w:r w:rsidR="000E1862">
        <w:rPr>
          <w:iCs/>
        </w:rPr>
        <w:t xml:space="preserve">Of the indicators of </w:t>
      </w:r>
      <w:r w:rsidR="00891D8D">
        <w:rPr>
          <w:iCs/>
        </w:rPr>
        <w:t>socioeconomic</w:t>
      </w:r>
      <w:r w:rsidR="000E1862">
        <w:rPr>
          <w:iCs/>
        </w:rPr>
        <w:t xml:space="preserve"> status, education and neighbourhood </w:t>
      </w:r>
      <w:r w:rsidR="00891D8D">
        <w:rPr>
          <w:iCs/>
        </w:rPr>
        <w:t>deprivation</w:t>
      </w:r>
      <w:r w:rsidR="000E1862">
        <w:rPr>
          <w:iCs/>
        </w:rPr>
        <w:t xml:space="preserve"> </w:t>
      </w:r>
      <w:r w:rsidR="00891D8D">
        <w:rPr>
          <w:iCs/>
        </w:rPr>
        <w:t>revealed</w:t>
      </w:r>
      <w:r w:rsidR="000E1862">
        <w:rPr>
          <w:iCs/>
        </w:rPr>
        <w:t xml:space="preserve"> </w:t>
      </w:r>
      <w:r w:rsidR="00891D8D">
        <w:rPr>
          <w:iCs/>
        </w:rPr>
        <w:t>consistent</w:t>
      </w:r>
      <w:r w:rsidR="000E1862">
        <w:rPr>
          <w:iCs/>
        </w:rPr>
        <w:t xml:space="preserve"> </w:t>
      </w:r>
      <w:r w:rsidR="00891D8D">
        <w:rPr>
          <w:iCs/>
        </w:rPr>
        <w:t>relationships</w:t>
      </w:r>
      <w:r w:rsidR="000E1862">
        <w:rPr>
          <w:iCs/>
        </w:rPr>
        <w:t xml:space="preserve"> with Covid-19 in most analyses but were </w:t>
      </w:r>
      <w:r w:rsidR="00292125">
        <w:rPr>
          <w:iCs/>
        </w:rPr>
        <w:t>eliminated</w:t>
      </w:r>
      <w:r w:rsidR="000E1862">
        <w:rPr>
          <w:iCs/>
        </w:rPr>
        <w:t xml:space="preserve"> after multiple adjustment for </w:t>
      </w:r>
      <w:r w:rsidR="00891D8D">
        <w:rPr>
          <w:iCs/>
        </w:rPr>
        <w:t>confounding</w:t>
      </w:r>
      <w:r w:rsidR="000E1862">
        <w:rPr>
          <w:iCs/>
        </w:rPr>
        <w:t xml:space="preserve"> factors</w:t>
      </w:r>
      <w:r w:rsidR="00CC762D">
        <w:rPr>
          <w:iCs/>
        </w:rPr>
        <w:t xml:space="preserve"> with reasoning having the greatest attenuating effect</w:t>
      </w:r>
      <w:r w:rsidR="000E1862">
        <w:rPr>
          <w:iCs/>
        </w:rPr>
        <w:t xml:space="preserve">. </w:t>
      </w:r>
      <w:r w:rsidR="00CC762D">
        <w:rPr>
          <w:iCs/>
        </w:rPr>
        <w:t xml:space="preserve"> Thus, i</w:t>
      </w:r>
      <w:r w:rsidR="00CC762D">
        <w:t xml:space="preserve">n the sample comprising study members who have data for both reasoning and psychological distress, adding psychological distress to a model of education as a predictor changes its effect only slightly: the odds ratio in those with no qualifications changes from 1.80 (CIs) to 1.75 (CIs), whereas if one adds reasoning, the OR in those with no qualifications changes from 1.80 (CIs) to 1.27 (CIs).    </w:t>
      </w:r>
    </w:p>
    <w:p w14:paraId="082E2A10" w14:textId="77777777" w:rsidR="00856299" w:rsidRDefault="00856299" w:rsidP="00A55F41">
      <w:pPr>
        <w:pStyle w:val="Header"/>
        <w:widowControl w:val="0"/>
        <w:tabs>
          <w:tab w:val="clear" w:pos="4819"/>
          <w:tab w:val="clear" w:pos="9638"/>
        </w:tabs>
        <w:spacing w:line="480" w:lineRule="auto"/>
        <w:rPr>
          <w:i/>
        </w:rPr>
      </w:pPr>
    </w:p>
    <w:p w14:paraId="56074BB1" w14:textId="3D85967B" w:rsidR="005377F9" w:rsidRDefault="00C12A0F" w:rsidP="00A55F41">
      <w:pPr>
        <w:pStyle w:val="Header"/>
        <w:widowControl w:val="0"/>
        <w:tabs>
          <w:tab w:val="clear" w:pos="4819"/>
          <w:tab w:val="clear" w:pos="9638"/>
        </w:tabs>
        <w:spacing w:line="480" w:lineRule="auto"/>
        <w:rPr>
          <w:i/>
        </w:rPr>
      </w:pPr>
      <w:r>
        <w:rPr>
          <w:i/>
        </w:rPr>
        <w:t>Results</w:t>
      </w:r>
      <w:r w:rsidR="005377F9" w:rsidRPr="009B46D5">
        <w:rPr>
          <w:i/>
        </w:rPr>
        <w:t xml:space="preserve"> from other studies</w:t>
      </w:r>
    </w:p>
    <w:p w14:paraId="42210681" w14:textId="64AB0F71" w:rsidR="00891D8D" w:rsidRDefault="000E1862" w:rsidP="00A55F41">
      <w:pPr>
        <w:pStyle w:val="Header"/>
        <w:widowControl w:val="0"/>
        <w:tabs>
          <w:tab w:val="clear" w:pos="4819"/>
          <w:tab w:val="clear" w:pos="9638"/>
        </w:tabs>
        <w:spacing w:line="480" w:lineRule="auto"/>
        <w:rPr>
          <w:iCs/>
        </w:rPr>
      </w:pPr>
      <w:r>
        <w:rPr>
          <w:iCs/>
        </w:rPr>
        <w:t xml:space="preserve">Most of the evidence for risk factors for Covid-19 has been gleaned from prognostic studies in which the </w:t>
      </w:r>
      <w:r w:rsidR="00891D8D">
        <w:rPr>
          <w:iCs/>
        </w:rPr>
        <w:t>characteristics</w:t>
      </w:r>
      <w:r>
        <w:rPr>
          <w:iCs/>
        </w:rPr>
        <w:t xml:space="preserve"> of patients upon </w:t>
      </w:r>
      <w:r w:rsidR="00891D8D">
        <w:rPr>
          <w:iCs/>
        </w:rPr>
        <w:t>hospitalisation</w:t>
      </w:r>
      <w:r>
        <w:rPr>
          <w:iCs/>
        </w:rPr>
        <w:t xml:space="preserve"> are related to progression, where applicable, to intensive care and death.</w:t>
      </w:r>
      <w:r w:rsidR="00292125">
        <w:rPr>
          <w:iCs/>
        </w:rPr>
        <w:t>[ref, Jama]</w:t>
      </w:r>
      <w:r>
        <w:rPr>
          <w:iCs/>
        </w:rPr>
        <w:t xml:space="preserve">  </w:t>
      </w:r>
      <w:r w:rsidR="00891D8D">
        <w:rPr>
          <w:iCs/>
        </w:rPr>
        <w:t xml:space="preserve">In another approach which provide </w:t>
      </w:r>
      <w:r w:rsidR="00292125">
        <w:rPr>
          <w:iCs/>
        </w:rPr>
        <w:t xml:space="preserve">some </w:t>
      </w:r>
      <w:r w:rsidR="00891D8D">
        <w:rPr>
          <w:iCs/>
        </w:rPr>
        <w:t xml:space="preserve">insights into the aetiology of the disease, the characteristics of patients on </w:t>
      </w:r>
      <w:r w:rsidR="00292125">
        <w:rPr>
          <w:iCs/>
        </w:rPr>
        <w:t>admission</w:t>
      </w:r>
      <w:r w:rsidR="00891D8D">
        <w:rPr>
          <w:iCs/>
        </w:rPr>
        <w:t xml:space="preserve"> </w:t>
      </w:r>
      <w:r w:rsidR="00292125">
        <w:rPr>
          <w:iCs/>
        </w:rPr>
        <w:t>were</w:t>
      </w:r>
      <w:r w:rsidR="00891D8D">
        <w:rPr>
          <w:iCs/>
        </w:rPr>
        <w:t xml:space="preserve"> compared to a </w:t>
      </w:r>
      <w:r w:rsidR="00292125">
        <w:rPr>
          <w:iCs/>
        </w:rPr>
        <w:t xml:space="preserve">general population </w:t>
      </w:r>
      <w:r w:rsidR="00891D8D">
        <w:rPr>
          <w:iCs/>
        </w:rPr>
        <w:t xml:space="preserve">external </w:t>
      </w:r>
      <w:r w:rsidR="00292125">
        <w:rPr>
          <w:iCs/>
        </w:rPr>
        <w:t xml:space="preserve">comparison </w:t>
      </w:r>
      <w:r w:rsidR="00891D8D">
        <w:rPr>
          <w:iCs/>
        </w:rPr>
        <w:t>group.</w:t>
      </w:r>
      <w:r w:rsidR="00292125">
        <w:rPr>
          <w:iCs/>
        </w:rPr>
        <w:t>[ref]</w:t>
      </w:r>
      <w:r w:rsidR="00891D8D">
        <w:rPr>
          <w:iCs/>
        </w:rPr>
        <w:t xml:space="preserve">  Taken together, these approaches have suggested that ethnic minorities, men, the elderly, and people with co-morbidities experience a higher risk of hospitalisations and poorer </w:t>
      </w:r>
      <w:r w:rsidR="00891D8D">
        <w:rPr>
          <w:iCs/>
        </w:rPr>
        <w:lastRenderedPageBreak/>
        <w:t xml:space="preserve">prognosis.[]  In the only study of which we are aware to have explored </w:t>
      </w:r>
      <w:r w:rsidR="00CC762D">
        <w:rPr>
          <w:iCs/>
        </w:rPr>
        <w:t xml:space="preserve">any of the present psychosocial factors, </w:t>
      </w:r>
      <w:r w:rsidR="00891D8D">
        <w:rPr>
          <w:iCs/>
        </w:rPr>
        <w:t xml:space="preserve">Manhattan, the most </w:t>
      </w:r>
      <w:r w:rsidR="00CC762D">
        <w:rPr>
          <w:iCs/>
        </w:rPr>
        <w:t>advantaged</w:t>
      </w:r>
      <w:r w:rsidR="00891D8D">
        <w:rPr>
          <w:iCs/>
        </w:rPr>
        <w:t xml:space="preserve"> borough of New York City based on the prevalence of university degrees and </w:t>
      </w:r>
      <w:r w:rsidR="00891D8D" w:rsidRPr="00C261FD">
        <w:rPr>
          <w:iCs/>
          <w:highlight w:val="yellow"/>
        </w:rPr>
        <w:t>XXX</w:t>
      </w:r>
      <w:r w:rsidR="00891D8D">
        <w:rPr>
          <w:iCs/>
        </w:rPr>
        <w:t>, had the lowest rates of hospitalisations for Covid-19 relative to the four remaining boroughs.</w:t>
      </w:r>
      <w:r w:rsidR="00CC762D">
        <w:rPr>
          <w:iCs/>
        </w:rPr>
        <w:t>[</w:t>
      </w:r>
      <w:proofErr w:type="spellStart"/>
      <w:r w:rsidR="00CC762D" w:rsidRPr="00CC762D">
        <w:rPr>
          <w:iCs/>
          <w:highlight w:val="yellow"/>
        </w:rPr>
        <w:t>jama</w:t>
      </w:r>
      <w:proofErr w:type="spellEnd"/>
      <w:r w:rsidR="00CC762D">
        <w:rPr>
          <w:iCs/>
        </w:rPr>
        <w:t>]</w:t>
      </w:r>
      <w:r w:rsidR="00891D8D">
        <w:rPr>
          <w:iCs/>
        </w:rPr>
        <w:t xml:space="preserve">  </w:t>
      </w:r>
      <w:r w:rsidR="00CC762D">
        <w:rPr>
          <w:iCs/>
        </w:rPr>
        <w:t>By contrast, the Bronx,</w:t>
      </w:r>
      <w:r w:rsidR="00891D8D">
        <w:rPr>
          <w:iCs/>
        </w:rPr>
        <w:t xml:space="preserve"> the least favourable socioeconomically, had the highest disease rates.  We are unaware of any studies exploring the relation of cognitive function and mental health with hospitalisation or any other proxy for Covid-19.</w:t>
      </w:r>
    </w:p>
    <w:p w14:paraId="520524C9" w14:textId="37FE1C95" w:rsidR="00856299" w:rsidRDefault="00856299" w:rsidP="00A55F41">
      <w:pPr>
        <w:pStyle w:val="Header"/>
        <w:widowControl w:val="0"/>
        <w:tabs>
          <w:tab w:val="clear" w:pos="4819"/>
          <w:tab w:val="clear" w:pos="9638"/>
        </w:tabs>
        <w:spacing w:line="480" w:lineRule="auto"/>
        <w:rPr>
          <w:i/>
        </w:rPr>
      </w:pPr>
    </w:p>
    <w:p w14:paraId="2A9B6296" w14:textId="59A63952" w:rsidR="009852D0" w:rsidRDefault="009852D0" w:rsidP="00A55F41">
      <w:pPr>
        <w:pStyle w:val="Header"/>
        <w:widowControl w:val="0"/>
        <w:tabs>
          <w:tab w:val="clear" w:pos="4819"/>
          <w:tab w:val="clear" w:pos="9638"/>
        </w:tabs>
        <w:spacing w:line="480" w:lineRule="auto"/>
        <w:rPr>
          <w:i/>
        </w:rPr>
      </w:pPr>
      <w:r>
        <w:rPr>
          <w:i/>
        </w:rPr>
        <w:t>Mechanisms of effect</w:t>
      </w:r>
    </w:p>
    <w:p w14:paraId="4D59488D" w14:textId="52C886FF" w:rsidR="009852D0" w:rsidRDefault="009852D0" w:rsidP="009852D0">
      <w:pPr>
        <w:spacing w:line="480" w:lineRule="auto"/>
      </w:pPr>
      <w:r>
        <w:t>Unhealthy lifestyle, lack of self-care, physical circumstances including poor housing and homelessness, and health-risk activities are common in people with mental illness, and these are associated with adverse health outcomes.</w:t>
      </w:r>
      <w:r w:rsidRPr="003303DF">
        <w:t xml:space="preserve"> </w:t>
      </w:r>
      <w:proofErr w:type="gramStart"/>
      <w:r>
        <w:t>.[</w:t>
      </w:r>
      <w:proofErr w:type="gramEnd"/>
      <w:r>
        <w:t xml:space="preserve">in </w:t>
      </w:r>
      <w:proofErr w:type="spellStart"/>
      <w:r>
        <w:t>semiog</w:t>
      </w:r>
      <w:proofErr w:type="spellEnd"/>
      <w:r>
        <w:t>]</w:t>
      </w:r>
    </w:p>
    <w:p w14:paraId="71EFBC26" w14:textId="15120401" w:rsidR="009852D0" w:rsidRDefault="009852D0" w:rsidP="009852D0">
      <w:pPr>
        <w:spacing w:line="480" w:lineRule="auto"/>
      </w:pPr>
    </w:p>
    <w:p w14:paraId="6F305A20" w14:textId="38A7B332" w:rsidR="009852D0" w:rsidRDefault="009852D0" w:rsidP="009852D0">
      <w:pPr>
        <w:spacing w:line="480" w:lineRule="auto"/>
      </w:pPr>
      <w:r>
        <w:t xml:space="preserve">Selected </w:t>
      </w:r>
      <w:r w:rsidR="005A24AB">
        <w:t>mechanisms</w:t>
      </w:r>
      <w:r>
        <w:t xml:space="preserve"> may link these </w:t>
      </w:r>
      <w:r w:rsidR="005A24AB">
        <w:t>psychosocial</w:t>
      </w:r>
      <w:r>
        <w:t xml:space="preserve"> </w:t>
      </w:r>
      <w:r w:rsidR="005A24AB">
        <w:t>variables.</w:t>
      </w:r>
      <w:r>
        <w:t xml:space="preserve"> Others specific:  Individuals who experience higher levels of psychological distress may have diminished learned resistance to infection due to fewer social interactions.</w:t>
      </w:r>
    </w:p>
    <w:p w14:paraId="156C80EC" w14:textId="77777777" w:rsidR="009852D0" w:rsidRDefault="009852D0" w:rsidP="009852D0">
      <w:pPr>
        <w:spacing w:line="480" w:lineRule="auto"/>
      </w:pPr>
    </w:p>
    <w:p w14:paraId="7D1538CB" w14:textId="77777777" w:rsidR="009852D0" w:rsidRDefault="009852D0" w:rsidP="009852D0">
      <w:pPr>
        <w:spacing w:line="480" w:lineRule="auto"/>
      </w:pPr>
      <w:bookmarkStart w:id="5" w:name="OLE_LINK1"/>
      <w:r>
        <w:t>While higher seroprevalence of such infections may in part reflect increased exposure to pathogens among individuals living in disadvantaged environments due to overcrowded living or work conditions and/ or lack of proper sanitation, there is also evidence that those of lower socioeconomic status experience a higher force of infection (i.e. instantaneous per capita rate of acquisition) upon exposure (</w:t>
      </w:r>
      <w:proofErr w:type="spellStart"/>
      <w:r>
        <w:t>Colugnati</w:t>
      </w:r>
      <w:proofErr w:type="spellEnd"/>
      <w:r>
        <w:t xml:space="preserve"> et al., 2007 ).</w:t>
      </w:r>
    </w:p>
    <w:bookmarkEnd w:id="5"/>
    <w:p w14:paraId="7E9BA63A" w14:textId="30494B8A" w:rsidR="009852D0" w:rsidRDefault="009852D0" w:rsidP="00A55F41">
      <w:pPr>
        <w:pStyle w:val="Header"/>
        <w:widowControl w:val="0"/>
        <w:tabs>
          <w:tab w:val="clear" w:pos="4819"/>
          <w:tab w:val="clear" w:pos="9638"/>
        </w:tabs>
        <w:spacing w:line="480" w:lineRule="auto"/>
        <w:rPr>
          <w:iCs/>
        </w:rPr>
      </w:pPr>
    </w:p>
    <w:p w14:paraId="73DBDEEE" w14:textId="77777777" w:rsidR="009852D0" w:rsidRDefault="009852D0" w:rsidP="009852D0">
      <w:pPr>
        <w:spacing w:line="480" w:lineRule="auto"/>
      </w:pPr>
      <w:r>
        <w:t xml:space="preserve">In 2007, </w:t>
      </w:r>
      <w:proofErr w:type="spellStart"/>
      <w:r>
        <w:t>Nazmi</w:t>
      </w:r>
      <w:proofErr w:type="spellEnd"/>
      <w:r>
        <w:t xml:space="preserve"> and co- workers conducted a systematic review of studies examining the</w:t>
      </w:r>
    </w:p>
    <w:p w14:paraId="5504383C" w14:textId="77777777" w:rsidR="009852D0" w:rsidRDefault="009852D0" w:rsidP="009852D0">
      <w:pPr>
        <w:spacing w:line="480" w:lineRule="auto"/>
      </w:pPr>
      <w:r>
        <w:t>association between various measures of SES (i.e. education level, occupational class, income</w:t>
      </w:r>
    </w:p>
    <w:p w14:paraId="1DEE45AB" w14:textId="77777777" w:rsidR="009852D0" w:rsidRDefault="009852D0" w:rsidP="009852D0">
      <w:pPr>
        <w:spacing w:line="480" w:lineRule="auto"/>
      </w:pPr>
      <w:r>
        <w:t>level, employment status) and levels of circulating CRP across numerous population- based</w:t>
      </w:r>
    </w:p>
    <w:p w14:paraId="58F36BDD" w14:textId="77777777" w:rsidR="009852D0" w:rsidRDefault="009852D0" w:rsidP="009852D0">
      <w:pPr>
        <w:spacing w:line="480" w:lineRule="auto"/>
      </w:pPr>
      <w:r>
        <w:lastRenderedPageBreak/>
        <w:t>studies, finding that some, but not all, studies identified statistically significant inverse relation</w:t>
      </w:r>
    </w:p>
    <w:p w14:paraId="0D7DE6B6" w14:textId="77777777" w:rsidR="009852D0" w:rsidRDefault="009852D0" w:rsidP="009852D0">
      <w:pPr>
        <w:spacing w:line="480" w:lineRule="auto"/>
      </w:pPr>
      <w:r>
        <w:t>ships between SES and CRP levels (</w:t>
      </w:r>
      <w:proofErr w:type="spellStart"/>
      <w:r>
        <w:t>Nazmi</w:t>
      </w:r>
      <w:proofErr w:type="spellEnd"/>
      <w:r>
        <w:t xml:space="preserve"> &amp; </w:t>
      </w:r>
      <w:proofErr w:type="spellStart"/>
      <w:r>
        <w:t>Victora</w:t>
      </w:r>
      <w:proofErr w:type="spellEnd"/>
      <w:r>
        <w:t xml:space="preserve">, </w:t>
      </w:r>
      <w:proofErr w:type="gramStart"/>
      <w:r>
        <w:t>2007 )</w:t>
      </w:r>
      <w:proofErr w:type="gramEnd"/>
      <w:r>
        <w:t>.</w:t>
      </w:r>
    </w:p>
    <w:p w14:paraId="5526BB16" w14:textId="0F8B1E43" w:rsidR="009852D0" w:rsidRDefault="009852D0" w:rsidP="00A55F41">
      <w:pPr>
        <w:pStyle w:val="Header"/>
        <w:widowControl w:val="0"/>
        <w:tabs>
          <w:tab w:val="clear" w:pos="4819"/>
          <w:tab w:val="clear" w:pos="9638"/>
        </w:tabs>
        <w:spacing w:line="480" w:lineRule="auto"/>
        <w:rPr>
          <w:iCs/>
        </w:rPr>
      </w:pPr>
    </w:p>
    <w:p w14:paraId="1C4DCC94" w14:textId="386E9F29" w:rsidR="009852D0" w:rsidRDefault="009852D0" w:rsidP="009852D0">
      <w:pPr>
        <w:spacing w:line="480" w:lineRule="auto"/>
      </w:pPr>
      <w:r>
        <w:t>Viral infections and CRP:  Increased blood CRP levels have been found in patients with avian flu H7N9 as compared to H1N1 (more common) influenza strains [50] and a review of ten studies of H1N1 influenza found significantly elevated CRP in more severe presentations. [51]</w:t>
      </w:r>
    </w:p>
    <w:p w14:paraId="06DCB1ED" w14:textId="77777777" w:rsidR="009852D0" w:rsidRDefault="009852D0" w:rsidP="009852D0">
      <w:pPr>
        <w:spacing w:line="480" w:lineRule="auto"/>
      </w:pPr>
    </w:p>
    <w:p w14:paraId="0645A243" w14:textId="77777777" w:rsidR="009852D0" w:rsidRDefault="009852D0" w:rsidP="009852D0">
      <w:pPr>
        <w:spacing w:line="480" w:lineRule="auto"/>
      </w:pPr>
      <w:r>
        <w:t>In 2020, clinics in Wuhan, China have reported that elevated CRP is an observed clinical feature of coronavirus COVID-19 infection.[52] [53][54]</w:t>
      </w:r>
    </w:p>
    <w:p w14:paraId="67149966" w14:textId="77777777" w:rsidR="009852D0" w:rsidRPr="009852D0" w:rsidRDefault="009852D0" w:rsidP="00A55F41">
      <w:pPr>
        <w:pStyle w:val="Header"/>
        <w:widowControl w:val="0"/>
        <w:tabs>
          <w:tab w:val="clear" w:pos="4819"/>
          <w:tab w:val="clear" w:pos="9638"/>
        </w:tabs>
        <w:spacing w:line="480" w:lineRule="auto"/>
        <w:rPr>
          <w:iCs/>
        </w:rPr>
      </w:pPr>
    </w:p>
    <w:p w14:paraId="70EF9FA9" w14:textId="3EFB8409" w:rsidR="005377F9" w:rsidRPr="009B46D5" w:rsidRDefault="005377F9" w:rsidP="00A55F41">
      <w:pPr>
        <w:pStyle w:val="Header"/>
        <w:widowControl w:val="0"/>
        <w:tabs>
          <w:tab w:val="clear" w:pos="4819"/>
          <w:tab w:val="clear" w:pos="9638"/>
        </w:tabs>
        <w:spacing w:line="480" w:lineRule="auto"/>
        <w:rPr>
          <w:i/>
        </w:rPr>
      </w:pPr>
      <w:r w:rsidRPr="009B46D5">
        <w:rPr>
          <w:i/>
        </w:rPr>
        <w:t>Study limitations</w:t>
      </w:r>
    </w:p>
    <w:p w14:paraId="5DC76C81" w14:textId="77777777" w:rsidR="00CC762D" w:rsidRDefault="00856299" w:rsidP="00A55F41">
      <w:pPr>
        <w:pStyle w:val="Header"/>
        <w:widowControl w:val="0"/>
        <w:tabs>
          <w:tab w:val="clear" w:pos="4819"/>
          <w:tab w:val="clear" w:pos="9638"/>
        </w:tabs>
        <w:spacing w:line="480" w:lineRule="auto"/>
        <w:rPr>
          <w:iCs/>
        </w:rPr>
      </w:pPr>
      <w:r w:rsidRPr="00856299">
        <w:rPr>
          <w:iCs/>
        </w:rPr>
        <w:t>Ca</w:t>
      </w:r>
      <w:r>
        <w:rPr>
          <w:iCs/>
        </w:rPr>
        <w:t>s</w:t>
      </w:r>
      <w:r w:rsidRPr="00856299">
        <w:rPr>
          <w:iCs/>
        </w:rPr>
        <w:t>e definition</w:t>
      </w:r>
      <w:r>
        <w:rPr>
          <w:iCs/>
        </w:rPr>
        <w:t xml:space="preserve">.  </w:t>
      </w:r>
    </w:p>
    <w:p w14:paraId="12A70276" w14:textId="77777777" w:rsidR="00C261FD" w:rsidRDefault="00C261FD" w:rsidP="00A55F41">
      <w:pPr>
        <w:pStyle w:val="Header"/>
        <w:widowControl w:val="0"/>
        <w:tabs>
          <w:tab w:val="clear" w:pos="4819"/>
          <w:tab w:val="clear" w:pos="9638"/>
        </w:tabs>
        <w:spacing w:line="480" w:lineRule="auto"/>
        <w:rPr>
          <w:iCs/>
        </w:rPr>
      </w:pPr>
    </w:p>
    <w:p w14:paraId="6842F247" w14:textId="6E5311AF" w:rsidR="00CC762D" w:rsidRDefault="00856299" w:rsidP="00A55F41">
      <w:pPr>
        <w:pStyle w:val="Header"/>
        <w:widowControl w:val="0"/>
        <w:tabs>
          <w:tab w:val="clear" w:pos="4819"/>
          <w:tab w:val="clear" w:pos="9638"/>
        </w:tabs>
        <w:spacing w:line="480" w:lineRule="auto"/>
        <w:rPr>
          <w:iCs/>
        </w:rPr>
      </w:pPr>
      <w:r w:rsidRPr="00C261FD">
        <w:rPr>
          <w:iCs/>
        </w:rPr>
        <w:t>Similar results to those for pneumonia death</w:t>
      </w:r>
      <w:r w:rsidR="00C261FD">
        <w:rPr>
          <w:iCs/>
        </w:rPr>
        <w:t xml:space="preserve"> in UKBB</w:t>
      </w:r>
      <w:r w:rsidR="00CC762D" w:rsidRPr="00C261FD">
        <w:rPr>
          <w:iCs/>
        </w:rPr>
        <w:t>?</w:t>
      </w:r>
      <w:r w:rsidRPr="00C261FD">
        <w:rPr>
          <w:iCs/>
        </w:rPr>
        <w:t xml:space="preserve"> </w:t>
      </w:r>
      <w:r w:rsidR="00C261FD" w:rsidRPr="00C261FD">
        <w:rPr>
          <w:iCs/>
          <w:highlight w:val="red"/>
        </w:rPr>
        <w:t xml:space="preserve">Pneumonia is a common complication of COVID-19.  If we are able to show IQ, mental health, and SES are also linked to death from pneumonia (already shown for IQ in relation to deaths from </w:t>
      </w:r>
      <w:r w:rsidR="00C261FD">
        <w:rPr>
          <w:iCs/>
          <w:highlight w:val="red"/>
        </w:rPr>
        <w:t xml:space="preserve">pneumonia and influenza combined: </w:t>
      </w:r>
      <w:hyperlink r:id="rId11" w:history="1">
        <w:r w:rsidR="00B06979" w:rsidRPr="008C21FA">
          <w:rPr>
            <w:rStyle w:val="Hyperlink"/>
            <w:iCs/>
            <w:highlight w:val="red"/>
          </w:rPr>
          <w:t>https://www.ncbi.nlm.nih.gov/pmc/articles/PMC6362031/</w:t>
        </w:r>
      </w:hyperlink>
      <w:r w:rsidR="00C261FD" w:rsidRPr="00C261FD">
        <w:rPr>
          <w:iCs/>
          <w:highlight w:val="red"/>
        </w:rPr>
        <w:t>), albeit in a pre-Covid19 era, this might elevate confidence in our novel results for covid-19.</w:t>
      </w:r>
      <w:r w:rsidR="00C261FD">
        <w:rPr>
          <w:iCs/>
        </w:rPr>
        <w:t xml:space="preserve"> </w:t>
      </w:r>
    </w:p>
    <w:p w14:paraId="26DFE6D6" w14:textId="77777777" w:rsidR="00C261FD" w:rsidRPr="00856299" w:rsidRDefault="00C261FD" w:rsidP="00A55F41">
      <w:pPr>
        <w:pStyle w:val="Header"/>
        <w:widowControl w:val="0"/>
        <w:tabs>
          <w:tab w:val="clear" w:pos="4819"/>
          <w:tab w:val="clear" w:pos="9638"/>
        </w:tabs>
        <w:spacing w:line="480" w:lineRule="auto"/>
        <w:rPr>
          <w:iCs/>
        </w:rPr>
      </w:pPr>
    </w:p>
    <w:p w14:paraId="25EB4454" w14:textId="3A89BFDA" w:rsidR="00856299" w:rsidRPr="00856299" w:rsidRDefault="00856299" w:rsidP="00A55F41">
      <w:pPr>
        <w:pStyle w:val="Header"/>
        <w:widowControl w:val="0"/>
        <w:tabs>
          <w:tab w:val="clear" w:pos="4819"/>
          <w:tab w:val="clear" w:pos="9638"/>
        </w:tabs>
        <w:spacing w:line="480" w:lineRule="auto"/>
        <w:rPr>
          <w:iCs/>
        </w:rPr>
      </w:pPr>
      <w:r w:rsidRPr="00856299">
        <w:rPr>
          <w:iCs/>
        </w:rPr>
        <w:t>G</w:t>
      </w:r>
      <w:r>
        <w:rPr>
          <w:iCs/>
        </w:rPr>
        <w:t>e</w:t>
      </w:r>
      <w:r w:rsidRPr="00856299">
        <w:rPr>
          <w:iCs/>
        </w:rPr>
        <w:t xml:space="preserve">neralisability. </w:t>
      </w:r>
    </w:p>
    <w:p w14:paraId="22B0D047" w14:textId="3DDDFCDE" w:rsidR="00856299" w:rsidRDefault="00856299" w:rsidP="00A55F41">
      <w:pPr>
        <w:pStyle w:val="Header"/>
        <w:widowControl w:val="0"/>
        <w:tabs>
          <w:tab w:val="clear" w:pos="4819"/>
          <w:tab w:val="clear" w:pos="9638"/>
        </w:tabs>
        <w:spacing w:line="480" w:lineRule="auto"/>
        <w:rPr>
          <w:i/>
        </w:rPr>
      </w:pPr>
    </w:p>
    <w:p w14:paraId="083AADB7" w14:textId="26443560" w:rsidR="00CC762D" w:rsidRDefault="00CC762D" w:rsidP="00A55F41">
      <w:pPr>
        <w:pStyle w:val="Header"/>
        <w:widowControl w:val="0"/>
        <w:tabs>
          <w:tab w:val="clear" w:pos="4819"/>
          <w:tab w:val="clear" w:pos="9638"/>
        </w:tabs>
        <w:spacing w:line="480" w:lineRule="auto"/>
        <w:rPr>
          <w:i/>
        </w:rPr>
      </w:pPr>
      <w:r>
        <w:rPr>
          <w:i/>
        </w:rPr>
        <w:t>Policy significance</w:t>
      </w:r>
    </w:p>
    <w:p w14:paraId="45D97B51" w14:textId="5FFEC322" w:rsidR="00CC762D" w:rsidRPr="00CC762D" w:rsidRDefault="00CC762D" w:rsidP="00A55F41">
      <w:pPr>
        <w:pStyle w:val="Header"/>
        <w:widowControl w:val="0"/>
        <w:tabs>
          <w:tab w:val="clear" w:pos="4819"/>
          <w:tab w:val="clear" w:pos="9638"/>
        </w:tabs>
        <w:spacing w:line="480" w:lineRule="auto"/>
        <w:rPr>
          <w:iCs/>
        </w:rPr>
      </w:pPr>
      <w:r w:rsidRPr="00CC762D">
        <w:rPr>
          <w:iCs/>
        </w:rPr>
        <w:t xml:space="preserve">Identifying </w:t>
      </w:r>
      <w:r>
        <w:rPr>
          <w:iCs/>
        </w:rPr>
        <w:t xml:space="preserve">the characteristics of </w:t>
      </w:r>
      <w:r w:rsidRPr="00CC762D">
        <w:rPr>
          <w:iCs/>
        </w:rPr>
        <w:t xml:space="preserve">people with an elevated risk of Covid-19 is also important because vaccines, </w:t>
      </w:r>
      <w:r w:rsidR="009D64AA">
        <w:rPr>
          <w:iCs/>
        </w:rPr>
        <w:t>assuming</w:t>
      </w:r>
      <w:r w:rsidRPr="00CC762D">
        <w:rPr>
          <w:iCs/>
        </w:rPr>
        <w:t xml:space="preserve"> they arrive, may be deployed in specific high-risk groups.  </w:t>
      </w:r>
      <w:r w:rsidR="005A24AB" w:rsidRPr="00CC762D">
        <w:rPr>
          <w:iCs/>
        </w:rPr>
        <w:t xml:space="preserve">Immunisation guidelines in the UK and the USA designed to protect groups most vulnerable to pneumococcal disease, for instance, </w:t>
      </w:r>
      <w:r w:rsidR="005A24AB">
        <w:rPr>
          <w:iCs/>
        </w:rPr>
        <w:t xml:space="preserve">as </w:t>
      </w:r>
      <w:r w:rsidR="005A24AB" w:rsidRPr="00CC762D">
        <w:rPr>
          <w:iCs/>
        </w:rPr>
        <w:lastRenderedPageBreak/>
        <w:t>adults aged 65 and over</w:t>
      </w:r>
      <w:r w:rsidR="005A24AB">
        <w:rPr>
          <w:iCs/>
        </w:rPr>
        <w:t xml:space="preserve">, taken individuals </w:t>
      </w:r>
      <w:r w:rsidR="005A24AB" w:rsidRPr="00CC762D">
        <w:rPr>
          <w:iCs/>
        </w:rPr>
        <w:t xml:space="preserve">people with selected medical conditions.[in </w:t>
      </w:r>
      <w:proofErr w:type="spellStart"/>
      <w:r w:rsidR="005A24AB" w:rsidRPr="00CC762D">
        <w:rPr>
          <w:iCs/>
        </w:rPr>
        <w:t>semiog</w:t>
      </w:r>
      <w:proofErr w:type="spellEnd"/>
      <w:r w:rsidR="005A24AB" w:rsidRPr="00CC762D">
        <w:rPr>
          <w:iCs/>
        </w:rPr>
        <w:t>]</w:t>
      </w:r>
      <w:r w:rsidR="005A24AB">
        <w:rPr>
          <w:iCs/>
        </w:rPr>
        <w:t xml:space="preserve">  In future prioritisation for vaccinations for Covid-19, provided the findings of other studies are supportive, it may be that people with mental health problems are considered higher risk. </w:t>
      </w:r>
      <w:r w:rsidR="005A24AB" w:rsidRPr="00CC762D">
        <w:rPr>
          <w:iCs/>
        </w:rPr>
        <w:t xml:space="preserve"> </w:t>
      </w:r>
      <w:r w:rsidR="009D64AA" w:rsidRPr="009D64AA">
        <w:rPr>
          <w:iCs/>
        </w:rPr>
        <w:t>Education as a proxy for low IQ?</w:t>
      </w:r>
    </w:p>
    <w:p w14:paraId="55F5F69D" w14:textId="77777777" w:rsidR="00CC762D" w:rsidRDefault="00CC762D" w:rsidP="00A55F41">
      <w:pPr>
        <w:pStyle w:val="Header"/>
        <w:widowControl w:val="0"/>
        <w:tabs>
          <w:tab w:val="clear" w:pos="4819"/>
          <w:tab w:val="clear" w:pos="9638"/>
        </w:tabs>
        <w:spacing w:line="480" w:lineRule="auto"/>
        <w:rPr>
          <w:i/>
        </w:rPr>
      </w:pPr>
    </w:p>
    <w:p w14:paraId="33CD18D9" w14:textId="7ADECC9D" w:rsidR="005377F9" w:rsidRDefault="005377F9" w:rsidP="00A55F41">
      <w:pPr>
        <w:pStyle w:val="Header"/>
        <w:widowControl w:val="0"/>
        <w:tabs>
          <w:tab w:val="clear" w:pos="4819"/>
          <w:tab w:val="clear" w:pos="9638"/>
        </w:tabs>
        <w:spacing w:line="480" w:lineRule="auto"/>
        <w:rPr>
          <w:i/>
        </w:rPr>
      </w:pPr>
      <w:r w:rsidRPr="003208BE">
        <w:rPr>
          <w:i/>
        </w:rPr>
        <w:t>Conclusions</w:t>
      </w:r>
    </w:p>
    <w:p w14:paraId="06FF2FB8" w14:textId="383AAE59" w:rsidR="00CA54C6" w:rsidRDefault="009D64AA" w:rsidP="00CA54C6">
      <w:pPr>
        <w:spacing w:line="480" w:lineRule="auto"/>
      </w:pPr>
      <w:r w:rsidRPr="005A24AB">
        <w:t>XXXXX</w:t>
      </w:r>
    </w:p>
    <w:p w14:paraId="3E3F6978" w14:textId="77777777" w:rsidR="009D64AA" w:rsidRDefault="009D64AA" w:rsidP="00CA54C6">
      <w:pPr>
        <w:spacing w:line="480" w:lineRule="auto"/>
      </w:pPr>
    </w:p>
    <w:p w14:paraId="0110DA1D" w14:textId="77777777" w:rsidR="00CA54C6" w:rsidRDefault="00CA54C6" w:rsidP="00CA54C6">
      <w:pPr>
        <w:spacing w:line="480" w:lineRule="auto"/>
      </w:pPr>
    </w:p>
    <w:p w14:paraId="64D7CEE6" w14:textId="46294344" w:rsidR="00CA54C6" w:rsidRDefault="00CA54C6" w:rsidP="00CA54C6">
      <w:pPr>
        <w:spacing w:line="480" w:lineRule="auto"/>
      </w:pPr>
    </w:p>
    <w:p w14:paraId="011EBA99" w14:textId="77777777" w:rsidR="005A24AB" w:rsidRDefault="005A24AB">
      <w:pPr>
        <w:rPr>
          <w:lang w:val="en-US"/>
        </w:rPr>
      </w:pPr>
      <w:r>
        <w:br w:type="page"/>
      </w:r>
    </w:p>
    <w:p w14:paraId="59597EBA" w14:textId="7018C3DC" w:rsidR="005D1550" w:rsidRPr="005D1550" w:rsidRDefault="0071116B" w:rsidP="005D1550">
      <w:pPr>
        <w:pStyle w:val="EndNoteBibliographyTitle"/>
        <w:rPr>
          <w:b/>
          <w:noProof/>
        </w:rPr>
      </w:pPr>
      <w:r>
        <w:lastRenderedPageBreak/>
        <w:fldChar w:fldCharType="begin"/>
      </w:r>
      <w:r>
        <w:instrText xml:space="preserve"> ADDIN EN.REFLIST </w:instrText>
      </w:r>
      <w:r>
        <w:fldChar w:fldCharType="separate"/>
      </w:r>
      <w:r w:rsidR="005D1550" w:rsidRPr="005D1550">
        <w:rPr>
          <w:b/>
          <w:noProof/>
        </w:rPr>
        <w:t>References</w:t>
      </w:r>
    </w:p>
    <w:p w14:paraId="3F31D61E" w14:textId="77777777" w:rsidR="005D1550" w:rsidRPr="005D1550" w:rsidRDefault="005D1550" w:rsidP="005D1550">
      <w:pPr>
        <w:pStyle w:val="EndNoteBibliographyTitle"/>
        <w:rPr>
          <w:b/>
          <w:noProof/>
        </w:rPr>
      </w:pPr>
    </w:p>
    <w:p w14:paraId="2A66661E" w14:textId="77777777" w:rsidR="005D1550" w:rsidRPr="005D1550" w:rsidRDefault="005D1550" w:rsidP="005D1550">
      <w:pPr>
        <w:pStyle w:val="EndNoteBibliography"/>
        <w:rPr>
          <w:noProof/>
        </w:rPr>
      </w:pPr>
      <w:r w:rsidRPr="005D1550">
        <w:rPr>
          <w:noProof/>
        </w:rPr>
        <w:t>1.</w:t>
      </w:r>
      <w:r w:rsidRPr="005D1550">
        <w:rPr>
          <w:noProof/>
        </w:rPr>
        <w:tab/>
        <w:t xml:space="preserve">Sudlow C, Gallacher J, Allen N, et al. UK biobank: an open access resource for identifying the causes of a wide range of complex diseases of middle and old age. </w:t>
      </w:r>
      <w:r w:rsidRPr="005D1550">
        <w:rPr>
          <w:i/>
          <w:noProof/>
        </w:rPr>
        <w:t>PLoS Med</w:t>
      </w:r>
      <w:r w:rsidRPr="005D1550">
        <w:rPr>
          <w:noProof/>
        </w:rPr>
        <w:t xml:space="preserve"> 2015; </w:t>
      </w:r>
      <w:r w:rsidRPr="005D1550">
        <w:rPr>
          <w:b/>
          <w:noProof/>
        </w:rPr>
        <w:t>12</w:t>
      </w:r>
      <w:r w:rsidRPr="005D1550">
        <w:rPr>
          <w:noProof/>
        </w:rPr>
        <w:t>(3): e1001779.</w:t>
      </w:r>
    </w:p>
    <w:p w14:paraId="2134658C" w14:textId="77777777" w:rsidR="005D1550" w:rsidRPr="005D1550" w:rsidRDefault="005D1550" w:rsidP="005D1550">
      <w:pPr>
        <w:pStyle w:val="EndNoteBibliography"/>
        <w:rPr>
          <w:noProof/>
        </w:rPr>
      </w:pPr>
      <w:r w:rsidRPr="005D1550">
        <w:rPr>
          <w:noProof/>
        </w:rPr>
        <w:t>2.</w:t>
      </w:r>
      <w:r w:rsidRPr="005D1550">
        <w:rPr>
          <w:noProof/>
        </w:rPr>
        <w:tab/>
        <w:t xml:space="preserve">Batty GD, Russ TC, Stamatakis E, Kivimaki M. Psychological distress in relation to site specific cancer mortality: pooling of unpublished data from 16 prospective cohort studies. </w:t>
      </w:r>
      <w:r w:rsidRPr="005D1550">
        <w:rPr>
          <w:i/>
          <w:noProof/>
        </w:rPr>
        <w:t>BMJ</w:t>
      </w:r>
      <w:r w:rsidRPr="005D1550">
        <w:rPr>
          <w:noProof/>
        </w:rPr>
        <w:t xml:space="preserve"> 2017; </w:t>
      </w:r>
      <w:r w:rsidRPr="005D1550">
        <w:rPr>
          <w:b/>
          <w:noProof/>
        </w:rPr>
        <w:t>356</w:t>
      </w:r>
      <w:r w:rsidRPr="005D1550">
        <w:rPr>
          <w:noProof/>
        </w:rPr>
        <w:t>: j108.</w:t>
      </w:r>
    </w:p>
    <w:p w14:paraId="0B14FCCE" w14:textId="77777777" w:rsidR="005D1550" w:rsidRPr="005D1550" w:rsidRDefault="005D1550" w:rsidP="005D1550">
      <w:pPr>
        <w:pStyle w:val="EndNoteBibliography"/>
        <w:rPr>
          <w:noProof/>
        </w:rPr>
      </w:pPr>
      <w:r w:rsidRPr="005D1550">
        <w:rPr>
          <w:noProof/>
        </w:rPr>
        <w:t>3.</w:t>
      </w:r>
      <w:r w:rsidRPr="005D1550">
        <w:rPr>
          <w:noProof/>
        </w:rPr>
        <w:tab/>
        <w:t xml:space="preserve">Russ TC, Stamatakis E, Hamer M, Starr JM, Kivimaki M, Batty GD. Association between psychological distress and mortality: individual participant pooled analysis of 10 prospective cohort studies. </w:t>
      </w:r>
      <w:r w:rsidRPr="005D1550">
        <w:rPr>
          <w:i/>
          <w:noProof/>
        </w:rPr>
        <w:t>BMJ</w:t>
      </w:r>
      <w:r w:rsidRPr="005D1550">
        <w:rPr>
          <w:noProof/>
        </w:rPr>
        <w:t xml:space="preserve"> 2012; </w:t>
      </w:r>
      <w:r w:rsidRPr="005D1550">
        <w:rPr>
          <w:b/>
          <w:noProof/>
        </w:rPr>
        <w:t>345</w:t>
      </w:r>
      <w:r w:rsidRPr="005D1550">
        <w:rPr>
          <w:noProof/>
        </w:rPr>
        <w:t>: e4933.</w:t>
      </w:r>
    </w:p>
    <w:p w14:paraId="7BC0E88A" w14:textId="77777777" w:rsidR="005D1550" w:rsidRPr="005D1550" w:rsidRDefault="005D1550" w:rsidP="005D1550">
      <w:pPr>
        <w:pStyle w:val="EndNoteBibliography"/>
        <w:rPr>
          <w:noProof/>
        </w:rPr>
      </w:pPr>
      <w:r w:rsidRPr="005D1550">
        <w:rPr>
          <w:noProof/>
        </w:rPr>
        <w:t>4.</w:t>
      </w:r>
      <w:r w:rsidRPr="005D1550">
        <w:rPr>
          <w:noProof/>
        </w:rPr>
        <w:tab/>
        <w:t xml:space="preserve">Chobanian AV, Bakris GL, Black HR, et al. The Seventh Report of the Joint National Committee on Prevention, Detection, Evaluation, and Treatment of High Blood Pressure: the JNC 7 report. </w:t>
      </w:r>
      <w:r w:rsidRPr="005D1550">
        <w:rPr>
          <w:i/>
          <w:noProof/>
        </w:rPr>
        <w:t>Jama</w:t>
      </w:r>
      <w:r w:rsidRPr="005D1550">
        <w:rPr>
          <w:noProof/>
        </w:rPr>
        <w:t xml:space="preserve"> 2003; </w:t>
      </w:r>
      <w:r w:rsidRPr="005D1550">
        <w:rPr>
          <w:b/>
          <w:noProof/>
        </w:rPr>
        <w:t>289</w:t>
      </w:r>
      <w:r w:rsidRPr="005D1550">
        <w:rPr>
          <w:noProof/>
        </w:rPr>
        <w:t>(19): 2560-72.</w:t>
      </w:r>
    </w:p>
    <w:p w14:paraId="235E1933" w14:textId="77777777" w:rsidR="005D1550" w:rsidRPr="005D1550" w:rsidRDefault="005D1550" w:rsidP="005D1550">
      <w:pPr>
        <w:pStyle w:val="EndNoteBibliography"/>
        <w:rPr>
          <w:noProof/>
        </w:rPr>
      </w:pPr>
      <w:r w:rsidRPr="005D1550">
        <w:rPr>
          <w:noProof/>
        </w:rPr>
        <w:t>5.</w:t>
      </w:r>
      <w:r w:rsidRPr="005D1550">
        <w:rPr>
          <w:noProof/>
        </w:rPr>
        <w:tab/>
        <w:t xml:space="preserve">Mindell J, Biddulph JP, Hirani V, et al. Cohort profile: the health survey for England. </w:t>
      </w:r>
      <w:r w:rsidRPr="005D1550">
        <w:rPr>
          <w:i/>
          <w:noProof/>
        </w:rPr>
        <w:t>Int J Epidemiol</w:t>
      </w:r>
      <w:r w:rsidRPr="005D1550">
        <w:rPr>
          <w:noProof/>
        </w:rPr>
        <w:t xml:space="preserve"> 2012; </w:t>
      </w:r>
      <w:r w:rsidRPr="005D1550">
        <w:rPr>
          <w:b/>
          <w:noProof/>
        </w:rPr>
        <w:t>41</w:t>
      </w:r>
      <w:r w:rsidRPr="005D1550">
        <w:rPr>
          <w:noProof/>
        </w:rPr>
        <w:t>(6): 1585-93.</w:t>
      </w:r>
    </w:p>
    <w:p w14:paraId="0AD2F37A" w14:textId="77777777" w:rsidR="005D1550" w:rsidRPr="005D1550" w:rsidRDefault="005D1550" w:rsidP="005D1550">
      <w:pPr>
        <w:pStyle w:val="EndNoteBibliography"/>
        <w:rPr>
          <w:noProof/>
        </w:rPr>
      </w:pPr>
      <w:r w:rsidRPr="005D1550">
        <w:rPr>
          <w:noProof/>
        </w:rPr>
        <w:t>6.</w:t>
      </w:r>
      <w:r w:rsidRPr="005D1550">
        <w:rPr>
          <w:noProof/>
        </w:rPr>
        <w:tab/>
        <w:t xml:space="preserve">Elliott P, Peakman TC. The UK Biobank sample handling and storage protocol for the collection, processing and archiving of human blood and urine. </w:t>
      </w:r>
      <w:r w:rsidRPr="005D1550">
        <w:rPr>
          <w:i/>
          <w:noProof/>
        </w:rPr>
        <w:t>Int J Epidemiol</w:t>
      </w:r>
      <w:r w:rsidRPr="005D1550">
        <w:rPr>
          <w:noProof/>
        </w:rPr>
        <w:t xml:space="preserve"> 2008; </w:t>
      </w:r>
      <w:r w:rsidRPr="005D1550">
        <w:rPr>
          <w:b/>
          <w:noProof/>
        </w:rPr>
        <w:t>37</w:t>
      </w:r>
      <w:r w:rsidRPr="005D1550">
        <w:rPr>
          <w:noProof/>
        </w:rPr>
        <w:t>(2): 234-44.</w:t>
      </w:r>
    </w:p>
    <w:p w14:paraId="15029083" w14:textId="77777777" w:rsidR="005D1550" w:rsidRPr="005D1550" w:rsidRDefault="005D1550" w:rsidP="005D1550">
      <w:pPr>
        <w:pStyle w:val="EndNoteBibliography"/>
        <w:rPr>
          <w:noProof/>
        </w:rPr>
      </w:pPr>
      <w:r w:rsidRPr="005D1550">
        <w:rPr>
          <w:noProof/>
        </w:rPr>
        <w:t>7.</w:t>
      </w:r>
      <w:r w:rsidRPr="005D1550">
        <w:rPr>
          <w:noProof/>
        </w:rPr>
        <w:tab/>
        <w:t xml:space="preserve">Russ TC, Hamer M, Stamatakis E, Starr JM, Batty GD, Kivimaki M. Does the Framingham cardiovascular disease risk score also have predictive utility for dementia death? An individual participant meta-analysis of 11,887 men and women. </w:t>
      </w:r>
      <w:r w:rsidRPr="005D1550">
        <w:rPr>
          <w:i/>
          <w:noProof/>
        </w:rPr>
        <w:t>Atherosclerosis</w:t>
      </w:r>
      <w:r w:rsidRPr="005D1550">
        <w:rPr>
          <w:noProof/>
        </w:rPr>
        <w:t xml:space="preserve"> 2013; </w:t>
      </w:r>
      <w:r w:rsidRPr="005D1550">
        <w:rPr>
          <w:b/>
          <w:noProof/>
        </w:rPr>
        <w:t>228</w:t>
      </w:r>
      <w:r w:rsidRPr="005D1550">
        <w:rPr>
          <w:noProof/>
        </w:rPr>
        <w:t>(1): 256-8.</w:t>
      </w:r>
    </w:p>
    <w:p w14:paraId="4C84640C" w14:textId="1BA49C08" w:rsidR="0071116B" w:rsidRDefault="0071116B">
      <w:r>
        <w:fldChar w:fldCharType="end"/>
      </w:r>
    </w:p>
    <w:p w14:paraId="139E2E5C" w14:textId="77777777" w:rsidR="0071116B" w:rsidRDefault="0071116B">
      <w:r>
        <w:br w:type="page"/>
      </w:r>
    </w:p>
    <w:p w14:paraId="36653226" w14:textId="7B9D7E23" w:rsidR="0071116B" w:rsidRPr="007B5E3D" w:rsidRDefault="0071116B" w:rsidP="00621253">
      <w:pPr>
        <w:jc w:val="center"/>
        <w:rPr>
          <w:b/>
          <w:bCs/>
        </w:rPr>
      </w:pPr>
      <w:r w:rsidRPr="007B5E3D">
        <w:rPr>
          <w:b/>
          <w:bCs/>
        </w:rPr>
        <w:lastRenderedPageBreak/>
        <w:t xml:space="preserve">Table 1.  Psychosocial factors and covariates </w:t>
      </w:r>
      <w:r>
        <w:rPr>
          <w:b/>
          <w:bCs/>
        </w:rPr>
        <w:t xml:space="preserve">at baseline </w:t>
      </w:r>
      <w:r w:rsidRPr="007B5E3D">
        <w:rPr>
          <w:b/>
          <w:bCs/>
        </w:rPr>
        <w:t>according to</w:t>
      </w:r>
      <w:r w:rsidR="00861E26">
        <w:rPr>
          <w:b/>
          <w:bCs/>
        </w:rPr>
        <w:t xml:space="preserve"> hospitalisations for </w:t>
      </w:r>
      <w:r w:rsidR="00D92A97">
        <w:rPr>
          <w:b/>
          <w:bCs/>
        </w:rPr>
        <w:t>C</w:t>
      </w:r>
      <w:r w:rsidRPr="007B5E3D">
        <w:rPr>
          <w:b/>
          <w:bCs/>
        </w:rPr>
        <w:t>ovid-19</w:t>
      </w:r>
    </w:p>
    <w:p w14:paraId="6341B485" w14:textId="77777777" w:rsidR="0071116B" w:rsidRPr="00FD00A9" w:rsidRDefault="0071116B" w:rsidP="0071116B">
      <w:pPr>
        <w:rPr>
          <w:sz w:val="20"/>
          <w:szCs w:val="20"/>
        </w:rPr>
      </w:pPr>
    </w:p>
    <w:p w14:paraId="6AB72E8D" w14:textId="77777777" w:rsidR="0071116B" w:rsidRPr="00FD00A9" w:rsidRDefault="0071116B" w:rsidP="0071116B">
      <w:pPr>
        <w:rPr>
          <w:sz w:val="20"/>
          <w:szCs w:val="20"/>
        </w:rPr>
      </w:pPr>
    </w:p>
    <w:tbl>
      <w:tblPr>
        <w:tblStyle w:val="TableGrid"/>
        <w:tblW w:w="100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0"/>
        <w:gridCol w:w="1839"/>
        <w:gridCol w:w="1701"/>
        <w:gridCol w:w="1134"/>
        <w:gridCol w:w="1716"/>
      </w:tblGrid>
      <w:tr w:rsidR="0071116B" w:rsidRPr="00FD00A9" w14:paraId="1EF6DD19" w14:textId="77777777" w:rsidTr="00861E26">
        <w:tc>
          <w:tcPr>
            <w:tcW w:w="3690" w:type="dxa"/>
          </w:tcPr>
          <w:p w14:paraId="1081C811" w14:textId="77777777" w:rsidR="0071116B" w:rsidRPr="00FD00A9" w:rsidRDefault="0071116B" w:rsidP="0071116B">
            <w:pPr>
              <w:rPr>
                <w:b/>
                <w:bCs/>
                <w:sz w:val="20"/>
                <w:szCs w:val="20"/>
              </w:rPr>
            </w:pPr>
            <w:r w:rsidRPr="00FD00A9">
              <w:rPr>
                <w:sz w:val="20"/>
                <w:szCs w:val="20"/>
              </w:rPr>
              <w:br w:type="page"/>
            </w:r>
            <w:r w:rsidRPr="00FD00A9">
              <w:rPr>
                <w:b/>
                <w:bCs/>
                <w:sz w:val="20"/>
                <w:szCs w:val="20"/>
              </w:rPr>
              <w:t>Characteristic</w:t>
            </w:r>
          </w:p>
        </w:tc>
        <w:tc>
          <w:tcPr>
            <w:tcW w:w="3540" w:type="dxa"/>
            <w:gridSpan w:val="2"/>
            <w:tcBorders>
              <w:top w:val="nil"/>
              <w:bottom w:val="single" w:sz="4" w:space="0" w:color="auto"/>
            </w:tcBorders>
          </w:tcPr>
          <w:p w14:paraId="5DE4FCC8" w14:textId="77777777" w:rsidR="0071116B" w:rsidRPr="00FD00A9" w:rsidRDefault="0071116B" w:rsidP="00F466FB">
            <w:pPr>
              <w:jc w:val="center"/>
              <w:rPr>
                <w:b/>
                <w:sz w:val="20"/>
                <w:szCs w:val="20"/>
              </w:rPr>
            </w:pPr>
            <w:r w:rsidRPr="00FD00A9">
              <w:rPr>
                <w:b/>
                <w:sz w:val="20"/>
                <w:szCs w:val="20"/>
              </w:rPr>
              <w:t>Covid-19 hospitalisation</w:t>
            </w:r>
          </w:p>
        </w:tc>
        <w:tc>
          <w:tcPr>
            <w:tcW w:w="1134" w:type="dxa"/>
            <w:tcBorders>
              <w:top w:val="nil"/>
              <w:bottom w:val="single" w:sz="4" w:space="0" w:color="auto"/>
            </w:tcBorders>
          </w:tcPr>
          <w:p w14:paraId="34C25EDF" w14:textId="77777777" w:rsidR="0071116B" w:rsidRPr="00FD00A9" w:rsidRDefault="0071116B" w:rsidP="00F466FB">
            <w:pPr>
              <w:jc w:val="center"/>
              <w:rPr>
                <w:b/>
                <w:sz w:val="20"/>
                <w:szCs w:val="20"/>
              </w:rPr>
            </w:pPr>
            <w:r w:rsidRPr="00FD00A9">
              <w:rPr>
                <w:b/>
                <w:sz w:val="20"/>
                <w:szCs w:val="20"/>
              </w:rPr>
              <w:t>P value</w:t>
            </w:r>
          </w:p>
        </w:tc>
        <w:tc>
          <w:tcPr>
            <w:tcW w:w="1716" w:type="dxa"/>
            <w:tcBorders>
              <w:top w:val="nil"/>
              <w:bottom w:val="single" w:sz="4" w:space="0" w:color="auto"/>
            </w:tcBorders>
          </w:tcPr>
          <w:p w14:paraId="1FBE5F2A" w14:textId="77777777" w:rsidR="0071116B" w:rsidRPr="00FD00A9" w:rsidRDefault="0071116B" w:rsidP="00F466FB">
            <w:pPr>
              <w:jc w:val="center"/>
              <w:rPr>
                <w:b/>
                <w:sz w:val="20"/>
                <w:szCs w:val="20"/>
              </w:rPr>
            </w:pPr>
            <w:r w:rsidRPr="00FD00A9">
              <w:rPr>
                <w:b/>
                <w:sz w:val="20"/>
                <w:szCs w:val="20"/>
              </w:rPr>
              <w:t>Unadjusted OR</w:t>
            </w:r>
          </w:p>
          <w:p w14:paraId="6555930A" w14:textId="03D6FE77" w:rsidR="0071116B" w:rsidRPr="00FD00A9" w:rsidRDefault="0071116B" w:rsidP="00F466FB">
            <w:pPr>
              <w:jc w:val="center"/>
              <w:rPr>
                <w:b/>
                <w:sz w:val="20"/>
                <w:szCs w:val="20"/>
              </w:rPr>
            </w:pPr>
            <w:r w:rsidRPr="00FD00A9">
              <w:rPr>
                <w:b/>
                <w:sz w:val="20"/>
                <w:szCs w:val="20"/>
              </w:rPr>
              <w:t xml:space="preserve">(95% </w:t>
            </w:r>
            <w:proofErr w:type="gramStart"/>
            <w:r w:rsidRPr="00FD00A9">
              <w:rPr>
                <w:b/>
                <w:sz w:val="20"/>
                <w:szCs w:val="20"/>
              </w:rPr>
              <w:t>CI)</w:t>
            </w:r>
            <w:r w:rsidR="00F466FB">
              <w:rPr>
                <w:b/>
                <w:sz w:val="20"/>
                <w:szCs w:val="20"/>
                <w:vertAlign w:val="superscript"/>
              </w:rPr>
              <w:t>a</w:t>
            </w:r>
            <w:proofErr w:type="gramEnd"/>
          </w:p>
        </w:tc>
      </w:tr>
      <w:tr w:rsidR="0071116B" w:rsidRPr="00FD00A9" w14:paraId="544EB29B" w14:textId="77777777" w:rsidTr="00861E26">
        <w:tc>
          <w:tcPr>
            <w:tcW w:w="3690" w:type="dxa"/>
          </w:tcPr>
          <w:p w14:paraId="7F8CC239" w14:textId="77777777" w:rsidR="0071116B" w:rsidRPr="00FD00A9" w:rsidRDefault="0071116B" w:rsidP="0071116B">
            <w:pPr>
              <w:rPr>
                <w:b/>
                <w:sz w:val="20"/>
                <w:szCs w:val="20"/>
              </w:rPr>
            </w:pPr>
            <w:r w:rsidRPr="00FD00A9">
              <w:rPr>
                <w:sz w:val="20"/>
                <w:szCs w:val="20"/>
              </w:rPr>
              <w:br w:type="page"/>
            </w:r>
          </w:p>
        </w:tc>
        <w:tc>
          <w:tcPr>
            <w:tcW w:w="1839" w:type="dxa"/>
            <w:tcBorders>
              <w:top w:val="nil"/>
              <w:bottom w:val="single" w:sz="4" w:space="0" w:color="auto"/>
            </w:tcBorders>
          </w:tcPr>
          <w:p w14:paraId="5604031C" w14:textId="6A49F627" w:rsidR="0071116B" w:rsidRPr="00FD00A9" w:rsidRDefault="0071116B" w:rsidP="00F466FB">
            <w:pPr>
              <w:jc w:val="center"/>
              <w:rPr>
                <w:b/>
                <w:sz w:val="20"/>
                <w:szCs w:val="20"/>
              </w:rPr>
            </w:pPr>
            <w:r w:rsidRPr="00FD00A9">
              <w:rPr>
                <w:b/>
                <w:sz w:val="20"/>
                <w:szCs w:val="20"/>
              </w:rPr>
              <w:t>Yes</w:t>
            </w:r>
          </w:p>
          <w:p w14:paraId="72F8337E" w14:textId="77777777" w:rsidR="0071116B" w:rsidRPr="00FD00A9" w:rsidRDefault="0071116B" w:rsidP="00F466FB">
            <w:pPr>
              <w:jc w:val="center"/>
              <w:rPr>
                <w:b/>
                <w:sz w:val="20"/>
                <w:szCs w:val="20"/>
              </w:rPr>
            </w:pPr>
            <w:r w:rsidRPr="00FD00A9">
              <w:rPr>
                <w:b/>
                <w:sz w:val="20"/>
                <w:szCs w:val="20"/>
              </w:rPr>
              <w:t>(n=669)</w:t>
            </w:r>
          </w:p>
        </w:tc>
        <w:tc>
          <w:tcPr>
            <w:tcW w:w="1701" w:type="dxa"/>
            <w:tcBorders>
              <w:top w:val="nil"/>
              <w:bottom w:val="single" w:sz="4" w:space="0" w:color="auto"/>
            </w:tcBorders>
          </w:tcPr>
          <w:p w14:paraId="36DC5F50" w14:textId="32752117" w:rsidR="0071116B" w:rsidRDefault="0071116B" w:rsidP="00F466FB">
            <w:pPr>
              <w:jc w:val="center"/>
              <w:rPr>
                <w:b/>
                <w:sz w:val="20"/>
                <w:szCs w:val="20"/>
              </w:rPr>
            </w:pPr>
            <w:r w:rsidRPr="00FD00A9">
              <w:rPr>
                <w:b/>
                <w:sz w:val="20"/>
                <w:szCs w:val="20"/>
              </w:rPr>
              <w:t>No</w:t>
            </w:r>
          </w:p>
          <w:p w14:paraId="3F414153" w14:textId="77777777" w:rsidR="0071116B" w:rsidRPr="00FD00A9" w:rsidRDefault="0071116B" w:rsidP="00F466FB">
            <w:pPr>
              <w:jc w:val="center"/>
              <w:rPr>
                <w:b/>
                <w:sz w:val="20"/>
                <w:szCs w:val="20"/>
              </w:rPr>
            </w:pPr>
            <w:r w:rsidRPr="00FD00A9">
              <w:rPr>
                <w:b/>
                <w:sz w:val="20"/>
                <w:szCs w:val="20"/>
              </w:rPr>
              <w:t>(n=430,382)</w:t>
            </w:r>
          </w:p>
        </w:tc>
        <w:tc>
          <w:tcPr>
            <w:tcW w:w="1134" w:type="dxa"/>
            <w:tcBorders>
              <w:top w:val="nil"/>
              <w:bottom w:val="single" w:sz="4" w:space="0" w:color="auto"/>
            </w:tcBorders>
          </w:tcPr>
          <w:p w14:paraId="4573EF02" w14:textId="77777777" w:rsidR="0071116B" w:rsidRPr="00FD00A9" w:rsidRDefault="0071116B" w:rsidP="00F466FB">
            <w:pPr>
              <w:jc w:val="center"/>
              <w:rPr>
                <w:b/>
                <w:sz w:val="20"/>
                <w:szCs w:val="20"/>
              </w:rPr>
            </w:pPr>
          </w:p>
        </w:tc>
        <w:tc>
          <w:tcPr>
            <w:tcW w:w="1716" w:type="dxa"/>
            <w:tcBorders>
              <w:top w:val="nil"/>
              <w:bottom w:val="single" w:sz="4" w:space="0" w:color="auto"/>
            </w:tcBorders>
          </w:tcPr>
          <w:p w14:paraId="0BA5021C" w14:textId="77777777" w:rsidR="0071116B" w:rsidRPr="00FD00A9" w:rsidRDefault="0071116B" w:rsidP="00F466FB">
            <w:pPr>
              <w:jc w:val="center"/>
              <w:rPr>
                <w:b/>
                <w:sz w:val="20"/>
                <w:szCs w:val="20"/>
              </w:rPr>
            </w:pPr>
          </w:p>
        </w:tc>
      </w:tr>
      <w:tr w:rsidR="0071116B" w:rsidRPr="00FD00A9" w14:paraId="25F7669C" w14:textId="77777777" w:rsidTr="00861E26">
        <w:tc>
          <w:tcPr>
            <w:tcW w:w="3690" w:type="dxa"/>
          </w:tcPr>
          <w:p w14:paraId="6A26B441" w14:textId="77777777" w:rsidR="0071116B" w:rsidRPr="00FD00A9" w:rsidRDefault="0071116B" w:rsidP="0071116B">
            <w:pPr>
              <w:rPr>
                <w:b/>
                <w:bCs/>
                <w:sz w:val="20"/>
                <w:szCs w:val="20"/>
              </w:rPr>
            </w:pPr>
          </w:p>
        </w:tc>
        <w:tc>
          <w:tcPr>
            <w:tcW w:w="1839" w:type="dxa"/>
            <w:tcBorders>
              <w:top w:val="single" w:sz="4" w:space="0" w:color="auto"/>
            </w:tcBorders>
          </w:tcPr>
          <w:p w14:paraId="69DE1A8C" w14:textId="77777777" w:rsidR="0071116B" w:rsidRPr="00FD00A9" w:rsidRDefault="0071116B" w:rsidP="00F466FB">
            <w:pPr>
              <w:jc w:val="center"/>
              <w:rPr>
                <w:b/>
                <w:bCs/>
                <w:sz w:val="20"/>
                <w:szCs w:val="20"/>
              </w:rPr>
            </w:pPr>
          </w:p>
        </w:tc>
        <w:tc>
          <w:tcPr>
            <w:tcW w:w="1701" w:type="dxa"/>
            <w:tcBorders>
              <w:top w:val="single" w:sz="4" w:space="0" w:color="auto"/>
            </w:tcBorders>
          </w:tcPr>
          <w:p w14:paraId="08AD4D25" w14:textId="77777777" w:rsidR="0071116B" w:rsidRPr="00FD00A9" w:rsidRDefault="0071116B" w:rsidP="00F466FB">
            <w:pPr>
              <w:jc w:val="center"/>
              <w:rPr>
                <w:b/>
                <w:bCs/>
                <w:sz w:val="20"/>
                <w:szCs w:val="20"/>
              </w:rPr>
            </w:pPr>
          </w:p>
        </w:tc>
        <w:tc>
          <w:tcPr>
            <w:tcW w:w="1134" w:type="dxa"/>
            <w:tcBorders>
              <w:top w:val="single" w:sz="4" w:space="0" w:color="auto"/>
            </w:tcBorders>
          </w:tcPr>
          <w:p w14:paraId="7B754793" w14:textId="77777777" w:rsidR="0071116B" w:rsidRPr="00FD00A9" w:rsidRDefault="0071116B" w:rsidP="00F466FB">
            <w:pPr>
              <w:jc w:val="center"/>
              <w:rPr>
                <w:b/>
                <w:bCs/>
                <w:sz w:val="20"/>
                <w:szCs w:val="20"/>
              </w:rPr>
            </w:pPr>
          </w:p>
        </w:tc>
        <w:tc>
          <w:tcPr>
            <w:tcW w:w="1716" w:type="dxa"/>
            <w:tcBorders>
              <w:top w:val="single" w:sz="4" w:space="0" w:color="auto"/>
            </w:tcBorders>
          </w:tcPr>
          <w:p w14:paraId="5D47C903" w14:textId="77777777" w:rsidR="0071116B" w:rsidRPr="00FD00A9" w:rsidRDefault="0071116B" w:rsidP="00F466FB">
            <w:pPr>
              <w:jc w:val="center"/>
              <w:rPr>
                <w:b/>
                <w:bCs/>
                <w:sz w:val="20"/>
                <w:szCs w:val="20"/>
              </w:rPr>
            </w:pPr>
          </w:p>
        </w:tc>
      </w:tr>
      <w:tr w:rsidR="0071116B" w:rsidRPr="00FD00A9" w14:paraId="3E90931E" w14:textId="77777777" w:rsidTr="00861E26">
        <w:tc>
          <w:tcPr>
            <w:tcW w:w="3690" w:type="dxa"/>
          </w:tcPr>
          <w:p w14:paraId="1F284571" w14:textId="77777777" w:rsidR="0071116B" w:rsidRPr="00FD00A9" w:rsidRDefault="0071116B" w:rsidP="0071116B">
            <w:pPr>
              <w:rPr>
                <w:sz w:val="20"/>
                <w:szCs w:val="20"/>
              </w:rPr>
            </w:pPr>
          </w:p>
        </w:tc>
        <w:tc>
          <w:tcPr>
            <w:tcW w:w="1839" w:type="dxa"/>
            <w:tcBorders>
              <w:top w:val="single" w:sz="4" w:space="0" w:color="auto"/>
            </w:tcBorders>
          </w:tcPr>
          <w:p w14:paraId="66FCC090" w14:textId="77777777" w:rsidR="0071116B" w:rsidRPr="00FD00A9" w:rsidRDefault="0071116B" w:rsidP="00F466FB">
            <w:pPr>
              <w:jc w:val="center"/>
              <w:rPr>
                <w:sz w:val="20"/>
                <w:szCs w:val="20"/>
              </w:rPr>
            </w:pPr>
          </w:p>
        </w:tc>
        <w:tc>
          <w:tcPr>
            <w:tcW w:w="1701" w:type="dxa"/>
            <w:tcBorders>
              <w:top w:val="single" w:sz="4" w:space="0" w:color="auto"/>
            </w:tcBorders>
          </w:tcPr>
          <w:p w14:paraId="09743D37" w14:textId="77777777" w:rsidR="0071116B" w:rsidRPr="00FD00A9" w:rsidRDefault="0071116B" w:rsidP="00F466FB">
            <w:pPr>
              <w:jc w:val="center"/>
              <w:rPr>
                <w:sz w:val="20"/>
                <w:szCs w:val="20"/>
              </w:rPr>
            </w:pPr>
          </w:p>
        </w:tc>
        <w:tc>
          <w:tcPr>
            <w:tcW w:w="1134" w:type="dxa"/>
            <w:tcBorders>
              <w:top w:val="single" w:sz="4" w:space="0" w:color="auto"/>
            </w:tcBorders>
          </w:tcPr>
          <w:p w14:paraId="4B5D25D8" w14:textId="77777777" w:rsidR="0071116B" w:rsidRPr="00FD00A9" w:rsidRDefault="0071116B" w:rsidP="00F466FB">
            <w:pPr>
              <w:jc w:val="center"/>
              <w:rPr>
                <w:sz w:val="20"/>
                <w:szCs w:val="20"/>
              </w:rPr>
            </w:pPr>
          </w:p>
        </w:tc>
        <w:tc>
          <w:tcPr>
            <w:tcW w:w="1716" w:type="dxa"/>
            <w:tcBorders>
              <w:top w:val="single" w:sz="4" w:space="0" w:color="auto"/>
            </w:tcBorders>
          </w:tcPr>
          <w:p w14:paraId="4F81B885" w14:textId="77777777" w:rsidR="0071116B" w:rsidRPr="00FD00A9" w:rsidRDefault="0071116B" w:rsidP="00F466FB">
            <w:pPr>
              <w:jc w:val="center"/>
              <w:rPr>
                <w:sz w:val="20"/>
                <w:szCs w:val="20"/>
              </w:rPr>
            </w:pPr>
          </w:p>
        </w:tc>
      </w:tr>
      <w:tr w:rsidR="0071116B" w:rsidRPr="00FD00A9" w14:paraId="36C09147" w14:textId="77777777" w:rsidTr="00861E26">
        <w:tc>
          <w:tcPr>
            <w:tcW w:w="3690" w:type="dxa"/>
          </w:tcPr>
          <w:p w14:paraId="4B68C6B5" w14:textId="47B2DA73" w:rsidR="0071116B" w:rsidRPr="00FD00A9" w:rsidRDefault="0071116B" w:rsidP="0071116B">
            <w:pPr>
              <w:rPr>
                <w:i/>
                <w:iCs/>
                <w:sz w:val="20"/>
                <w:szCs w:val="20"/>
              </w:rPr>
            </w:pPr>
            <w:r w:rsidRPr="00FD00A9">
              <w:rPr>
                <w:i/>
                <w:iCs/>
                <w:sz w:val="20"/>
                <w:szCs w:val="20"/>
              </w:rPr>
              <w:t>Demographic</w:t>
            </w:r>
            <w:r w:rsidR="00F466FB">
              <w:rPr>
                <w:i/>
                <w:iCs/>
                <w:sz w:val="20"/>
                <w:szCs w:val="20"/>
              </w:rPr>
              <w:t xml:space="preserve"> factors</w:t>
            </w:r>
          </w:p>
        </w:tc>
        <w:tc>
          <w:tcPr>
            <w:tcW w:w="1839" w:type="dxa"/>
          </w:tcPr>
          <w:p w14:paraId="0D9BDB4F" w14:textId="77777777" w:rsidR="0071116B" w:rsidRPr="00FD00A9" w:rsidRDefault="0071116B" w:rsidP="00F466FB">
            <w:pPr>
              <w:jc w:val="center"/>
              <w:rPr>
                <w:i/>
                <w:iCs/>
                <w:sz w:val="20"/>
                <w:szCs w:val="20"/>
              </w:rPr>
            </w:pPr>
          </w:p>
        </w:tc>
        <w:tc>
          <w:tcPr>
            <w:tcW w:w="1701" w:type="dxa"/>
          </w:tcPr>
          <w:p w14:paraId="2F39191A" w14:textId="77777777" w:rsidR="0071116B" w:rsidRPr="00FD00A9" w:rsidRDefault="0071116B" w:rsidP="00F466FB">
            <w:pPr>
              <w:jc w:val="center"/>
              <w:rPr>
                <w:i/>
                <w:iCs/>
                <w:sz w:val="20"/>
                <w:szCs w:val="20"/>
              </w:rPr>
            </w:pPr>
          </w:p>
        </w:tc>
        <w:tc>
          <w:tcPr>
            <w:tcW w:w="1134" w:type="dxa"/>
          </w:tcPr>
          <w:p w14:paraId="3C84C526" w14:textId="77777777" w:rsidR="0071116B" w:rsidRPr="00FD00A9" w:rsidRDefault="0071116B" w:rsidP="00F466FB">
            <w:pPr>
              <w:jc w:val="center"/>
              <w:rPr>
                <w:i/>
                <w:iCs/>
                <w:sz w:val="20"/>
                <w:szCs w:val="20"/>
              </w:rPr>
            </w:pPr>
          </w:p>
        </w:tc>
        <w:tc>
          <w:tcPr>
            <w:tcW w:w="1716" w:type="dxa"/>
          </w:tcPr>
          <w:p w14:paraId="4C8C2051" w14:textId="77777777" w:rsidR="0071116B" w:rsidRPr="00FD00A9" w:rsidRDefault="0071116B" w:rsidP="00F466FB">
            <w:pPr>
              <w:jc w:val="center"/>
              <w:rPr>
                <w:i/>
                <w:iCs/>
                <w:sz w:val="20"/>
                <w:szCs w:val="20"/>
              </w:rPr>
            </w:pPr>
          </w:p>
        </w:tc>
      </w:tr>
      <w:tr w:rsidR="0071116B" w:rsidRPr="00FD00A9" w14:paraId="7BC58B2B" w14:textId="77777777" w:rsidTr="00861E26">
        <w:tc>
          <w:tcPr>
            <w:tcW w:w="3690" w:type="dxa"/>
          </w:tcPr>
          <w:p w14:paraId="14922012" w14:textId="77777777" w:rsidR="0071116B" w:rsidRPr="00FD00A9" w:rsidRDefault="0071116B" w:rsidP="0071116B">
            <w:pPr>
              <w:rPr>
                <w:sz w:val="20"/>
                <w:szCs w:val="20"/>
              </w:rPr>
            </w:pPr>
            <w:r w:rsidRPr="00FD00A9">
              <w:rPr>
                <w:sz w:val="20"/>
                <w:szCs w:val="20"/>
              </w:rPr>
              <w:t>Age (</w:t>
            </w:r>
            <w:proofErr w:type="spellStart"/>
            <w:r w:rsidRPr="00FD00A9">
              <w:rPr>
                <w:sz w:val="20"/>
                <w:szCs w:val="20"/>
              </w:rPr>
              <w:t>yrs</w:t>
            </w:r>
            <w:proofErr w:type="spellEnd"/>
            <w:r w:rsidRPr="00FD00A9">
              <w:rPr>
                <w:sz w:val="20"/>
                <w:szCs w:val="20"/>
              </w:rPr>
              <w:t>), mean (SD)</w:t>
            </w:r>
          </w:p>
        </w:tc>
        <w:tc>
          <w:tcPr>
            <w:tcW w:w="1839" w:type="dxa"/>
          </w:tcPr>
          <w:p w14:paraId="44E50CC2" w14:textId="77777777" w:rsidR="0071116B" w:rsidRPr="00FD00A9" w:rsidRDefault="0071116B" w:rsidP="00F466FB">
            <w:pPr>
              <w:jc w:val="center"/>
              <w:rPr>
                <w:sz w:val="20"/>
                <w:szCs w:val="20"/>
              </w:rPr>
            </w:pPr>
            <w:r w:rsidRPr="00FD00A9">
              <w:rPr>
                <w:sz w:val="20"/>
                <w:szCs w:val="20"/>
              </w:rPr>
              <w:t>57.5 (8.67)</w:t>
            </w:r>
          </w:p>
        </w:tc>
        <w:tc>
          <w:tcPr>
            <w:tcW w:w="1701" w:type="dxa"/>
          </w:tcPr>
          <w:p w14:paraId="22274D7D" w14:textId="77777777" w:rsidR="0071116B" w:rsidRPr="00FD00A9" w:rsidRDefault="0071116B" w:rsidP="00F466FB">
            <w:pPr>
              <w:jc w:val="center"/>
              <w:rPr>
                <w:sz w:val="20"/>
                <w:szCs w:val="20"/>
              </w:rPr>
            </w:pPr>
            <w:r w:rsidRPr="00FD00A9">
              <w:rPr>
                <w:sz w:val="20"/>
                <w:szCs w:val="20"/>
              </w:rPr>
              <w:t>56.4 (8.10)</w:t>
            </w:r>
          </w:p>
        </w:tc>
        <w:tc>
          <w:tcPr>
            <w:tcW w:w="1134" w:type="dxa"/>
          </w:tcPr>
          <w:p w14:paraId="58D4742C" w14:textId="77777777" w:rsidR="0071116B" w:rsidRPr="00FD00A9" w:rsidRDefault="0071116B" w:rsidP="00F466FB">
            <w:pPr>
              <w:jc w:val="center"/>
              <w:rPr>
                <w:sz w:val="20"/>
                <w:szCs w:val="20"/>
              </w:rPr>
            </w:pPr>
            <w:r w:rsidRPr="00FD00A9">
              <w:rPr>
                <w:sz w:val="20"/>
                <w:szCs w:val="20"/>
              </w:rPr>
              <w:t>0.0004</w:t>
            </w:r>
          </w:p>
        </w:tc>
        <w:tc>
          <w:tcPr>
            <w:tcW w:w="1716" w:type="dxa"/>
          </w:tcPr>
          <w:p w14:paraId="6979ABED" w14:textId="77777777" w:rsidR="0071116B" w:rsidRPr="00FD00A9" w:rsidRDefault="0071116B" w:rsidP="00F466FB">
            <w:pPr>
              <w:jc w:val="center"/>
              <w:rPr>
                <w:sz w:val="20"/>
                <w:szCs w:val="20"/>
              </w:rPr>
            </w:pPr>
            <w:r w:rsidRPr="00FD00A9">
              <w:rPr>
                <w:sz w:val="20"/>
                <w:szCs w:val="20"/>
              </w:rPr>
              <w:t>1.15 (1.06, 1.24)</w:t>
            </w:r>
          </w:p>
        </w:tc>
      </w:tr>
      <w:tr w:rsidR="0071116B" w:rsidRPr="00FD00A9" w14:paraId="39B5D908" w14:textId="77777777" w:rsidTr="00861E26">
        <w:tc>
          <w:tcPr>
            <w:tcW w:w="3690" w:type="dxa"/>
          </w:tcPr>
          <w:p w14:paraId="6478FC49" w14:textId="77777777" w:rsidR="0071116B" w:rsidRPr="00FD00A9" w:rsidRDefault="0071116B" w:rsidP="0071116B">
            <w:pPr>
              <w:rPr>
                <w:sz w:val="20"/>
                <w:szCs w:val="20"/>
              </w:rPr>
            </w:pPr>
            <w:r w:rsidRPr="00FD00A9">
              <w:rPr>
                <w:sz w:val="20"/>
                <w:szCs w:val="20"/>
              </w:rPr>
              <w:t>Female, no. (%)</w:t>
            </w:r>
          </w:p>
        </w:tc>
        <w:tc>
          <w:tcPr>
            <w:tcW w:w="1839" w:type="dxa"/>
          </w:tcPr>
          <w:p w14:paraId="10736C8A" w14:textId="77777777" w:rsidR="0071116B" w:rsidRPr="00FD00A9" w:rsidRDefault="0071116B" w:rsidP="00F466FB">
            <w:pPr>
              <w:jc w:val="center"/>
              <w:rPr>
                <w:sz w:val="20"/>
                <w:szCs w:val="20"/>
              </w:rPr>
            </w:pPr>
            <w:r w:rsidRPr="00FD00A9">
              <w:rPr>
                <w:sz w:val="20"/>
                <w:szCs w:val="20"/>
              </w:rPr>
              <w:t>291 (43.5)</w:t>
            </w:r>
          </w:p>
        </w:tc>
        <w:tc>
          <w:tcPr>
            <w:tcW w:w="1701" w:type="dxa"/>
          </w:tcPr>
          <w:p w14:paraId="3717B2D0" w14:textId="77777777" w:rsidR="0071116B" w:rsidRPr="00FD00A9" w:rsidRDefault="0071116B" w:rsidP="00F466FB">
            <w:pPr>
              <w:jc w:val="center"/>
              <w:rPr>
                <w:sz w:val="20"/>
                <w:szCs w:val="20"/>
              </w:rPr>
            </w:pPr>
            <w:r w:rsidRPr="00FD00A9">
              <w:rPr>
                <w:sz w:val="20"/>
                <w:szCs w:val="20"/>
              </w:rPr>
              <w:t>236,434 (54.9)</w:t>
            </w:r>
          </w:p>
        </w:tc>
        <w:tc>
          <w:tcPr>
            <w:tcW w:w="1134" w:type="dxa"/>
          </w:tcPr>
          <w:p w14:paraId="2333B6BF" w14:textId="77777777" w:rsidR="0071116B" w:rsidRPr="00FD00A9" w:rsidRDefault="0071116B" w:rsidP="00F466FB">
            <w:pPr>
              <w:jc w:val="center"/>
              <w:rPr>
                <w:sz w:val="20"/>
                <w:szCs w:val="20"/>
              </w:rPr>
            </w:pPr>
            <w:r w:rsidRPr="00FD00A9">
              <w:rPr>
                <w:sz w:val="20"/>
                <w:szCs w:val="20"/>
              </w:rPr>
              <w:t>&lt;0.0001</w:t>
            </w:r>
          </w:p>
        </w:tc>
        <w:tc>
          <w:tcPr>
            <w:tcW w:w="1716" w:type="dxa"/>
          </w:tcPr>
          <w:p w14:paraId="11F6876B" w14:textId="77777777" w:rsidR="0071116B" w:rsidRPr="00FD00A9" w:rsidRDefault="0071116B" w:rsidP="00F466FB">
            <w:pPr>
              <w:jc w:val="center"/>
              <w:rPr>
                <w:sz w:val="20"/>
                <w:szCs w:val="20"/>
              </w:rPr>
            </w:pPr>
            <w:r w:rsidRPr="00FD00A9">
              <w:rPr>
                <w:sz w:val="20"/>
                <w:szCs w:val="20"/>
              </w:rPr>
              <w:t>0.63 (0.54, 0.74)</w:t>
            </w:r>
          </w:p>
        </w:tc>
      </w:tr>
      <w:tr w:rsidR="0071116B" w:rsidRPr="00FD00A9" w14:paraId="74ECD455" w14:textId="77777777" w:rsidTr="00861E26">
        <w:tc>
          <w:tcPr>
            <w:tcW w:w="3690" w:type="dxa"/>
          </w:tcPr>
          <w:p w14:paraId="1053D47C" w14:textId="77777777" w:rsidR="0071116B" w:rsidRPr="007D3863" w:rsidRDefault="0071116B" w:rsidP="0071116B">
            <w:pPr>
              <w:rPr>
                <w:sz w:val="20"/>
                <w:szCs w:val="20"/>
              </w:rPr>
            </w:pPr>
            <w:r w:rsidRPr="007D3863">
              <w:rPr>
                <w:sz w:val="20"/>
                <w:szCs w:val="20"/>
              </w:rPr>
              <w:t>Non-white ethnicity</w:t>
            </w:r>
          </w:p>
        </w:tc>
        <w:tc>
          <w:tcPr>
            <w:tcW w:w="1839" w:type="dxa"/>
          </w:tcPr>
          <w:p w14:paraId="7B0B64F2" w14:textId="77777777" w:rsidR="0071116B" w:rsidRPr="00FD00A9" w:rsidRDefault="0071116B" w:rsidP="00F466FB">
            <w:pPr>
              <w:jc w:val="center"/>
              <w:rPr>
                <w:sz w:val="20"/>
                <w:szCs w:val="20"/>
              </w:rPr>
            </w:pPr>
            <w:r w:rsidRPr="00FD00A9">
              <w:rPr>
                <w:sz w:val="20"/>
                <w:szCs w:val="20"/>
              </w:rPr>
              <w:t>98 (14.8)</w:t>
            </w:r>
          </w:p>
        </w:tc>
        <w:tc>
          <w:tcPr>
            <w:tcW w:w="1701" w:type="dxa"/>
          </w:tcPr>
          <w:p w14:paraId="7F2C9830" w14:textId="77777777" w:rsidR="0071116B" w:rsidRPr="00FD00A9" w:rsidRDefault="0071116B" w:rsidP="00F466FB">
            <w:pPr>
              <w:jc w:val="center"/>
              <w:rPr>
                <w:sz w:val="20"/>
                <w:szCs w:val="20"/>
              </w:rPr>
            </w:pPr>
            <w:r w:rsidRPr="00FD00A9">
              <w:rPr>
                <w:sz w:val="20"/>
                <w:szCs w:val="20"/>
              </w:rPr>
              <w:t>25,200 (5.89)</w:t>
            </w:r>
          </w:p>
        </w:tc>
        <w:tc>
          <w:tcPr>
            <w:tcW w:w="1134" w:type="dxa"/>
          </w:tcPr>
          <w:p w14:paraId="6CD76870" w14:textId="77777777" w:rsidR="0071116B" w:rsidRPr="00FD00A9" w:rsidRDefault="0071116B" w:rsidP="00F466FB">
            <w:pPr>
              <w:jc w:val="center"/>
              <w:rPr>
                <w:sz w:val="20"/>
                <w:szCs w:val="20"/>
              </w:rPr>
            </w:pPr>
            <w:r w:rsidRPr="00FD00A9">
              <w:rPr>
                <w:sz w:val="20"/>
                <w:szCs w:val="20"/>
              </w:rPr>
              <w:t>&lt;0.0001</w:t>
            </w:r>
          </w:p>
        </w:tc>
        <w:tc>
          <w:tcPr>
            <w:tcW w:w="1716" w:type="dxa"/>
          </w:tcPr>
          <w:p w14:paraId="1ECE8C65" w14:textId="77777777" w:rsidR="0071116B" w:rsidRPr="00FD00A9" w:rsidRDefault="0071116B" w:rsidP="00F466FB">
            <w:pPr>
              <w:jc w:val="center"/>
              <w:rPr>
                <w:sz w:val="20"/>
                <w:szCs w:val="20"/>
              </w:rPr>
            </w:pPr>
            <w:r w:rsidRPr="00FD00A9">
              <w:rPr>
                <w:sz w:val="20"/>
                <w:szCs w:val="20"/>
              </w:rPr>
              <w:t>2.77 (2.24, 3.44)</w:t>
            </w:r>
          </w:p>
        </w:tc>
      </w:tr>
      <w:tr w:rsidR="00804B91" w:rsidRPr="00FD00A9" w14:paraId="1DA6724A" w14:textId="77777777" w:rsidTr="00F60319">
        <w:tc>
          <w:tcPr>
            <w:tcW w:w="3690" w:type="dxa"/>
          </w:tcPr>
          <w:p w14:paraId="2E1578D0" w14:textId="730EEC9F" w:rsidR="00804B91" w:rsidRPr="007D3863" w:rsidRDefault="00804B91" w:rsidP="00F60319">
            <w:pPr>
              <w:rPr>
                <w:sz w:val="20"/>
                <w:szCs w:val="20"/>
              </w:rPr>
            </w:pPr>
            <w:r w:rsidRPr="007D3863">
              <w:rPr>
                <w:sz w:val="20"/>
                <w:szCs w:val="20"/>
              </w:rPr>
              <w:t>Social</w:t>
            </w:r>
            <w:r w:rsidR="007D3863" w:rsidRPr="007D3863">
              <w:rPr>
                <w:sz w:val="20"/>
                <w:szCs w:val="20"/>
              </w:rPr>
              <w:t>ly</w:t>
            </w:r>
            <w:r w:rsidRPr="007D3863">
              <w:rPr>
                <w:sz w:val="20"/>
                <w:szCs w:val="20"/>
              </w:rPr>
              <w:t xml:space="preserve"> isolat</w:t>
            </w:r>
            <w:r w:rsidR="007D3863" w:rsidRPr="007D3863">
              <w:rPr>
                <w:sz w:val="20"/>
                <w:szCs w:val="20"/>
              </w:rPr>
              <w:t>ed</w:t>
            </w:r>
            <w:r w:rsidRPr="007D3863">
              <w:rPr>
                <w:sz w:val="20"/>
                <w:szCs w:val="20"/>
              </w:rPr>
              <w:t>, no (%)</w:t>
            </w:r>
          </w:p>
        </w:tc>
        <w:tc>
          <w:tcPr>
            <w:tcW w:w="1839" w:type="dxa"/>
          </w:tcPr>
          <w:p w14:paraId="08C88DD3" w14:textId="77777777" w:rsidR="00804B91" w:rsidRPr="00FD00A9" w:rsidRDefault="00804B91" w:rsidP="00F60319">
            <w:pPr>
              <w:jc w:val="center"/>
              <w:rPr>
                <w:sz w:val="20"/>
                <w:szCs w:val="20"/>
              </w:rPr>
            </w:pPr>
            <w:r w:rsidRPr="00FD00A9">
              <w:rPr>
                <w:sz w:val="20"/>
                <w:szCs w:val="20"/>
              </w:rPr>
              <w:t>64 (9.57)</w:t>
            </w:r>
          </w:p>
        </w:tc>
        <w:tc>
          <w:tcPr>
            <w:tcW w:w="1701" w:type="dxa"/>
          </w:tcPr>
          <w:p w14:paraId="10F57BFF" w14:textId="77777777" w:rsidR="00804B91" w:rsidRPr="00FD00A9" w:rsidRDefault="00804B91" w:rsidP="00F60319">
            <w:pPr>
              <w:jc w:val="center"/>
              <w:rPr>
                <w:sz w:val="20"/>
                <w:szCs w:val="20"/>
              </w:rPr>
            </w:pPr>
            <w:r w:rsidRPr="00FD00A9">
              <w:rPr>
                <w:sz w:val="20"/>
                <w:szCs w:val="20"/>
              </w:rPr>
              <w:t>38,379 (8.92)</w:t>
            </w:r>
          </w:p>
        </w:tc>
        <w:tc>
          <w:tcPr>
            <w:tcW w:w="1134" w:type="dxa"/>
          </w:tcPr>
          <w:p w14:paraId="34A29CC9" w14:textId="77777777" w:rsidR="00804B91" w:rsidRPr="00FD00A9" w:rsidRDefault="00804B91" w:rsidP="00F60319">
            <w:pPr>
              <w:jc w:val="center"/>
              <w:rPr>
                <w:sz w:val="20"/>
                <w:szCs w:val="20"/>
              </w:rPr>
            </w:pPr>
            <w:r w:rsidRPr="00FD00A9">
              <w:rPr>
                <w:sz w:val="20"/>
                <w:szCs w:val="20"/>
              </w:rPr>
              <w:t>0.556</w:t>
            </w:r>
          </w:p>
        </w:tc>
        <w:tc>
          <w:tcPr>
            <w:tcW w:w="1716" w:type="dxa"/>
          </w:tcPr>
          <w:p w14:paraId="5D6598DE" w14:textId="77777777" w:rsidR="00804B91" w:rsidRPr="00FD00A9" w:rsidRDefault="00804B91" w:rsidP="00F60319">
            <w:pPr>
              <w:jc w:val="center"/>
              <w:rPr>
                <w:sz w:val="20"/>
                <w:szCs w:val="20"/>
              </w:rPr>
            </w:pPr>
            <w:r w:rsidRPr="00FD00A9">
              <w:rPr>
                <w:sz w:val="20"/>
                <w:szCs w:val="20"/>
              </w:rPr>
              <w:t>1.08 (0.83, 1.40)</w:t>
            </w:r>
          </w:p>
        </w:tc>
      </w:tr>
      <w:tr w:rsidR="0071116B" w:rsidRPr="00FD00A9" w14:paraId="0642539E" w14:textId="77777777" w:rsidTr="00861E26">
        <w:tc>
          <w:tcPr>
            <w:tcW w:w="3690" w:type="dxa"/>
          </w:tcPr>
          <w:p w14:paraId="3C9AB252" w14:textId="77777777" w:rsidR="0071116B" w:rsidRPr="00FD00A9" w:rsidRDefault="0071116B" w:rsidP="0071116B">
            <w:pPr>
              <w:rPr>
                <w:sz w:val="20"/>
                <w:szCs w:val="20"/>
              </w:rPr>
            </w:pPr>
          </w:p>
        </w:tc>
        <w:tc>
          <w:tcPr>
            <w:tcW w:w="1839" w:type="dxa"/>
          </w:tcPr>
          <w:p w14:paraId="15B7CDEE" w14:textId="77777777" w:rsidR="0071116B" w:rsidRPr="00FD00A9" w:rsidRDefault="0071116B" w:rsidP="00F466FB">
            <w:pPr>
              <w:jc w:val="center"/>
              <w:rPr>
                <w:sz w:val="20"/>
                <w:szCs w:val="20"/>
              </w:rPr>
            </w:pPr>
          </w:p>
        </w:tc>
        <w:tc>
          <w:tcPr>
            <w:tcW w:w="1701" w:type="dxa"/>
          </w:tcPr>
          <w:p w14:paraId="4763EAA5" w14:textId="77777777" w:rsidR="0071116B" w:rsidRPr="00FD00A9" w:rsidRDefault="0071116B" w:rsidP="00F466FB">
            <w:pPr>
              <w:jc w:val="center"/>
              <w:rPr>
                <w:sz w:val="20"/>
                <w:szCs w:val="20"/>
              </w:rPr>
            </w:pPr>
          </w:p>
        </w:tc>
        <w:tc>
          <w:tcPr>
            <w:tcW w:w="1134" w:type="dxa"/>
          </w:tcPr>
          <w:p w14:paraId="5F2D84D8" w14:textId="77777777" w:rsidR="0071116B" w:rsidRPr="00FD00A9" w:rsidRDefault="0071116B" w:rsidP="00F466FB">
            <w:pPr>
              <w:jc w:val="center"/>
              <w:rPr>
                <w:sz w:val="20"/>
                <w:szCs w:val="20"/>
              </w:rPr>
            </w:pPr>
          </w:p>
        </w:tc>
        <w:tc>
          <w:tcPr>
            <w:tcW w:w="1716" w:type="dxa"/>
          </w:tcPr>
          <w:p w14:paraId="704E488E" w14:textId="77777777" w:rsidR="0071116B" w:rsidRPr="00FD00A9" w:rsidRDefault="0071116B" w:rsidP="00F466FB">
            <w:pPr>
              <w:jc w:val="center"/>
              <w:rPr>
                <w:sz w:val="20"/>
                <w:szCs w:val="20"/>
              </w:rPr>
            </w:pPr>
          </w:p>
        </w:tc>
      </w:tr>
      <w:tr w:rsidR="0071116B" w:rsidRPr="00FD00A9" w14:paraId="51021BCD" w14:textId="77777777" w:rsidTr="00861E26">
        <w:tc>
          <w:tcPr>
            <w:tcW w:w="3690" w:type="dxa"/>
          </w:tcPr>
          <w:p w14:paraId="398E9AC2" w14:textId="5773EA86" w:rsidR="0071116B" w:rsidRPr="00FD00A9" w:rsidRDefault="0071116B" w:rsidP="0071116B">
            <w:pPr>
              <w:rPr>
                <w:i/>
                <w:iCs/>
                <w:sz w:val="20"/>
                <w:szCs w:val="20"/>
              </w:rPr>
            </w:pPr>
            <w:r w:rsidRPr="00FD00A9">
              <w:rPr>
                <w:i/>
                <w:iCs/>
                <w:sz w:val="20"/>
                <w:szCs w:val="20"/>
              </w:rPr>
              <w:t>Comorbidit</w:t>
            </w:r>
            <w:r w:rsidR="00F466FB">
              <w:rPr>
                <w:i/>
                <w:iCs/>
                <w:sz w:val="20"/>
                <w:szCs w:val="20"/>
              </w:rPr>
              <w:t>ies</w:t>
            </w:r>
          </w:p>
        </w:tc>
        <w:tc>
          <w:tcPr>
            <w:tcW w:w="1839" w:type="dxa"/>
          </w:tcPr>
          <w:p w14:paraId="2ED3CD75" w14:textId="77777777" w:rsidR="0071116B" w:rsidRPr="00FD00A9" w:rsidRDefault="0071116B" w:rsidP="00F466FB">
            <w:pPr>
              <w:jc w:val="center"/>
              <w:rPr>
                <w:i/>
                <w:iCs/>
                <w:sz w:val="20"/>
                <w:szCs w:val="20"/>
              </w:rPr>
            </w:pPr>
          </w:p>
        </w:tc>
        <w:tc>
          <w:tcPr>
            <w:tcW w:w="1701" w:type="dxa"/>
          </w:tcPr>
          <w:p w14:paraId="0E7DD833" w14:textId="77777777" w:rsidR="0071116B" w:rsidRPr="00FD00A9" w:rsidRDefault="0071116B" w:rsidP="00F466FB">
            <w:pPr>
              <w:jc w:val="center"/>
              <w:rPr>
                <w:i/>
                <w:iCs/>
                <w:sz w:val="20"/>
                <w:szCs w:val="20"/>
              </w:rPr>
            </w:pPr>
          </w:p>
        </w:tc>
        <w:tc>
          <w:tcPr>
            <w:tcW w:w="1134" w:type="dxa"/>
          </w:tcPr>
          <w:p w14:paraId="0CDBD613" w14:textId="77777777" w:rsidR="0071116B" w:rsidRPr="00FD00A9" w:rsidRDefault="0071116B" w:rsidP="00F466FB">
            <w:pPr>
              <w:jc w:val="center"/>
              <w:rPr>
                <w:i/>
                <w:iCs/>
                <w:sz w:val="20"/>
                <w:szCs w:val="20"/>
              </w:rPr>
            </w:pPr>
          </w:p>
        </w:tc>
        <w:tc>
          <w:tcPr>
            <w:tcW w:w="1716" w:type="dxa"/>
          </w:tcPr>
          <w:p w14:paraId="68B05D8F" w14:textId="77777777" w:rsidR="0071116B" w:rsidRPr="00FD00A9" w:rsidRDefault="0071116B" w:rsidP="00F466FB">
            <w:pPr>
              <w:jc w:val="center"/>
              <w:rPr>
                <w:i/>
                <w:iCs/>
                <w:sz w:val="20"/>
                <w:szCs w:val="20"/>
              </w:rPr>
            </w:pPr>
          </w:p>
        </w:tc>
      </w:tr>
      <w:tr w:rsidR="0071116B" w:rsidRPr="00FD00A9" w14:paraId="6F1A5DB5" w14:textId="77777777" w:rsidTr="00861E26">
        <w:tc>
          <w:tcPr>
            <w:tcW w:w="3690" w:type="dxa"/>
          </w:tcPr>
          <w:p w14:paraId="7B4A2FAB" w14:textId="77777777" w:rsidR="0071116B" w:rsidRPr="00FD00A9" w:rsidRDefault="0071116B" w:rsidP="0071116B">
            <w:pPr>
              <w:rPr>
                <w:sz w:val="20"/>
                <w:szCs w:val="20"/>
              </w:rPr>
            </w:pPr>
            <w:r w:rsidRPr="00FD00A9">
              <w:rPr>
                <w:sz w:val="20"/>
                <w:szCs w:val="20"/>
              </w:rPr>
              <w:t>Vascular or heart disease, no. (%)</w:t>
            </w:r>
          </w:p>
        </w:tc>
        <w:tc>
          <w:tcPr>
            <w:tcW w:w="1839" w:type="dxa"/>
          </w:tcPr>
          <w:p w14:paraId="6813B7BE" w14:textId="77777777" w:rsidR="0071116B" w:rsidRPr="00FD00A9" w:rsidRDefault="0071116B" w:rsidP="00F466FB">
            <w:pPr>
              <w:jc w:val="center"/>
              <w:rPr>
                <w:sz w:val="20"/>
                <w:szCs w:val="20"/>
              </w:rPr>
            </w:pPr>
            <w:r w:rsidRPr="00FD00A9">
              <w:rPr>
                <w:sz w:val="20"/>
                <w:szCs w:val="20"/>
              </w:rPr>
              <w:t>286 (43.33)</w:t>
            </w:r>
          </w:p>
        </w:tc>
        <w:tc>
          <w:tcPr>
            <w:tcW w:w="1701" w:type="dxa"/>
          </w:tcPr>
          <w:p w14:paraId="577CE158" w14:textId="77777777" w:rsidR="0071116B" w:rsidRPr="00FD00A9" w:rsidRDefault="0071116B" w:rsidP="00F466FB">
            <w:pPr>
              <w:jc w:val="center"/>
              <w:rPr>
                <w:sz w:val="20"/>
                <w:szCs w:val="20"/>
              </w:rPr>
            </w:pPr>
            <w:r w:rsidRPr="00FD00A9">
              <w:rPr>
                <w:sz w:val="20"/>
                <w:szCs w:val="20"/>
              </w:rPr>
              <w:t>124,403 (29.0)</w:t>
            </w:r>
          </w:p>
        </w:tc>
        <w:tc>
          <w:tcPr>
            <w:tcW w:w="1134" w:type="dxa"/>
          </w:tcPr>
          <w:p w14:paraId="6CDDC754" w14:textId="77777777" w:rsidR="0071116B" w:rsidRPr="00FD00A9" w:rsidRDefault="0071116B" w:rsidP="00F466FB">
            <w:pPr>
              <w:jc w:val="center"/>
              <w:rPr>
                <w:sz w:val="20"/>
                <w:szCs w:val="20"/>
              </w:rPr>
            </w:pPr>
            <w:r w:rsidRPr="00FD00A9">
              <w:rPr>
                <w:sz w:val="20"/>
                <w:szCs w:val="20"/>
              </w:rPr>
              <w:t>&lt;0.0001</w:t>
            </w:r>
          </w:p>
        </w:tc>
        <w:tc>
          <w:tcPr>
            <w:tcW w:w="1716" w:type="dxa"/>
          </w:tcPr>
          <w:p w14:paraId="1334E3F8" w14:textId="77777777" w:rsidR="0071116B" w:rsidRPr="00FD00A9" w:rsidRDefault="0071116B" w:rsidP="00F466FB">
            <w:pPr>
              <w:jc w:val="center"/>
              <w:rPr>
                <w:sz w:val="20"/>
                <w:szCs w:val="20"/>
              </w:rPr>
            </w:pPr>
            <w:r w:rsidRPr="00FD00A9">
              <w:rPr>
                <w:sz w:val="20"/>
                <w:szCs w:val="20"/>
              </w:rPr>
              <w:t>1.89 (1.60, 2.18)</w:t>
            </w:r>
          </w:p>
        </w:tc>
      </w:tr>
      <w:tr w:rsidR="0071116B" w:rsidRPr="00FD00A9" w14:paraId="5D4BF5A5" w14:textId="77777777" w:rsidTr="00861E26">
        <w:tc>
          <w:tcPr>
            <w:tcW w:w="3690" w:type="dxa"/>
          </w:tcPr>
          <w:p w14:paraId="6189E6EE" w14:textId="0E9BA36C" w:rsidR="0071116B" w:rsidRPr="00FD00A9" w:rsidRDefault="0071116B" w:rsidP="0071116B">
            <w:pPr>
              <w:rPr>
                <w:sz w:val="20"/>
                <w:szCs w:val="20"/>
              </w:rPr>
            </w:pPr>
            <w:r w:rsidRPr="00FD00A9">
              <w:rPr>
                <w:sz w:val="20"/>
                <w:szCs w:val="20"/>
              </w:rPr>
              <w:t>Hypertension, no (%</w:t>
            </w:r>
            <w:r w:rsidR="005D1550">
              <w:rPr>
                <w:sz w:val="20"/>
                <w:szCs w:val="20"/>
              </w:rPr>
              <w:t xml:space="preserve">) </w:t>
            </w:r>
            <w:r w:rsidR="005D1550" w:rsidRPr="007D3863">
              <w:rPr>
                <w:sz w:val="16"/>
                <w:szCs w:val="16"/>
                <w:highlight w:val="red"/>
              </w:rPr>
              <w:t>(does this include measured BP?)</w:t>
            </w:r>
          </w:p>
        </w:tc>
        <w:tc>
          <w:tcPr>
            <w:tcW w:w="1839" w:type="dxa"/>
          </w:tcPr>
          <w:p w14:paraId="026D342C" w14:textId="77777777" w:rsidR="0071116B" w:rsidRPr="00FD00A9" w:rsidRDefault="0071116B" w:rsidP="00F466FB">
            <w:pPr>
              <w:jc w:val="center"/>
              <w:rPr>
                <w:sz w:val="20"/>
                <w:szCs w:val="20"/>
              </w:rPr>
            </w:pPr>
            <w:r w:rsidRPr="00FD00A9">
              <w:rPr>
                <w:sz w:val="20"/>
                <w:szCs w:val="20"/>
              </w:rPr>
              <w:t>417 (65.0)</w:t>
            </w:r>
          </w:p>
        </w:tc>
        <w:tc>
          <w:tcPr>
            <w:tcW w:w="1701" w:type="dxa"/>
          </w:tcPr>
          <w:p w14:paraId="32772B31" w14:textId="77777777" w:rsidR="0071116B" w:rsidRPr="00FD00A9" w:rsidRDefault="0071116B" w:rsidP="00F466FB">
            <w:pPr>
              <w:jc w:val="center"/>
              <w:rPr>
                <w:sz w:val="20"/>
                <w:szCs w:val="20"/>
              </w:rPr>
            </w:pPr>
            <w:r w:rsidRPr="00FD00A9">
              <w:rPr>
                <w:sz w:val="20"/>
                <w:szCs w:val="20"/>
              </w:rPr>
              <w:t>238,260 (56.4)</w:t>
            </w:r>
          </w:p>
        </w:tc>
        <w:tc>
          <w:tcPr>
            <w:tcW w:w="1134" w:type="dxa"/>
          </w:tcPr>
          <w:p w14:paraId="20C0BAEA" w14:textId="77777777" w:rsidR="0071116B" w:rsidRPr="00FD00A9" w:rsidRDefault="0071116B" w:rsidP="00F466FB">
            <w:pPr>
              <w:jc w:val="center"/>
              <w:rPr>
                <w:sz w:val="20"/>
                <w:szCs w:val="20"/>
              </w:rPr>
            </w:pPr>
            <w:r w:rsidRPr="00FD00A9">
              <w:rPr>
                <w:sz w:val="20"/>
                <w:szCs w:val="20"/>
              </w:rPr>
              <w:t>&lt;0.0001</w:t>
            </w:r>
          </w:p>
        </w:tc>
        <w:tc>
          <w:tcPr>
            <w:tcW w:w="1716" w:type="dxa"/>
          </w:tcPr>
          <w:p w14:paraId="1CCF71C3" w14:textId="77777777" w:rsidR="0071116B" w:rsidRPr="00FD00A9" w:rsidRDefault="0071116B" w:rsidP="00F466FB">
            <w:pPr>
              <w:jc w:val="center"/>
              <w:rPr>
                <w:sz w:val="20"/>
                <w:szCs w:val="20"/>
              </w:rPr>
            </w:pPr>
            <w:r w:rsidRPr="00FD00A9">
              <w:rPr>
                <w:sz w:val="20"/>
                <w:szCs w:val="20"/>
              </w:rPr>
              <w:t>1.44 (1.22, 1.69)</w:t>
            </w:r>
          </w:p>
        </w:tc>
      </w:tr>
      <w:tr w:rsidR="0071116B" w:rsidRPr="00FD00A9" w14:paraId="06EC6998" w14:textId="77777777" w:rsidTr="00861E26">
        <w:tc>
          <w:tcPr>
            <w:tcW w:w="3690" w:type="dxa"/>
          </w:tcPr>
          <w:p w14:paraId="461B906F" w14:textId="77777777" w:rsidR="0071116B" w:rsidRPr="00FD00A9" w:rsidRDefault="0071116B" w:rsidP="0071116B">
            <w:pPr>
              <w:rPr>
                <w:sz w:val="20"/>
                <w:szCs w:val="20"/>
              </w:rPr>
            </w:pPr>
            <w:r w:rsidRPr="00FD00A9">
              <w:rPr>
                <w:sz w:val="20"/>
                <w:szCs w:val="20"/>
              </w:rPr>
              <w:t>Diabetes, no. (%)</w:t>
            </w:r>
          </w:p>
        </w:tc>
        <w:tc>
          <w:tcPr>
            <w:tcW w:w="1839" w:type="dxa"/>
          </w:tcPr>
          <w:p w14:paraId="2A80D5D5" w14:textId="77777777" w:rsidR="0071116B" w:rsidRPr="00FD00A9" w:rsidRDefault="0071116B" w:rsidP="00F466FB">
            <w:pPr>
              <w:jc w:val="center"/>
              <w:rPr>
                <w:sz w:val="20"/>
                <w:szCs w:val="20"/>
              </w:rPr>
            </w:pPr>
            <w:r w:rsidRPr="00FD00A9">
              <w:rPr>
                <w:sz w:val="20"/>
                <w:szCs w:val="20"/>
              </w:rPr>
              <w:t>66 (9.97)</w:t>
            </w:r>
          </w:p>
        </w:tc>
        <w:tc>
          <w:tcPr>
            <w:tcW w:w="1701" w:type="dxa"/>
          </w:tcPr>
          <w:p w14:paraId="2B980840" w14:textId="77777777" w:rsidR="0071116B" w:rsidRPr="00FD00A9" w:rsidRDefault="0071116B" w:rsidP="00F466FB">
            <w:pPr>
              <w:jc w:val="center"/>
              <w:rPr>
                <w:sz w:val="20"/>
                <w:szCs w:val="20"/>
              </w:rPr>
            </w:pPr>
            <w:r w:rsidRPr="00FD00A9">
              <w:rPr>
                <w:sz w:val="20"/>
                <w:szCs w:val="20"/>
              </w:rPr>
              <w:t>21,340 (4.98)</w:t>
            </w:r>
          </w:p>
        </w:tc>
        <w:tc>
          <w:tcPr>
            <w:tcW w:w="1134" w:type="dxa"/>
          </w:tcPr>
          <w:p w14:paraId="028137C0" w14:textId="77777777" w:rsidR="0071116B" w:rsidRPr="00FD00A9" w:rsidRDefault="0071116B" w:rsidP="00F466FB">
            <w:pPr>
              <w:jc w:val="center"/>
              <w:rPr>
                <w:sz w:val="20"/>
                <w:szCs w:val="20"/>
              </w:rPr>
            </w:pPr>
            <w:r w:rsidRPr="00FD00A9">
              <w:rPr>
                <w:sz w:val="20"/>
                <w:szCs w:val="20"/>
              </w:rPr>
              <w:t>&lt;0.0001</w:t>
            </w:r>
          </w:p>
        </w:tc>
        <w:tc>
          <w:tcPr>
            <w:tcW w:w="1716" w:type="dxa"/>
          </w:tcPr>
          <w:p w14:paraId="32447294" w14:textId="77777777" w:rsidR="0071116B" w:rsidRPr="00FD00A9" w:rsidRDefault="0071116B" w:rsidP="00F466FB">
            <w:pPr>
              <w:jc w:val="center"/>
              <w:rPr>
                <w:sz w:val="20"/>
                <w:szCs w:val="20"/>
              </w:rPr>
            </w:pPr>
            <w:r w:rsidRPr="00FD00A9">
              <w:rPr>
                <w:sz w:val="20"/>
                <w:szCs w:val="20"/>
              </w:rPr>
              <w:t>2.11 (1.64, 2.72)</w:t>
            </w:r>
          </w:p>
        </w:tc>
      </w:tr>
      <w:tr w:rsidR="0071116B" w:rsidRPr="00FD00A9" w14:paraId="5FB7DC00" w14:textId="77777777" w:rsidTr="00861E26">
        <w:tc>
          <w:tcPr>
            <w:tcW w:w="3690" w:type="dxa"/>
          </w:tcPr>
          <w:p w14:paraId="369B9DD2" w14:textId="77777777" w:rsidR="0071116B" w:rsidRPr="00FD00A9" w:rsidRDefault="0071116B" w:rsidP="0071116B">
            <w:pPr>
              <w:rPr>
                <w:sz w:val="20"/>
                <w:szCs w:val="20"/>
              </w:rPr>
            </w:pPr>
            <w:r w:rsidRPr="00FD00A9">
              <w:rPr>
                <w:sz w:val="20"/>
                <w:szCs w:val="20"/>
              </w:rPr>
              <w:t>Chronic bronchitis or emphysema, no. (%)</w:t>
            </w:r>
          </w:p>
        </w:tc>
        <w:tc>
          <w:tcPr>
            <w:tcW w:w="1839" w:type="dxa"/>
          </w:tcPr>
          <w:p w14:paraId="0B026493" w14:textId="77777777" w:rsidR="0071116B" w:rsidRPr="00FD00A9" w:rsidRDefault="0071116B" w:rsidP="00F466FB">
            <w:pPr>
              <w:jc w:val="center"/>
              <w:rPr>
                <w:sz w:val="20"/>
                <w:szCs w:val="20"/>
              </w:rPr>
            </w:pPr>
            <w:r w:rsidRPr="00FD00A9">
              <w:rPr>
                <w:sz w:val="20"/>
                <w:szCs w:val="20"/>
              </w:rPr>
              <w:t>24 (3.59)</w:t>
            </w:r>
          </w:p>
        </w:tc>
        <w:tc>
          <w:tcPr>
            <w:tcW w:w="1701" w:type="dxa"/>
          </w:tcPr>
          <w:p w14:paraId="75D9025D" w14:textId="77777777" w:rsidR="0071116B" w:rsidRPr="00FD00A9" w:rsidRDefault="0071116B" w:rsidP="00F466FB">
            <w:pPr>
              <w:jc w:val="center"/>
              <w:rPr>
                <w:sz w:val="20"/>
                <w:szCs w:val="20"/>
              </w:rPr>
            </w:pPr>
            <w:r w:rsidRPr="00FD00A9">
              <w:rPr>
                <w:sz w:val="20"/>
                <w:szCs w:val="20"/>
              </w:rPr>
              <w:t>6,315 (1.47)</w:t>
            </w:r>
          </w:p>
        </w:tc>
        <w:tc>
          <w:tcPr>
            <w:tcW w:w="1134" w:type="dxa"/>
          </w:tcPr>
          <w:p w14:paraId="213C9502" w14:textId="77777777" w:rsidR="0071116B" w:rsidRPr="00FD00A9" w:rsidRDefault="0071116B" w:rsidP="00F466FB">
            <w:pPr>
              <w:jc w:val="center"/>
              <w:rPr>
                <w:sz w:val="20"/>
                <w:szCs w:val="20"/>
              </w:rPr>
            </w:pPr>
            <w:r w:rsidRPr="00FD00A9">
              <w:rPr>
                <w:sz w:val="20"/>
                <w:szCs w:val="20"/>
              </w:rPr>
              <w:t>&lt;0.0001</w:t>
            </w:r>
          </w:p>
        </w:tc>
        <w:tc>
          <w:tcPr>
            <w:tcW w:w="1716" w:type="dxa"/>
          </w:tcPr>
          <w:p w14:paraId="2C2D44DF" w14:textId="77777777" w:rsidR="0071116B" w:rsidRPr="00FD00A9" w:rsidRDefault="0071116B" w:rsidP="00F466FB">
            <w:pPr>
              <w:jc w:val="center"/>
              <w:rPr>
                <w:sz w:val="20"/>
                <w:szCs w:val="20"/>
              </w:rPr>
            </w:pPr>
            <w:r w:rsidRPr="00FD00A9">
              <w:rPr>
                <w:sz w:val="20"/>
                <w:szCs w:val="20"/>
              </w:rPr>
              <w:t>2.50 (1.66, 3.76)</w:t>
            </w:r>
          </w:p>
        </w:tc>
      </w:tr>
      <w:tr w:rsidR="0071116B" w:rsidRPr="00FD00A9" w14:paraId="66087A11" w14:textId="77777777" w:rsidTr="00861E26">
        <w:tc>
          <w:tcPr>
            <w:tcW w:w="3690" w:type="dxa"/>
          </w:tcPr>
          <w:p w14:paraId="2B7FE6A9" w14:textId="77777777" w:rsidR="0071116B" w:rsidRPr="00FD00A9" w:rsidRDefault="0071116B" w:rsidP="0071116B">
            <w:pPr>
              <w:rPr>
                <w:sz w:val="20"/>
                <w:szCs w:val="20"/>
              </w:rPr>
            </w:pPr>
            <w:r w:rsidRPr="00FD00A9">
              <w:rPr>
                <w:sz w:val="20"/>
                <w:szCs w:val="20"/>
              </w:rPr>
              <w:t>Asthma, no. (%)</w:t>
            </w:r>
          </w:p>
        </w:tc>
        <w:tc>
          <w:tcPr>
            <w:tcW w:w="1839" w:type="dxa"/>
          </w:tcPr>
          <w:p w14:paraId="64C0A221" w14:textId="77777777" w:rsidR="0071116B" w:rsidRPr="00FD00A9" w:rsidRDefault="0071116B" w:rsidP="00F466FB">
            <w:pPr>
              <w:jc w:val="center"/>
              <w:rPr>
                <w:sz w:val="20"/>
                <w:szCs w:val="20"/>
              </w:rPr>
            </w:pPr>
            <w:r w:rsidRPr="00FD00A9">
              <w:rPr>
                <w:sz w:val="20"/>
                <w:szCs w:val="20"/>
              </w:rPr>
              <w:t>99 (14.8)</w:t>
            </w:r>
          </w:p>
        </w:tc>
        <w:tc>
          <w:tcPr>
            <w:tcW w:w="1701" w:type="dxa"/>
          </w:tcPr>
          <w:p w14:paraId="4D18C9CB" w14:textId="77777777" w:rsidR="0071116B" w:rsidRPr="00FD00A9" w:rsidRDefault="0071116B" w:rsidP="00F466FB">
            <w:pPr>
              <w:jc w:val="center"/>
              <w:rPr>
                <w:sz w:val="20"/>
                <w:szCs w:val="20"/>
              </w:rPr>
            </w:pPr>
            <w:r w:rsidRPr="00FD00A9">
              <w:rPr>
                <w:sz w:val="20"/>
                <w:szCs w:val="20"/>
              </w:rPr>
              <w:t>49,627 (11.5)</w:t>
            </w:r>
          </w:p>
        </w:tc>
        <w:tc>
          <w:tcPr>
            <w:tcW w:w="1134" w:type="dxa"/>
          </w:tcPr>
          <w:p w14:paraId="4B02499C" w14:textId="77777777" w:rsidR="0071116B" w:rsidRPr="00FD00A9" w:rsidRDefault="0071116B" w:rsidP="00F466FB">
            <w:pPr>
              <w:jc w:val="center"/>
              <w:rPr>
                <w:sz w:val="20"/>
                <w:szCs w:val="20"/>
              </w:rPr>
            </w:pPr>
            <w:r w:rsidRPr="00FD00A9">
              <w:rPr>
                <w:sz w:val="20"/>
                <w:szCs w:val="20"/>
              </w:rPr>
              <w:t>0.008</w:t>
            </w:r>
          </w:p>
        </w:tc>
        <w:tc>
          <w:tcPr>
            <w:tcW w:w="1716" w:type="dxa"/>
          </w:tcPr>
          <w:p w14:paraId="31CECFD9" w14:textId="77777777" w:rsidR="0071116B" w:rsidRPr="00FD00A9" w:rsidRDefault="0071116B" w:rsidP="00F466FB">
            <w:pPr>
              <w:jc w:val="center"/>
              <w:rPr>
                <w:sz w:val="20"/>
                <w:szCs w:val="20"/>
              </w:rPr>
            </w:pPr>
            <w:r w:rsidRPr="00FD00A9">
              <w:rPr>
                <w:sz w:val="20"/>
                <w:szCs w:val="20"/>
              </w:rPr>
              <w:t>1.33 (1.08, 1.65)</w:t>
            </w:r>
          </w:p>
        </w:tc>
      </w:tr>
      <w:tr w:rsidR="0071116B" w:rsidRPr="00FD00A9" w14:paraId="6B7131CB" w14:textId="77777777" w:rsidTr="00861E26">
        <w:tc>
          <w:tcPr>
            <w:tcW w:w="3690" w:type="dxa"/>
          </w:tcPr>
          <w:p w14:paraId="6E3FCDE4" w14:textId="77777777" w:rsidR="0071116B" w:rsidRPr="00FD00A9" w:rsidRDefault="0071116B" w:rsidP="0071116B">
            <w:pPr>
              <w:rPr>
                <w:sz w:val="20"/>
                <w:szCs w:val="20"/>
              </w:rPr>
            </w:pPr>
            <w:r w:rsidRPr="00FD00A9">
              <w:rPr>
                <w:sz w:val="20"/>
                <w:szCs w:val="20"/>
              </w:rPr>
              <w:t>Cancer, no. (%)</w:t>
            </w:r>
          </w:p>
        </w:tc>
        <w:tc>
          <w:tcPr>
            <w:tcW w:w="1839" w:type="dxa"/>
          </w:tcPr>
          <w:p w14:paraId="20CA9D5D" w14:textId="77777777" w:rsidR="0071116B" w:rsidRPr="00FD00A9" w:rsidRDefault="0071116B" w:rsidP="00F466FB">
            <w:pPr>
              <w:jc w:val="center"/>
              <w:rPr>
                <w:sz w:val="20"/>
                <w:szCs w:val="20"/>
              </w:rPr>
            </w:pPr>
            <w:r w:rsidRPr="00FD00A9">
              <w:rPr>
                <w:sz w:val="20"/>
                <w:szCs w:val="20"/>
              </w:rPr>
              <w:t>58 (8.84)</w:t>
            </w:r>
          </w:p>
        </w:tc>
        <w:tc>
          <w:tcPr>
            <w:tcW w:w="1701" w:type="dxa"/>
          </w:tcPr>
          <w:p w14:paraId="1803C43E" w14:textId="77777777" w:rsidR="0071116B" w:rsidRPr="00FD00A9" w:rsidRDefault="0071116B" w:rsidP="00F466FB">
            <w:pPr>
              <w:jc w:val="center"/>
              <w:rPr>
                <w:sz w:val="20"/>
                <w:szCs w:val="20"/>
              </w:rPr>
            </w:pPr>
            <w:r w:rsidRPr="00FD00A9">
              <w:rPr>
                <w:sz w:val="20"/>
                <w:szCs w:val="20"/>
              </w:rPr>
              <w:t>31,068 (7.26)</w:t>
            </w:r>
          </w:p>
        </w:tc>
        <w:tc>
          <w:tcPr>
            <w:tcW w:w="1134" w:type="dxa"/>
          </w:tcPr>
          <w:p w14:paraId="638C2EA0" w14:textId="77777777" w:rsidR="0071116B" w:rsidRPr="00FD00A9" w:rsidRDefault="0071116B" w:rsidP="00F466FB">
            <w:pPr>
              <w:jc w:val="center"/>
              <w:rPr>
                <w:sz w:val="20"/>
                <w:szCs w:val="20"/>
              </w:rPr>
            </w:pPr>
            <w:r w:rsidRPr="00FD00A9">
              <w:rPr>
                <w:sz w:val="20"/>
                <w:szCs w:val="20"/>
              </w:rPr>
              <w:t>0.119</w:t>
            </w:r>
          </w:p>
        </w:tc>
        <w:tc>
          <w:tcPr>
            <w:tcW w:w="1716" w:type="dxa"/>
          </w:tcPr>
          <w:p w14:paraId="13E5A17F" w14:textId="77777777" w:rsidR="0071116B" w:rsidRPr="00FD00A9" w:rsidRDefault="0071116B" w:rsidP="00F466FB">
            <w:pPr>
              <w:jc w:val="center"/>
              <w:rPr>
                <w:sz w:val="20"/>
                <w:szCs w:val="20"/>
              </w:rPr>
            </w:pPr>
            <w:r w:rsidRPr="00FD00A9">
              <w:rPr>
                <w:sz w:val="20"/>
                <w:szCs w:val="20"/>
              </w:rPr>
              <w:t>1.24 (0.95, 1.62)</w:t>
            </w:r>
          </w:p>
        </w:tc>
      </w:tr>
      <w:tr w:rsidR="0071116B" w:rsidRPr="00FD00A9" w14:paraId="76FEF917" w14:textId="77777777" w:rsidTr="00861E26">
        <w:tc>
          <w:tcPr>
            <w:tcW w:w="3690" w:type="dxa"/>
          </w:tcPr>
          <w:p w14:paraId="70901C79" w14:textId="77777777" w:rsidR="0071116B" w:rsidRPr="00FD00A9" w:rsidRDefault="0071116B" w:rsidP="0071116B">
            <w:pPr>
              <w:rPr>
                <w:sz w:val="20"/>
                <w:szCs w:val="20"/>
              </w:rPr>
            </w:pPr>
          </w:p>
        </w:tc>
        <w:tc>
          <w:tcPr>
            <w:tcW w:w="1839" w:type="dxa"/>
          </w:tcPr>
          <w:p w14:paraId="63A1452B" w14:textId="77777777" w:rsidR="0071116B" w:rsidRPr="00FD00A9" w:rsidRDefault="0071116B" w:rsidP="00F466FB">
            <w:pPr>
              <w:jc w:val="center"/>
              <w:rPr>
                <w:sz w:val="20"/>
                <w:szCs w:val="20"/>
              </w:rPr>
            </w:pPr>
          </w:p>
        </w:tc>
        <w:tc>
          <w:tcPr>
            <w:tcW w:w="1701" w:type="dxa"/>
          </w:tcPr>
          <w:p w14:paraId="3CE75C29" w14:textId="77777777" w:rsidR="0071116B" w:rsidRPr="00FD00A9" w:rsidRDefault="0071116B" w:rsidP="00F466FB">
            <w:pPr>
              <w:jc w:val="center"/>
              <w:rPr>
                <w:sz w:val="20"/>
                <w:szCs w:val="20"/>
              </w:rPr>
            </w:pPr>
          </w:p>
        </w:tc>
        <w:tc>
          <w:tcPr>
            <w:tcW w:w="1134" w:type="dxa"/>
          </w:tcPr>
          <w:p w14:paraId="12C76D0F" w14:textId="77777777" w:rsidR="0071116B" w:rsidRPr="00FD00A9" w:rsidRDefault="0071116B" w:rsidP="00F466FB">
            <w:pPr>
              <w:jc w:val="center"/>
              <w:rPr>
                <w:sz w:val="20"/>
                <w:szCs w:val="20"/>
              </w:rPr>
            </w:pPr>
          </w:p>
        </w:tc>
        <w:tc>
          <w:tcPr>
            <w:tcW w:w="1716" w:type="dxa"/>
          </w:tcPr>
          <w:p w14:paraId="07AF9BF7" w14:textId="77777777" w:rsidR="0071116B" w:rsidRPr="00FD00A9" w:rsidRDefault="0071116B" w:rsidP="00F466FB">
            <w:pPr>
              <w:jc w:val="center"/>
              <w:rPr>
                <w:sz w:val="20"/>
                <w:szCs w:val="20"/>
              </w:rPr>
            </w:pPr>
          </w:p>
        </w:tc>
      </w:tr>
      <w:tr w:rsidR="0071116B" w:rsidRPr="00FD00A9" w14:paraId="58C02FC2" w14:textId="77777777" w:rsidTr="00861E26">
        <w:tc>
          <w:tcPr>
            <w:tcW w:w="3690" w:type="dxa"/>
          </w:tcPr>
          <w:p w14:paraId="2EA6E78F" w14:textId="77777777" w:rsidR="0071116B" w:rsidRPr="00FD00A9" w:rsidRDefault="0071116B" w:rsidP="0071116B">
            <w:pPr>
              <w:rPr>
                <w:i/>
                <w:iCs/>
                <w:sz w:val="20"/>
                <w:szCs w:val="20"/>
              </w:rPr>
            </w:pPr>
            <w:r>
              <w:rPr>
                <w:i/>
                <w:iCs/>
                <w:sz w:val="20"/>
                <w:szCs w:val="20"/>
              </w:rPr>
              <w:t>Lifestyle factors</w:t>
            </w:r>
          </w:p>
        </w:tc>
        <w:tc>
          <w:tcPr>
            <w:tcW w:w="1839" w:type="dxa"/>
          </w:tcPr>
          <w:p w14:paraId="540E2AB2" w14:textId="77777777" w:rsidR="0071116B" w:rsidRPr="00FD00A9" w:rsidRDefault="0071116B" w:rsidP="00F466FB">
            <w:pPr>
              <w:jc w:val="center"/>
              <w:rPr>
                <w:i/>
                <w:iCs/>
                <w:sz w:val="20"/>
                <w:szCs w:val="20"/>
              </w:rPr>
            </w:pPr>
          </w:p>
        </w:tc>
        <w:tc>
          <w:tcPr>
            <w:tcW w:w="1701" w:type="dxa"/>
          </w:tcPr>
          <w:p w14:paraId="3E88CF06" w14:textId="77777777" w:rsidR="0071116B" w:rsidRPr="00FD00A9" w:rsidRDefault="0071116B" w:rsidP="00F466FB">
            <w:pPr>
              <w:jc w:val="center"/>
              <w:rPr>
                <w:i/>
                <w:iCs/>
                <w:sz w:val="20"/>
                <w:szCs w:val="20"/>
              </w:rPr>
            </w:pPr>
          </w:p>
        </w:tc>
        <w:tc>
          <w:tcPr>
            <w:tcW w:w="1134" w:type="dxa"/>
          </w:tcPr>
          <w:p w14:paraId="217AE349" w14:textId="77777777" w:rsidR="0071116B" w:rsidRPr="00FD00A9" w:rsidRDefault="0071116B" w:rsidP="00F466FB">
            <w:pPr>
              <w:jc w:val="center"/>
              <w:rPr>
                <w:i/>
                <w:iCs/>
                <w:sz w:val="20"/>
                <w:szCs w:val="20"/>
              </w:rPr>
            </w:pPr>
          </w:p>
        </w:tc>
        <w:tc>
          <w:tcPr>
            <w:tcW w:w="1716" w:type="dxa"/>
          </w:tcPr>
          <w:p w14:paraId="026E33A7" w14:textId="77777777" w:rsidR="0071116B" w:rsidRPr="00FD00A9" w:rsidRDefault="0071116B" w:rsidP="00F466FB">
            <w:pPr>
              <w:jc w:val="center"/>
              <w:rPr>
                <w:i/>
                <w:iCs/>
                <w:sz w:val="20"/>
                <w:szCs w:val="20"/>
              </w:rPr>
            </w:pPr>
          </w:p>
        </w:tc>
      </w:tr>
      <w:tr w:rsidR="0071116B" w:rsidRPr="00FD00A9" w14:paraId="47D4974E" w14:textId="77777777" w:rsidTr="00861E26">
        <w:tc>
          <w:tcPr>
            <w:tcW w:w="3690" w:type="dxa"/>
          </w:tcPr>
          <w:p w14:paraId="5FF5181E" w14:textId="3141D2B5" w:rsidR="0071116B" w:rsidRPr="00FD00A9" w:rsidRDefault="0071116B" w:rsidP="0071116B">
            <w:pPr>
              <w:rPr>
                <w:sz w:val="20"/>
                <w:szCs w:val="20"/>
              </w:rPr>
            </w:pPr>
            <w:r w:rsidRPr="00FD00A9">
              <w:rPr>
                <w:sz w:val="20"/>
                <w:szCs w:val="20"/>
              </w:rPr>
              <w:t>Current smoker, no (%)</w:t>
            </w:r>
            <w:r w:rsidR="00B06979">
              <w:rPr>
                <w:sz w:val="20"/>
                <w:szCs w:val="20"/>
              </w:rPr>
              <w:t xml:space="preserve"> </w:t>
            </w:r>
            <w:r w:rsidR="00B06979" w:rsidRPr="00B06979">
              <w:rPr>
                <w:sz w:val="20"/>
                <w:szCs w:val="20"/>
                <w:highlight w:val="red"/>
              </w:rPr>
              <w:t>(was there an effect for former smokers)</w:t>
            </w:r>
          </w:p>
        </w:tc>
        <w:tc>
          <w:tcPr>
            <w:tcW w:w="1839" w:type="dxa"/>
          </w:tcPr>
          <w:p w14:paraId="58AB244B" w14:textId="77777777" w:rsidR="0071116B" w:rsidRPr="00FD00A9" w:rsidRDefault="0071116B" w:rsidP="00F466FB">
            <w:pPr>
              <w:jc w:val="center"/>
              <w:rPr>
                <w:sz w:val="20"/>
                <w:szCs w:val="20"/>
              </w:rPr>
            </w:pPr>
            <w:r w:rsidRPr="00FD00A9">
              <w:rPr>
                <w:sz w:val="20"/>
                <w:szCs w:val="20"/>
              </w:rPr>
              <w:t>71 (10.8)</w:t>
            </w:r>
          </w:p>
        </w:tc>
        <w:tc>
          <w:tcPr>
            <w:tcW w:w="1701" w:type="dxa"/>
          </w:tcPr>
          <w:p w14:paraId="389C3294" w14:textId="77777777" w:rsidR="0071116B" w:rsidRPr="00FD00A9" w:rsidRDefault="0071116B" w:rsidP="00F466FB">
            <w:pPr>
              <w:jc w:val="center"/>
              <w:rPr>
                <w:sz w:val="20"/>
                <w:szCs w:val="20"/>
              </w:rPr>
            </w:pPr>
            <w:r w:rsidRPr="00FD00A9">
              <w:rPr>
                <w:sz w:val="20"/>
                <w:szCs w:val="20"/>
              </w:rPr>
              <w:t>42,667 (9.97)</w:t>
            </w:r>
          </w:p>
        </w:tc>
        <w:tc>
          <w:tcPr>
            <w:tcW w:w="1134" w:type="dxa"/>
          </w:tcPr>
          <w:p w14:paraId="5B4D2FBB" w14:textId="77777777" w:rsidR="0071116B" w:rsidRPr="00FD00A9" w:rsidRDefault="0071116B" w:rsidP="00F466FB">
            <w:pPr>
              <w:jc w:val="center"/>
              <w:rPr>
                <w:sz w:val="20"/>
                <w:szCs w:val="20"/>
              </w:rPr>
            </w:pPr>
            <w:r w:rsidRPr="00FD00A9">
              <w:rPr>
                <w:sz w:val="20"/>
                <w:szCs w:val="20"/>
              </w:rPr>
              <w:t>0.501</w:t>
            </w:r>
          </w:p>
        </w:tc>
        <w:tc>
          <w:tcPr>
            <w:tcW w:w="1716" w:type="dxa"/>
          </w:tcPr>
          <w:p w14:paraId="3B2CFC37" w14:textId="77777777" w:rsidR="0071116B" w:rsidRPr="00FD00A9" w:rsidRDefault="0071116B" w:rsidP="00F466FB">
            <w:pPr>
              <w:jc w:val="center"/>
              <w:rPr>
                <w:sz w:val="20"/>
                <w:szCs w:val="20"/>
              </w:rPr>
            </w:pPr>
            <w:r w:rsidRPr="00FD00A9">
              <w:rPr>
                <w:sz w:val="20"/>
                <w:szCs w:val="20"/>
              </w:rPr>
              <w:t>1.09 (0.89, 1.39)</w:t>
            </w:r>
          </w:p>
        </w:tc>
      </w:tr>
      <w:tr w:rsidR="0071116B" w:rsidRPr="00FD00A9" w14:paraId="1E424DF6" w14:textId="77777777" w:rsidTr="00861E26">
        <w:tc>
          <w:tcPr>
            <w:tcW w:w="3690" w:type="dxa"/>
          </w:tcPr>
          <w:p w14:paraId="41BD768F" w14:textId="77777777" w:rsidR="0071116B" w:rsidRPr="00FD00A9" w:rsidRDefault="0071116B" w:rsidP="0071116B">
            <w:pPr>
              <w:rPr>
                <w:sz w:val="20"/>
                <w:szCs w:val="20"/>
              </w:rPr>
            </w:pPr>
            <w:r w:rsidRPr="00FD00A9">
              <w:rPr>
                <w:sz w:val="20"/>
                <w:szCs w:val="20"/>
              </w:rPr>
              <w:t>No physical activity, no (%)</w:t>
            </w:r>
          </w:p>
        </w:tc>
        <w:tc>
          <w:tcPr>
            <w:tcW w:w="1839" w:type="dxa"/>
          </w:tcPr>
          <w:p w14:paraId="1C7A2305" w14:textId="77777777" w:rsidR="0071116B" w:rsidRPr="00FD00A9" w:rsidRDefault="0071116B" w:rsidP="00F466FB">
            <w:pPr>
              <w:jc w:val="center"/>
              <w:rPr>
                <w:sz w:val="20"/>
                <w:szCs w:val="20"/>
              </w:rPr>
            </w:pPr>
            <w:r w:rsidRPr="00FD00A9">
              <w:rPr>
                <w:sz w:val="20"/>
                <w:szCs w:val="20"/>
              </w:rPr>
              <w:t>95 (14.7)</w:t>
            </w:r>
          </w:p>
        </w:tc>
        <w:tc>
          <w:tcPr>
            <w:tcW w:w="1701" w:type="dxa"/>
          </w:tcPr>
          <w:p w14:paraId="149E2CD8" w14:textId="77777777" w:rsidR="0071116B" w:rsidRPr="00FD00A9" w:rsidRDefault="0071116B" w:rsidP="00F466FB">
            <w:pPr>
              <w:jc w:val="center"/>
              <w:rPr>
                <w:sz w:val="20"/>
                <w:szCs w:val="20"/>
              </w:rPr>
            </w:pPr>
            <w:r w:rsidRPr="00FD00A9">
              <w:rPr>
                <w:sz w:val="20"/>
                <w:szCs w:val="20"/>
              </w:rPr>
              <w:t>26,118 (6.16)</w:t>
            </w:r>
          </w:p>
        </w:tc>
        <w:tc>
          <w:tcPr>
            <w:tcW w:w="1134" w:type="dxa"/>
          </w:tcPr>
          <w:p w14:paraId="132B0C86" w14:textId="77777777" w:rsidR="0071116B" w:rsidRPr="00FD00A9" w:rsidRDefault="0071116B" w:rsidP="00F466FB">
            <w:pPr>
              <w:jc w:val="center"/>
              <w:rPr>
                <w:sz w:val="20"/>
                <w:szCs w:val="20"/>
              </w:rPr>
            </w:pPr>
            <w:r w:rsidRPr="00FD00A9">
              <w:rPr>
                <w:sz w:val="20"/>
                <w:szCs w:val="20"/>
              </w:rPr>
              <w:t>&lt;0.0001</w:t>
            </w:r>
          </w:p>
        </w:tc>
        <w:tc>
          <w:tcPr>
            <w:tcW w:w="1716" w:type="dxa"/>
          </w:tcPr>
          <w:p w14:paraId="758C310A" w14:textId="77777777" w:rsidR="0071116B" w:rsidRPr="00FD00A9" w:rsidRDefault="0071116B" w:rsidP="00F466FB">
            <w:pPr>
              <w:jc w:val="center"/>
              <w:rPr>
                <w:sz w:val="20"/>
                <w:szCs w:val="20"/>
              </w:rPr>
            </w:pPr>
            <w:r w:rsidRPr="00FD00A9">
              <w:rPr>
                <w:sz w:val="20"/>
                <w:szCs w:val="20"/>
              </w:rPr>
              <w:t>2.63 (2.12, 3.27)</w:t>
            </w:r>
          </w:p>
        </w:tc>
      </w:tr>
      <w:tr w:rsidR="0071116B" w:rsidRPr="00FD00A9" w14:paraId="42F749FA" w14:textId="77777777" w:rsidTr="00861E26">
        <w:tc>
          <w:tcPr>
            <w:tcW w:w="3690" w:type="dxa"/>
          </w:tcPr>
          <w:p w14:paraId="70B59D9F" w14:textId="77777777" w:rsidR="0071116B" w:rsidRPr="00FD00A9" w:rsidRDefault="0071116B" w:rsidP="0071116B">
            <w:pPr>
              <w:rPr>
                <w:sz w:val="20"/>
                <w:szCs w:val="20"/>
              </w:rPr>
            </w:pPr>
            <w:r w:rsidRPr="00FD00A9">
              <w:rPr>
                <w:sz w:val="20"/>
                <w:szCs w:val="20"/>
              </w:rPr>
              <w:t>Drinks alcohol daily</w:t>
            </w:r>
            <w:r>
              <w:rPr>
                <w:sz w:val="20"/>
                <w:szCs w:val="20"/>
              </w:rPr>
              <w:t>/</w:t>
            </w:r>
            <w:r w:rsidRPr="00FD00A9">
              <w:rPr>
                <w:sz w:val="20"/>
                <w:szCs w:val="20"/>
              </w:rPr>
              <w:t>almost daily, no (%)</w:t>
            </w:r>
          </w:p>
        </w:tc>
        <w:tc>
          <w:tcPr>
            <w:tcW w:w="1839" w:type="dxa"/>
          </w:tcPr>
          <w:p w14:paraId="026CD301" w14:textId="77777777" w:rsidR="0071116B" w:rsidRPr="00FD00A9" w:rsidRDefault="0071116B" w:rsidP="00F466FB">
            <w:pPr>
              <w:jc w:val="center"/>
              <w:rPr>
                <w:sz w:val="20"/>
                <w:szCs w:val="20"/>
              </w:rPr>
            </w:pPr>
            <w:r w:rsidRPr="00FD00A9">
              <w:rPr>
                <w:sz w:val="20"/>
                <w:szCs w:val="20"/>
              </w:rPr>
              <w:t>113 (17.0)</w:t>
            </w:r>
          </w:p>
        </w:tc>
        <w:tc>
          <w:tcPr>
            <w:tcW w:w="1701" w:type="dxa"/>
          </w:tcPr>
          <w:p w14:paraId="23E772C1" w14:textId="77777777" w:rsidR="0071116B" w:rsidRPr="00FD00A9" w:rsidRDefault="0071116B" w:rsidP="00F466FB">
            <w:pPr>
              <w:jc w:val="center"/>
              <w:rPr>
                <w:sz w:val="20"/>
                <w:szCs w:val="20"/>
              </w:rPr>
            </w:pPr>
            <w:r w:rsidRPr="00FD00A9">
              <w:rPr>
                <w:sz w:val="20"/>
                <w:szCs w:val="20"/>
              </w:rPr>
              <w:t>87,789 (20.5)</w:t>
            </w:r>
          </w:p>
        </w:tc>
        <w:tc>
          <w:tcPr>
            <w:tcW w:w="1134" w:type="dxa"/>
          </w:tcPr>
          <w:p w14:paraId="012A2219" w14:textId="77777777" w:rsidR="0071116B" w:rsidRPr="00FD00A9" w:rsidRDefault="0071116B" w:rsidP="00F466FB">
            <w:pPr>
              <w:jc w:val="center"/>
              <w:rPr>
                <w:sz w:val="20"/>
                <w:szCs w:val="20"/>
              </w:rPr>
            </w:pPr>
            <w:r w:rsidRPr="00FD00A9">
              <w:rPr>
                <w:sz w:val="20"/>
                <w:szCs w:val="20"/>
              </w:rPr>
              <w:t>0.03</w:t>
            </w:r>
          </w:p>
        </w:tc>
        <w:tc>
          <w:tcPr>
            <w:tcW w:w="1716" w:type="dxa"/>
          </w:tcPr>
          <w:p w14:paraId="486AC43E" w14:textId="0D4C6C11" w:rsidR="0071116B" w:rsidRPr="00FD00A9" w:rsidRDefault="0071116B" w:rsidP="00F466FB">
            <w:pPr>
              <w:jc w:val="center"/>
              <w:rPr>
                <w:sz w:val="20"/>
                <w:szCs w:val="20"/>
              </w:rPr>
            </w:pPr>
            <w:r w:rsidRPr="00FD00A9">
              <w:rPr>
                <w:sz w:val="20"/>
                <w:szCs w:val="20"/>
              </w:rPr>
              <w:t>0.80 (0.64,</w:t>
            </w:r>
            <w:r w:rsidR="00854A41">
              <w:rPr>
                <w:sz w:val="20"/>
                <w:szCs w:val="20"/>
              </w:rPr>
              <w:t xml:space="preserve"> </w:t>
            </w:r>
            <w:r w:rsidRPr="00FD00A9">
              <w:rPr>
                <w:sz w:val="20"/>
                <w:szCs w:val="20"/>
              </w:rPr>
              <w:t>0.97)</w:t>
            </w:r>
          </w:p>
        </w:tc>
      </w:tr>
      <w:tr w:rsidR="0071116B" w:rsidRPr="00FD00A9" w14:paraId="27A523D3" w14:textId="77777777" w:rsidTr="00861E26">
        <w:tc>
          <w:tcPr>
            <w:tcW w:w="3690" w:type="dxa"/>
          </w:tcPr>
          <w:p w14:paraId="23DDDDC1" w14:textId="77777777" w:rsidR="0071116B" w:rsidRPr="00FD00A9" w:rsidRDefault="0071116B" w:rsidP="0071116B">
            <w:pPr>
              <w:rPr>
                <w:sz w:val="20"/>
                <w:szCs w:val="20"/>
              </w:rPr>
            </w:pPr>
            <w:r w:rsidRPr="00FD00A9">
              <w:rPr>
                <w:sz w:val="20"/>
                <w:szCs w:val="20"/>
              </w:rPr>
              <w:t>Body mass index, mean (SD)</w:t>
            </w:r>
          </w:p>
        </w:tc>
        <w:tc>
          <w:tcPr>
            <w:tcW w:w="1839" w:type="dxa"/>
          </w:tcPr>
          <w:p w14:paraId="1190F81A" w14:textId="77777777" w:rsidR="0071116B" w:rsidRPr="00FD00A9" w:rsidRDefault="0071116B" w:rsidP="00F466FB">
            <w:pPr>
              <w:jc w:val="center"/>
              <w:rPr>
                <w:sz w:val="20"/>
                <w:szCs w:val="20"/>
              </w:rPr>
            </w:pPr>
            <w:r w:rsidRPr="00FD00A9">
              <w:rPr>
                <w:sz w:val="20"/>
                <w:szCs w:val="20"/>
              </w:rPr>
              <w:t>29.2 (5.50)</w:t>
            </w:r>
          </w:p>
        </w:tc>
        <w:tc>
          <w:tcPr>
            <w:tcW w:w="1701" w:type="dxa"/>
          </w:tcPr>
          <w:p w14:paraId="018ABFC3" w14:textId="77777777" w:rsidR="0071116B" w:rsidRPr="00FD00A9" w:rsidRDefault="0071116B" w:rsidP="00F466FB">
            <w:pPr>
              <w:jc w:val="center"/>
              <w:rPr>
                <w:sz w:val="20"/>
                <w:szCs w:val="20"/>
              </w:rPr>
            </w:pPr>
            <w:r w:rsidRPr="00FD00A9">
              <w:rPr>
                <w:sz w:val="20"/>
                <w:szCs w:val="20"/>
              </w:rPr>
              <w:t>27.4 (4.77)</w:t>
            </w:r>
          </w:p>
        </w:tc>
        <w:tc>
          <w:tcPr>
            <w:tcW w:w="1134" w:type="dxa"/>
          </w:tcPr>
          <w:p w14:paraId="42EB45CD" w14:textId="77777777" w:rsidR="0071116B" w:rsidRPr="00FD00A9" w:rsidRDefault="0071116B" w:rsidP="00F466FB">
            <w:pPr>
              <w:jc w:val="center"/>
              <w:rPr>
                <w:sz w:val="20"/>
                <w:szCs w:val="20"/>
              </w:rPr>
            </w:pPr>
            <w:r w:rsidRPr="00FD00A9">
              <w:rPr>
                <w:sz w:val="20"/>
                <w:szCs w:val="20"/>
              </w:rPr>
              <w:t>&lt;0.0001</w:t>
            </w:r>
          </w:p>
        </w:tc>
        <w:tc>
          <w:tcPr>
            <w:tcW w:w="1716" w:type="dxa"/>
          </w:tcPr>
          <w:p w14:paraId="56E19886" w14:textId="77777777" w:rsidR="0071116B" w:rsidRPr="00FD00A9" w:rsidRDefault="0071116B" w:rsidP="00F466FB">
            <w:pPr>
              <w:jc w:val="center"/>
              <w:rPr>
                <w:sz w:val="20"/>
                <w:szCs w:val="20"/>
              </w:rPr>
            </w:pPr>
            <w:r w:rsidRPr="00FD00A9">
              <w:rPr>
                <w:sz w:val="20"/>
                <w:szCs w:val="20"/>
              </w:rPr>
              <w:t>1.36 (1.30, 1.45)</w:t>
            </w:r>
          </w:p>
        </w:tc>
      </w:tr>
      <w:tr w:rsidR="0071116B" w:rsidRPr="00FD00A9" w14:paraId="6A6DD5AC" w14:textId="77777777" w:rsidTr="00861E26">
        <w:tc>
          <w:tcPr>
            <w:tcW w:w="3690" w:type="dxa"/>
          </w:tcPr>
          <w:p w14:paraId="055C12A6" w14:textId="77777777" w:rsidR="0071116B" w:rsidRPr="00FD00A9" w:rsidRDefault="0071116B" w:rsidP="0071116B">
            <w:pPr>
              <w:rPr>
                <w:sz w:val="20"/>
                <w:szCs w:val="20"/>
              </w:rPr>
            </w:pPr>
          </w:p>
        </w:tc>
        <w:tc>
          <w:tcPr>
            <w:tcW w:w="1839" w:type="dxa"/>
          </w:tcPr>
          <w:p w14:paraId="3844183D" w14:textId="77777777" w:rsidR="0071116B" w:rsidRPr="00FD00A9" w:rsidRDefault="0071116B" w:rsidP="00F466FB">
            <w:pPr>
              <w:jc w:val="center"/>
              <w:rPr>
                <w:sz w:val="20"/>
                <w:szCs w:val="20"/>
              </w:rPr>
            </w:pPr>
          </w:p>
        </w:tc>
        <w:tc>
          <w:tcPr>
            <w:tcW w:w="1701" w:type="dxa"/>
          </w:tcPr>
          <w:p w14:paraId="27629CE6" w14:textId="77777777" w:rsidR="0071116B" w:rsidRPr="00FD00A9" w:rsidRDefault="0071116B" w:rsidP="00F466FB">
            <w:pPr>
              <w:jc w:val="center"/>
              <w:rPr>
                <w:sz w:val="20"/>
                <w:szCs w:val="20"/>
              </w:rPr>
            </w:pPr>
          </w:p>
        </w:tc>
        <w:tc>
          <w:tcPr>
            <w:tcW w:w="1134" w:type="dxa"/>
          </w:tcPr>
          <w:p w14:paraId="0D29FB00" w14:textId="77777777" w:rsidR="0071116B" w:rsidRPr="00FD00A9" w:rsidRDefault="0071116B" w:rsidP="00F466FB">
            <w:pPr>
              <w:jc w:val="center"/>
              <w:rPr>
                <w:sz w:val="20"/>
                <w:szCs w:val="20"/>
              </w:rPr>
            </w:pPr>
          </w:p>
        </w:tc>
        <w:tc>
          <w:tcPr>
            <w:tcW w:w="1716" w:type="dxa"/>
          </w:tcPr>
          <w:p w14:paraId="1E8EE181" w14:textId="77777777" w:rsidR="0071116B" w:rsidRPr="00FD00A9" w:rsidRDefault="0071116B" w:rsidP="00F466FB">
            <w:pPr>
              <w:jc w:val="center"/>
              <w:rPr>
                <w:sz w:val="20"/>
                <w:szCs w:val="20"/>
              </w:rPr>
            </w:pPr>
          </w:p>
        </w:tc>
      </w:tr>
      <w:tr w:rsidR="0071116B" w:rsidRPr="00FD00A9" w14:paraId="6AC09F69" w14:textId="77777777" w:rsidTr="00861E26">
        <w:tc>
          <w:tcPr>
            <w:tcW w:w="3690" w:type="dxa"/>
          </w:tcPr>
          <w:p w14:paraId="12AB1016" w14:textId="77777777" w:rsidR="0071116B" w:rsidRPr="00FD00A9" w:rsidRDefault="0071116B" w:rsidP="0071116B">
            <w:pPr>
              <w:rPr>
                <w:i/>
                <w:iCs/>
                <w:sz w:val="20"/>
                <w:szCs w:val="20"/>
              </w:rPr>
            </w:pPr>
            <w:r w:rsidRPr="00FD00A9">
              <w:rPr>
                <w:i/>
                <w:iCs/>
                <w:sz w:val="20"/>
                <w:szCs w:val="20"/>
              </w:rPr>
              <w:t xml:space="preserve">Biomarkers </w:t>
            </w:r>
          </w:p>
        </w:tc>
        <w:tc>
          <w:tcPr>
            <w:tcW w:w="1839" w:type="dxa"/>
          </w:tcPr>
          <w:p w14:paraId="4794E559" w14:textId="77777777" w:rsidR="0071116B" w:rsidRPr="00FD00A9" w:rsidRDefault="0071116B" w:rsidP="00F466FB">
            <w:pPr>
              <w:jc w:val="center"/>
              <w:rPr>
                <w:i/>
                <w:iCs/>
                <w:sz w:val="20"/>
                <w:szCs w:val="20"/>
              </w:rPr>
            </w:pPr>
          </w:p>
        </w:tc>
        <w:tc>
          <w:tcPr>
            <w:tcW w:w="1701" w:type="dxa"/>
          </w:tcPr>
          <w:p w14:paraId="362F5A81" w14:textId="77777777" w:rsidR="0071116B" w:rsidRPr="00FD00A9" w:rsidRDefault="0071116B" w:rsidP="00F466FB">
            <w:pPr>
              <w:jc w:val="center"/>
              <w:rPr>
                <w:i/>
                <w:iCs/>
                <w:sz w:val="20"/>
                <w:szCs w:val="20"/>
              </w:rPr>
            </w:pPr>
          </w:p>
        </w:tc>
        <w:tc>
          <w:tcPr>
            <w:tcW w:w="1134" w:type="dxa"/>
          </w:tcPr>
          <w:p w14:paraId="51AFD22A" w14:textId="77777777" w:rsidR="0071116B" w:rsidRPr="00FD00A9" w:rsidRDefault="0071116B" w:rsidP="00F466FB">
            <w:pPr>
              <w:jc w:val="center"/>
              <w:rPr>
                <w:i/>
                <w:iCs/>
                <w:sz w:val="20"/>
                <w:szCs w:val="20"/>
              </w:rPr>
            </w:pPr>
          </w:p>
        </w:tc>
        <w:tc>
          <w:tcPr>
            <w:tcW w:w="1716" w:type="dxa"/>
          </w:tcPr>
          <w:p w14:paraId="611E8426" w14:textId="77777777" w:rsidR="0071116B" w:rsidRPr="00FD00A9" w:rsidRDefault="0071116B" w:rsidP="00F466FB">
            <w:pPr>
              <w:jc w:val="center"/>
              <w:rPr>
                <w:i/>
                <w:iCs/>
                <w:sz w:val="20"/>
                <w:szCs w:val="20"/>
              </w:rPr>
            </w:pPr>
          </w:p>
        </w:tc>
      </w:tr>
      <w:tr w:rsidR="0071116B" w:rsidRPr="00FD00A9" w14:paraId="2AB92121" w14:textId="77777777" w:rsidTr="00861E26">
        <w:tc>
          <w:tcPr>
            <w:tcW w:w="3690" w:type="dxa"/>
          </w:tcPr>
          <w:p w14:paraId="7AB077C7" w14:textId="77777777" w:rsidR="0071116B" w:rsidRPr="00FD00A9" w:rsidRDefault="0071116B" w:rsidP="0071116B">
            <w:pPr>
              <w:rPr>
                <w:sz w:val="20"/>
                <w:szCs w:val="20"/>
              </w:rPr>
            </w:pPr>
            <w:r w:rsidRPr="00FD00A9">
              <w:rPr>
                <w:sz w:val="20"/>
                <w:szCs w:val="20"/>
              </w:rPr>
              <w:t>Lung function, mean (SD)</w:t>
            </w:r>
          </w:p>
        </w:tc>
        <w:tc>
          <w:tcPr>
            <w:tcW w:w="1839" w:type="dxa"/>
          </w:tcPr>
          <w:p w14:paraId="5EEFF810" w14:textId="77777777" w:rsidR="0071116B" w:rsidRPr="00FD00A9" w:rsidRDefault="0071116B" w:rsidP="00F466FB">
            <w:pPr>
              <w:jc w:val="center"/>
              <w:rPr>
                <w:sz w:val="20"/>
                <w:szCs w:val="20"/>
              </w:rPr>
            </w:pPr>
            <w:r w:rsidRPr="00FD00A9">
              <w:rPr>
                <w:sz w:val="20"/>
                <w:szCs w:val="20"/>
              </w:rPr>
              <w:t>2.68 (0.81)</w:t>
            </w:r>
          </w:p>
        </w:tc>
        <w:tc>
          <w:tcPr>
            <w:tcW w:w="1701" w:type="dxa"/>
          </w:tcPr>
          <w:p w14:paraId="370C77DF" w14:textId="77777777" w:rsidR="0071116B" w:rsidRPr="00FD00A9" w:rsidRDefault="0071116B" w:rsidP="00F466FB">
            <w:pPr>
              <w:jc w:val="center"/>
              <w:rPr>
                <w:sz w:val="20"/>
                <w:szCs w:val="20"/>
              </w:rPr>
            </w:pPr>
            <w:r w:rsidRPr="00FD00A9">
              <w:rPr>
                <w:sz w:val="20"/>
                <w:szCs w:val="20"/>
              </w:rPr>
              <w:t>2.82 (0.80)</w:t>
            </w:r>
          </w:p>
        </w:tc>
        <w:tc>
          <w:tcPr>
            <w:tcW w:w="1134" w:type="dxa"/>
          </w:tcPr>
          <w:p w14:paraId="745F7BBA" w14:textId="77777777" w:rsidR="0071116B" w:rsidRPr="00FD00A9" w:rsidRDefault="0071116B" w:rsidP="00F466FB">
            <w:pPr>
              <w:jc w:val="center"/>
              <w:rPr>
                <w:sz w:val="20"/>
                <w:szCs w:val="20"/>
              </w:rPr>
            </w:pPr>
            <w:r w:rsidRPr="00FD00A9">
              <w:rPr>
                <w:sz w:val="20"/>
                <w:szCs w:val="20"/>
              </w:rPr>
              <w:t>&lt;0.0001</w:t>
            </w:r>
          </w:p>
        </w:tc>
        <w:tc>
          <w:tcPr>
            <w:tcW w:w="1716" w:type="dxa"/>
          </w:tcPr>
          <w:p w14:paraId="0E1A86FC" w14:textId="77777777" w:rsidR="0071116B" w:rsidRPr="00FD00A9" w:rsidRDefault="0071116B" w:rsidP="00F466FB">
            <w:pPr>
              <w:jc w:val="center"/>
              <w:rPr>
                <w:sz w:val="20"/>
                <w:szCs w:val="20"/>
              </w:rPr>
            </w:pPr>
            <w:r w:rsidRPr="00FD00A9">
              <w:rPr>
                <w:sz w:val="20"/>
                <w:szCs w:val="20"/>
              </w:rPr>
              <w:t>0.83 (0.76, 0.90)</w:t>
            </w:r>
          </w:p>
        </w:tc>
      </w:tr>
      <w:tr w:rsidR="005D1550" w:rsidRPr="00FD00A9" w14:paraId="2EE6C197" w14:textId="77777777" w:rsidTr="00F60319">
        <w:tc>
          <w:tcPr>
            <w:tcW w:w="3690" w:type="dxa"/>
          </w:tcPr>
          <w:p w14:paraId="07BCB5A6" w14:textId="77777777" w:rsidR="005D1550" w:rsidRPr="00FD00A9" w:rsidRDefault="005D1550" w:rsidP="00F60319">
            <w:pPr>
              <w:rPr>
                <w:sz w:val="20"/>
                <w:szCs w:val="20"/>
              </w:rPr>
            </w:pPr>
            <w:r w:rsidRPr="00FD00A9">
              <w:rPr>
                <w:sz w:val="20"/>
                <w:szCs w:val="20"/>
              </w:rPr>
              <w:t>Hand grip strength, mean (SD)</w:t>
            </w:r>
          </w:p>
        </w:tc>
        <w:tc>
          <w:tcPr>
            <w:tcW w:w="1839" w:type="dxa"/>
          </w:tcPr>
          <w:p w14:paraId="6D914F15" w14:textId="77777777" w:rsidR="005D1550" w:rsidRPr="00FD00A9" w:rsidRDefault="005D1550" w:rsidP="00F60319">
            <w:pPr>
              <w:jc w:val="center"/>
              <w:rPr>
                <w:sz w:val="20"/>
                <w:szCs w:val="20"/>
              </w:rPr>
            </w:pPr>
            <w:r w:rsidRPr="00FD00A9">
              <w:rPr>
                <w:sz w:val="20"/>
                <w:szCs w:val="20"/>
              </w:rPr>
              <w:t>32.7 (11.2)</w:t>
            </w:r>
          </w:p>
        </w:tc>
        <w:tc>
          <w:tcPr>
            <w:tcW w:w="1701" w:type="dxa"/>
          </w:tcPr>
          <w:p w14:paraId="7A93D827" w14:textId="77777777" w:rsidR="005D1550" w:rsidRPr="00FD00A9" w:rsidRDefault="005D1550" w:rsidP="00F60319">
            <w:pPr>
              <w:jc w:val="center"/>
              <w:rPr>
                <w:sz w:val="20"/>
                <w:szCs w:val="20"/>
              </w:rPr>
            </w:pPr>
            <w:r w:rsidRPr="00FD00A9">
              <w:rPr>
                <w:sz w:val="20"/>
                <w:szCs w:val="20"/>
              </w:rPr>
              <w:t>32.5 (11.3)</w:t>
            </w:r>
          </w:p>
        </w:tc>
        <w:tc>
          <w:tcPr>
            <w:tcW w:w="1134" w:type="dxa"/>
          </w:tcPr>
          <w:p w14:paraId="14D8565E" w14:textId="77777777" w:rsidR="005D1550" w:rsidRPr="00FD00A9" w:rsidRDefault="005D1550" w:rsidP="00F60319">
            <w:pPr>
              <w:jc w:val="center"/>
              <w:rPr>
                <w:sz w:val="20"/>
                <w:szCs w:val="20"/>
              </w:rPr>
            </w:pPr>
            <w:r w:rsidRPr="00FD00A9">
              <w:rPr>
                <w:sz w:val="20"/>
                <w:szCs w:val="20"/>
              </w:rPr>
              <w:t>0.633</w:t>
            </w:r>
          </w:p>
        </w:tc>
        <w:tc>
          <w:tcPr>
            <w:tcW w:w="1716" w:type="dxa"/>
          </w:tcPr>
          <w:p w14:paraId="4A7613E9" w14:textId="77777777" w:rsidR="005D1550" w:rsidRPr="00FD00A9" w:rsidRDefault="005D1550" w:rsidP="00F60319">
            <w:pPr>
              <w:jc w:val="center"/>
              <w:rPr>
                <w:sz w:val="20"/>
                <w:szCs w:val="20"/>
              </w:rPr>
            </w:pPr>
            <w:r w:rsidRPr="00FD00A9">
              <w:rPr>
                <w:sz w:val="20"/>
                <w:szCs w:val="20"/>
              </w:rPr>
              <w:t>1.02 (0.94, 1.10)</w:t>
            </w:r>
          </w:p>
        </w:tc>
      </w:tr>
      <w:tr w:rsidR="0071116B" w:rsidRPr="00FD00A9" w14:paraId="49E65DAC" w14:textId="77777777" w:rsidTr="00861E26">
        <w:tc>
          <w:tcPr>
            <w:tcW w:w="3690" w:type="dxa"/>
          </w:tcPr>
          <w:p w14:paraId="1B38AF94" w14:textId="77777777" w:rsidR="0071116B" w:rsidRPr="00FD00A9" w:rsidRDefault="0071116B" w:rsidP="0071116B">
            <w:pPr>
              <w:rPr>
                <w:sz w:val="20"/>
                <w:szCs w:val="20"/>
              </w:rPr>
            </w:pPr>
            <w:r w:rsidRPr="00FD00A9">
              <w:rPr>
                <w:sz w:val="20"/>
                <w:szCs w:val="20"/>
              </w:rPr>
              <w:t>C-reactive protein, median (IQR)</w:t>
            </w:r>
          </w:p>
        </w:tc>
        <w:tc>
          <w:tcPr>
            <w:tcW w:w="1839" w:type="dxa"/>
          </w:tcPr>
          <w:p w14:paraId="68B48A45" w14:textId="77777777" w:rsidR="0071116B" w:rsidRPr="00FD00A9" w:rsidRDefault="0071116B" w:rsidP="00F466FB">
            <w:pPr>
              <w:jc w:val="center"/>
              <w:rPr>
                <w:sz w:val="20"/>
                <w:szCs w:val="20"/>
              </w:rPr>
            </w:pPr>
            <w:r w:rsidRPr="00FD00A9">
              <w:rPr>
                <w:sz w:val="20"/>
                <w:szCs w:val="20"/>
              </w:rPr>
              <w:t>1.67 (0.86-3.06)</w:t>
            </w:r>
          </w:p>
        </w:tc>
        <w:tc>
          <w:tcPr>
            <w:tcW w:w="1701" w:type="dxa"/>
          </w:tcPr>
          <w:p w14:paraId="71295A2C" w14:textId="77777777" w:rsidR="0071116B" w:rsidRPr="00FD00A9" w:rsidRDefault="0071116B" w:rsidP="00F466FB">
            <w:pPr>
              <w:jc w:val="center"/>
              <w:rPr>
                <w:sz w:val="20"/>
                <w:szCs w:val="20"/>
              </w:rPr>
            </w:pPr>
            <w:r w:rsidRPr="00FD00A9">
              <w:rPr>
                <w:sz w:val="20"/>
                <w:szCs w:val="20"/>
              </w:rPr>
              <w:t>1.24 (0.63-2.44)</w:t>
            </w:r>
          </w:p>
        </w:tc>
        <w:tc>
          <w:tcPr>
            <w:tcW w:w="1134" w:type="dxa"/>
          </w:tcPr>
          <w:p w14:paraId="5A753368" w14:textId="77777777" w:rsidR="0071116B" w:rsidRPr="00FD00A9" w:rsidRDefault="0071116B" w:rsidP="00F466FB">
            <w:pPr>
              <w:jc w:val="center"/>
              <w:rPr>
                <w:sz w:val="20"/>
                <w:szCs w:val="20"/>
              </w:rPr>
            </w:pPr>
            <w:r w:rsidRPr="00FD00A9">
              <w:rPr>
                <w:sz w:val="20"/>
                <w:szCs w:val="20"/>
              </w:rPr>
              <w:t>0.0001</w:t>
            </w:r>
          </w:p>
        </w:tc>
        <w:tc>
          <w:tcPr>
            <w:tcW w:w="1716" w:type="dxa"/>
          </w:tcPr>
          <w:p w14:paraId="5D420C7F" w14:textId="77777777" w:rsidR="0071116B" w:rsidRPr="00FD00A9" w:rsidRDefault="0071116B" w:rsidP="00F466FB">
            <w:pPr>
              <w:jc w:val="center"/>
              <w:rPr>
                <w:sz w:val="20"/>
                <w:szCs w:val="20"/>
              </w:rPr>
            </w:pPr>
            <w:r w:rsidRPr="00FD00A9">
              <w:rPr>
                <w:sz w:val="20"/>
                <w:szCs w:val="20"/>
              </w:rPr>
              <w:t>1.34 (1.23, 1.46)</w:t>
            </w:r>
          </w:p>
        </w:tc>
      </w:tr>
      <w:tr w:rsidR="0071116B" w:rsidRPr="00FD00A9" w14:paraId="3FD5B6FF" w14:textId="77777777" w:rsidTr="00861E26">
        <w:tc>
          <w:tcPr>
            <w:tcW w:w="3690" w:type="dxa"/>
          </w:tcPr>
          <w:p w14:paraId="25A45ACA" w14:textId="77777777" w:rsidR="0071116B" w:rsidRPr="00FD00A9" w:rsidRDefault="0071116B" w:rsidP="0071116B">
            <w:pPr>
              <w:rPr>
                <w:sz w:val="20"/>
                <w:szCs w:val="20"/>
              </w:rPr>
            </w:pPr>
            <w:r w:rsidRPr="00FD00A9">
              <w:rPr>
                <w:sz w:val="20"/>
                <w:szCs w:val="20"/>
              </w:rPr>
              <w:t>High-density lipoprotein, median (IQR)</w:t>
            </w:r>
          </w:p>
        </w:tc>
        <w:tc>
          <w:tcPr>
            <w:tcW w:w="1839" w:type="dxa"/>
          </w:tcPr>
          <w:p w14:paraId="2D3BBFEA" w14:textId="77777777" w:rsidR="0071116B" w:rsidRPr="00FD00A9" w:rsidRDefault="0071116B" w:rsidP="00F466FB">
            <w:pPr>
              <w:jc w:val="center"/>
              <w:rPr>
                <w:sz w:val="20"/>
                <w:szCs w:val="20"/>
              </w:rPr>
            </w:pPr>
            <w:r w:rsidRPr="00FD00A9">
              <w:rPr>
                <w:sz w:val="20"/>
                <w:szCs w:val="20"/>
              </w:rPr>
              <w:t>1.33 (1.12-1.57)</w:t>
            </w:r>
          </w:p>
        </w:tc>
        <w:tc>
          <w:tcPr>
            <w:tcW w:w="1701" w:type="dxa"/>
          </w:tcPr>
          <w:p w14:paraId="683E4740" w14:textId="77777777" w:rsidR="0071116B" w:rsidRPr="00FD00A9" w:rsidRDefault="0071116B" w:rsidP="00F466FB">
            <w:pPr>
              <w:jc w:val="center"/>
              <w:rPr>
                <w:sz w:val="20"/>
                <w:szCs w:val="20"/>
              </w:rPr>
            </w:pPr>
            <w:r w:rsidRPr="00FD00A9">
              <w:rPr>
                <w:sz w:val="20"/>
                <w:szCs w:val="20"/>
              </w:rPr>
              <w:t>1.43 (1.20-1.71)</w:t>
            </w:r>
          </w:p>
        </w:tc>
        <w:tc>
          <w:tcPr>
            <w:tcW w:w="1134" w:type="dxa"/>
          </w:tcPr>
          <w:p w14:paraId="38405AE3" w14:textId="77777777" w:rsidR="0071116B" w:rsidRPr="00FD00A9" w:rsidRDefault="0071116B" w:rsidP="00F466FB">
            <w:pPr>
              <w:jc w:val="center"/>
              <w:rPr>
                <w:sz w:val="20"/>
                <w:szCs w:val="20"/>
              </w:rPr>
            </w:pPr>
            <w:r w:rsidRPr="00FD00A9">
              <w:rPr>
                <w:sz w:val="20"/>
                <w:szCs w:val="20"/>
              </w:rPr>
              <w:t>0.0007</w:t>
            </w:r>
          </w:p>
        </w:tc>
        <w:tc>
          <w:tcPr>
            <w:tcW w:w="1716" w:type="dxa"/>
          </w:tcPr>
          <w:p w14:paraId="17EB7AE1" w14:textId="77777777" w:rsidR="0071116B" w:rsidRPr="00FD00A9" w:rsidRDefault="0071116B" w:rsidP="00F466FB">
            <w:pPr>
              <w:jc w:val="center"/>
              <w:rPr>
                <w:sz w:val="20"/>
                <w:szCs w:val="20"/>
              </w:rPr>
            </w:pPr>
            <w:r w:rsidRPr="00FD00A9">
              <w:rPr>
                <w:sz w:val="20"/>
                <w:szCs w:val="20"/>
              </w:rPr>
              <w:t>0.71 (0.63, 0.79)</w:t>
            </w:r>
          </w:p>
        </w:tc>
      </w:tr>
      <w:tr w:rsidR="0071116B" w:rsidRPr="00FD00A9" w14:paraId="4B47E5CC" w14:textId="77777777" w:rsidTr="00861E26">
        <w:tc>
          <w:tcPr>
            <w:tcW w:w="3690" w:type="dxa"/>
          </w:tcPr>
          <w:p w14:paraId="04DA2364" w14:textId="77777777" w:rsidR="0071116B" w:rsidRPr="00FD00A9" w:rsidRDefault="0071116B" w:rsidP="0071116B">
            <w:pPr>
              <w:rPr>
                <w:sz w:val="20"/>
                <w:szCs w:val="20"/>
              </w:rPr>
            </w:pPr>
            <w:r w:rsidRPr="00FD00A9">
              <w:rPr>
                <w:sz w:val="20"/>
                <w:szCs w:val="20"/>
              </w:rPr>
              <w:t>HbA1C, median (IQR)</w:t>
            </w:r>
          </w:p>
        </w:tc>
        <w:tc>
          <w:tcPr>
            <w:tcW w:w="1839" w:type="dxa"/>
          </w:tcPr>
          <w:p w14:paraId="3F8C6322" w14:textId="77777777" w:rsidR="0071116B" w:rsidRPr="00FD00A9" w:rsidRDefault="0071116B" w:rsidP="00F466FB">
            <w:pPr>
              <w:jc w:val="center"/>
              <w:rPr>
                <w:sz w:val="20"/>
                <w:szCs w:val="20"/>
              </w:rPr>
            </w:pPr>
            <w:r w:rsidRPr="00FD00A9">
              <w:rPr>
                <w:sz w:val="20"/>
                <w:szCs w:val="20"/>
              </w:rPr>
              <w:t>35.8 (33.4-38.5)</w:t>
            </w:r>
          </w:p>
        </w:tc>
        <w:tc>
          <w:tcPr>
            <w:tcW w:w="1701" w:type="dxa"/>
          </w:tcPr>
          <w:p w14:paraId="07C3E4D9" w14:textId="77777777" w:rsidR="0071116B" w:rsidRPr="00FD00A9" w:rsidRDefault="0071116B" w:rsidP="00F466FB">
            <w:pPr>
              <w:jc w:val="center"/>
              <w:rPr>
                <w:sz w:val="20"/>
                <w:szCs w:val="20"/>
              </w:rPr>
            </w:pPr>
            <w:r w:rsidRPr="00FD00A9">
              <w:rPr>
                <w:sz w:val="20"/>
                <w:szCs w:val="20"/>
              </w:rPr>
              <w:t>35.0 (32.6-37.4)</w:t>
            </w:r>
          </w:p>
        </w:tc>
        <w:tc>
          <w:tcPr>
            <w:tcW w:w="1134" w:type="dxa"/>
          </w:tcPr>
          <w:p w14:paraId="012F15FA" w14:textId="77777777" w:rsidR="0071116B" w:rsidRPr="00FD00A9" w:rsidRDefault="0071116B" w:rsidP="00F466FB">
            <w:pPr>
              <w:jc w:val="center"/>
              <w:rPr>
                <w:sz w:val="20"/>
                <w:szCs w:val="20"/>
              </w:rPr>
            </w:pPr>
            <w:r w:rsidRPr="00FD00A9">
              <w:rPr>
                <w:sz w:val="20"/>
                <w:szCs w:val="20"/>
              </w:rPr>
              <w:t>0.0001</w:t>
            </w:r>
          </w:p>
        </w:tc>
        <w:tc>
          <w:tcPr>
            <w:tcW w:w="1716" w:type="dxa"/>
          </w:tcPr>
          <w:p w14:paraId="066AD3B1" w14:textId="77777777" w:rsidR="0071116B" w:rsidRPr="00FD00A9" w:rsidRDefault="0071116B" w:rsidP="00F466FB">
            <w:pPr>
              <w:jc w:val="center"/>
              <w:rPr>
                <w:sz w:val="20"/>
                <w:szCs w:val="20"/>
              </w:rPr>
            </w:pPr>
            <w:r w:rsidRPr="00FD00A9">
              <w:rPr>
                <w:sz w:val="20"/>
                <w:szCs w:val="20"/>
              </w:rPr>
              <w:t>1.33 (1.22, 1.45)</w:t>
            </w:r>
          </w:p>
        </w:tc>
      </w:tr>
      <w:tr w:rsidR="0071116B" w:rsidRPr="00FD00A9" w14:paraId="609403B3" w14:textId="77777777" w:rsidTr="00861E26">
        <w:tc>
          <w:tcPr>
            <w:tcW w:w="3690" w:type="dxa"/>
          </w:tcPr>
          <w:p w14:paraId="6BF97976" w14:textId="77777777" w:rsidR="0071116B" w:rsidRPr="00FD00A9" w:rsidRDefault="0071116B" w:rsidP="0071116B">
            <w:pPr>
              <w:rPr>
                <w:sz w:val="20"/>
                <w:szCs w:val="20"/>
              </w:rPr>
            </w:pPr>
          </w:p>
        </w:tc>
        <w:tc>
          <w:tcPr>
            <w:tcW w:w="1839" w:type="dxa"/>
          </w:tcPr>
          <w:p w14:paraId="5CB59648" w14:textId="77777777" w:rsidR="0071116B" w:rsidRPr="00FD00A9" w:rsidRDefault="0071116B" w:rsidP="00F466FB">
            <w:pPr>
              <w:jc w:val="center"/>
              <w:rPr>
                <w:sz w:val="20"/>
                <w:szCs w:val="20"/>
              </w:rPr>
            </w:pPr>
          </w:p>
        </w:tc>
        <w:tc>
          <w:tcPr>
            <w:tcW w:w="1701" w:type="dxa"/>
          </w:tcPr>
          <w:p w14:paraId="3D533015" w14:textId="77777777" w:rsidR="0071116B" w:rsidRPr="00FD00A9" w:rsidRDefault="0071116B" w:rsidP="00F466FB">
            <w:pPr>
              <w:jc w:val="center"/>
              <w:rPr>
                <w:sz w:val="20"/>
                <w:szCs w:val="20"/>
              </w:rPr>
            </w:pPr>
          </w:p>
        </w:tc>
        <w:tc>
          <w:tcPr>
            <w:tcW w:w="1134" w:type="dxa"/>
          </w:tcPr>
          <w:p w14:paraId="3B686CFF" w14:textId="77777777" w:rsidR="0071116B" w:rsidRPr="00FD00A9" w:rsidRDefault="0071116B" w:rsidP="00F466FB">
            <w:pPr>
              <w:jc w:val="center"/>
              <w:rPr>
                <w:sz w:val="20"/>
                <w:szCs w:val="20"/>
              </w:rPr>
            </w:pPr>
          </w:p>
        </w:tc>
        <w:tc>
          <w:tcPr>
            <w:tcW w:w="1716" w:type="dxa"/>
          </w:tcPr>
          <w:p w14:paraId="302A4489" w14:textId="77777777" w:rsidR="0071116B" w:rsidRPr="00FD00A9" w:rsidRDefault="0071116B" w:rsidP="00F466FB">
            <w:pPr>
              <w:jc w:val="center"/>
              <w:rPr>
                <w:sz w:val="20"/>
                <w:szCs w:val="20"/>
              </w:rPr>
            </w:pPr>
          </w:p>
        </w:tc>
      </w:tr>
      <w:tr w:rsidR="0071116B" w:rsidRPr="00FD00A9" w14:paraId="0D847FA5" w14:textId="77777777" w:rsidTr="00861E26">
        <w:tc>
          <w:tcPr>
            <w:tcW w:w="3690" w:type="dxa"/>
          </w:tcPr>
          <w:p w14:paraId="295ED241" w14:textId="77777777" w:rsidR="0071116B" w:rsidRPr="00FD00A9" w:rsidRDefault="0071116B" w:rsidP="0071116B">
            <w:pPr>
              <w:rPr>
                <w:i/>
                <w:iCs/>
                <w:sz w:val="20"/>
                <w:szCs w:val="20"/>
              </w:rPr>
            </w:pPr>
            <w:r w:rsidRPr="00FD00A9">
              <w:rPr>
                <w:i/>
                <w:iCs/>
                <w:sz w:val="20"/>
                <w:szCs w:val="20"/>
              </w:rPr>
              <w:t>Psychological factors</w:t>
            </w:r>
          </w:p>
        </w:tc>
        <w:tc>
          <w:tcPr>
            <w:tcW w:w="1839" w:type="dxa"/>
          </w:tcPr>
          <w:p w14:paraId="35B4D47E" w14:textId="77777777" w:rsidR="0071116B" w:rsidRPr="00FD00A9" w:rsidRDefault="0071116B" w:rsidP="00F466FB">
            <w:pPr>
              <w:jc w:val="center"/>
              <w:rPr>
                <w:i/>
                <w:iCs/>
                <w:sz w:val="20"/>
                <w:szCs w:val="20"/>
              </w:rPr>
            </w:pPr>
          </w:p>
        </w:tc>
        <w:tc>
          <w:tcPr>
            <w:tcW w:w="1701" w:type="dxa"/>
          </w:tcPr>
          <w:p w14:paraId="7548A72F" w14:textId="77777777" w:rsidR="0071116B" w:rsidRPr="00FD00A9" w:rsidRDefault="0071116B" w:rsidP="00F466FB">
            <w:pPr>
              <w:jc w:val="center"/>
              <w:rPr>
                <w:i/>
                <w:iCs/>
                <w:sz w:val="20"/>
                <w:szCs w:val="20"/>
              </w:rPr>
            </w:pPr>
          </w:p>
        </w:tc>
        <w:tc>
          <w:tcPr>
            <w:tcW w:w="1134" w:type="dxa"/>
          </w:tcPr>
          <w:p w14:paraId="7F42A5DD" w14:textId="77777777" w:rsidR="0071116B" w:rsidRPr="00FD00A9" w:rsidRDefault="0071116B" w:rsidP="00F466FB">
            <w:pPr>
              <w:jc w:val="center"/>
              <w:rPr>
                <w:i/>
                <w:iCs/>
                <w:sz w:val="20"/>
                <w:szCs w:val="20"/>
              </w:rPr>
            </w:pPr>
          </w:p>
        </w:tc>
        <w:tc>
          <w:tcPr>
            <w:tcW w:w="1716" w:type="dxa"/>
          </w:tcPr>
          <w:p w14:paraId="3AE20FCA" w14:textId="77777777" w:rsidR="0071116B" w:rsidRPr="00FD00A9" w:rsidRDefault="0071116B" w:rsidP="00F466FB">
            <w:pPr>
              <w:jc w:val="center"/>
              <w:rPr>
                <w:i/>
                <w:iCs/>
                <w:sz w:val="20"/>
                <w:szCs w:val="20"/>
              </w:rPr>
            </w:pPr>
          </w:p>
        </w:tc>
      </w:tr>
      <w:tr w:rsidR="0071116B" w:rsidRPr="00FD00A9" w14:paraId="5C167981" w14:textId="77777777" w:rsidTr="00861E26">
        <w:tc>
          <w:tcPr>
            <w:tcW w:w="3690" w:type="dxa"/>
          </w:tcPr>
          <w:p w14:paraId="2F218674" w14:textId="77777777" w:rsidR="0071116B" w:rsidRPr="00FD00A9" w:rsidRDefault="0071116B" w:rsidP="0071116B">
            <w:pPr>
              <w:rPr>
                <w:sz w:val="20"/>
                <w:szCs w:val="20"/>
              </w:rPr>
            </w:pPr>
            <w:r w:rsidRPr="00FD00A9">
              <w:rPr>
                <w:sz w:val="20"/>
                <w:szCs w:val="20"/>
              </w:rPr>
              <w:t>Psychological distress score ≥3, no (%)</w:t>
            </w:r>
          </w:p>
        </w:tc>
        <w:tc>
          <w:tcPr>
            <w:tcW w:w="1839" w:type="dxa"/>
          </w:tcPr>
          <w:p w14:paraId="342FDBBF" w14:textId="77777777" w:rsidR="0071116B" w:rsidRPr="00FD00A9" w:rsidRDefault="0071116B" w:rsidP="00F466FB">
            <w:pPr>
              <w:jc w:val="center"/>
              <w:rPr>
                <w:sz w:val="20"/>
                <w:szCs w:val="20"/>
              </w:rPr>
            </w:pPr>
            <w:r w:rsidRPr="00FD00A9">
              <w:rPr>
                <w:sz w:val="20"/>
                <w:szCs w:val="20"/>
              </w:rPr>
              <w:t>172 (30.1)</w:t>
            </w:r>
          </w:p>
        </w:tc>
        <w:tc>
          <w:tcPr>
            <w:tcW w:w="1701" w:type="dxa"/>
          </w:tcPr>
          <w:p w14:paraId="2B0DEC6E" w14:textId="77777777" w:rsidR="0071116B" w:rsidRPr="00FD00A9" w:rsidRDefault="0071116B" w:rsidP="00F466FB">
            <w:pPr>
              <w:jc w:val="center"/>
              <w:rPr>
                <w:sz w:val="20"/>
                <w:szCs w:val="20"/>
              </w:rPr>
            </w:pPr>
            <w:r w:rsidRPr="00FD00A9">
              <w:rPr>
                <w:sz w:val="20"/>
                <w:szCs w:val="20"/>
              </w:rPr>
              <w:t>91,033 (23.7)</w:t>
            </w:r>
          </w:p>
        </w:tc>
        <w:tc>
          <w:tcPr>
            <w:tcW w:w="1134" w:type="dxa"/>
          </w:tcPr>
          <w:p w14:paraId="5033FAB9" w14:textId="77777777" w:rsidR="0071116B" w:rsidRPr="00FD00A9" w:rsidRDefault="0071116B" w:rsidP="00F466FB">
            <w:pPr>
              <w:jc w:val="center"/>
              <w:rPr>
                <w:sz w:val="20"/>
                <w:szCs w:val="20"/>
              </w:rPr>
            </w:pPr>
            <w:r w:rsidRPr="00FD00A9">
              <w:rPr>
                <w:sz w:val="20"/>
                <w:szCs w:val="20"/>
              </w:rPr>
              <w:t>&lt;0.0001</w:t>
            </w:r>
          </w:p>
        </w:tc>
        <w:tc>
          <w:tcPr>
            <w:tcW w:w="1716" w:type="dxa"/>
          </w:tcPr>
          <w:p w14:paraId="75265EF9" w14:textId="77777777" w:rsidR="0071116B" w:rsidRPr="00FD00A9" w:rsidRDefault="0071116B" w:rsidP="00F466FB">
            <w:pPr>
              <w:jc w:val="center"/>
              <w:rPr>
                <w:sz w:val="20"/>
                <w:szCs w:val="20"/>
              </w:rPr>
            </w:pPr>
            <w:r w:rsidRPr="00FD00A9">
              <w:rPr>
                <w:sz w:val="20"/>
                <w:szCs w:val="20"/>
              </w:rPr>
              <w:t>1.39 (1.16, 1.66)</w:t>
            </w:r>
          </w:p>
        </w:tc>
      </w:tr>
      <w:tr w:rsidR="0071116B" w:rsidRPr="00FD00A9" w14:paraId="37FC216B" w14:textId="77777777" w:rsidTr="00861E26">
        <w:tc>
          <w:tcPr>
            <w:tcW w:w="3690" w:type="dxa"/>
          </w:tcPr>
          <w:p w14:paraId="65403E3A" w14:textId="77777777" w:rsidR="0071116B" w:rsidRPr="00FD00A9" w:rsidRDefault="0071116B" w:rsidP="0071116B">
            <w:pPr>
              <w:rPr>
                <w:sz w:val="20"/>
                <w:szCs w:val="20"/>
              </w:rPr>
            </w:pPr>
            <w:r w:rsidRPr="00FD00A9">
              <w:rPr>
                <w:sz w:val="20"/>
                <w:szCs w:val="20"/>
              </w:rPr>
              <w:t>Psychiatric consultation, no (%)</w:t>
            </w:r>
          </w:p>
        </w:tc>
        <w:tc>
          <w:tcPr>
            <w:tcW w:w="1839" w:type="dxa"/>
          </w:tcPr>
          <w:p w14:paraId="6CA01447" w14:textId="77777777" w:rsidR="0071116B" w:rsidRPr="00FD00A9" w:rsidRDefault="0071116B" w:rsidP="00F466FB">
            <w:pPr>
              <w:jc w:val="center"/>
              <w:rPr>
                <w:sz w:val="20"/>
                <w:szCs w:val="20"/>
              </w:rPr>
            </w:pPr>
            <w:r w:rsidRPr="00FD00A9">
              <w:rPr>
                <w:sz w:val="20"/>
                <w:szCs w:val="20"/>
              </w:rPr>
              <w:t>110 (16.7)</w:t>
            </w:r>
          </w:p>
        </w:tc>
        <w:tc>
          <w:tcPr>
            <w:tcW w:w="1701" w:type="dxa"/>
          </w:tcPr>
          <w:p w14:paraId="5436E67F" w14:textId="77777777" w:rsidR="0071116B" w:rsidRPr="00FD00A9" w:rsidRDefault="0071116B" w:rsidP="00F466FB">
            <w:pPr>
              <w:jc w:val="center"/>
              <w:rPr>
                <w:sz w:val="20"/>
                <w:szCs w:val="20"/>
              </w:rPr>
            </w:pPr>
            <w:r w:rsidRPr="00FD00A9">
              <w:rPr>
                <w:sz w:val="20"/>
                <w:szCs w:val="20"/>
              </w:rPr>
              <w:t>48,629 (11.4)</w:t>
            </w:r>
          </w:p>
        </w:tc>
        <w:tc>
          <w:tcPr>
            <w:tcW w:w="1134" w:type="dxa"/>
          </w:tcPr>
          <w:p w14:paraId="593575F8" w14:textId="77777777" w:rsidR="0071116B" w:rsidRPr="00FD00A9" w:rsidRDefault="0071116B" w:rsidP="00F466FB">
            <w:pPr>
              <w:jc w:val="center"/>
              <w:rPr>
                <w:sz w:val="20"/>
                <w:szCs w:val="20"/>
              </w:rPr>
            </w:pPr>
            <w:r w:rsidRPr="00FD00A9">
              <w:rPr>
                <w:sz w:val="20"/>
                <w:szCs w:val="20"/>
              </w:rPr>
              <w:t>&lt;0.0001</w:t>
            </w:r>
          </w:p>
        </w:tc>
        <w:tc>
          <w:tcPr>
            <w:tcW w:w="1716" w:type="dxa"/>
          </w:tcPr>
          <w:p w14:paraId="72FB9125" w14:textId="77777777" w:rsidR="0071116B" w:rsidRPr="00FD00A9" w:rsidRDefault="0071116B" w:rsidP="00F466FB">
            <w:pPr>
              <w:jc w:val="center"/>
              <w:rPr>
                <w:sz w:val="20"/>
                <w:szCs w:val="20"/>
              </w:rPr>
            </w:pPr>
            <w:r w:rsidRPr="00FD00A9">
              <w:rPr>
                <w:sz w:val="20"/>
                <w:szCs w:val="20"/>
              </w:rPr>
              <w:t>1.56 (1.27, 1.91)</w:t>
            </w:r>
          </w:p>
        </w:tc>
      </w:tr>
      <w:tr w:rsidR="0071116B" w:rsidRPr="00FD00A9" w14:paraId="26BF9D47" w14:textId="77777777" w:rsidTr="00861E26">
        <w:tc>
          <w:tcPr>
            <w:tcW w:w="3690" w:type="dxa"/>
          </w:tcPr>
          <w:p w14:paraId="5E9ACBC7" w14:textId="77777777" w:rsidR="0071116B" w:rsidRPr="00FD00A9" w:rsidRDefault="0071116B" w:rsidP="0071116B">
            <w:pPr>
              <w:rPr>
                <w:sz w:val="20"/>
                <w:szCs w:val="20"/>
              </w:rPr>
            </w:pPr>
            <w:r w:rsidRPr="00FD00A9">
              <w:rPr>
                <w:sz w:val="20"/>
                <w:szCs w:val="20"/>
              </w:rPr>
              <w:t>Neuroticism, mean (SD)</w:t>
            </w:r>
          </w:p>
        </w:tc>
        <w:tc>
          <w:tcPr>
            <w:tcW w:w="1839" w:type="dxa"/>
          </w:tcPr>
          <w:p w14:paraId="73887D30" w14:textId="77777777" w:rsidR="0071116B" w:rsidRPr="00FD00A9" w:rsidRDefault="0071116B" w:rsidP="00F466FB">
            <w:pPr>
              <w:jc w:val="center"/>
              <w:rPr>
                <w:sz w:val="20"/>
                <w:szCs w:val="20"/>
              </w:rPr>
            </w:pPr>
            <w:r w:rsidRPr="00FD00A9">
              <w:rPr>
                <w:sz w:val="20"/>
                <w:szCs w:val="20"/>
              </w:rPr>
              <w:t>4.</w:t>
            </w:r>
            <w:r>
              <w:rPr>
                <w:sz w:val="20"/>
                <w:szCs w:val="20"/>
              </w:rPr>
              <w:t>39</w:t>
            </w:r>
            <w:r w:rsidRPr="00FD00A9">
              <w:rPr>
                <w:sz w:val="20"/>
                <w:szCs w:val="20"/>
              </w:rPr>
              <w:t xml:space="preserve"> (3.3</w:t>
            </w:r>
            <w:r>
              <w:rPr>
                <w:sz w:val="20"/>
                <w:szCs w:val="20"/>
              </w:rPr>
              <w:t>9</w:t>
            </w:r>
            <w:r w:rsidRPr="00FD00A9">
              <w:rPr>
                <w:sz w:val="20"/>
                <w:szCs w:val="20"/>
              </w:rPr>
              <w:t>)</w:t>
            </w:r>
          </w:p>
        </w:tc>
        <w:tc>
          <w:tcPr>
            <w:tcW w:w="1701" w:type="dxa"/>
          </w:tcPr>
          <w:p w14:paraId="563789DB" w14:textId="77777777" w:rsidR="0071116B" w:rsidRPr="00FD00A9" w:rsidRDefault="0071116B" w:rsidP="00F466FB">
            <w:pPr>
              <w:jc w:val="center"/>
              <w:rPr>
                <w:sz w:val="20"/>
                <w:szCs w:val="20"/>
              </w:rPr>
            </w:pPr>
            <w:r w:rsidRPr="00FD00A9">
              <w:rPr>
                <w:sz w:val="20"/>
                <w:szCs w:val="20"/>
              </w:rPr>
              <w:t>4.</w:t>
            </w:r>
            <w:r>
              <w:rPr>
                <w:sz w:val="20"/>
                <w:szCs w:val="20"/>
              </w:rPr>
              <w:t>27</w:t>
            </w:r>
            <w:r w:rsidRPr="00FD00A9">
              <w:rPr>
                <w:sz w:val="20"/>
                <w:szCs w:val="20"/>
              </w:rPr>
              <w:t xml:space="preserve"> (3.2</w:t>
            </w:r>
            <w:r>
              <w:rPr>
                <w:sz w:val="20"/>
                <w:szCs w:val="20"/>
              </w:rPr>
              <w:t>8</w:t>
            </w:r>
            <w:r w:rsidRPr="00FD00A9">
              <w:rPr>
                <w:sz w:val="20"/>
                <w:szCs w:val="20"/>
              </w:rPr>
              <w:t>)</w:t>
            </w:r>
          </w:p>
        </w:tc>
        <w:tc>
          <w:tcPr>
            <w:tcW w:w="1134" w:type="dxa"/>
          </w:tcPr>
          <w:p w14:paraId="2BB0744C" w14:textId="77777777" w:rsidR="0071116B" w:rsidRPr="00FD00A9" w:rsidRDefault="0071116B" w:rsidP="00F466FB">
            <w:pPr>
              <w:jc w:val="center"/>
              <w:rPr>
                <w:sz w:val="20"/>
                <w:szCs w:val="20"/>
              </w:rPr>
            </w:pPr>
            <w:r w:rsidRPr="00FD00A9">
              <w:rPr>
                <w:sz w:val="20"/>
                <w:szCs w:val="20"/>
              </w:rPr>
              <w:t>0.</w:t>
            </w:r>
            <w:r>
              <w:rPr>
                <w:sz w:val="20"/>
                <w:szCs w:val="20"/>
              </w:rPr>
              <w:t>373</w:t>
            </w:r>
          </w:p>
        </w:tc>
        <w:tc>
          <w:tcPr>
            <w:tcW w:w="1716" w:type="dxa"/>
          </w:tcPr>
          <w:p w14:paraId="2B6A4401" w14:textId="12C3E785" w:rsidR="0071116B" w:rsidRPr="00FD00A9" w:rsidRDefault="0071116B" w:rsidP="00F466FB">
            <w:pPr>
              <w:jc w:val="center"/>
              <w:rPr>
                <w:sz w:val="20"/>
                <w:szCs w:val="20"/>
              </w:rPr>
            </w:pPr>
            <w:r w:rsidRPr="00FD00A9">
              <w:rPr>
                <w:sz w:val="20"/>
                <w:szCs w:val="20"/>
              </w:rPr>
              <w:t>1.01 (0.9</w:t>
            </w:r>
            <w:r>
              <w:rPr>
                <w:sz w:val="20"/>
                <w:szCs w:val="20"/>
              </w:rPr>
              <w:t>6</w:t>
            </w:r>
            <w:r w:rsidRPr="00FD00A9">
              <w:rPr>
                <w:sz w:val="20"/>
                <w:szCs w:val="20"/>
              </w:rPr>
              <w:t>, 1.1</w:t>
            </w:r>
            <w:r>
              <w:rPr>
                <w:sz w:val="20"/>
                <w:szCs w:val="20"/>
              </w:rPr>
              <w:t>2</w:t>
            </w:r>
            <w:r w:rsidRPr="00FD00A9">
              <w:rPr>
                <w:sz w:val="20"/>
                <w:szCs w:val="20"/>
              </w:rPr>
              <w:t>)</w:t>
            </w:r>
          </w:p>
        </w:tc>
      </w:tr>
      <w:tr w:rsidR="0071116B" w:rsidRPr="00FD00A9" w14:paraId="03B905FF" w14:textId="77777777" w:rsidTr="00861E26">
        <w:tc>
          <w:tcPr>
            <w:tcW w:w="3690" w:type="dxa"/>
          </w:tcPr>
          <w:p w14:paraId="20016823" w14:textId="77777777" w:rsidR="0071116B" w:rsidRPr="00FD00A9" w:rsidRDefault="0071116B" w:rsidP="0071116B">
            <w:pPr>
              <w:rPr>
                <w:sz w:val="20"/>
                <w:szCs w:val="20"/>
              </w:rPr>
            </w:pPr>
            <w:r w:rsidRPr="00FD00A9">
              <w:rPr>
                <w:sz w:val="20"/>
                <w:szCs w:val="20"/>
              </w:rPr>
              <w:t>Reasoning, mean (SD)</w:t>
            </w:r>
          </w:p>
        </w:tc>
        <w:tc>
          <w:tcPr>
            <w:tcW w:w="1839" w:type="dxa"/>
          </w:tcPr>
          <w:p w14:paraId="7104DB28" w14:textId="77777777" w:rsidR="0071116B" w:rsidRPr="00FD00A9" w:rsidRDefault="0071116B" w:rsidP="00F466FB">
            <w:pPr>
              <w:jc w:val="center"/>
              <w:rPr>
                <w:sz w:val="20"/>
                <w:szCs w:val="20"/>
              </w:rPr>
            </w:pPr>
            <w:r w:rsidRPr="00FD00A9">
              <w:rPr>
                <w:sz w:val="20"/>
                <w:szCs w:val="20"/>
              </w:rPr>
              <w:t>5.24 (2.10)</w:t>
            </w:r>
          </w:p>
        </w:tc>
        <w:tc>
          <w:tcPr>
            <w:tcW w:w="1701" w:type="dxa"/>
          </w:tcPr>
          <w:p w14:paraId="62588291" w14:textId="77777777" w:rsidR="0071116B" w:rsidRPr="00FD00A9" w:rsidRDefault="0071116B" w:rsidP="00F466FB">
            <w:pPr>
              <w:jc w:val="center"/>
              <w:rPr>
                <w:sz w:val="20"/>
                <w:szCs w:val="20"/>
              </w:rPr>
            </w:pPr>
            <w:r w:rsidRPr="00FD00A9">
              <w:rPr>
                <w:sz w:val="20"/>
                <w:szCs w:val="20"/>
              </w:rPr>
              <w:t>6.03 (2.16)</w:t>
            </w:r>
          </w:p>
        </w:tc>
        <w:tc>
          <w:tcPr>
            <w:tcW w:w="1134" w:type="dxa"/>
          </w:tcPr>
          <w:p w14:paraId="7895EA63" w14:textId="77777777" w:rsidR="0071116B" w:rsidRPr="00FD00A9" w:rsidRDefault="0071116B" w:rsidP="00F466FB">
            <w:pPr>
              <w:jc w:val="center"/>
              <w:rPr>
                <w:sz w:val="20"/>
                <w:szCs w:val="20"/>
              </w:rPr>
            </w:pPr>
            <w:r w:rsidRPr="00FD00A9">
              <w:rPr>
                <w:sz w:val="20"/>
                <w:szCs w:val="20"/>
              </w:rPr>
              <w:t>&lt;0.0001</w:t>
            </w:r>
          </w:p>
        </w:tc>
        <w:tc>
          <w:tcPr>
            <w:tcW w:w="1716" w:type="dxa"/>
          </w:tcPr>
          <w:p w14:paraId="2A4DBF84" w14:textId="77777777" w:rsidR="0071116B" w:rsidRPr="00FD00A9" w:rsidRDefault="0071116B" w:rsidP="00F466FB">
            <w:pPr>
              <w:jc w:val="center"/>
              <w:rPr>
                <w:sz w:val="20"/>
                <w:szCs w:val="20"/>
              </w:rPr>
            </w:pPr>
            <w:r>
              <w:rPr>
                <w:sz w:val="20"/>
                <w:szCs w:val="20"/>
              </w:rPr>
              <w:t>1.47 (1.30, 1.56)</w:t>
            </w:r>
          </w:p>
        </w:tc>
      </w:tr>
      <w:tr w:rsidR="0071116B" w:rsidRPr="00FD00A9" w14:paraId="52D8C2BE" w14:textId="77777777" w:rsidTr="00861E26">
        <w:tc>
          <w:tcPr>
            <w:tcW w:w="3690" w:type="dxa"/>
          </w:tcPr>
          <w:p w14:paraId="6C27AF59" w14:textId="77777777" w:rsidR="0071116B" w:rsidRPr="00FD00A9" w:rsidRDefault="0071116B" w:rsidP="0071116B">
            <w:pPr>
              <w:rPr>
                <w:sz w:val="20"/>
                <w:szCs w:val="20"/>
              </w:rPr>
            </w:pPr>
            <w:r w:rsidRPr="00FD00A9">
              <w:rPr>
                <w:sz w:val="20"/>
                <w:szCs w:val="20"/>
              </w:rPr>
              <w:t>Reaction time, mean (SD)</w:t>
            </w:r>
          </w:p>
        </w:tc>
        <w:tc>
          <w:tcPr>
            <w:tcW w:w="1839" w:type="dxa"/>
          </w:tcPr>
          <w:p w14:paraId="497ECD83" w14:textId="77777777" w:rsidR="0071116B" w:rsidRPr="00FD00A9" w:rsidRDefault="0071116B" w:rsidP="00F466FB">
            <w:pPr>
              <w:jc w:val="center"/>
              <w:rPr>
                <w:sz w:val="20"/>
                <w:szCs w:val="20"/>
              </w:rPr>
            </w:pPr>
            <w:r w:rsidRPr="00FD00A9">
              <w:rPr>
                <w:sz w:val="20"/>
                <w:szCs w:val="20"/>
              </w:rPr>
              <w:t>580.1 (138.5)</w:t>
            </w:r>
          </w:p>
        </w:tc>
        <w:tc>
          <w:tcPr>
            <w:tcW w:w="1701" w:type="dxa"/>
          </w:tcPr>
          <w:p w14:paraId="209EEEE3" w14:textId="77777777" w:rsidR="0071116B" w:rsidRPr="00FD00A9" w:rsidRDefault="0071116B" w:rsidP="00F466FB">
            <w:pPr>
              <w:jc w:val="center"/>
              <w:rPr>
                <w:sz w:val="20"/>
                <w:szCs w:val="20"/>
              </w:rPr>
            </w:pPr>
            <w:r w:rsidRPr="00FD00A9">
              <w:rPr>
                <w:sz w:val="20"/>
                <w:szCs w:val="20"/>
              </w:rPr>
              <w:t>558.8 (117.8)</w:t>
            </w:r>
          </w:p>
        </w:tc>
        <w:tc>
          <w:tcPr>
            <w:tcW w:w="1134" w:type="dxa"/>
          </w:tcPr>
          <w:p w14:paraId="0C3F3B35" w14:textId="77777777" w:rsidR="0071116B" w:rsidRPr="00FD00A9" w:rsidRDefault="0071116B" w:rsidP="00F466FB">
            <w:pPr>
              <w:jc w:val="center"/>
              <w:rPr>
                <w:sz w:val="20"/>
                <w:szCs w:val="20"/>
              </w:rPr>
            </w:pPr>
            <w:r w:rsidRPr="00FD00A9">
              <w:rPr>
                <w:sz w:val="20"/>
                <w:szCs w:val="20"/>
              </w:rPr>
              <w:t>&lt;0.0001</w:t>
            </w:r>
          </w:p>
        </w:tc>
        <w:tc>
          <w:tcPr>
            <w:tcW w:w="1716" w:type="dxa"/>
          </w:tcPr>
          <w:p w14:paraId="70CF1154" w14:textId="77777777" w:rsidR="0071116B" w:rsidRPr="00FD00A9" w:rsidRDefault="0071116B" w:rsidP="00F466FB">
            <w:pPr>
              <w:jc w:val="center"/>
              <w:rPr>
                <w:sz w:val="20"/>
                <w:szCs w:val="20"/>
              </w:rPr>
            </w:pPr>
            <w:r w:rsidRPr="00FD00A9">
              <w:rPr>
                <w:sz w:val="20"/>
                <w:szCs w:val="20"/>
              </w:rPr>
              <w:t>1.17 (1.09, 1.24)</w:t>
            </w:r>
          </w:p>
        </w:tc>
      </w:tr>
      <w:tr w:rsidR="0071116B" w:rsidRPr="00FD00A9" w14:paraId="504AA262" w14:textId="77777777" w:rsidTr="00861E26">
        <w:tc>
          <w:tcPr>
            <w:tcW w:w="3690" w:type="dxa"/>
          </w:tcPr>
          <w:p w14:paraId="760E75E6" w14:textId="77777777" w:rsidR="0071116B" w:rsidRPr="00FD00A9" w:rsidRDefault="0071116B" w:rsidP="0071116B">
            <w:pPr>
              <w:rPr>
                <w:sz w:val="20"/>
                <w:szCs w:val="20"/>
              </w:rPr>
            </w:pPr>
          </w:p>
        </w:tc>
        <w:tc>
          <w:tcPr>
            <w:tcW w:w="1839" w:type="dxa"/>
          </w:tcPr>
          <w:p w14:paraId="23CDF144" w14:textId="77777777" w:rsidR="0071116B" w:rsidRPr="00FD00A9" w:rsidRDefault="0071116B" w:rsidP="00F466FB">
            <w:pPr>
              <w:jc w:val="center"/>
              <w:rPr>
                <w:sz w:val="20"/>
                <w:szCs w:val="20"/>
              </w:rPr>
            </w:pPr>
          </w:p>
        </w:tc>
        <w:tc>
          <w:tcPr>
            <w:tcW w:w="1701" w:type="dxa"/>
          </w:tcPr>
          <w:p w14:paraId="2EAD8928" w14:textId="77777777" w:rsidR="0071116B" w:rsidRPr="00FD00A9" w:rsidRDefault="0071116B" w:rsidP="00F466FB">
            <w:pPr>
              <w:jc w:val="center"/>
              <w:rPr>
                <w:sz w:val="20"/>
                <w:szCs w:val="20"/>
              </w:rPr>
            </w:pPr>
          </w:p>
        </w:tc>
        <w:tc>
          <w:tcPr>
            <w:tcW w:w="1134" w:type="dxa"/>
          </w:tcPr>
          <w:p w14:paraId="527399FF" w14:textId="77777777" w:rsidR="0071116B" w:rsidRPr="00FD00A9" w:rsidRDefault="0071116B" w:rsidP="00F466FB">
            <w:pPr>
              <w:jc w:val="center"/>
              <w:rPr>
                <w:sz w:val="20"/>
                <w:szCs w:val="20"/>
              </w:rPr>
            </w:pPr>
          </w:p>
        </w:tc>
        <w:tc>
          <w:tcPr>
            <w:tcW w:w="1716" w:type="dxa"/>
          </w:tcPr>
          <w:p w14:paraId="37E7BD01" w14:textId="77777777" w:rsidR="0071116B" w:rsidRPr="00FD00A9" w:rsidRDefault="0071116B" w:rsidP="00F466FB">
            <w:pPr>
              <w:jc w:val="center"/>
              <w:rPr>
                <w:sz w:val="20"/>
                <w:szCs w:val="20"/>
              </w:rPr>
            </w:pPr>
          </w:p>
        </w:tc>
      </w:tr>
      <w:tr w:rsidR="0071116B" w:rsidRPr="00FD00A9" w14:paraId="443B8058" w14:textId="77777777" w:rsidTr="00861E26">
        <w:tc>
          <w:tcPr>
            <w:tcW w:w="3690" w:type="dxa"/>
          </w:tcPr>
          <w:p w14:paraId="5A446D54" w14:textId="77777777" w:rsidR="0071116B" w:rsidRPr="00FD00A9" w:rsidRDefault="0071116B" w:rsidP="0071116B">
            <w:pPr>
              <w:rPr>
                <w:i/>
                <w:iCs/>
                <w:sz w:val="20"/>
                <w:szCs w:val="20"/>
              </w:rPr>
            </w:pPr>
            <w:r w:rsidRPr="00FD00A9">
              <w:rPr>
                <w:i/>
                <w:iCs/>
                <w:sz w:val="20"/>
                <w:szCs w:val="20"/>
              </w:rPr>
              <w:t>Socioeconomic factors</w:t>
            </w:r>
          </w:p>
        </w:tc>
        <w:tc>
          <w:tcPr>
            <w:tcW w:w="1839" w:type="dxa"/>
          </w:tcPr>
          <w:p w14:paraId="0E2326A8" w14:textId="77777777" w:rsidR="0071116B" w:rsidRPr="00FD00A9" w:rsidRDefault="0071116B" w:rsidP="00F466FB">
            <w:pPr>
              <w:jc w:val="center"/>
              <w:rPr>
                <w:i/>
                <w:iCs/>
                <w:sz w:val="20"/>
                <w:szCs w:val="20"/>
              </w:rPr>
            </w:pPr>
          </w:p>
        </w:tc>
        <w:tc>
          <w:tcPr>
            <w:tcW w:w="1701" w:type="dxa"/>
          </w:tcPr>
          <w:p w14:paraId="758EA729" w14:textId="77777777" w:rsidR="0071116B" w:rsidRPr="00FD00A9" w:rsidRDefault="0071116B" w:rsidP="00F466FB">
            <w:pPr>
              <w:jc w:val="center"/>
              <w:rPr>
                <w:i/>
                <w:iCs/>
                <w:sz w:val="20"/>
                <w:szCs w:val="20"/>
              </w:rPr>
            </w:pPr>
          </w:p>
        </w:tc>
        <w:tc>
          <w:tcPr>
            <w:tcW w:w="1134" w:type="dxa"/>
          </w:tcPr>
          <w:p w14:paraId="7CAFCF92" w14:textId="77777777" w:rsidR="0071116B" w:rsidRPr="00FD00A9" w:rsidRDefault="0071116B" w:rsidP="00F466FB">
            <w:pPr>
              <w:jc w:val="center"/>
              <w:rPr>
                <w:i/>
                <w:iCs/>
                <w:sz w:val="20"/>
                <w:szCs w:val="20"/>
              </w:rPr>
            </w:pPr>
          </w:p>
        </w:tc>
        <w:tc>
          <w:tcPr>
            <w:tcW w:w="1716" w:type="dxa"/>
          </w:tcPr>
          <w:p w14:paraId="7FBB01A8" w14:textId="77777777" w:rsidR="0071116B" w:rsidRPr="00FD00A9" w:rsidRDefault="0071116B" w:rsidP="00F466FB">
            <w:pPr>
              <w:jc w:val="center"/>
              <w:rPr>
                <w:i/>
                <w:iCs/>
                <w:sz w:val="20"/>
                <w:szCs w:val="20"/>
              </w:rPr>
            </w:pPr>
          </w:p>
        </w:tc>
      </w:tr>
      <w:tr w:rsidR="0071116B" w:rsidRPr="00FD00A9" w14:paraId="28D376A0" w14:textId="77777777" w:rsidTr="00861E26">
        <w:tc>
          <w:tcPr>
            <w:tcW w:w="3690" w:type="dxa"/>
          </w:tcPr>
          <w:p w14:paraId="39B7829E" w14:textId="77777777" w:rsidR="0071116B" w:rsidRPr="00FD00A9" w:rsidRDefault="0071116B" w:rsidP="0071116B">
            <w:pPr>
              <w:rPr>
                <w:sz w:val="20"/>
                <w:szCs w:val="20"/>
              </w:rPr>
            </w:pPr>
            <w:r w:rsidRPr="00FD00A9">
              <w:rPr>
                <w:sz w:val="20"/>
                <w:szCs w:val="20"/>
              </w:rPr>
              <w:t>No university education</w:t>
            </w:r>
          </w:p>
        </w:tc>
        <w:tc>
          <w:tcPr>
            <w:tcW w:w="1839" w:type="dxa"/>
          </w:tcPr>
          <w:p w14:paraId="501AA849" w14:textId="77777777" w:rsidR="0071116B" w:rsidRPr="00FD00A9" w:rsidRDefault="0071116B" w:rsidP="00F466FB">
            <w:pPr>
              <w:jc w:val="center"/>
              <w:rPr>
                <w:sz w:val="20"/>
                <w:szCs w:val="20"/>
              </w:rPr>
            </w:pPr>
            <w:r w:rsidRPr="00FD00A9">
              <w:rPr>
                <w:sz w:val="20"/>
                <w:szCs w:val="20"/>
              </w:rPr>
              <w:t>283,872 (67.4)</w:t>
            </w:r>
          </w:p>
        </w:tc>
        <w:tc>
          <w:tcPr>
            <w:tcW w:w="1701" w:type="dxa"/>
          </w:tcPr>
          <w:p w14:paraId="29B6DDE6" w14:textId="77777777" w:rsidR="0071116B" w:rsidRPr="00FD00A9" w:rsidRDefault="0071116B" w:rsidP="00F466FB">
            <w:pPr>
              <w:jc w:val="center"/>
              <w:rPr>
                <w:sz w:val="20"/>
                <w:szCs w:val="20"/>
              </w:rPr>
            </w:pPr>
            <w:r w:rsidRPr="00FD00A9">
              <w:rPr>
                <w:sz w:val="20"/>
                <w:szCs w:val="20"/>
              </w:rPr>
              <w:t>468 (72.9)</w:t>
            </w:r>
          </w:p>
        </w:tc>
        <w:tc>
          <w:tcPr>
            <w:tcW w:w="1134" w:type="dxa"/>
          </w:tcPr>
          <w:p w14:paraId="676B912D" w14:textId="77777777" w:rsidR="0071116B" w:rsidRPr="00FD00A9" w:rsidRDefault="0071116B" w:rsidP="00F466FB">
            <w:pPr>
              <w:jc w:val="center"/>
              <w:rPr>
                <w:sz w:val="20"/>
                <w:szCs w:val="20"/>
              </w:rPr>
            </w:pPr>
            <w:r w:rsidRPr="00FD00A9">
              <w:rPr>
                <w:sz w:val="20"/>
                <w:szCs w:val="20"/>
              </w:rPr>
              <w:t>0.003</w:t>
            </w:r>
          </w:p>
        </w:tc>
        <w:tc>
          <w:tcPr>
            <w:tcW w:w="1716" w:type="dxa"/>
          </w:tcPr>
          <w:p w14:paraId="24AD5646" w14:textId="77777777" w:rsidR="0071116B" w:rsidRPr="00FD00A9" w:rsidRDefault="0071116B" w:rsidP="00F466FB">
            <w:pPr>
              <w:jc w:val="center"/>
              <w:rPr>
                <w:sz w:val="20"/>
                <w:szCs w:val="20"/>
              </w:rPr>
            </w:pPr>
            <w:r w:rsidRPr="00FD00A9">
              <w:rPr>
                <w:sz w:val="20"/>
                <w:szCs w:val="20"/>
              </w:rPr>
              <w:t>1.30 (1.09, 1.55)</w:t>
            </w:r>
          </w:p>
        </w:tc>
      </w:tr>
      <w:tr w:rsidR="0071116B" w:rsidRPr="00FD00A9" w14:paraId="767C6C8D" w14:textId="77777777" w:rsidTr="00861E26">
        <w:tc>
          <w:tcPr>
            <w:tcW w:w="3690" w:type="dxa"/>
          </w:tcPr>
          <w:p w14:paraId="537A9EA2" w14:textId="77777777" w:rsidR="0071116B" w:rsidRPr="00FD00A9" w:rsidRDefault="0071116B" w:rsidP="0071116B">
            <w:pPr>
              <w:rPr>
                <w:sz w:val="20"/>
                <w:szCs w:val="20"/>
              </w:rPr>
            </w:pPr>
            <w:r w:rsidRPr="00FD00A9">
              <w:rPr>
                <w:sz w:val="20"/>
                <w:szCs w:val="20"/>
              </w:rPr>
              <w:t>Annual household income&lt;£18,000</w:t>
            </w:r>
          </w:p>
        </w:tc>
        <w:tc>
          <w:tcPr>
            <w:tcW w:w="1839" w:type="dxa"/>
          </w:tcPr>
          <w:p w14:paraId="222483C5" w14:textId="77777777" w:rsidR="0071116B" w:rsidRPr="00FD00A9" w:rsidRDefault="0071116B" w:rsidP="00F466FB">
            <w:pPr>
              <w:jc w:val="center"/>
              <w:rPr>
                <w:sz w:val="20"/>
                <w:szCs w:val="20"/>
              </w:rPr>
            </w:pPr>
            <w:r w:rsidRPr="00FD00A9">
              <w:rPr>
                <w:sz w:val="20"/>
                <w:szCs w:val="20"/>
              </w:rPr>
              <w:t>81,033 (22.3)</w:t>
            </w:r>
          </w:p>
        </w:tc>
        <w:tc>
          <w:tcPr>
            <w:tcW w:w="1701" w:type="dxa"/>
          </w:tcPr>
          <w:p w14:paraId="6DDFEB04" w14:textId="77777777" w:rsidR="0071116B" w:rsidRPr="00FD00A9" w:rsidRDefault="0071116B" w:rsidP="00F466FB">
            <w:pPr>
              <w:jc w:val="center"/>
              <w:rPr>
                <w:sz w:val="20"/>
                <w:szCs w:val="20"/>
              </w:rPr>
            </w:pPr>
            <w:r w:rsidRPr="00FD00A9">
              <w:rPr>
                <w:sz w:val="20"/>
                <w:szCs w:val="20"/>
              </w:rPr>
              <w:t>174 (32.3)</w:t>
            </w:r>
          </w:p>
        </w:tc>
        <w:tc>
          <w:tcPr>
            <w:tcW w:w="1134" w:type="dxa"/>
          </w:tcPr>
          <w:p w14:paraId="4247D91C" w14:textId="77777777" w:rsidR="0071116B" w:rsidRPr="00FD00A9" w:rsidRDefault="0071116B" w:rsidP="00F466FB">
            <w:pPr>
              <w:jc w:val="center"/>
              <w:rPr>
                <w:sz w:val="20"/>
                <w:szCs w:val="20"/>
              </w:rPr>
            </w:pPr>
            <w:r w:rsidRPr="00FD00A9">
              <w:rPr>
                <w:sz w:val="20"/>
                <w:szCs w:val="20"/>
              </w:rPr>
              <w:t>&lt;0.0001</w:t>
            </w:r>
          </w:p>
        </w:tc>
        <w:tc>
          <w:tcPr>
            <w:tcW w:w="1716" w:type="dxa"/>
          </w:tcPr>
          <w:p w14:paraId="5960ED4C" w14:textId="77777777" w:rsidR="0071116B" w:rsidRPr="00FD00A9" w:rsidRDefault="0071116B" w:rsidP="00F466FB">
            <w:pPr>
              <w:jc w:val="center"/>
              <w:rPr>
                <w:sz w:val="20"/>
                <w:szCs w:val="20"/>
              </w:rPr>
            </w:pPr>
            <w:r w:rsidRPr="00FD00A9">
              <w:rPr>
                <w:sz w:val="20"/>
                <w:szCs w:val="20"/>
              </w:rPr>
              <w:t>1.66 (1.39, 1.99)</w:t>
            </w:r>
          </w:p>
        </w:tc>
      </w:tr>
      <w:tr w:rsidR="0071116B" w:rsidRPr="00FD00A9" w14:paraId="2D7E2E69" w14:textId="77777777" w:rsidTr="00861E26">
        <w:tc>
          <w:tcPr>
            <w:tcW w:w="3690" w:type="dxa"/>
          </w:tcPr>
          <w:p w14:paraId="1E5D454D" w14:textId="77777777" w:rsidR="0071116B" w:rsidRPr="00FD00A9" w:rsidRDefault="0071116B" w:rsidP="0071116B">
            <w:pPr>
              <w:rPr>
                <w:sz w:val="20"/>
                <w:szCs w:val="20"/>
              </w:rPr>
            </w:pPr>
            <w:r w:rsidRPr="00FD00A9">
              <w:rPr>
                <w:sz w:val="20"/>
                <w:szCs w:val="20"/>
              </w:rPr>
              <w:t>Neighbourhood deprivation score</w:t>
            </w:r>
          </w:p>
        </w:tc>
        <w:tc>
          <w:tcPr>
            <w:tcW w:w="1839" w:type="dxa"/>
          </w:tcPr>
          <w:p w14:paraId="7B3859FC" w14:textId="77777777" w:rsidR="0071116B" w:rsidRPr="00FD00A9" w:rsidRDefault="0071116B" w:rsidP="00F466FB">
            <w:pPr>
              <w:jc w:val="center"/>
              <w:rPr>
                <w:sz w:val="20"/>
                <w:szCs w:val="20"/>
              </w:rPr>
            </w:pPr>
            <w:r w:rsidRPr="00FD00A9">
              <w:rPr>
                <w:sz w:val="20"/>
                <w:szCs w:val="20"/>
              </w:rPr>
              <w:t>-1.32 (3.06)</w:t>
            </w:r>
          </w:p>
        </w:tc>
        <w:tc>
          <w:tcPr>
            <w:tcW w:w="1701" w:type="dxa"/>
          </w:tcPr>
          <w:p w14:paraId="3BE10F89" w14:textId="77777777" w:rsidR="0071116B" w:rsidRPr="00FD00A9" w:rsidRDefault="0071116B" w:rsidP="00F466FB">
            <w:pPr>
              <w:jc w:val="center"/>
              <w:rPr>
                <w:sz w:val="20"/>
                <w:szCs w:val="20"/>
              </w:rPr>
            </w:pPr>
            <w:r w:rsidRPr="00FD00A9">
              <w:rPr>
                <w:sz w:val="20"/>
                <w:szCs w:val="20"/>
              </w:rPr>
              <w:t>0.05 (3.56)</w:t>
            </w:r>
          </w:p>
        </w:tc>
        <w:tc>
          <w:tcPr>
            <w:tcW w:w="1134" w:type="dxa"/>
          </w:tcPr>
          <w:p w14:paraId="441DBF54" w14:textId="77777777" w:rsidR="0071116B" w:rsidRPr="00FD00A9" w:rsidRDefault="0071116B" w:rsidP="00F466FB">
            <w:pPr>
              <w:jc w:val="center"/>
              <w:rPr>
                <w:sz w:val="20"/>
                <w:szCs w:val="20"/>
              </w:rPr>
            </w:pPr>
            <w:r w:rsidRPr="00FD00A9">
              <w:rPr>
                <w:sz w:val="20"/>
                <w:szCs w:val="20"/>
              </w:rPr>
              <w:t>&lt;0.0001</w:t>
            </w:r>
          </w:p>
        </w:tc>
        <w:tc>
          <w:tcPr>
            <w:tcW w:w="1716" w:type="dxa"/>
          </w:tcPr>
          <w:p w14:paraId="4441DB13" w14:textId="77777777" w:rsidR="0071116B" w:rsidRPr="00FD00A9" w:rsidRDefault="0071116B" w:rsidP="00F466FB">
            <w:pPr>
              <w:jc w:val="center"/>
              <w:rPr>
                <w:sz w:val="20"/>
                <w:szCs w:val="20"/>
              </w:rPr>
            </w:pPr>
            <w:r w:rsidRPr="00FD00A9">
              <w:rPr>
                <w:sz w:val="20"/>
                <w:szCs w:val="20"/>
              </w:rPr>
              <w:t>1.47 (1.38, 1.58)</w:t>
            </w:r>
          </w:p>
        </w:tc>
      </w:tr>
      <w:tr w:rsidR="00B06979" w:rsidRPr="00FD00A9" w14:paraId="6484AC00" w14:textId="77777777" w:rsidTr="005D4DF2">
        <w:tc>
          <w:tcPr>
            <w:tcW w:w="3690" w:type="dxa"/>
          </w:tcPr>
          <w:p w14:paraId="7DDB2DD3" w14:textId="05825289" w:rsidR="00B06979" w:rsidRPr="00FD00A9" w:rsidRDefault="00B06979" w:rsidP="005D4DF2">
            <w:pPr>
              <w:rPr>
                <w:sz w:val="20"/>
                <w:szCs w:val="20"/>
              </w:rPr>
            </w:pPr>
            <w:r w:rsidRPr="00C1375B">
              <w:rPr>
                <w:sz w:val="20"/>
                <w:szCs w:val="20"/>
              </w:rPr>
              <w:t>Manual social class</w:t>
            </w:r>
          </w:p>
        </w:tc>
        <w:tc>
          <w:tcPr>
            <w:tcW w:w="1839" w:type="dxa"/>
          </w:tcPr>
          <w:p w14:paraId="5C79F71B" w14:textId="77777777" w:rsidR="00B06979" w:rsidRPr="00FD00A9" w:rsidRDefault="00B06979" w:rsidP="005D4DF2">
            <w:pPr>
              <w:jc w:val="center"/>
              <w:rPr>
                <w:sz w:val="20"/>
                <w:szCs w:val="20"/>
              </w:rPr>
            </w:pPr>
            <w:r>
              <w:rPr>
                <w:sz w:val="20"/>
                <w:szCs w:val="20"/>
              </w:rPr>
              <w:t>106 (24.6)</w:t>
            </w:r>
          </w:p>
        </w:tc>
        <w:tc>
          <w:tcPr>
            <w:tcW w:w="1701" w:type="dxa"/>
          </w:tcPr>
          <w:p w14:paraId="4E099F99" w14:textId="77777777" w:rsidR="00B06979" w:rsidRPr="00FD00A9" w:rsidRDefault="00B06979" w:rsidP="005D4DF2">
            <w:pPr>
              <w:jc w:val="center"/>
              <w:rPr>
                <w:sz w:val="20"/>
                <w:szCs w:val="20"/>
              </w:rPr>
            </w:pPr>
            <w:r>
              <w:rPr>
                <w:sz w:val="20"/>
                <w:szCs w:val="20"/>
              </w:rPr>
              <w:t>58,809 (19.1)</w:t>
            </w:r>
          </w:p>
        </w:tc>
        <w:tc>
          <w:tcPr>
            <w:tcW w:w="1134" w:type="dxa"/>
          </w:tcPr>
          <w:p w14:paraId="623C93C9" w14:textId="77777777" w:rsidR="00B06979" w:rsidRPr="00FD00A9" w:rsidRDefault="00B06979" w:rsidP="005D4DF2">
            <w:pPr>
              <w:jc w:val="center"/>
              <w:rPr>
                <w:sz w:val="20"/>
                <w:szCs w:val="20"/>
              </w:rPr>
            </w:pPr>
            <w:r>
              <w:rPr>
                <w:sz w:val="20"/>
                <w:szCs w:val="20"/>
              </w:rPr>
              <w:t>0.004</w:t>
            </w:r>
          </w:p>
        </w:tc>
        <w:tc>
          <w:tcPr>
            <w:tcW w:w="1716" w:type="dxa"/>
          </w:tcPr>
          <w:p w14:paraId="48FE72BE" w14:textId="77777777" w:rsidR="00B06979" w:rsidRPr="00FD00A9" w:rsidRDefault="00B06979" w:rsidP="005D4DF2">
            <w:pPr>
              <w:jc w:val="center"/>
              <w:rPr>
                <w:sz w:val="20"/>
                <w:szCs w:val="20"/>
              </w:rPr>
            </w:pPr>
            <w:r>
              <w:rPr>
                <w:sz w:val="20"/>
                <w:szCs w:val="20"/>
              </w:rPr>
              <w:t>1.38 (1.11, 1.72)</w:t>
            </w:r>
          </w:p>
        </w:tc>
      </w:tr>
      <w:tr w:rsidR="0071116B" w:rsidRPr="00FD00A9" w14:paraId="375E2BF4" w14:textId="77777777" w:rsidTr="00861E26">
        <w:tc>
          <w:tcPr>
            <w:tcW w:w="3690" w:type="dxa"/>
          </w:tcPr>
          <w:p w14:paraId="5CC7490F" w14:textId="2191186A" w:rsidR="0071116B" w:rsidRPr="00B06979" w:rsidRDefault="00B06979" w:rsidP="0071116B">
            <w:pPr>
              <w:rPr>
                <w:sz w:val="20"/>
                <w:szCs w:val="20"/>
                <w:highlight w:val="red"/>
              </w:rPr>
            </w:pPr>
            <w:r w:rsidRPr="00B06979">
              <w:rPr>
                <w:sz w:val="20"/>
                <w:szCs w:val="20"/>
                <w:highlight w:val="red"/>
              </w:rPr>
              <w:t>Early life SES</w:t>
            </w:r>
            <w:r>
              <w:rPr>
                <w:sz w:val="20"/>
                <w:szCs w:val="20"/>
                <w:highlight w:val="red"/>
              </w:rPr>
              <w:t xml:space="preserve"> (sorry to go back to this; there is a lite</w:t>
            </w:r>
            <w:r w:rsidR="00C1375B">
              <w:rPr>
                <w:sz w:val="20"/>
                <w:szCs w:val="20"/>
                <w:highlight w:val="red"/>
              </w:rPr>
              <w:t>rature</w:t>
            </w:r>
            <w:r>
              <w:rPr>
                <w:sz w:val="20"/>
                <w:szCs w:val="20"/>
                <w:highlight w:val="red"/>
              </w:rPr>
              <w:t xml:space="preserve"> on early SES and coro</w:t>
            </w:r>
            <w:r w:rsidR="00C1375B">
              <w:rPr>
                <w:sz w:val="20"/>
                <w:szCs w:val="20"/>
                <w:highlight w:val="red"/>
              </w:rPr>
              <w:t>naviruses)</w:t>
            </w:r>
          </w:p>
        </w:tc>
        <w:tc>
          <w:tcPr>
            <w:tcW w:w="1839" w:type="dxa"/>
          </w:tcPr>
          <w:p w14:paraId="644AB943" w14:textId="77777777" w:rsidR="0071116B" w:rsidRPr="00FD00A9" w:rsidRDefault="0071116B" w:rsidP="00F466FB">
            <w:pPr>
              <w:jc w:val="center"/>
              <w:rPr>
                <w:sz w:val="20"/>
                <w:szCs w:val="20"/>
              </w:rPr>
            </w:pPr>
            <w:r>
              <w:rPr>
                <w:sz w:val="20"/>
                <w:szCs w:val="20"/>
              </w:rPr>
              <w:t>106 (24.6)</w:t>
            </w:r>
          </w:p>
        </w:tc>
        <w:tc>
          <w:tcPr>
            <w:tcW w:w="1701" w:type="dxa"/>
          </w:tcPr>
          <w:p w14:paraId="21B22000" w14:textId="77777777" w:rsidR="0071116B" w:rsidRPr="00FD00A9" w:rsidRDefault="0071116B" w:rsidP="00F466FB">
            <w:pPr>
              <w:jc w:val="center"/>
              <w:rPr>
                <w:sz w:val="20"/>
                <w:szCs w:val="20"/>
              </w:rPr>
            </w:pPr>
            <w:r>
              <w:rPr>
                <w:sz w:val="20"/>
                <w:szCs w:val="20"/>
              </w:rPr>
              <w:t>58,809 (19.1)</w:t>
            </w:r>
          </w:p>
        </w:tc>
        <w:tc>
          <w:tcPr>
            <w:tcW w:w="1134" w:type="dxa"/>
          </w:tcPr>
          <w:p w14:paraId="49825F9D" w14:textId="77777777" w:rsidR="0071116B" w:rsidRPr="00FD00A9" w:rsidRDefault="0071116B" w:rsidP="00F466FB">
            <w:pPr>
              <w:jc w:val="center"/>
              <w:rPr>
                <w:sz w:val="20"/>
                <w:szCs w:val="20"/>
              </w:rPr>
            </w:pPr>
            <w:r>
              <w:rPr>
                <w:sz w:val="20"/>
                <w:szCs w:val="20"/>
              </w:rPr>
              <w:t>0.004</w:t>
            </w:r>
          </w:p>
        </w:tc>
        <w:tc>
          <w:tcPr>
            <w:tcW w:w="1716" w:type="dxa"/>
          </w:tcPr>
          <w:p w14:paraId="299AEC0B" w14:textId="77777777" w:rsidR="0071116B" w:rsidRPr="00FD00A9" w:rsidRDefault="0071116B" w:rsidP="00F466FB">
            <w:pPr>
              <w:jc w:val="center"/>
              <w:rPr>
                <w:sz w:val="20"/>
                <w:szCs w:val="20"/>
              </w:rPr>
            </w:pPr>
            <w:r>
              <w:rPr>
                <w:sz w:val="20"/>
                <w:szCs w:val="20"/>
              </w:rPr>
              <w:t>1.38 (1.11, 1.72)</w:t>
            </w:r>
          </w:p>
        </w:tc>
      </w:tr>
      <w:tr w:rsidR="00D92A97" w:rsidRPr="00FD00A9" w14:paraId="2A6849DA" w14:textId="77777777" w:rsidTr="00861E26">
        <w:tc>
          <w:tcPr>
            <w:tcW w:w="3690" w:type="dxa"/>
          </w:tcPr>
          <w:p w14:paraId="49913637" w14:textId="77777777" w:rsidR="00D92A97" w:rsidRDefault="00D92A97" w:rsidP="0071116B">
            <w:pPr>
              <w:rPr>
                <w:sz w:val="20"/>
                <w:szCs w:val="20"/>
              </w:rPr>
            </w:pPr>
          </w:p>
        </w:tc>
        <w:tc>
          <w:tcPr>
            <w:tcW w:w="1839" w:type="dxa"/>
          </w:tcPr>
          <w:p w14:paraId="62D9BFB5" w14:textId="77777777" w:rsidR="00D92A97" w:rsidRDefault="00D92A97" w:rsidP="00F466FB">
            <w:pPr>
              <w:jc w:val="center"/>
              <w:rPr>
                <w:sz w:val="20"/>
                <w:szCs w:val="20"/>
              </w:rPr>
            </w:pPr>
          </w:p>
        </w:tc>
        <w:tc>
          <w:tcPr>
            <w:tcW w:w="1701" w:type="dxa"/>
          </w:tcPr>
          <w:p w14:paraId="569C79E4" w14:textId="77777777" w:rsidR="00D92A97" w:rsidRDefault="00D92A97" w:rsidP="00F466FB">
            <w:pPr>
              <w:jc w:val="center"/>
              <w:rPr>
                <w:sz w:val="20"/>
                <w:szCs w:val="20"/>
              </w:rPr>
            </w:pPr>
          </w:p>
        </w:tc>
        <w:tc>
          <w:tcPr>
            <w:tcW w:w="1134" w:type="dxa"/>
          </w:tcPr>
          <w:p w14:paraId="4BFCF253" w14:textId="77777777" w:rsidR="00D92A97" w:rsidRDefault="00D92A97" w:rsidP="00F466FB">
            <w:pPr>
              <w:jc w:val="center"/>
              <w:rPr>
                <w:sz w:val="20"/>
                <w:szCs w:val="20"/>
              </w:rPr>
            </w:pPr>
          </w:p>
        </w:tc>
        <w:tc>
          <w:tcPr>
            <w:tcW w:w="1716" w:type="dxa"/>
          </w:tcPr>
          <w:p w14:paraId="41E93378" w14:textId="77777777" w:rsidR="00D92A97" w:rsidRDefault="00D92A97" w:rsidP="00F466FB">
            <w:pPr>
              <w:jc w:val="center"/>
              <w:rPr>
                <w:sz w:val="20"/>
                <w:szCs w:val="20"/>
              </w:rPr>
            </w:pPr>
          </w:p>
        </w:tc>
      </w:tr>
    </w:tbl>
    <w:p w14:paraId="32C8EDD5" w14:textId="77777777" w:rsidR="0071116B" w:rsidRDefault="0071116B" w:rsidP="0071116B">
      <w:pPr>
        <w:rPr>
          <w:sz w:val="20"/>
          <w:szCs w:val="20"/>
          <w:vertAlign w:val="superscript"/>
        </w:rPr>
      </w:pPr>
    </w:p>
    <w:p w14:paraId="6158D513" w14:textId="4C2A2C38" w:rsidR="0071116B" w:rsidRDefault="00F466FB" w:rsidP="0071116B">
      <w:pPr>
        <w:rPr>
          <w:sz w:val="20"/>
          <w:szCs w:val="20"/>
        </w:rPr>
      </w:pPr>
      <w:proofErr w:type="spellStart"/>
      <w:r>
        <w:rPr>
          <w:sz w:val="20"/>
          <w:szCs w:val="20"/>
          <w:vertAlign w:val="superscript"/>
        </w:rPr>
        <w:t>a</w:t>
      </w:r>
      <w:r w:rsidR="0071116B">
        <w:rPr>
          <w:sz w:val="20"/>
          <w:szCs w:val="20"/>
        </w:rPr>
        <w:t>Odds</w:t>
      </w:r>
      <w:proofErr w:type="spellEnd"/>
      <w:r w:rsidR="0071116B">
        <w:rPr>
          <w:sz w:val="20"/>
          <w:szCs w:val="20"/>
        </w:rPr>
        <w:t xml:space="preserve"> ratios are expressed per category, or per SD increase for continuous variables with the exception of reasoning which is expressed per SD decrease.</w:t>
      </w:r>
    </w:p>
    <w:p w14:paraId="55A39F66" w14:textId="77777777" w:rsidR="0071116B" w:rsidRDefault="0071116B">
      <w:pPr>
        <w:rPr>
          <w:sz w:val="20"/>
          <w:szCs w:val="20"/>
        </w:rPr>
      </w:pPr>
      <w:r>
        <w:rPr>
          <w:sz w:val="20"/>
          <w:szCs w:val="20"/>
        </w:rPr>
        <w:br w:type="page"/>
      </w:r>
    </w:p>
    <w:p w14:paraId="62BDE906" w14:textId="77777777" w:rsidR="0071116B" w:rsidRDefault="0071116B" w:rsidP="0071116B">
      <w:pPr>
        <w:rPr>
          <w:b/>
          <w:bCs/>
        </w:rPr>
        <w:sectPr w:rsidR="0071116B" w:rsidSect="003E3DB1">
          <w:footerReference w:type="even" r:id="rId12"/>
          <w:footerReference w:type="default" r:id="rId13"/>
          <w:pgSz w:w="12240" w:h="15840"/>
          <w:pgMar w:top="1008" w:right="1008" w:bottom="1008" w:left="1008" w:header="720" w:footer="720" w:gutter="0"/>
          <w:cols w:space="720"/>
          <w:docGrid w:linePitch="360"/>
        </w:sectPr>
      </w:pPr>
    </w:p>
    <w:p w14:paraId="4A224748" w14:textId="514BDC5E" w:rsidR="0071116B" w:rsidRDefault="0071116B" w:rsidP="00621253">
      <w:pPr>
        <w:jc w:val="center"/>
        <w:rPr>
          <w:b/>
          <w:bCs/>
        </w:rPr>
      </w:pPr>
      <w:r w:rsidRPr="007B5E3D">
        <w:rPr>
          <w:b/>
          <w:bCs/>
        </w:rPr>
        <w:lastRenderedPageBreak/>
        <w:t xml:space="preserve">Table 2.  </w:t>
      </w:r>
      <w:r w:rsidR="004C0DA8">
        <w:rPr>
          <w:b/>
          <w:bCs/>
        </w:rPr>
        <w:t>O</w:t>
      </w:r>
      <w:r>
        <w:rPr>
          <w:b/>
          <w:bCs/>
        </w:rPr>
        <w:t xml:space="preserve">dds ratios (95% CI) for </w:t>
      </w:r>
      <w:r w:rsidR="004C0DA8">
        <w:rPr>
          <w:b/>
          <w:bCs/>
        </w:rPr>
        <w:t xml:space="preserve">the relation of psychological factors with </w:t>
      </w:r>
      <w:r>
        <w:rPr>
          <w:b/>
          <w:bCs/>
        </w:rPr>
        <w:t>C</w:t>
      </w:r>
      <w:r w:rsidR="004C0DA8">
        <w:rPr>
          <w:b/>
          <w:bCs/>
        </w:rPr>
        <w:t>ovid</w:t>
      </w:r>
      <w:r>
        <w:rPr>
          <w:b/>
          <w:bCs/>
        </w:rPr>
        <w:t>-19 hospitalisation</w:t>
      </w:r>
    </w:p>
    <w:p w14:paraId="20157BCF" w14:textId="7E727A32" w:rsidR="0071116B" w:rsidRDefault="0071116B" w:rsidP="0071116B">
      <w:pPr>
        <w:rPr>
          <w:b/>
          <w:bCs/>
        </w:rPr>
      </w:pPr>
    </w:p>
    <w:tbl>
      <w:tblPr>
        <w:tblStyle w:val="TableGrid"/>
        <w:tblW w:w="14190" w:type="dxa"/>
        <w:tblLayout w:type="fixed"/>
        <w:tblLook w:val="04A0" w:firstRow="1" w:lastRow="0" w:firstColumn="1" w:lastColumn="0" w:noHBand="0" w:noVBand="1"/>
      </w:tblPr>
      <w:tblGrid>
        <w:gridCol w:w="2605"/>
        <w:gridCol w:w="1550"/>
        <w:gridCol w:w="1701"/>
        <w:gridCol w:w="1560"/>
        <w:gridCol w:w="1644"/>
        <w:gridCol w:w="1559"/>
        <w:gridCol w:w="1771"/>
        <w:gridCol w:w="1800"/>
      </w:tblGrid>
      <w:tr w:rsidR="007D3863" w:rsidRPr="009E1569" w14:paraId="24AA9999" w14:textId="77777777" w:rsidTr="005D4DF2">
        <w:tc>
          <w:tcPr>
            <w:tcW w:w="2605" w:type="dxa"/>
          </w:tcPr>
          <w:p w14:paraId="5AF599A5" w14:textId="0473E907" w:rsidR="007D3863" w:rsidRPr="009E1569" w:rsidRDefault="007D3863" w:rsidP="00705491">
            <w:pPr>
              <w:rPr>
                <w:b/>
                <w:bCs/>
                <w:sz w:val="20"/>
                <w:szCs w:val="20"/>
              </w:rPr>
            </w:pPr>
          </w:p>
        </w:tc>
        <w:tc>
          <w:tcPr>
            <w:tcW w:w="1550" w:type="dxa"/>
          </w:tcPr>
          <w:p w14:paraId="72B4AC90" w14:textId="1686BB34" w:rsidR="007D3863" w:rsidRPr="009E1569" w:rsidRDefault="007D3863" w:rsidP="00705491">
            <w:pPr>
              <w:rPr>
                <w:b/>
                <w:bCs/>
                <w:sz w:val="20"/>
                <w:szCs w:val="20"/>
                <w:vertAlign w:val="superscript"/>
              </w:rPr>
            </w:pPr>
            <w:r w:rsidRPr="00D00034">
              <w:rPr>
                <w:b/>
                <w:bCs/>
                <w:sz w:val="20"/>
                <w:szCs w:val="20"/>
              </w:rPr>
              <w:t>Case no./Risk</w:t>
            </w:r>
            <w:r>
              <w:rPr>
                <w:b/>
                <w:bCs/>
                <w:sz w:val="20"/>
                <w:szCs w:val="20"/>
              </w:rPr>
              <w:t>n</w:t>
            </w:r>
            <w:r w:rsidRPr="00D00034">
              <w:rPr>
                <w:b/>
                <w:bCs/>
                <w:sz w:val="20"/>
                <w:szCs w:val="20"/>
              </w:rPr>
              <w:t>o.</w:t>
            </w:r>
            <w:r>
              <w:rPr>
                <w:b/>
                <w:bCs/>
                <w:sz w:val="20"/>
                <w:szCs w:val="20"/>
                <w:vertAlign w:val="superscript"/>
              </w:rPr>
              <w:t>1</w:t>
            </w:r>
          </w:p>
        </w:tc>
        <w:tc>
          <w:tcPr>
            <w:tcW w:w="10035" w:type="dxa"/>
            <w:gridSpan w:val="6"/>
          </w:tcPr>
          <w:p w14:paraId="5D51C2CA" w14:textId="1D917834" w:rsidR="007D3863" w:rsidRPr="009E1569" w:rsidRDefault="007D3863" w:rsidP="007D3863">
            <w:pPr>
              <w:jc w:val="center"/>
              <w:rPr>
                <w:b/>
                <w:bCs/>
                <w:sz w:val="20"/>
                <w:szCs w:val="20"/>
              </w:rPr>
            </w:pPr>
            <w:r w:rsidRPr="009E1569">
              <w:rPr>
                <w:b/>
                <w:bCs/>
                <w:sz w:val="20"/>
                <w:szCs w:val="20"/>
              </w:rPr>
              <w:t>Adjustments</w:t>
            </w:r>
          </w:p>
        </w:tc>
      </w:tr>
      <w:tr w:rsidR="00705491" w:rsidRPr="009E1569" w14:paraId="4DB5E17F" w14:textId="77777777" w:rsidTr="009E1569">
        <w:tc>
          <w:tcPr>
            <w:tcW w:w="2605" w:type="dxa"/>
          </w:tcPr>
          <w:p w14:paraId="3FD350BC" w14:textId="77777777" w:rsidR="00705491" w:rsidRPr="009E1569" w:rsidRDefault="00705491" w:rsidP="00705491">
            <w:pPr>
              <w:rPr>
                <w:sz w:val="20"/>
                <w:szCs w:val="20"/>
              </w:rPr>
            </w:pPr>
          </w:p>
        </w:tc>
        <w:tc>
          <w:tcPr>
            <w:tcW w:w="1550" w:type="dxa"/>
          </w:tcPr>
          <w:p w14:paraId="28CD0115" w14:textId="77777777" w:rsidR="00705491" w:rsidRPr="009E1569" w:rsidRDefault="00705491" w:rsidP="00705491">
            <w:pPr>
              <w:rPr>
                <w:sz w:val="20"/>
                <w:szCs w:val="20"/>
              </w:rPr>
            </w:pPr>
          </w:p>
        </w:tc>
        <w:tc>
          <w:tcPr>
            <w:tcW w:w="1701" w:type="dxa"/>
          </w:tcPr>
          <w:p w14:paraId="5BAF52BA" w14:textId="77777777" w:rsidR="00705491" w:rsidRPr="009E1569" w:rsidRDefault="00705491" w:rsidP="00705491">
            <w:pPr>
              <w:rPr>
                <w:b/>
                <w:bCs/>
                <w:sz w:val="20"/>
                <w:szCs w:val="20"/>
              </w:rPr>
            </w:pPr>
            <w:r w:rsidRPr="009E1569">
              <w:rPr>
                <w:b/>
                <w:bCs/>
                <w:sz w:val="20"/>
                <w:szCs w:val="20"/>
              </w:rPr>
              <w:t>None</w:t>
            </w:r>
          </w:p>
          <w:p w14:paraId="70058A13" w14:textId="32BC05AB" w:rsidR="00705491" w:rsidRPr="009E1569" w:rsidRDefault="009E1569" w:rsidP="00705491">
            <w:pPr>
              <w:rPr>
                <w:b/>
                <w:bCs/>
                <w:sz w:val="20"/>
                <w:szCs w:val="20"/>
              </w:rPr>
            </w:pPr>
            <w:r w:rsidRPr="009E1569">
              <w:rPr>
                <w:b/>
                <w:bCs/>
                <w:sz w:val="20"/>
                <w:szCs w:val="20"/>
                <w:highlight w:val="red"/>
              </w:rPr>
              <w:t xml:space="preserve">(recompute for </w:t>
            </w:r>
            <w:proofErr w:type="spellStart"/>
            <w:r w:rsidRPr="009E1569">
              <w:rPr>
                <w:b/>
                <w:bCs/>
                <w:sz w:val="20"/>
                <w:szCs w:val="20"/>
                <w:highlight w:val="red"/>
              </w:rPr>
              <w:t>age+sex</w:t>
            </w:r>
            <w:proofErr w:type="spellEnd"/>
            <w:r w:rsidRPr="009E1569">
              <w:rPr>
                <w:b/>
                <w:bCs/>
                <w:sz w:val="20"/>
                <w:szCs w:val="20"/>
                <w:highlight w:val="red"/>
              </w:rPr>
              <w:t>?)</w:t>
            </w:r>
          </w:p>
        </w:tc>
        <w:tc>
          <w:tcPr>
            <w:tcW w:w="1560" w:type="dxa"/>
          </w:tcPr>
          <w:p w14:paraId="4AFF0FA9" w14:textId="21DBFCA4" w:rsidR="00705491" w:rsidRPr="009E1569" w:rsidRDefault="00705491" w:rsidP="007D3863">
            <w:pPr>
              <w:rPr>
                <w:b/>
                <w:bCs/>
                <w:sz w:val="20"/>
                <w:szCs w:val="20"/>
              </w:rPr>
            </w:pPr>
            <w:r w:rsidRPr="009E1569">
              <w:rPr>
                <w:b/>
                <w:bCs/>
                <w:sz w:val="20"/>
                <w:szCs w:val="20"/>
              </w:rPr>
              <w:t>Age, sex &amp; ethnicity</w:t>
            </w:r>
          </w:p>
        </w:tc>
        <w:tc>
          <w:tcPr>
            <w:tcW w:w="1644" w:type="dxa"/>
          </w:tcPr>
          <w:p w14:paraId="02852028" w14:textId="0F77E0FE" w:rsidR="00705491" w:rsidRPr="009E1569" w:rsidRDefault="00705491" w:rsidP="007D3863">
            <w:pPr>
              <w:rPr>
                <w:b/>
                <w:bCs/>
                <w:sz w:val="20"/>
                <w:szCs w:val="20"/>
              </w:rPr>
            </w:pPr>
            <w:r w:rsidRPr="009E1569">
              <w:rPr>
                <w:b/>
                <w:bCs/>
                <w:sz w:val="20"/>
                <w:szCs w:val="20"/>
              </w:rPr>
              <w:t>Age, sex, ethnicity &amp; comorbidity</w:t>
            </w:r>
            <w:r w:rsidRPr="009E1569">
              <w:rPr>
                <w:b/>
                <w:bCs/>
                <w:sz w:val="20"/>
                <w:szCs w:val="20"/>
                <w:vertAlign w:val="superscript"/>
              </w:rPr>
              <w:t>2</w:t>
            </w:r>
          </w:p>
        </w:tc>
        <w:tc>
          <w:tcPr>
            <w:tcW w:w="1559" w:type="dxa"/>
          </w:tcPr>
          <w:p w14:paraId="5986D29E" w14:textId="04FF39B5" w:rsidR="00705491" w:rsidRPr="009E1569" w:rsidRDefault="00705491" w:rsidP="007D3863">
            <w:pPr>
              <w:rPr>
                <w:b/>
                <w:bCs/>
                <w:sz w:val="20"/>
                <w:szCs w:val="20"/>
              </w:rPr>
            </w:pPr>
            <w:r w:rsidRPr="009E1569">
              <w:rPr>
                <w:b/>
                <w:bCs/>
                <w:sz w:val="20"/>
                <w:szCs w:val="20"/>
              </w:rPr>
              <w:t>Age, sex, ethnicity &amp; lifestyle factors</w:t>
            </w:r>
            <w:r w:rsidRPr="009E1569">
              <w:rPr>
                <w:b/>
                <w:bCs/>
                <w:sz w:val="20"/>
                <w:szCs w:val="20"/>
                <w:vertAlign w:val="superscript"/>
              </w:rPr>
              <w:t>3</w:t>
            </w:r>
          </w:p>
        </w:tc>
        <w:tc>
          <w:tcPr>
            <w:tcW w:w="1771" w:type="dxa"/>
          </w:tcPr>
          <w:p w14:paraId="65B71DEA" w14:textId="70BD1BAF" w:rsidR="00705491" w:rsidRPr="009E1569" w:rsidRDefault="00705491" w:rsidP="007D3863">
            <w:pPr>
              <w:rPr>
                <w:b/>
                <w:bCs/>
                <w:sz w:val="20"/>
                <w:szCs w:val="20"/>
              </w:rPr>
            </w:pPr>
            <w:r w:rsidRPr="009E1569">
              <w:rPr>
                <w:b/>
                <w:bCs/>
                <w:sz w:val="20"/>
                <w:szCs w:val="20"/>
              </w:rPr>
              <w:t>Age, sex, ethnicity &amp; socioeconomic factors</w:t>
            </w:r>
            <w:r w:rsidRPr="009E1569">
              <w:rPr>
                <w:b/>
                <w:bCs/>
                <w:sz w:val="20"/>
                <w:szCs w:val="20"/>
                <w:vertAlign w:val="superscript"/>
              </w:rPr>
              <w:t>4</w:t>
            </w:r>
            <w:r w:rsidR="009E1569">
              <w:rPr>
                <w:b/>
                <w:bCs/>
                <w:sz w:val="20"/>
                <w:szCs w:val="20"/>
                <w:vertAlign w:val="superscript"/>
              </w:rPr>
              <w:t xml:space="preserve"> </w:t>
            </w:r>
            <w:r w:rsidR="009E1569" w:rsidRPr="009E1569">
              <w:rPr>
                <w:b/>
                <w:bCs/>
                <w:sz w:val="15"/>
                <w:szCs w:val="15"/>
                <w:highlight w:val="red"/>
              </w:rPr>
              <w:t xml:space="preserve">(result </w:t>
            </w:r>
            <w:r w:rsidR="009E1569">
              <w:rPr>
                <w:b/>
                <w:bCs/>
                <w:sz w:val="15"/>
                <w:szCs w:val="15"/>
                <w:highlight w:val="red"/>
              </w:rPr>
              <w:t>minus</w:t>
            </w:r>
            <w:r w:rsidR="009E1569" w:rsidRPr="009E1569">
              <w:rPr>
                <w:b/>
                <w:bCs/>
                <w:sz w:val="15"/>
                <w:szCs w:val="15"/>
                <w:highlight w:val="red"/>
              </w:rPr>
              <w:t xml:space="preserve"> education?)</w:t>
            </w:r>
          </w:p>
        </w:tc>
        <w:tc>
          <w:tcPr>
            <w:tcW w:w="1800" w:type="dxa"/>
          </w:tcPr>
          <w:p w14:paraId="3D03969D" w14:textId="4583E64E" w:rsidR="00705491" w:rsidRPr="009E1569" w:rsidRDefault="00705491" w:rsidP="00705491">
            <w:pPr>
              <w:rPr>
                <w:b/>
                <w:bCs/>
                <w:sz w:val="20"/>
                <w:szCs w:val="20"/>
              </w:rPr>
            </w:pPr>
            <w:r w:rsidRPr="009E1569">
              <w:rPr>
                <w:b/>
                <w:bCs/>
                <w:sz w:val="20"/>
                <w:szCs w:val="20"/>
              </w:rPr>
              <w:t>All covariates</w:t>
            </w:r>
          </w:p>
        </w:tc>
      </w:tr>
      <w:tr w:rsidR="00705491" w:rsidRPr="009E1569" w14:paraId="223A6CF8" w14:textId="77777777" w:rsidTr="009E1569">
        <w:tc>
          <w:tcPr>
            <w:tcW w:w="2605" w:type="dxa"/>
          </w:tcPr>
          <w:p w14:paraId="5598A485" w14:textId="77777777" w:rsidR="00705491" w:rsidRPr="009E1569" w:rsidRDefault="00705491" w:rsidP="00705491">
            <w:pPr>
              <w:rPr>
                <w:b/>
                <w:bCs/>
                <w:sz w:val="20"/>
                <w:szCs w:val="20"/>
              </w:rPr>
            </w:pPr>
            <w:r w:rsidRPr="009E1569">
              <w:rPr>
                <w:b/>
                <w:bCs/>
                <w:sz w:val="20"/>
                <w:szCs w:val="20"/>
              </w:rPr>
              <w:t>Psychological distress</w:t>
            </w:r>
          </w:p>
        </w:tc>
        <w:tc>
          <w:tcPr>
            <w:tcW w:w="1550" w:type="dxa"/>
          </w:tcPr>
          <w:p w14:paraId="5BEC64EC" w14:textId="77777777" w:rsidR="00705491" w:rsidRPr="009E1569" w:rsidRDefault="00705491" w:rsidP="00705491">
            <w:pPr>
              <w:rPr>
                <w:sz w:val="20"/>
                <w:szCs w:val="20"/>
              </w:rPr>
            </w:pPr>
          </w:p>
        </w:tc>
        <w:tc>
          <w:tcPr>
            <w:tcW w:w="1701" w:type="dxa"/>
          </w:tcPr>
          <w:p w14:paraId="16E88D13" w14:textId="77777777" w:rsidR="00705491" w:rsidRPr="009E1569" w:rsidRDefault="00705491" w:rsidP="00705491">
            <w:pPr>
              <w:rPr>
                <w:sz w:val="20"/>
                <w:szCs w:val="20"/>
              </w:rPr>
            </w:pPr>
            <w:r w:rsidRPr="009E1569">
              <w:rPr>
                <w:sz w:val="20"/>
                <w:szCs w:val="20"/>
              </w:rPr>
              <w:t>(n=384909)</w:t>
            </w:r>
          </w:p>
        </w:tc>
        <w:tc>
          <w:tcPr>
            <w:tcW w:w="1560" w:type="dxa"/>
          </w:tcPr>
          <w:p w14:paraId="7278D57C" w14:textId="77777777" w:rsidR="00705491" w:rsidRPr="009E1569" w:rsidRDefault="00705491" w:rsidP="00705491">
            <w:pPr>
              <w:rPr>
                <w:sz w:val="20"/>
                <w:szCs w:val="20"/>
              </w:rPr>
            </w:pPr>
            <w:r w:rsidRPr="009E1569">
              <w:rPr>
                <w:sz w:val="20"/>
                <w:szCs w:val="20"/>
              </w:rPr>
              <w:t>(n=383655)</w:t>
            </w:r>
          </w:p>
        </w:tc>
        <w:tc>
          <w:tcPr>
            <w:tcW w:w="1644" w:type="dxa"/>
          </w:tcPr>
          <w:p w14:paraId="20A2F01B" w14:textId="77777777" w:rsidR="00705491" w:rsidRPr="009E1569" w:rsidRDefault="00705491" w:rsidP="00705491">
            <w:pPr>
              <w:rPr>
                <w:sz w:val="20"/>
                <w:szCs w:val="20"/>
              </w:rPr>
            </w:pPr>
            <w:r w:rsidRPr="009E1569">
              <w:rPr>
                <w:sz w:val="20"/>
                <w:szCs w:val="20"/>
              </w:rPr>
              <w:t>(n=377290)</w:t>
            </w:r>
          </w:p>
        </w:tc>
        <w:tc>
          <w:tcPr>
            <w:tcW w:w="1559" w:type="dxa"/>
          </w:tcPr>
          <w:p w14:paraId="25E2119A" w14:textId="77777777" w:rsidR="00705491" w:rsidRPr="009E1569" w:rsidRDefault="00705491" w:rsidP="00705491">
            <w:pPr>
              <w:rPr>
                <w:sz w:val="20"/>
                <w:szCs w:val="20"/>
              </w:rPr>
            </w:pPr>
            <w:r w:rsidRPr="009E1569">
              <w:rPr>
                <w:sz w:val="20"/>
                <w:szCs w:val="20"/>
              </w:rPr>
              <w:t>(n=376562)</w:t>
            </w:r>
          </w:p>
        </w:tc>
        <w:tc>
          <w:tcPr>
            <w:tcW w:w="1771" w:type="dxa"/>
          </w:tcPr>
          <w:p w14:paraId="6CCA19F5" w14:textId="77777777" w:rsidR="00705491" w:rsidRPr="009E1569" w:rsidRDefault="00705491" w:rsidP="00705491">
            <w:pPr>
              <w:rPr>
                <w:sz w:val="20"/>
                <w:szCs w:val="20"/>
              </w:rPr>
            </w:pPr>
            <w:r w:rsidRPr="009E1569">
              <w:rPr>
                <w:sz w:val="20"/>
                <w:szCs w:val="20"/>
              </w:rPr>
              <w:t>(n=329180)</w:t>
            </w:r>
          </w:p>
        </w:tc>
        <w:tc>
          <w:tcPr>
            <w:tcW w:w="1800" w:type="dxa"/>
          </w:tcPr>
          <w:p w14:paraId="2052C41E" w14:textId="77777777" w:rsidR="00705491" w:rsidRPr="009E1569" w:rsidRDefault="00705491" w:rsidP="00705491">
            <w:pPr>
              <w:rPr>
                <w:sz w:val="20"/>
                <w:szCs w:val="20"/>
              </w:rPr>
            </w:pPr>
            <w:r w:rsidRPr="009E1569">
              <w:rPr>
                <w:sz w:val="20"/>
                <w:szCs w:val="20"/>
              </w:rPr>
              <w:t>N=324050</w:t>
            </w:r>
          </w:p>
        </w:tc>
      </w:tr>
      <w:tr w:rsidR="00705491" w:rsidRPr="009E1569" w14:paraId="73199B62" w14:textId="77777777" w:rsidTr="009E1569">
        <w:trPr>
          <w:trHeight w:val="227"/>
        </w:trPr>
        <w:tc>
          <w:tcPr>
            <w:tcW w:w="2605" w:type="dxa"/>
          </w:tcPr>
          <w:p w14:paraId="3673372B" w14:textId="77777777" w:rsidR="00705491" w:rsidRPr="009E1569" w:rsidRDefault="00705491" w:rsidP="00705491">
            <w:pPr>
              <w:rPr>
                <w:sz w:val="20"/>
                <w:szCs w:val="20"/>
              </w:rPr>
            </w:pPr>
            <w:r w:rsidRPr="009E1569">
              <w:rPr>
                <w:sz w:val="20"/>
                <w:szCs w:val="20"/>
              </w:rPr>
              <w:t>1 (low)</w:t>
            </w:r>
          </w:p>
        </w:tc>
        <w:tc>
          <w:tcPr>
            <w:tcW w:w="1550" w:type="dxa"/>
          </w:tcPr>
          <w:p w14:paraId="7D1834A0" w14:textId="77777777" w:rsidR="00705491" w:rsidRPr="009E1569" w:rsidRDefault="00705491" w:rsidP="00705491">
            <w:pPr>
              <w:rPr>
                <w:sz w:val="20"/>
                <w:szCs w:val="20"/>
              </w:rPr>
            </w:pPr>
            <w:r w:rsidRPr="009E1569">
              <w:rPr>
                <w:sz w:val="20"/>
                <w:szCs w:val="20"/>
              </w:rPr>
              <w:t>185/153504</w:t>
            </w:r>
          </w:p>
        </w:tc>
        <w:tc>
          <w:tcPr>
            <w:tcW w:w="1701" w:type="dxa"/>
          </w:tcPr>
          <w:p w14:paraId="24A7CD52" w14:textId="77777777" w:rsidR="00705491" w:rsidRPr="009E1569" w:rsidRDefault="00705491" w:rsidP="00705491">
            <w:pPr>
              <w:rPr>
                <w:sz w:val="20"/>
                <w:szCs w:val="20"/>
              </w:rPr>
            </w:pPr>
            <w:r w:rsidRPr="009E1569">
              <w:rPr>
                <w:sz w:val="20"/>
                <w:szCs w:val="20"/>
              </w:rPr>
              <w:t>1.0 (ref)</w:t>
            </w:r>
          </w:p>
        </w:tc>
        <w:tc>
          <w:tcPr>
            <w:tcW w:w="1560" w:type="dxa"/>
          </w:tcPr>
          <w:p w14:paraId="547C8B8B" w14:textId="77777777" w:rsidR="00705491" w:rsidRPr="009E1569" w:rsidRDefault="00705491" w:rsidP="00705491">
            <w:pPr>
              <w:rPr>
                <w:sz w:val="20"/>
                <w:szCs w:val="20"/>
              </w:rPr>
            </w:pPr>
            <w:r w:rsidRPr="009E1569">
              <w:rPr>
                <w:sz w:val="20"/>
                <w:szCs w:val="20"/>
              </w:rPr>
              <w:t>1.0 (ref)</w:t>
            </w:r>
          </w:p>
        </w:tc>
        <w:tc>
          <w:tcPr>
            <w:tcW w:w="1644" w:type="dxa"/>
          </w:tcPr>
          <w:p w14:paraId="49023BA5" w14:textId="77777777" w:rsidR="00705491" w:rsidRPr="009E1569" w:rsidRDefault="00705491" w:rsidP="00705491">
            <w:pPr>
              <w:rPr>
                <w:sz w:val="20"/>
                <w:szCs w:val="20"/>
              </w:rPr>
            </w:pPr>
            <w:r w:rsidRPr="009E1569">
              <w:rPr>
                <w:sz w:val="20"/>
                <w:szCs w:val="20"/>
              </w:rPr>
              <w:t>1.0 (ref)</w:t>
            </w:r>
          </w:p>
        </w:tc>
        <w:tc>
          <w:tcPr>
            <w:tcW w:w="1559" w:type="dxa"/>
          </w:tcPr>
          <w:p w14:paraId="75B71536" w14:textId="77777777" w:rsidR="00705491" w:rsidRPr="009E1569" w:rsidRDefault="00705491" w:rsidP="00705491">
            <w:pPr>
              <w:jc w:val="both"/>
              <w:rPr>
                <w:sz w:val="20"/>
                <w:szCs w:val="20"/>
              </w:rPr>
            </w:pPr>
            <w:r w:rsidRPr="009E1569">
              <w:rPr>
                <w:sz w:val="20"/>
                <w:szCs w:val="20"/>
              </w:rPr>
              <w:t>1.0 (ref.)</w:t>
            </w:r>
          </w:p>
        </w:tc>
        <w:tc>
          <w:tcPr>
            <w:tcW w:w="1771" w:type="dxa"/>
          </w:tcPr>
          <w:p w14:paraId="0BB5A484" w14:textId="77777777" w:rsidR="00705491" w:rsidRPr="009E1569" w:rsidRDefault="00705491" w:rsidP="00705491">
            <w:pPr>
              <w:rPr>
                <w:sz w:val="20"/>
                <w:szCs w:val="20"/>
              </w:rPr>
            </w:pPr>
            <w:r w:rsidRPr="009E1569">
              <w:rPr>
                <w:sz w:val="20"/>
                <w:szCs w:val="20"/>
              </w:rPr>
              <w:t>1.0 (ref.)</w:t>
            </w:r>
          </w:p>
        </w:tc>
        <w:tc>
          <w:tcPr>
            <w:tcW w:w="1800" w:type="dxa"/>
          </w:tcPr>
          <w:p w14:paraId="52752502" w14:textId="77777777" w:rsidR="00705491" w:rsidRPr="009E1569" w:rsidRDefault="00705491" w:rsidP="00705491">
            <w:pPr>
              <w:rPr>
                <w:sz w:val="20"/>
                <w:szCs w:val="20"/>
              </w:rPr>
            </w:pPr>
            <w:r w:rsidRPr="009E1569">
              <w:rPr>
                <w:sz w:val="20"/>
                <w:szCs w:val="20"/>
              </w:rPr>
              <w:t>1.0 (ref)</w:t>
            </w:r>
          </w:p>
        </w:tc>
      </w:tr>
      <w:tr w:rsidR="00705491" w:rsidRPr="009E1569" w14:paraId="74A3691B" w14:textId="77777777" w:rsidTr="009E1569">
        <w:tc>
          <w:tcPr>
            <w:tcW w:w="2605" w:type="dxa"/>
          </w:tcPr>
          <w:p w14:paraId="386B00C1" w14:textId="77777777" w:rsidR="00705491" w:rsidRPr="009E1569" w:rsidRDefault="00705491" w:rsidP="00705491">
            <w:pPr>
              <w:rPr>
                <w:sz w:val="20"/>
                <w:szCs w:val="20"/>
              </w:rPr>
            </w:pPr>
            <w:r w:rsidRPr="009E1569">
              <w:rPr>
                <w:sz w:val="20"/>
                <w:szCs w:val="20"/>
              </w:rPr>
              <w:t>2</w:t>
            </w:r>
          </w:p>
        </w:tc>
        <w:tc>
          <w:tcPr>
            <w:tcW w:w="1550" w:type="dxa"/>
          </w:tcPr>
          <w:p w14:paraId="7C08B338" w14:textId="77777777" w:rsidR="00705491" w:rsidRPr="009E1569" w:rsidRDefault="00705491" w:rsidP="00705491">
            <w:pPr>
              <w:rPr>
                <w:sz w:val="20"/>
                <w:szCs w:val="20"/>
              </w:rPr>
            </w:pPr>
            <w:r w:rsidRPr="009E1569">
              <w:rPr>
                <w:sz w:val="20"/>
                <w:szCs w:val="20"/>
              </w:rPr>
              <w:t>215/140200</w:t>
            </w:r>
          </w:p>
        </w:tc>
        <w:tc>
          <w:tcPr>
            <w:tcW w:w="1701" w:type="dxa"/>
          </w:tcPr>
          <w:p w14:paraId="74D053A4" w14:textId="77777777" w:rsidR="00705491" w:rsidRPr="009E1569" w:rsidRDefault="00705491" w:rsidP="00705491">
            <w:pPr>
              <w:rPr>
                <w:sz w:val="20"/>
                <w:szCs w:val="20"/>
              </w:rPr>
            </w:pPr>
            <w:r w:rsidRPr="009E1569">
              <w:rPr>
                <w:sz w:val="20"/>
                <w:szCs w:val="20"/>
              </w:rPr>
              <w:t>1.27 (1.05, 1.55)</w:t>
            </w:r>
          </w:p>
        </w:tc>
        <w:tc>
          <w:tcPr>
            <w:tcW w:w="1560" w:type="dxa"/>
          </w:tcPr>
          <w:p w14:paraId="7725B4C8" w14:textId="77777777" w:rsidR="00705491" w:rsidRPr="009E1569" w:rsidRDefault="00705491" w:rsidP="00705491">
            <w:pPr>
              <w:rPr>
                <w:sz w:val="20"/>
                <w:szCs w:val="20"/>
              </w:rPr>
            </w:pPr>
            <w:r w:rsidRPr="009E1569">
              <w:rPr>
                <w:sz w:val="20"/>
                <w:szCs w:val="20"/>
              </w:rPr>
              <w:t>1.39 (1.14, 1.69)</w:t>
            </w:r>
          </w:p>
        </w:tc>
        <w:tc>
          <w:tcPr>
            <w:tcW w:w="1644" w:type="dxa"/>
          </w:tcPr>
          <w:p w14:paraId="7C9566BF" w14:textId="77777777" w:rsidR="00705491" w:rsidRPr="009E1569" w:rsidRDefault="00705491" w:rsidP="00705491">
            <w:pPr>
              <w:rPr>
                <w:sz w:val="20"/>
                <w:szCs w:val="20"/>
              </w:rPr>
            </w:pPr>
            <w:r w:rsidRPr="009E1569">
              <w:rPr>
                <w:sz w:val="20"/>
                <w:szCs w:val="20"/>
              </w:rPr>
              <w:t>1.29 (1.05, 1.58)</w:t>
            </w:r>
          </w:p>
        </w:tc>
        <w:tc>
          <w:tcPr>
            <w:tcW w:w="1559" w:type="dxa"/>
          </w:tcPr>
          <w:p w14:paraId="0A93A49A" w14:textId="77777777" w:rsidR="00705491" w:rsidRPr="009E1569" w:rsidRDefault="00705491" w:rsidP="00705491">
            <w:pPr>
              <w:rPr>
                <w:sz w:val="20"/>
                <w:szCs w:val="20"/>
              </w:rPr>
            </w:pPr>
            <w:r w:rsidRPr="009E1569">
              <w:rPr>
                <w:sz w:val="20"/>
                <w:szCs w:val="20"/>
              </w:rPr>
              <w:t>1.23 (1.01, 1.51)</w:t>
            </w:r>
          </w:p>
        </w:tc>
        <w:tc>
          <w:tcPr>
            <w:tcW w:w="1771" w:type="dxa"/>
          </w:tcPr>
          <w:p w14:paraId="5D1E5B1F" w14:textId="77777777" w:rsidR="00705491" w:rsidRPr="009E1569" w:rsidRDefault="00705491" w:rsidP="00705491">
            <w:pPr>
              <w:rPr>
                <w:sz w:val="20"/>
                <w:szCs w:val="20"/>
              </w:rPr>
            </w:pPr>
            <w:r w:rsidRPr="009E1569">
              <w:rPr>
                <w:sz w:val="20"/>
                <w:szCs w:val="20"/>
              </w:rPr>
              <w:t>1.32 (1.06, 1.64)</w:t>
            </w:r>
          </w:p>
        </w:tc>
        <w:tc>
          <w:tcPr>
            <w:tcW w:w="1800" w:type="dxa"/>
          </w:tcPr>
          <w:p w14:paraId="709A906C" w14:textId="77777777" w:rsidR="00705491" w:rsidRPr="009E1569" w:rsidRDefault="00705491" w:rsidP="00705491">
            <w:pPr>
              <w:rPr>
                <w:sz w:val="20"/>
                <w:szCs w:val="20"/>
              </w:rPr>
            </w:pPr>
            <w:r w:rsidRPr="009E1569">
              <w:rPr>
                <w:sz w:val="20"/>
                <w:szCs w:val="20"/>
              </w:rPr>
              <w:t>1.21</w:t>
            </w:r>
          </w:p>
        </w:tc>
      </w:tr>
      <w:tr w:rsidR="00705491" w:rsidRPr="009E1569" w14:paraId="176F9800" w14:textId="77777777" w:rsidTr="009E1569">
        <w:tc>
          <w:tcPr>
            <w:tcW w:w="2605" w:type="dxa"/>
          </w:tcPr>
          <w:p w14:paraId="3C0423F9" w14:textId="77777777" w:rsidR="00705491" w:rsidRPr="009E1569" w:rsidRDefault="00705491" w:rsidP="00705491">
            <w:pPr>
              <w:rPr>
                <w:sz w:val="20"/>
                <w:szCs w:val="20"/>
              </w:rPr>
            </w:pPr>
            <w:r w:rsidRPr="009E1569">
              <w:rPr>
                <w:sz w:val="20"/>
                <w:szCs w:val="20"/>
              </w:rPr>
              <w:t>3</w:t>
            </w:r>
          </w:p>
        </w:tc>
        <w:tc>
          <w:tcPr>
            <w:tcW w:w="1550" w:type="dxa"/>
          </w:tcPr>
          <w:p w14:paraId="05E4E858" w14:textId="77777777" w:rsidR="00705491" w:rsidRPr="009E1569" w:rsidRDefault="00705491" w:rsidP="00705491">
            <w:pPr>
              <w:rPr>
                <w:sz w:val="20"/>
                <w:szCs w:val="20"/>
              </w:rPr>
            </w:pPr>
            <w:r w:rsidRPr="009E1569">
              <w:rPr>
                <w:sz w:val="20"/>
                <w:szCs w:val="20"/>
              </w:rPr>
              <w:t>172/91205</w:t>
            </w:r>
          </w:p>
        </w:tc>
        <w:tc>
          <w:tcPr>
            <w:tcW w:w="1701" w:type="dxa"/>
          </w:tcPr>
          <w:p w14:paraId="39B22620" w14:textId="77777777" w:rsidR="00705491" w:rsidRPr="009E1569" w:rsidRDefault="00705491" w:rsidP="00705491">
            <w:pPr>
              <w:rPr>
                <w:sz w:val="20"/>
                <w:szCs w:val="20"/>
              </w:rPr>
            </w:pPr>
            <w:r w:rsidRPr="009E1569">
              <w:rPr>
                <w:sz w:val="20"/>
                <w:szCs w:val="20"/>
              </w:rPr>
              <w:t>1.57 (1.27, 1.93)</w:t>
            </w:r>
          </w:p>
        </w:tc>
        <w:tc>
          <w:tcPr>
            <w:tcW w:w="1560" w:type="dxa"/>
          </w:tcPr>
          <w:p w14:paraId="026D6F46" w14:textId="77777777" w:rsidR="00705491" w:rsidRPr="009E1569" w:rsidRDefault="00705491" w:rsidP="00705491">
            <w:pPr>
              <w:rPr>
                <w:sz w:val="20"/>
                <w:szCs w:val="20"/>
              </w:rPr>
            </w:pPr>
            <w:r w:rsidRPr="009E1569">
              <w:rPr>
                <w:sz w:val="20"/>
                <w:szCs w:val="20"/>
              </w:rPr>
              <w:t>1.69 (1.37, 2.09)</w:t>
            </w:r>
          </w:p>
        </w:tc>
        <w:tc>
          <w:tcPr>
            <w:tcW w:w="1644" w:type="dxa"/>
          </w:tcPr>
          <w:p w14:paraId="3B527525" w14:textId="77777777" w:rsidR="00705491" w:rsidRPr="009E1569" w:rsidRDefault="00705491" w:rsidP="00705491">
            <w:pPr>
              <w:rPr>
                <w:sz w:val="20"/>
                <w:szCs w:val="20"/>
              </w:rPr>
            </w:pPr>
            <w:r w:rsidRPr="009E1569">
              <w:rPr>
                <w:sz w:val="20"/>
                <w:szCs w:val="20"/>
              </w:rPr>
              <w:t>1.52 (1.22, 1.89)</w:t>
            </w:r>
          </w:p>
        </w:tc>
        <w:tc>
          <w:tcPr>
            <w:tcW w:w="1559" w:type="dxa"/>
          </w:tcPr>
          <w:p w14:paraId="6564E66E" w14:textId="77777777" w:rsidR="00705491" w:rsidRPr="009E1569" w:rsidRDefault="00705491" w:rsidP="00705491">
            <w:pPr>
              <w:rPr>
                <w:sz w:val="20"/>
                <w:szCs w:val="20"/>
              </w:rPr>
            </w:pPr>
            <w:r w:rsidRPr="009E1569">
              <w:rPr>
                <w:sz w:val="20"/>
                <w:szCs w:val="20"/>
              </w:rPr>
              <w:t>1.34 (1.08, 1.68)</w:t>
            </w:r>
          </w:p>
        </w:tc>
        <w:tc>
          <w:tcPr>
            <w:tcW w:w="1771" w:type="dxa"/>
          </w:tcPr>
          <w:p w14:paraId="6AE90092" w14:textId="77777777" w:rsidR="00705491" w:rsidRPr="009E1569" w:rsidRDefault="00705491" w:rsidP="00705491">
            <w:pPr>
              <w:rPr>
                <w:sz w:val="20"/>
                <w:szCs w:val="20"/>
              </w:rPr>
            </w:pPr>
            <w:r w:rsidRPr="009E1569">
              <w:rPr>
                <w:sz w:val="20"/>
                <w:szCs w:val="20"/>
              </w:rPr>
              <w:t>1.47 (1.16, 1.87)</w:t>
            </w:r>
          </w:p>
        </w:tc>
        <w:tc>
          <w:tcPr>
            <w:tcW w:w="1800" w:type="dxa"/>
          </w:tcPr>
          <w:p w14:paraId="07C7CF7D" w14:textId="77777777" w:rsidR="00705491" w:rsidRPr="009E1569" w:rsidRDefault="00705491" w:rsidP="00705491">
            <w:pPr>
              <w:rPr>
                <w:sz w:val="20"/>
                <w:szCs w:val="20"/>
              </w:rPr>
            </w:pPr>
            <w:r w:rsidRPr="009E1569">
              <w:rPr>
                <w:sz w:val="20"/>
                <w:szCs w:val="20"/>
              </w:rPr>
              <w:t>1.25</w:t>
            </w:r>
          </w:p>
        </w:tc>
      </w:tr>
      <w:tr w:rsidR="00705491" w:rsidRPr="009E1569" w14:paraId="474D000B" w14:textId="77777777" w:rsidTr="009E1569">
        <w:trPr>
          <w:trHeight w:val="50"/>
        </w:trPr>
        <w:tc>
          <w:tcPr>
            <w:tcW w:w="2605" w:type="dxa"/>
          </w:tcPr>
          <w:p w14:paraId="2F26E436" w14:textId="77777777" w:rsidR="00705491" w:rsidRPr="009E1569" w:rsidRDefault="00705491" w:rsidP="00705491">
            <w:pPr>
              <w:rPr>
                <w:sz w:val="20"/>
                <w:szCs w:val="20"/>
              </w:rPr>
            </w:pPr>
            <w:r w:rsidRPr="009E1569">
              <w:rPr>
                <w:sz w:val="20"/>
                <w:szCs w:val="20"/>
              </w:rPr>
              <w:t>P for trend</w:t>
            </w:r>
          </w:p>
        </w:tc>
        <w:tc>
          <w:tcPr>
            <w:tcW w:w="1550" w:type="dxa"/>
          </w:tcPr>
          <w:p w14:paraId="020DA58A" w14:textId="77777777" w:rsidR="00705491" w:rsidRPr="009E1569" w:rsidRDefault="00705491" w:rsidP="00705491">
            <w:pPr>
              <w:rPr>
                <w:sz w:val="20"/>
                <w:szCs w:val="20"/>
              </w:rPr>
            </w:pPr>
          </w:p>
        </w:tc>
        <w:tc>
          <w:tcPr>
            <w:tcW w:w="1701" w:type="dxa"/>
          </w:tcPr>
          <w:p w14:paraId="60946244" w14:textId="77777777" w:rsidR="00705491" w:rsidRPr="009E1569" w:rsidRDefault="00705491" w:rsidP="00705491">
            <w:pPr>
              <w:rPr>
                <w:sz w:val="20"/>
                <w:szCs w:val="20"/>
              </w:rPr>
            </w:pPr>
            <w:r w:rsidRPr="009E1569">
              <w:rPr>
                <w:sz w:val="20"/>
                <w:szCs w:val="20"/>
              </w:rPr>
              <w:t>&lt;0.0001</w:t>
            </w:r>
          </w:p>
        </w:tc>
        <w:tc>
          <w:tcPr>
            <w:tcW w:w="1560" w:type="dxa"/>
          </w:tcPr>
          <w:p w14:paraId="378AC151" w14:textId="77777777" w:rsidR="00705491" w:rsidRPr="009E1569" w:rsidRDefault="00705491" w:rsidP="00705491">
            <w:pPr>
              <w:rPr>
                <w:sz w:val="20"/>
                <w:szCs w:val="20"/>
              </w:rPr>
            </w:pPr>
            <w:r w:rsidRPr="009E1569">
              <w:rPr>
                <w:sz w:val="20"/>
                <w:szCs w:val="20"/>
              </w:rPr>
              <w:t>&lt;0.0001</w:t>
            </w:r>
          </w:p>
        </w:tc>
        <w:tc>
          <w:tcPr>
            <w:tcW w:w="1644" w:type="dxa"/>
          </w:tcPr>
          <w:p w14:paraId="61271F82" w14:textId="77777777" w:rsidR="00705491" w:rsidRPr="009E1569" w:rsidRDefault="00705491" w:rsidP="00705491">
            <w:pPr>
              <w:rPr>
                <w:sz w:val="20"/>
                <w:szCs w:val="20"/>
              </w:rPr>
            </w:pPr>
            <w:r w:rsidRPr="009E1569">
              <w:rPr>
                <w:sz w:val="20"/>
                <w:szCs w:val="20"/>
              </w:rPr>
              <w:t>0.004</w:t>
            </w:r>
          </w:p>
        </w:tc>
        <w:tc>
          <w:tcPr>
            <w:tcW w:w="1559" w:type="dxa"/>
          </w:tcPr>
          <w:p w14:paraId="34F0AB53" w14:textId="77777777" w:rsidR="00705491" w:rsidRPr="009E1569" w:rsidRDefault="00705491" w:rsidP="00705491">
            <w:pPr>
              <w:rPr>
                <w:sz w:val="20"/>
                <w:szCs w:val="20"/>
              </w:rPr>
            </w:pPr>
            <w:r w:rsidRPr="009E1569">
              <w:rPr>
                <w:sz w:val="20"/>
                <w:szCs w:val="20"/>
              </w:rPr>
              <w:t>0.007</w:t>
            </w:r>
          </w:p>
        </w:tc>
        <w:tc>
          <w:tcPr>
            <w:tcW w:w="1771" w:type="dxa"/>
          </w:tcPr>
          <w:p w14:paraId="0FE9549D" w14:textId="77777777" w:rsidR="00705491" w:rsidRPr="009E1569" w:rsidRDefault="00705491" w:rsidP="00705491">
            <w:pPr>
              <w:rPr>
                <w:sz w:val="20"/>
                <w:szCs w:val="20"/>
              </w:rPr>
            </w:pPr>
            <w:r w:rsidRPr="009E1569">
              <w:rPr>
                <w:sz w:val="20"/>
                <w:szCs w:val="20"/>
              </w:rPr>
              <w:t>0.004</w:t>
            </w:r>
          </w:p>
        </w:tc>
        <w:tc>
          <w:tcPr>
            <w:tcW w:w="1800" w:type="dxa"/>
          </w:tcPr>
          <w:p w14:paraId="055FCD20" w14:textId="77777777" w:rsidR="00705491" w:rsidRPr="009E1569" w:rsidRDefault="00705491" w:rsidP="00705491">
            <w:pPr>
              <w:rPr>
                <w:sz w:val="20"/>
                <w:szCs w:val="20"/>
              </w:rPr>
            </w:pPr>
            <w:r w:rsidRPr="009E1569">
              <w:rPr>
                <w:sz w:val="20"/>
                <w:szCs w:val="20"/>
              </w:rPr>
              <w:t>0.066</w:t>
            </w:r>
          </w:p>
        </w:tc>
      </w:tr>
      <w:tr w:rsidR="00705491" w:rsidRPr="009E1569" w14:paraId="5BBF6E31" w14:textId="77777777" w:rsidTr="009E1569">
        <w:trPr>
          <w:trHeight w:val="180"/>
        </w:trPr>
        <w:tc>
          <w:tcPr>
            <w:tcW w:w="2605" w:type="dxa"/>
          </w:tcPr>
          <w:p w14:paraId="70078168" w14:textId="77777777" w:rsidR="00705491" w:rsidRPr="009E1569" w:rsidRDefault="00705491" w:rsidP="00705491">
            <w:pPr>
              <w:rPr>
                <w:sz w:val="20"/>
                <w:szCs w:val="20"/>
              </w:rPr>
            </w:pPr>
            <w:r w:rsidRPr="009E1569">
              <w:rPr>
                <w:sz w:val="20"/>
                <w:szCs w:val="20"/>
              </w:rPr>
              <w:t xml:space="preserve">Per SD increase </w:t>
            </w:r>
          </w:p>
        </w:tc>
        <w:tc>
          <w:tcPr>
            <w:tcW w:w="1550" w:type="dxa"/>
          </w:tcPr>
          <w:p w14:paraId="6AFC63B2" w14:textId="77777777" w:rsidR="00705491" w:rsidRPr="009E1569" w:rsidRDefault="00705491" w:rsidP="00705491">
            <w:pPr>
              <w:rPr>
                <w:sz w:val="20"/>
                <w:szCs w:val="20"/>
              </w:rPr>
            </w:pPr>
          </w:p>
        </w:tc>
        <w:tc>
          <w:tcPr>
            <w:tcW w:w="1701" w:type="dxa"/>
          </w:tcPr>
          <w:p w14:paraId="6F8999AC" w14:textId="77777777" w:rsidR="00705491" w:rsidRPr="009E1569" w:rsidRDefault="00705491" w:rsidP="00705491">
            <w:pPr>
              <w:rPr>
                <w:sz w:val="20"/>
                <w:szCs w:val="20"/>
              </w:rPr>
            </w:pPr>
            <w:r w:rsidRPr="009E1569">
              <w:rPr>
                <w:sz w:val="20"/>
                <w:szCs w:val="20"/>
              </w:rPr>
              <w:t>1.20 (1.12, 1.28)</w:t>
            </w:r>
          </w:p>
        </w:tc>
        <w:tc>
          <w:tcPr>
            <w:tcW w:w="1560" w:type="dxa"/>
          </w:tcPr>
          <w:p w14:paraId="0CD95EFD" w14:textId="77777777" w:rsidR="00705491" w:rsidRPr="009E1569" w:rsidRDefault="00705491" w:rsidP="00705491">
            <w:pPr>
              <w:rPr>
                <w:sz w:val="20"/>
                <w:szCs w:val="20"/>
              </w:rPr>
            </w:pPr>
            <w:r w:rsidRPr="009E1569">
              <w:rPr>
                <w:sz w:val="20"/>
                <w:szCs w:val="20"/>
              </w:rPr>
              <w:t>1.21 (1.13, 1.30)</w:t>
            </w:r>
          </w:p>
        </w:tc>
        <w:tc>
          <w:tcPr>
            <w:tcW w:w="1644" w:type="dxa"/>
          </w:tcPr>
          <w:p w14:paraId="0A1DBAFF" w14:textId="77777777" w:rsidR="00705491" w:rsidRPr="009E1569" w:rsidRDefault="00705491" w:rsidP="00705491">
            <w:pPr>
              <w:rPr>
                <w:sz w:val="20"/>
                <w:szCs w:val="20"/>
              </w:rPr>
            </w:pPr>
            <w:r w:rsidRPr="009E1569">
              <w:rPr>
                <w:sz w:val="20"/>
                <w:szCs w:val="20"/>
              </w:rPr>
              <w:t>1.17 (1.09, 1.26)</w:t>
            </w:r>
          </w:p>
        </w:tc>
        <w:tc>
          <w:tcPr>
            <w:tcW w:w="1559" w:type="dxa"/>
          </w:tcPr>
          <w:p w14:paraId="319B8D1F" w14:textId="77777777" w:rsidR="00705491" w:rsidRPr="009E1569" w:rsidRDefault="00705491" w:rsidP="00705491">
            <w:pPr>
              <w:rPr>
                <w:sz w:val="20"/>
                <w:szCs w:val="20"/>
              </w:rPr>
            </w:pPr>
            <w:r w:rsidRPr="009E1569">
              <w:rPr>
                <w:sz w:val="20"/>
                <w:szCs w:val="20"/>
              </w:rPr>
              <w:t>1.12 (1.04, 1.21)</w:t>
            </w:r>
          </w:p>
        </w:tc>
        <w:tc>
          <w:tcPr>
            <w:tcW w:w="1771" w:type="dxa"/>
          </w:tcPr>
          <w:p w14:paraId="3781B8DA" w14:textId="77777777" w:rsidR="00705491" w:rsidRPr="009E1569" w:rsidRDefault="00705491" w:rsidP="00705491">
            <w:pPr>
              <w:rPr>
                <w:sz w:val="20"/>
                <w:szCs w:val="20"/>
              </w:rPr>
            </w:pPr>
            <w:r w:rsidRPr="009E1569">
              <w:rPr>
                <w:sz w:val="20"/>
                <w:szCs w:val="20"/>
              </w:rPr>
              <w:t>1.17 (1.06, 1.30)</w:t>
            </w:r>
          </w:p>
        </w:tc>
        <w:tc>
          <w:tcPr>
            <w:tcW w:w="1800" w:type="dxa"/>
          </w:tcPr>
          <w:p w14:paraId="069D4DD4" w14:textId="77777777" w:rsidR="00705491" w:rsidRPr="009E1569" w:rsidRDefault="00705491" w:rsidP="00705491">
            <w:pPr>
              <w:rPr>
                <w:sz w:val="20"/>
                <w:szCs w:val="20"/>
              </w:rPr>
            </w:pPr>
            <w:r w:rsidRPr="009E1569">
              <w:rPr>
                <w:sz w:val="20"/>
                <w:szCs w:val="20"/>
              </w:rPr>
              <w:t>1.11 (1.02, 1.20)</w:t>
            </w:r>
          </w:p>
        </w:tc>
      </w:tr>
      <w:tr w:rsidR="00705491" w:rsidRPr="009E1569" w14:paraId="091E6A5C" w14:textId="77777777" w:rsidTr="009E1569">
        <w:tc>
          <w:tcPr>
            <w:tcW w:w="2605" w:type="dxa"/>
          </w:tcPr>
          <w:p w14:paraId="59F34622" w14:textId="77777777" w:rsidR="00705491" w:rsidRPr="009E1569" w:rsidRDefault="00705491" w:rsidP="00705491">
            <w:pPr>
              <w:rPr>
                <w:sz w:val="20"/>
                <w:szCs w:val="20"/>
              </w:rPr>
            </w:pPr>
          </w:p>
        </w:tc>
        <w:tc>
          <w:tcPr>
            <w:tcW w:w="1550" w:type="dxa"/>
          </w:tcPr>
          <w:p w14:paraId="64D67B9D" w14:textId="77777777" w:rsidR="00705491" w:rsidRPr="009E1569" w:rsidRDefault="00705491" w:rsidP="00705491">
            <w:pPr>
              <w:rPr>
                <w:sz w:val="20"/>
                <w:szCs w:val="20"/>
              </w:rPr>
            </w:pPr>
          </w:p>
        </w:tc>
        <w:tc>
          <w:tcPr>
            <w:tcW w:w="1701" w:type="dxa"/>
          </w:tcPr>
          <w:p w14:paraId="13511A24" w14:textId="77777777" w:rsidR="00705491" w:rsidRPr="009E1569" w:rsidRDefault="00705491" w:rsidP="00705491">
            <w:pPr>
              <w:rPr>
                <w:sz w:val="20"/>
                <w:szCs w:val="20"/>
              </w:rPr>
            </w:pPr>
          </w:p>
        </w:tc>
        <w:tc>
          <w:tcPr>
            <w:tcW w:w="1560" w:type="dxa"/>
          </w:tcPr>
          <w:p w14:paraId="2964A455" w14:textId="77777777" w:rsidR="00705491" w:rsidRPr="009E1569" w:rsidRDefault="00705491" w:rsidP="00705491">
            <w:pPr>
              <w:rPr>
                <w:sz w:val="20"/>
                <w:szCs w:val="20"/>
              </w:rPr>
            </w:pPr>
          </w:p>
        </w:tc>
        <w:tc>
          <w:tcPr>
            <w:tcW w:w="1644" w:type="dxa"/>
          </w:tcPr>
          <w:p w14:paraId="15010EC6" w14:textId="77777777" w:rsidR="00705491" w:rsidRPr="009E1569" w:rsidRDefault="00705491" w:rsidP="00705491">
            <w:pPr>
              <w:rPr>
                <w:sz w:val="20"/>
                <w:szCs w:val="20"/>
              </w:rPr>
            </w:pPr>
          </w:p>
        </w:tc>
        <w:tc>
          <w:tcPr>
            <w:tcW w:w="1559" w:type="dxa"/>
          </w:tcPr>
          <w:p w14:paraId="64A076C1" w14:textId="77777777" w:rsidR="00705491" w:rsidRPr="009E1569" w:rsidRDefault="00705491" w:rsidP="00705491">
            <w:pPr>
              <w:rPr>
                <w:sz w:val="20"/>
                <w:szCs w:val="20"/>
              </w:rPr>
            </w:pPr>
          </w:p>
        </w:tc>
        <w:tc>
          <w:tcPr>
            <w:tcW w:w="1771" w:type="dxa"/>
          </w:tcPr>
          <w:p w14:paraId="7AF8A61F" w14:textId="77777777" w:rsidR="00705491" w:rsidRPr="009E1569" w:rsidRDefault="00705491" w:rsidP="00705491">
            <w:pPr>
              <w:rPr>
                <w:sz w:val="20"/>
                <w:szCs w:val="20"/>
              </w:rPr>
            </w:pPr>
          </w:p>
        </w:tc>
        <w:tc>
          <w:tcPr>
            <w:tcW w:w="1800" w:type="dxa"/>
          </w:tcPr>
          <w:p w14:paraId="3009F590" w14:textId="77777777" w:rsidR="00705491" w:rsidRPr="009E1569" w:rsidRDefault="00705491" w:rsidP="00705491">
            <w:pPr>
              <w:rPr>
                <w:sz w:val="20"/>
                <w:szCs w:val="20"/>
              </w:rPr>
            </w:pPr>
          </w:p>
        </w:tc>
      </w:tr>
      <w:tr w:rsidR="00705491" w:rsidRPr="009E1569" w14:paraId="6795383A" w14:textId="77777777" w:rsidTr="009E1569">
        <w:tc>
          <w:tcPr>
            <w:tcW w:w="2605" w:type="dxa"/>
          </w:tcPr>
          <w:p w14:paraId="6EE3051D" w14:textId="77777777" w:rsidR="00705491" w:rsidRPr="009E1569" w:rsidRDefault="00705491" w:rsidP="00705491">
            <w:pPr>
              <w:rPr>
                <w:b/>
                <w:bCs/>
                <w:sz w:val="20"/>
                <w:szCs w:val="20"/>
              </w:rPr>
            </w:pPr>
            <w:r w:rsidRPr="009E1569">
              <w:rPr>
                <w:b/>
                <w:bCs/>
                <w:sz w:val="20"/>
                <w:szCs w:val="20"/>
              </w:rPr>
              <w:t>Psychiatric consultation</w:t>
            </w:r>
          </w:p>
        </w:tc>
        <w:tc>
          <w:tcPr>
            <w:tcW w:w="1550" w:type="dxa"/>
          </w:tcPr>
          <w:p w14:paraId="1648247F" w14:textId="77777777" w:rsidR="00705491" w:rsidRPr="009E1569" w:rsidRDefault="00705491" w:rsidP="00705491">
            <w:pPr>
              <w:rPr>
                <w:sz w:val="20"/>
                <w:szCs w:val="20"/>
              </w:rPr>
            </w:pPr>
          </w:p>
        </w:tc>
        <w:tc>
          <w:tcPr>
            <w:tcW w:w="1701" w:type="dxa"/>
          </w:tcPr>
          <w:p w14:paraId="68ACD275" w14:textId="77777777" w:rsidR="00705491" w:rsidRPr="009E1569" w:rsidRDefault="00705491" w:rsidP="00705491">
            <w:pPr>
              <w:rPr>
                <w:sz w:val="20"/>
                <w:szCs w:val="20"/>
              </w:rPr>
            </w:pPr>
            <w:r w:rsidRPr="009E1569">
              <w:rPr>
                <w:sz w:val="20"/>
                <w:szCs w:val="20"/>
              </w:rPr>
              <w:t>n=427819</w:t>
            </w:r>
          </w:p>
        </w:tc>
        <w:tc>
          <w:tcPr>
            <w:tcW w:w="1560" w:type="dxa"/>
          </w:tcPr>
          <w:p w14:paraId="4912C6CB" w14:textId="77777777" w:rsidR="00705491" w:rsidRPr="009E1569" w:rsidRDefault="00705491" w:rsidP="00705491">
            <w:pPr>
              <w:rPr>
                <w:sz w:val="20"/>
                <w:szCs w:val="20"/>
              </w:rPr>
            </w:pPr>
            <w:r w:rsidRPr="009E1569">
              <w:rPr>
                <w:sz w:val="20"/>
                <w:szCs w:val="20"/>
              </w:rPr>
              <w:t>n=426823</w:t>
            </w:r>
          </w:p>
        </w:tc>
        <w:tc>
          <w:tcPr>
            <w:tcW w:w="1644" w:type="dxa"/>
          </w:tcPr>
          <w:p w14:paraId="70612FFC" w14:textId="77777777" w:rsidR="00705491" w:rsidRPr="009E1569" w:rsidRDefault="00705491" w:rsidP="00705491">
            <w:pPr>
              <w:rPr>
                <w:sz w:val="20"/>
                <w:szCs w:val="20"/>
              </w:rPr>
            </w:pPr>
            <w:r w:rsidRPr="009E1569">
              <w:rPr>
                <w:sz w:val="20"/>
                <w:szCs w:val="20"/>
              </w:rPr>
              <w:t>n=418218</w:t>
            </w:r>
          </w:p>
        </w:tc>
        <w:tc>
          <w:tcPr>
            <w:tcW w:w="1559" w:type="dxa"/>
          </w:tcPr>
          <w:p w14:paraId="5B7AD95F" w14:textId="77777777" w:rsidR="00705491" w:rsidRPr="009E1569" w:rsidRDefault="00705491" w:rsidP="00705491">
            <w:pPr>
              <w:rPr>
                <w:sz w:val="20"/>
                <w:szCs w:val="20"/>
              </w:rPr>
            </w:pPr>
            <w:r w:rsidRPr="009E1569">
              <w:rPr>
                <w:sz w:val="20"/>
                <w:szCs w:val="20"/>
              </w:rPr>
              <w:t>n=417481</w:t>
            </w:r>
          </w:p>
        </w:tc>
        <w:tc>
          <w:tcPr>
            <w:tcW w:w="1771" w:type="dxa"/>
          </w:tcPr>
          <w:p w14:paraId="12F1F10C" w14:textId="77777777" w:rsidR="00705491" w:rsidRPr="009E1569" w:rsidRDefault="00705491" w:rsidP="00705491">
            <w:pPr>
              <w:rPr>
                <w:sz w:val="20"/>
                <w:szCs w:val="20"/>
              </w:rPr>
            </w:pPr>
            <w:r w:rsidRPr="009E1569">
              <w:rPr>
                <w:sz w:val="20"/>
                <w:szCs w:val="20"/>
              </w:rPr>
              <w:t>n=359947</w:t>
            </w:r>
          </w:p>
        </w:tc>
        <w:tc>
          <w:tcPr>
            <w:tcW w:w="1800" w:type="dxa"/>
          </w:tcPr>
          <w:p w14:paraId="66B92389" w14:textId="77777777" w:rsidR="00705491" w:rsidRPr="009E1569" w:rsidRDefault="00705491" w:rsidP="00705491">
            <w:pPr>
              <w:rPr>
                <w:sz w:val="20"/>
                <w:szCs w:val="20"/>
              </w:rPr>
            </w:pPr>
            <w:r w:rsidRPr="009E1569">
              <w:rPr>
                <w:sz w:val="20"/>
                <w:szCs w:val="20"/>
              </w:rPr>
              <w:t>N=353458</w:t>
            </w:r>
          </w:p>
        </w:tc>
      </w:tr>
      <w:tr w:rsidR="00705491" w:rsidRPr="009E1569" w14:paraId="23A1F92D" w14:textId="77777777" w:rsidTr="009E1569">
        <w:tc>
          <w:tcPr>
            <w:tcW w:w="2605" w:type="dxa"/>
          </w:tcPr>
          <w:p w14:paraId="629AF3C4" w14:textId="77777777" w:rsidR="00705491" w:rsidRPr="009E1569" w:rsidRDefault="00705491" w:rsidP="00705491">
            <w:pPr>
              <w:rPr>
                <w:sz w:val="20"/>
                <w:szCs w:val="20"/>
              </w:rPr>
            </w:pPr>
            <w:r w:rsidRPr="009E1569">
              <w:rPr>
                <w:sz w:val="20"/>
                <w:szCs w:val="20"/>
              </w:rPr>
              <w:t>No</w:t>
            </w:r>
          </w:p>
        </w:tc>
        <w:tc>
          <w:tcPr>
            <w:tcW w:w="1550" w:type="dxa"/>
          </w:tcPr>
          <w:p w14:paraId="6D869937" w14:textId="77777777" w:rsidR="00705491" w:rsidRPr="009E1569" w:rsidRDefault="00705491" w:rsidP="00705491">
            <w:pPr>
              <w:rPr>
                <w:sz w:val="20"/>
                <w:szCs w:val="20"/>
              </w:rPr>
            </w:pPr>
            <w:r w:rsidRPr="009E1569">
              <w:rPr>
                <w:sz w:val="20"/>
                <w:szCs w:val="20"/>
              </w:rPr>
              <w:t>559/379080</w:t>
            </w:r>
          </w:p>
        </w:tc>
        <w:tc>
          <w:tcPr>
            <w:tcW w:w="1701" w:type="dxa"/>
          </w:tcPr>
          <w:p w14:paraId="5FB0CC36" w14:textId="77777777" w:rsidR="00705491" w:rsidRPr="009E1569" w:rsidRDefault="00705491" w:rsidP="00705491">
            <w:pPr>
              <w:rPr>
                <w:sz w:val="20"/>
                <w:szCs w:val="20"/>
              </w:rPr>
            </w:pPr>
            <w:r w:rsidRPr="009E1569">
              <w:rPr>
                <w:sz w:val="20"/>
                <w:szCs w:val="20"/>
              </w:rPr>
              <w:t>1.0 (ref)</w:t>
            </w:r>
          </w:p>
        </w:tc>
        <w:tc>
          <w:tcPr>
            <w:tcW w:w="1560" w:type="dxa"/>
          </w:tcPr>
          <w:p w14:paraId="1C972FED" w14:textId="77777777" w:rsidR="00705491" w:rsidRPr="009E1569" w:rsidRDefault="00705491" w:rsidP="00705491">
            <w:pPr>
              <w:rPr>
                <w:sz w:val="20"/>
                <w:szCs w:val="20"/>
              </w:rPr>
            </w:pPr>
            <w:r w:rsidRPr="009E1569">
              <w:rPr>
                <w:sz w:val="20"/>
                <w:szCs w:val="20"/>
              </w:rPr>
              <w:t>1.0 (ref)</w:t>
            </w:r>
          </w:p>
        </w:tc>
        <w:tc>
          <w:tcPr>
            <w:tcW w:w="1644" w:type="dxa"/>
          </w:tcPr>
          <w:p w14:paraId="6F1657AF" w14:textId="77777777" w:rsidR="00705491" w:rsidRPr="009E1569" w:rsidRDefault="00705491" w:rsidP="00705491">
            <w:pPr>
              <w:rPr>
                <w:sz w:val="20"/>
                <w:szCs w:val="20"/>
              </w:rPr>
            </w:pPr>
            <w:r w:rsidRPr="009E1569">
              <w:rPr>
                <w:sz w:val="20"/>
                <w:szCs w:val="20"/>
              </w:rPr>
              <w:t>1.0 (ref)</w:t>
            </w:r>
          </w:p>
        </w:tc>
        <w:tc>
          <w:tcPr>
            <w:tcW w:w="1559" w:type="dxa"/>
          </w:tcPr>
          <w:p w14:paraId="472EC471" w14:textId="77777777" w:rsidR="00705491" w:rsidRPr="009E1569" w:rsidRDefault="00705491" w:rsidP="00705491">
            <w:pPr>
              <w:rPr>
                <w:sz w:val="20"/>
                <w:szCs w:val="20"/>
              </w:rPr>
            </w:pPr>
            <w:r w:rsidRPr="009E1569">
              <w:rPr>
                <w:sz w:val="20"/>
                <w:szCs w:val="20"/>
              </w:rPr>
              <w:t>1.0 (ref)</w:t>
            </w:r>
          </w:p>
        </w:tc>
        <w:tc>
          <w:tcPr>
            <w:tcW w:w="1771" w:type="dxa"/>
          </w:tcPr>
          <w:p w14:paraId="6833043B" w14:textId="77777777" w:rsidR="00705491" w:rsidRPr="009E1569" w:rsidRDefault="00705491" w:rsidP="00705491">
            <w:pPr>
              <w:rPr>
                <w:sz w:val="20"/>
                <w:szCs w:val="20"/>
              </w:rPr>
            </w:pPr>
            <w:r w:rsidRPr="009E1569">
              <w:rPr>
                <w:sz w:val="20"/>
                <w:szCs w:val="20"/>
              </w:rPr>
              <w:t>1.0 (ref)</w:t>
            </w:r>
          </w:p>
        </w:tc>
        <w:tc>
          <w:tcPr>
            <w:tcW w:w="1800" w:type="dxa"/>
          </w:tcPr>
          <w:p w14:paraId="08363BD4" w14:textId="77777777" w:rsidR="00705491" w:rsidRPr="009E1569" w:rsidRDefault="00705491" w:rsidP="00705491">
            <w:pPr>
              <w:rPr>
                <w:sz w:val="20"/>
                <w:szCs w:val="20"/>
              </w:rPr>
            </w:pPr>
            <w:r w:rsidRPr="009E1569">
              <w:rPr>
                <w:sz w:val="20"/>
                <w:szCs w:val="20"/>
              </w:rPr>
              <w:t>1.0 (ref)</w:t>
            </w:r>
          </w:p>
        </w:tc>
      </w:tr>
      <w:tr w:rsidR="00705491" w:rsidRPr="009E1569" w14:paraId="69C24DCD" w14:textId="77777777" w:rsidTr="009E1569">
        <w:tc>
          <w:tcPr>
            <w:tcW w:w="2605" w:type="dxa"/>
          </w:tcPr>
          <w:p w14:paraId="17E0FFED" w14:textId="77777777" w:rsidR="00705491" w:rsidRPr="009E1569" w:rsidRDefault="00705491" w:rsidP="00705491">
            <w:pPr>
              <w:rPr>
                <w:sz w:val="20"/>
                <w:szCs w:val="20"/>
              </w:rPr>
            </w:pPr>
            <w:r w:rsidRPr="009E1569">
              <w:rPr>
                <w:sz w:val="20"/>
                <w:szCs w:val="20"/>
              </w:rPr>
              <w:t>Yes</w:t>
            </w:r>
          </w:p>
        </w:tc>
        <w:tc>
          <w:tcPr>
            <w:tcW w:w="1550" w:type="dxa"/>
          </w:tcPr>
          <w:p w14:paraId="2DC6F300" w14:textId="77777777" w:rsidR="00705491" w:rsidRPr="009E1569" w:rsidRDefault="00705491" w:rsidP="00705491">
            <w:pPr>
              <w:rPr>
                <w:sz w:val="20"/>
                <w:szCs w:val="20"/>
              </w:rPr>
            </w:pPr>
            <w:r w:rsidRPr="009E1569">
              <w:rPr>
                <w:sz w:val="20"/>
                <w:szCs w:val="20"/>
              </w:rPr>
              <w:t>110/487739</w:t>
            </w:r>
          </w:p>
        </w:tc>
        <w:tc>
          <w:tcPr>
            <w:tcW w:w="1701" w:type="dxa"/>
          </w:tcPr>
          <w:p w14:paraId="446520EA" w14:textId="77777777" w:rsidR="00705491" w:rsidRPr="009E1569" w:rsidRDefault="00705491" w:rsidP="00705491">
            <w:pPr>
              <w:rPr>
                <w:sz w:val="20"/>
                <w:szCs w:val="20"/>
              </w:rPr>
            </w:pPr>
            <w:r w:rsidRPr="009E1569">
              <w:rPr>
                <w:sz w:val="20"/>
                <w:szCs w:val="20"/>
              </w:rPr>
              <w:t>1.56 (1.27, 1.91)</w:t>
            </w:r>
          </w:p>
        </w:tc>
        <w:tc>
          <w:tcPr>
            <w:tcW w:w="1560" w:type="dxa"/>
          </w:tcPr>
          <w:p w14:paraId="76AC89A5" w14:textId="77777777" w:rsidR="00705491" w:rsidRPr="009E1569" w:rsidRDefault="00705491" w:rsidP="00705491">
            <w:pPr>
              <w:rPr>
                <w:sz w:val="20"/>
                <w:szCs w:val="20"/>
              </w:rPr>
            </w:pPr>
            <w:r w:rsidRPr="009E1569">
              <w:rPr>
                <w:sz w:val="20"/>
                <w:szCs w:val="20"/>
              </w:rPr>
              <w:t>1.46 (1.17, 1.79)</w:t>
            </w:r>
          </w:p>
        </w:tc>
        <w:tc>
          <w:tcPr>
            <w:tcW w:w="1644" w:type="dxa"/>
          </w:tcPr>
          <w:p w14:paraId="54297A92" w14:textId="77777777" w:rsidR="00705491" w:rsidRPr="009E1569" w:rsidRDefault="00705491" w:rsidP="00705491">
            <w:pPr>
              <w:rPr>
                <w:sz w:val="20"/>
                <w:szCs w:val="20"/>
              </w:rPr>
            </w:pPr>
            <w:r w:rsidRPr="009E1569">
              <w:rPr>
                <w:sz w:val="20"/>
                <w:szCs w:val="20"/>
              </w:rPr>
              <w:t>1.55 (1.26, 1.92)</w:t>
            </w:r>
          </w:p>
        </w:tc>
        <w:tc>
          <w:tcPr>
            <w:tcW w:w="1559" w:type="dxa"/>
          </w:tcPr>
          <w:p w14:paraId="56502827" w14:textId="77777777" w:rsidR="00705491" w:rsidRPr="009E1569" w:rsidRDefault="00705491" w:rsidP="00705491">
            <w:pPr>
              <w:rPr>
                <w:sz w:val="20"/>
                <w:szCs w:val="20"/>
              </w:rPr>
            </w:pPr>
            <w:r w:rsidRPr="009E1569">
              <w:rPr>
                <w:sz w:val="20"/>
                <w:szCs w:val="20"/>
              </w:rPr>
              <w:t>1.44 (1.16, 1.78)</w:t>
            </w:r>
          </w:p>
        </w:tc>
        <w:tc>
          <w:tcPr>
            <w:tcW w:w="1771" w:type="dxa"/>
          </w:tcPr>
          <w:p w14:paraId="5C213656" w14:textId="77777777" w:rsidR="00705491" w:rsidRPr="009E1569" w:rsidRDefault="00705491" w:rsidP="00705491">
            <w:pPr>
              <w:rPr>
                <w:sz w:val="20"/>
                <w:szCs w:val="20"/>
              </w:rPr>
            </w:pPr>
            <w:r w:rsidRPr="009E1569">
              <w:rPr>
                <w:sz w:val="20"/>
                <w:szCs w:val="20"/>
              </w:rPr>
              <w:t>1.50 (1.19, 1.89)</w:t>
            </w:r>
          </w:p>
        </w:tc>
        <w:tc>
          <w:tcPr>
            <w:tcW w:w="1800" w:type="dxa"/>
          </w:tcPr>
          <w:p w14:paraId="012E56BD" w14:textId="77777777" w:rsidR="00705491" w:rsidRPr="009E1569" w:rsidRDefault="00705491" w:rsidP="00705491">
            <w:pPr>
              <w:rPr>
                <w:sz w:val="20"/>
                <w:szCs w:val="20"/>
              </w:rPr>
            </w:pPr>
            <w:r w:rsidRPr="009E1569">
              <w:rPr>
                <w:sz w:val="20"/>
                <w:szCs w:val="20"/>
              </w:rPr>
              <w:t>1.37 (1.07, 1.73)</w:t>
            </w:r>
          </w:p>
        </w:tc>
      </w:tr>
      <w:tr w:rsidR="009E1569" w:rsidRPr="009E1569" w14:paraId="1091CD7F" w14:textId="77777777" w:rsidTr="009E1569">
        <w:tc>
          <w:tcPr>
            <w:tcW w:w="2605" w:type="dxa"/>
          </w:tcPr>
          <w:p w14:paraId="4E7AC960" w14:textId="77777777" w:rsidR="009E1569" w:rsidRPr="009E1569" w:rsidRDefault="009E1569" w:rsidP="00705491">
            <w:pPr>
              <w:rPr>
                <w:sz w:val="20"/>
                <w:szCs w:val="20"/>
              </w:rPr>
            </w:pPr>
          </w:p>
        </w:tc>
        <w:tc>
          <w:tcPr>
            <w:tcW w:w="1550" w:type="dxa"/>
          </w:tcPr>
          <w:p w14:paraId="578C3FB1" w14:textId="77777777" w:rsidR="009E1569" w:rsidRPr="009E1569" w:rsidRDefault="009E1569" w:rsidP="00705491">
            <w:pPr>
              <w:rPr>
                <w:sz w:val="20"/>
                <w:szCs w:val="20"/>
              </w:rPr>
            </w:pPr>
          </w:p>
        </w:tc>
        <w:tc>
          <w:tcPr>
            <w:tcW w:w="1701" w:type="dxa"/>
          </w:tcPr>
          <w:p w14:paraId="3A743EA5" w14:textId="77777777" w:rsidR="009E1569" w:rsidRPr="009E1569" w:rsidRDefault="009E1569" w:rsidP="00705491">
            <w:pPr>
              <w:rPr>
                <w:sz w:val="20"/>
                <w:szCs w:val="20"/>
              </w:rPr>
            </w:pPr>
          </w:p>
        </w:tc>
        <w:tc>
          <w:tcPr>
            <w:tcW w:w="1560" w:type="dxa"/>
          </w:tcPr>
          <w:p w14:paraId="18941583" w14:textId="77777777" w:rsidR="009E1569" w:rsidRPr="009E1569" w:rsidRDefault="009E1569" w:rsidP="00705491">
            <w:pPr>
              <w:rPr>
                <w:sz w:val="20"/>
                <w:szCs w:val="20"/>
              </w:rPr>
            </w:pPr>
          </w:p>
        </w:tc>
        <w:tc>
          <w:tcPr>
            <w:tcW w:w="1644" w:type="dxa"/>
          </w:tcPr>
          <w:p w14:paraId="040A06B4" w14:textId="77777777" w:rsidR="009E1569" w:rsidRPr="009E1569" w:rsidRDefault="009E1569" w:rsidP="00705491">
            <w:pPr>
              <w:rPr>
                <w:sz w:val="20"/>
                <w:szCs w:val="20"/>
              </w:rPr>
            </w:pPr>
          </w:p>
        </w:tc>
        <w:tc>
          <w:tcPr>
            <w:tcW w:w="1559" w:type="dxa"/>
          </w:tcPr>
          <w:p w14:paraId="0FAFDF24" w14:textId="77777777" w:rsidR="009E1569" w:rsidRPr="009E1569" w:rsidRDefault="009E1569" w:rsidP="00705491">
            <w:pPr>
              <w:rPr>
                <w:sz w:val="20"/>
                <w:szCs w:val="20"/>
              </w:rPr>
            </w:pPr>
          </w:p>
        </w:tc>
        <w:tc>
          <w:tcPr>
            <w:tcW w:w="1771" w:type="dxa"/>
          </w:tcPr>
          <w:p w14:paraId="691020F2" w14:textId="77777777" w:rsidR="009E1569" w:rsidRPr="009E1569" w:rsidRDefault="009E1569" w:rsidP="00705491">
            <w:pPr>
              <w:rPr>
                <w:sz w:val="20"/>
                <w:szCs w:val="20"/>
              </w:rPr>
            </w:pPr>
          </w:p>
        </w:tc>
        <w:tc>
          <w:tcPr>
            <w:tcW w:w="1800" w:type="dxa"/>
          </w:tcPr>
          <w:p w14:paraId="2ACCDEF3" w14:textId="77777777" w:rsidR="009E1569" w:rsidRPr="009E1569" w:rsidRDefault="009E1569" w:rsidP="00705491">
            <w:pPr>
              <w:rPr>
                <w:sz w:val="20"/>
                <w:szCs w:val="20"/>
              </w:rPr>
            </w:pPr>
          </w:p>
        </w:tc>
      </w:tr>
      <w:tr w:rsidR="009E1569" w:rsidRPr="009E1569" w14:paraId="20E936AB" w14:textId="77777777" w:rsidTr="009E1569">
        <w:tc>
          <w:tcPr>
            <w:tcW w:w="2605" w:type="dxa"/>
          </w:tcPr>
          <w:p w14:paraId="4F81223F" w14:textId="122BE485" w:rsidR="009E1569" w:rsidRPr="009E1569" w:rsidRDefault="009E1569" w:rsidP="009E1569">
            <w:pPr>
              <w:rPr>
                <w:b/>
                <w:bCs/>
                <w:sz w:val="20"/>
                <w:szCs w:val="20"/>
              </w:rPr>
            </w:pPr>
            <w:r w:rsidRPr="009E1569">
              <w:rPr>
                <w:b/>
                <w:bCs/>
                <w:sz w:val="20"/>
                <w:szCs w:val="20"/>
              </w:rPr>
              <w:t>Neuroticism</w:t>
            </w:r>
          </w:p>
        </w:tc>
        <w:tc>
          <w:tcPr>
            <w:tcW w:w="1550" w:type="dxa"/>
          </w:tcPr>
          <w:p w14:paraId="280BA8A0" w14:textId="77777777" w:rsidR="009E1569" w:rsidRPr="009E1569" w:rsidRDefault="009E1569" w:rsidP="009E1569">
            <w:pPr>
              <w:rPr>
                <w:sz w:val="20"/>
                <w:szCs w:val="20"/>
              </w:rPr>
            </w:pPr>
          </w:p>
        </w:tc>
        <w:tc>
          <w:tcPr>
            <w:tcW w:w="1701" w:type="dxa"/>
          </w:tcPr>
          <w:p w14:paraId="6250BE84" w14:textId="38EA8A2C" w:rsidR="009E1569" w:rsidRPr="009E1569" w:rsidRDefault="009E1569" w:rsidP="009E1569">
            <w:pPr>
              <w:rPr>
                <w:sz w:val="20"/>
                <w:szCs w:val="20"/>
              </w:rPr>
            </w:pPr>
            <w:r w:rsidRPr="009E1569">
              <w:rPr>
                <w:sz w:val="20"/>
                <w:szCs w:val="20"/>
              </w:rPr>
              <w:t>N=425707</w:t>
            </w:r>
          </w:p>
        </w:tc>
        <w:tc>
          <w:tcPr>
            <w:tcW w:w="1560" w:type="dxa"/>
          </w:tcPr>
          <w:p w14:paraId="4EA9B73A" w14:textId="18C39B3E" w:rsidR="009E1569" w:rsidRPr="009E1569" w:rsidRDefault="009E1569" w:rsidP="009E1569">
            <w:pPr>
              <w:rPr>
                <w:sz w:val="20"/>
                <w:szCs w:val="20"/>
              </w:rPr>
            </w:pPr>
            <w:r w:rsidRPr="009E1569">
              <w:rPr>
                <w:sz w:val="20"/>
                <w:szCs w:val="20"/>
              </w:rPr>
              <w:t>N=424212</w:t>
            </w:r>
          </w:p>
        </w:tc>
        <w:tc>
          <w:tcPr>
            <w:tcW w:w="1644" w:type="dxa"/>
          </w:tcPr>
          <w:p w14:paraId="5FE70DC6" w14:textId="23276A86" w:rsidR="009E1569" w:rsidRPr="009E1569" w:rsidRDefault="009E1569" w:rsidP="009E1569">
            <w:pPr>
              <w:rPr>
                <w:sz w:val="20"/>
                <w:szCs w:val="20"/>
              </w:rPr>
            </w:pPr>
            <w:r w:rsidRPr="009E1569">
              <w:rPr>
                <w:sz w:val="20"/>
                <w:szCs w:val="20"/>
              </w:rPr>
              <w:t>N=416378</w:t>
            </w:r>
          </w:p>
        </w:tc>
        <w:tc>
          <w:tcPr>
            <w:tcW w:w="1559" w:type="dxa"/>
          </w:tcPr>
          <w:p w14:paraId="3E085FBD" w14:textId="3A2E57B8" w:rsidR="009E1569" w:rsidRPr="009E1569" w:rsidRDefault="009E1569" w:rsidP="009E1569">
            <w:pPr>
              <w:rPr>
                <w:sz w:val="20"/>
                <w:szCs w:val="20"/>
              </w:rPr>
            </w:pPr>
            <w:r w:rsidRPr="009E1569">
              <w:rPr>
                <w:sz w:val="20"/>
                <w:szCs w:val="20"/>
              </w:rPr>
              <w:t>N=415622</w:t>
            </w:r>
          </w:p>
        </w:tc>
        <w:tc>
          <w:tcPr>
            <w:tcW w:w="1771" w:type="dxa"/>
          </w:tcPr>
          <w:p w14:paraId="624DA455" w14:textId="1EE7FACC" w:rsidR="009E1569" w:rsidRPr="009E1569" w:rsidRDefault="009E1569" w:rsidP="009E1569">
            <w:pPr>
              <w:rPr>
                <w:sz w:val="20"/>
                <w:szCs w:val="20"/>
              </w:rPr>
            </w:pPr>
            <w:r w:rsidRPr="009E1569">
              <w:rPr>
                <w:sz w:val="20"/>
                <w:szCs w:val="20"/>
              </w:rPr>
              <w:t>N=358754</w:t>
            </w:r>
          </w:p>
        </w:tc>
        <w:tc>
          <w:tcPr>
            <w:tcW w:w="1800" w:type="dxa"/>
          </w:tcPr>
          <w:p w14:paraId="57A64671" w14:textId="448D2C7D" w:rsidR="009E1569" w:rsidRPr="009E1569" w:rsidRDefault="009E1569" w:rsidP="009E1569">
            <w:pPr>
              <w:rPr>
                <w:sz w:val="20"/>
                <w:szCs w:val="20"/>
              </w:rPr>
            </w:pPr>
            <w:r w:rsidRPr="009E1569">
              <w:rPr>
                <w:sz w:val="20"/>
                <w:szCs w:val="20"/>
              </w:rPr>
              <w:t>N=352401</w:t>
            </w:r>
          </w:p>
        </w:tc>
      </w:tr>
      <w:tr w:rsidR="009E1569" w:rsidRPr="009E1569" w14:paraId="466FF553" w14:textId="77777777" w:rsidTr="009E1569">
        <w:tc>
          <w:tcPr>
            <w:tcW w:w="2605" w:type="dxa"/>
          </w:tcPr>
          <w:p w14:paraId="2D84DADE" w14:textId="76F0A314" w:rsidR="009E1569" w:rsidRPr="009E1569" w:rsidRDefault="009E1569" w:rsidP="009E1569">
            <w:pPr>
              <w:rPr>
                <w:sz w:val="20"/>
                <w:szCs w:val="20"/>
              </w:rPr>
            </w:pPr>
            <w:r w:rsidRPr="009E1569">
              <w:rPr>
                <w:sz w:val="20"/>
                <w:szCs w:val="20"/>
              </w:rPr>
              <w:t>1 (low)</w:t>
            </w:r>
          </w:p>
        </w:tc>
        <w:tc>
          <w:tcPr>
            <w:tcW w:w="1550" w:type="dxa"/>
          </w:tcPr>
          <w:p w14:paraId="5CCD52F5" w14:textId="08AD3725" w:rsidR="009E1569" w:rsidRPr="009E1569" w:rsidRDefault="009E1569" w:rsidP="009E1569">
            <w:pPr>
              <w:rPr>
                <w:sz w:val="20"/>
                <w:szCs w:val="20"/>
              </w:rPr>
            </w:pPr>
            <w:r w:rsidRPr="009E1569">
              <w:rPr>
                <w:sz w:val="20"/>
                <w:szCs w:val="20"/>
              </w:rPr>
              <w:t>167/106910</w:t>
            </w:r>
          </w:p>
        </w:tc>
        <w:tc>
          <w:tcPr>
            <w:tcW w:w="1701" w:type="dxa"/>
          </w:tcPr>
          <w:p w14:paraId="4BF478D0" w14:textId="78294A19" w:rsidR="009E1569" w:rsidRPr="009E1569" w:rsidRDefault="009E1569" w:rsidP="009E1569">
            <w:pPr>
              <w:rPr>
                <w:sz w:val="20"/>
                <w:szCs w:val="20"/>
              </w:rPr>
            </w:pPr>
            <w:r w:rsidRPr="009E1569">
              <w:rPr>
                <w:sz w:val="20"/>
                <w:szCs w:val="20"/>
              </w:rPr>
              <w:t>1.0 (ref)</w:t>
            </w:r>
          </w:p>
        </w:tc>
        <w:tc>
          <w:tcPr>
            <w:tcW w:w="1560" w:type="dxa"/>
          </w:tcPr>
          <w:p w14:paraId="7CCBAE68" w14:textId="630CA21B" w:rsidR="009E1569" w:rsidRPr="009E1569" w:rsidRDefault="009E1569" w:rsidP="009E1569">
            <w:pPr>
              <w:rPr>
                <w:sz w:val="20"/>
                <w:szCs w:val="20"/>
              </w:rPr>
            </w:pPr>
            <w:r w:rsidRPr="009E1569">
              <w:rPr>
                <w:sz w:val="20"/>
                <w:szCs w:val="20"/>
              </w:rPr>
              <w:t>1.0 (ref)</w:t>
            </w:r>
          </w:p>
        </w:tc>
        <w:tc>
          <w:tcPr>
            <w:tcW w:w="1644" w:type="dxa"/>
          </w:tcPr>
          <w:p w14:paraId="2CEECCBC" w14:textId="76B3DDEA" w:rsidR="009E1569" w:rsidRPr="009E1569" w:rsidRDefault="009E1569" w:rsidP="009E1569">
            <w:pPr>
              <w:rPr>
                <w:sz w:val="20"/>
                <w:szCs w:val="20"/>
              </w:rPr>
            </w:pPr>
            <w:r w:rsidRPr="009E1569">
              <w:rPr>
                <w:sz w:val="20"/>
                <w:szCs w:val="20"/>
              </w:rPr>
              <w:t>1.0 (ref)</w:t>
            </w:r>
          </w:p>
        </w:tc>
        <w:tc>
          <w:tcPr>
            <w:tcW w:w="1559" w:type="dxa"/>
          </w:tcPr>
          <w:p w14:paraId="60311300" w14:textId="6D5560BA" w:rsidR="009E1569" w:rsidRPr="009E1569" w:rsidRDefault="009E1569" w:rsidP="009E1569">
            <w:pPr>
              <w:rPr>
                <w:sz w:val="20"/>
                <w:szCs w:val="20"/>
              </w:rPr>
            </w:pPr>
            <w:r w:rsidRPr="009E1569">
              <w:rPr>
                <w:sz w:val="20"/>
                <w:szCs w:val="20"/>
              </w:rPr>
              <w:t>1.0 (ref)</w:t>
            </w:r>
          </w:p>
        </w:tc>
        <w:tc>
          <w:tcPr>
            <w:tcW w:w="1771" w:type="dxa"/>
          </w:tcPr>
          <w:p w14:paraId="55B2C482" w14:textId="7F6CB02F" w:rsidR="009E1569" w:rsidRPr="009E1569" w:rsidRDefault="009E1569" w:rsidP="009E1569">
            <w:pPr>
              <w:rPr>
                <w:sz w:val="20"/>
                <w:szCs w:val="20"/>
              </w:rPr>
            </w:pPr>
            <w:r w:rsidRPr="009E1569">
              <w:rPr>
                <w:sz w:val="20"/>
                <w:szCs w:val="20"/>
              </w:rPr>
              <w:t>1.0 (ref)</w:t>
            </w:r>
          </w:p>
        </w:tc>
        <w:tc>
          <w:tcPr>
            <w:tcW w:w="1800" w:type="dxa"/>
          </w:tcPr>
          <w:p w14:paraId="4629A371" w14:textId="07AFFB94" w:rsidR="009E1569" w:rsidRPr="009E1569" w:rsidRDefault="009E1569" w:rsidP="009E1569">
            <w:pPr>
              <w:rPr>
                <w:sz w:val="20"/>
                <w:szCs w:val="20"/>
              </w:rPr>
            </w:pPr>
            <w:r w:rsidRPr="009E1569">
              <w:rPr>
                <w:sz w:val="20"/>
                <w:szCs w:val="20"/>
              </w:rPr>
              <w:t>1.0 (ref)</w:t>
            </w:r>
          </w:p>
        </w:tc>
      </w:tr>
      <w:tr w:rsidR="009E1569" w:rsidRPr="009E1569" w14:paraId="698A7C90" w14:textId="77777777" w:rsidTr="009E1569">
        <w:tc>
          <w:tcPr>
            <w:tcW w:w="2605" w:type="dxa"/>
          </w:tcPr>
          <w:p w14:paraId="7F6E3052" w14:textId="05532407" w:rsidR="009E1569" w:rsidRPr="009E1569" w:rsidRDefault="009E1569" w:rsidP="009E1569">
            <w:pPr>
              <w:rPr>
                <w:sz w:val="20"/>
                <w:szCs w:val="20"/>
              </w:rPr>
            </w:pPr>
            <w:r w:rsidRPr="009E1569">
              <w:rPr>
                <w:sz w:val="20"/>
                <w:szCs w:val="20"/>
              </w:rPr>
              <w:t>2</w:t>
            </w:r>
          </w:p>
        </w:tc>
        <w:tc>
          <w:tcPr>
            <w:tcW w:w="1550" w:type="dxa"/>
          </w:tcPr>
          <w:p w14:paraId="4140C06F" w14:textId="6199CA0D" w:rsidR="009E1569" w:rsidRPr="009E1569" w:rsidRDefault="009E1569" w:rsidP="009E1569">
            <w:pPr>
              <w:rPr>
                <w:sz w:val="20"/>
                <w:szCs w:val="20"/>
              </w:rPr>
            </w:pPr>
            <w:r w:rsidRPr="009E1569">
              <w:rPr>
                <w:sz w:val="20"/>
                <w:szCs w:val="20"/>
              </w:rPr>
              <w:t>252/174705</w:t>
            </w:r>
          </w:p>
        </w:tc>
        <w:tc>
          <w:tcPr>
            <w:tcW w:w="1701" w:type="dxa"/>
          </w:tcPr>
          <w:p w14:paraId="6C234BE5" w14:textId="63E946B0" w:rsidR="009E1569" w:rsidRPr="009E1569" w:rsidRDefault="009E1569" w:rsidP="009E1569">
            <w:pPr>
              <w:rPr>
                <w:sz w:val="20"/>
                <w:szCs w:val="20"/>
              </w:rPr>
            </w:pPr>
            <w:r w:rsidRPr="009E1569">
              <w:rPr>
                <w:sz w:val="20"/>
                <w:szCs w:val="20"/>
              </w:rPr>
              <w:t>0.92 (0.76, 1.12)</w:t>
            </w:r>
          </w:p>
        </w:tc>
        <w:tc>
          <w:tcPr>
            <w:tcW w:w="1560" w:type="dxa"/>
          </w:tcPr>
          <w:p w14:paraId="21238DC6" w14:textId="0749B258" w:rsidR="009E1569" w:rsidRPr="009E1569" w:rsidRDefault="009E1569" w:rsidP="009E1569">
            <w:pPr>
              <w:rPr>
                <w:sz w:val="20"/>
                <w:szCs w:val="20"/>
              </w:rPr>
            </w:pPr>
            <w:r w:rsidRPr="009E1569">
              <w:rPr>
                <w:sz w:val="20"/>
                <w:szCs w:val="20"/>
              </w:rPr>
              <w:t>1.01 (0.83, 1.23)</w:t>
            </w:r>
          </w:p>
        </w:tc>
        <w:tc>
          <w:tcPr>
            <w:tcW w:w="1644" w:type="dxa"/>
          </w:tcPr>
          <w:p w14:paraId="6C02A8E3" w14:textId="314B9CBB" w:rsidR="009E1569" w:rsidRPr="009E1569" w:rsidRDefault="009E1569" w:rsidP="009E1569">
            <w:pPr>
              <w:rPr>
                <w:sz w:val="20"/>
                <w:szCs w:val="20"/>
              </w:rPr>
            </w:pPr>
            <w:r w:rsidRPr="009E1569">
              <w:rPr>
                <w:sz w:val="20"/>
                <w:szCs w:val="20"/>
              </w:rPr>
              <w:t>0.96 (0.78, 1.17)</w:t>
            </w:r>
          </w:p>
        </w:tc>
        <w:tc>
          <w:tcPr>
            <w:tcW w:w="1559" w:type="dxa"/>
          </w:tcPr>
          <w:p w14:paraId="3D160300" w14:textId="3CC885B4" w:rsidR="009E1569" w:rsidRPr="009E1569" w:rsidRDefault="009E1569" w:rsidP="009E1569">
            <w:pPr>
              <w:rPr>
                <w:sz w:val="20"/>
                <w:szCs w:val="20"/>
              </w:rPr>
            </w:pPr>
            <w:r w:rsidRPr="009E1569">
              <w:rPr>
                <w:sz w:val="20"/>
                <w:szCs w:val="20"/>
              </w:rPr>
              <w:t>0.98 (0.80, 1.20)</w:t>
            </w:r>
          </w:p>
        </w:tc>
        <w:tc>
          <w:tcPr>
            <w:tcW w:w="1771" w:type="dxa"/>
          </w:tcPr>
          <w:p w14:paraId="107DFEA1" w14:textId="73BE2713" w:rsidR="009E1569" w:rsidRPr="009E1569" w:rsidRDefault="009E1569" w:rsidP="009E1569">
            <w:pPr>
              <w:rPr>
                <w:sz w:val="20"/>
                <w:szCs w:val="20"/>
              </w:rPr>
            </w:pPr>
            <w:r w:rsidRPr="009E1569">
              <w:rPr>
                <w:sz w:val="20"/>
                <w:szCs w:val="20"/>
              </w:rPr>
              <w:t>0.99 (0.80, 1.23)</w:t>
            </w:r>
          </w:p>
        </w:tc>
        <w:tc>
          <w:tcPr>
            <w:tcW w:w="1800" w:type="dxa"/>
          </w:tcPr>
          <w:p w14:paraId="4C9E21FB" w14:textId="60EDF830" w:rsidR="009E1569" w:rsidRPr="009E1569" w:rsidRDefault="009E1569" w:rsidP="009E1569">
            <w:pPr>
              <w:rPr>
                <w:sz w:val="20"/>
                <w:szCs w:val="20"/>
              </w:rPr>
            </w:pPr>
            <w:r w:rsidRPr="009E1569">
              <w:rPr>
                <w:sz w:val="20"/>
                <w:szCs w:val="20"/>
              </w:rPr>
              <w:t>0..98 (0.78, 1.22)</w:t>
            </w:r>
          </w:p>
        </w:tc>
      </w:tr>
      <w:tr w:rsidR="009E1569" w:rsidRPr="009E1569" w14:paraId="2BE2F86A" w14:textId="77777777" w:rsidTr="009E1569">
        <w:tc>
          <w:tcPr>
            <w:tcW w:w="2605" w:type="dxa"/>
          </w:tcPr>
          <w:p w14:paraId="00457F48" w14:textId="2457460C" w:rsidR="009E1569" w:rsidRPr="009E1569" w:rsidRDefault="009E1569" w:rsidP="009E1569">
            <w:pPr>
              <w:rPr>
                <w:sz w:val="20"/>
                <w:szCs w:val="20"/>
              </w:rPr>
            </w:pPr>
            <w:r w:rsidRPr="009E1569">
              <w:rPr>
                <w:sz w:val="20"/>
                <w:szCs w:val="20"/>
              </w:rPr>
              <w:t>3</w:t>
            </w:r>
          </w:p>
        </w:tc>
        <w:tc>
          <w:tcPr>
            <w:tcW w:w="1550" w:type="dxa"/>
          </w:tcPr>
          <w:p w14:paraId="0530A86E" w14:textId="4326F075" w:rsidR="009E1569" w:rsidRPr="009E1569" w:rsidRDefault="009E1569" w:rsidP="009E1569">
            <w:pPr>
              <w:rPr>
                <w:sz w:val="20"/>
                <w:szCs w:val="20"/>
              </w:rPr>
            </w:pPr>
            <w:r w:rsidRPr="009E1569">
              <w:rPr>
                <w:sz w:val="20"/>
                <w:szCs w:val="20"/>
              </w:rPr>
              <w:t>239/144092</w:t>
            </w:r>
          </w:p>
        </w:tc>
        <w:tc>
          <w:tcPr>
            <w:tcW w:w="1701" w:type="dxa"/>
          </w:tcPr>
          <w:p w14:paraId="36BA2B13" w14:textId="47E397E3" w:rsidR="009E1569" w:rsidRPr="009E1569" w:rsidRDefault="009E1569" w:rsidP="009E1569">
            <w:pPr>
              <w:rPr>
                <w:sz w:val="20"/>
                <w:szCs w:val="20"/>
              </w:rPr>
            </w:pPr>
            <w:r w:rsidRPr="009E1569">
              <w:rPr>
                <w:sz w:val="20"/>
                <w:szCs w:val="20"/>
              </w:rPr>
              <w:t>1.06 (0.87, 1.29)</w:t>
            </w:r>
          </w:p>
        </w:tc>
        <w:tc>
          <w:tcPr>
            <w:tcW w:w="1560" w:type="dxa"/>
          </w:tcPr>
          <w:p w14:paraId="1F135913" w14:textId="0146C213" w:rsidR="009E1569" w:rsidRPr="009E1569" w:rsidRDefault="009E1569" w:rsidP="009E1569">
            <w:pPr>
              <w:rPr>
                <w:sz w:val="20"/>
                <w:szCs w:val="20"/>
              </w:rPr>
            </w:pPr>
            <w:r w:rsidRPr="009E1569">
              <w:rPr>
                <w:sz w:val="20"/>
                <w:szCs w:val="20"/>
              </w:rPr>
              <w:t>1.23 (1.00, 1.50)</w:t>
            </w:r>
          </w:p>
        </w:tc>
        <w:tc>
          <w:tcPr>
            <w:tcW w:w="1644" w:type="dxa"/>
          </w:tcPr>
          <w:p w14:paraId="444CE114" w14:textId="129007E1" w:rsidR="009E1569" w:rsidRPr="009E1569" w:rsidRDefault="009E1569" w:rsidP="009E1569">
            <w:pPr>
              <w:rPr>
                <w:sz w:val="20"/>
                <w:szCs w:val="20"/>
              </w:rPr>
            </w:pPr>
            <w:r w:rsidRPr="009E1569">
              <w:rPr>
                <w:sz w:val="20"/>
                <w:szCs w:val="20"/>
              </w:rPr>
              <w:t>1.09 (0.89, 1.38)</w:t>
            </w:r>
          </w:p>
        </w:tc>
        <w:tc>
          <w:tcPr>
            <w:tcW w:w="1559" w:type="dxa"/>
          </w:tcPr>
          <w:p w14:paraId="5463986D" w14:textId="3A8B0653" w:rsidR="009E1569" w:rsidRPr="009E1569" w:rsidRDefault="009E1569" w:rsidP="009E1569">
            <w:pPr>
              <w:rPr>
                <w:sz w:val="20"/>
                <w:szCs w:val="20"/>
              </w:rPr>
            </w:pPr>
            <w:r w:rsidRPr="009E1569">
              <w:rPr>
                <w:sz w:val="20"/>
                <w:szCs w:val="20"/>
              </w:rPr>
              <w:t>1.09 (0.89, 1.34)</w:t>
            </w:r>
          </w:p>
        </w:tc>
        <w:tc>
          <w:tcPr>
            <w:tcW w:w="1771" w:type="dxa"/>
          </w:tcPr>
          <w:p w14:paraId="0BDB777A" w14:textId="027E7D5A" w:rsidR="009E1569" w:rsidRPr="009E1569" w:rsidRDefault="009E1569" w:rsidP="009E1569">
            <w:pPr>
              <w:rPr>
                <w:sz w:val="20"/>
                <w:szCs w:val="20"/>
              </w:rPr>
            </w:pPr>
            <w:r w:rsidRPr="009E1569">
              <w:rPr>
                <w:sz w:val="20"/>
                <w:szCs w:val="20"/>
              </w:rPr>
              <w:t>1.10 (0.87, 1.37)</w:t>
            </w:r>
          </w:p>
        </w:tc>
        <w:tc>
          <w:tcPr>
            <w:tcW w:w="1800" w:type="dxa"/>
          </w:tcPr>
          <w:p w14:paraId="7D8329AE" w14:textId="499BA3BC" w:rsidR="009E1569" w:rsidRPr="009E1569" w:rsidRDefault="009E1569" w:rsidP="009E1569">
            <w:pPr>
              <w:rPr>
                <w:sz w:val="20"/>
                <w:szCs w:val="20"/>
              </w:rPr>
            </w:pPr>
            <w:r w:rsidRPr="009E1569">
              <w:rPr>
                <w:sz w:val="20"/>
                <w:szCs w:val="20"/>
              </w:rPr>
              <w:t>1.01 (0.80, 1.28)</w:t>
            </w:r>
          </w:p>
        </w:tc>
      </w:tr>
      <w:tr w:rsidR="009E1569" w:rsidRPr="009E1569" w14:paraId="26139BAC" w14:textId="77777777" w:rsidTr="009E1569">
        <w:tc>
          <w:tcPr>
            <w:tcW w:w="2605" w:type="dxa"/>
          </w:tcPr>
          <w:p w14:paraId="6458A8AB" w14:textId="72E54C6C" w:rsidR="009E1569" w:rsidRPr="009E1569" w:rsidRDefault="009E1569" w:rsidP="009E1569">
            <w:pPr>
              <w:rPr>
                <w:sz w:val="20"/>
                <w:szCs w:val="20"/>
              </w:rPr>
            </w:pPr>
            <w:r w:rsidRPr="009E1569">
              <w:rPr>
                <w:sz w:val="20"/>
                <w:szCs w:val="20"/>
              </w:rPr>
              <w:t>P for trend</w:t>
            </w:r>
          </w:p>
        </w:tc>
        <w:tc>
          <w:tcPr>
            <w:tcW w:w="1550" w:type="dxa"/>
          </w:tcPr>
          <w:p w14:paraId="384B9A3D" w14:textId="77777777" w:rsidR="009E1569" w:rsidRPr="009E1569" w:rsidRDefault="009E1569" w:rsidP="009E1569">
            <w:pPr>
              <w:rPr>
                <w:sz w:val="20"/>
                <w:szCs w:val="20"/>
              </w:rPr>
            </w:pPr>
          </w:p>
        </w:tc>
        <w:tc>
          <w:tcPr>
            <w:tcW w:w="1701" w:type="dxa"/>
          </w:tcPr>
          <w:p w14:paraId="4768E223" w14:textId="61B1B601" w:rsidR="009E1569" w:rsidRPr="009E1569" w:rsidRDefault="009E1569" w:rsidP="009E1569">
            <w:pPr>
              <w:rPr>
                <w:sz w:val="20"/>
                <w:szCs w:val="20"/>
              </w:rPr>
            </w:pPr>
            <w:r w:rsidRPr="009E1569">
              <w:rPr>
                <w:sz w:val="20"/>
                <w:szCs w:val="20"/>
              </w:rPr>
              <w:t>0.458</w:t>
            </w:r>
          </w:p>
        </w:tc>
        <w:tc>
          <w:tcPr>
            <w:tcW w:w="1560" w:type="dxa"/>
          </w:tcPr>
          <w:p w14:paraId="1DB83999" w14:textId="79A03E6B" w:rsidR="009E1569" w:rsidRPr="009E1569" w:rsidRDefault="009E1569" w:rsidP="009E1569">
            <w:pPr>
              <w:rPr>
                <w:sz w:val="20"/>
                <w:szCs w:val="20"/>
              </w:rPr>
            </w:pPr>
            <w:r w:rsidRPr="009E1569">
              <w:rPr>
                <w:sz w:val="20"/>
                <w:szCs w:val="20"/>
              </w:rPr>
              <w:t>0.034</w:t>
            </w:r>
          </w:p>
        </w:tc>
        <w:tc>
          <w:tcPr>
            <w:tcW w:w="1644" w:type="dxa"/>
          </w:tcPr>
          <w:p w14:paraId="3F86771A" w14:textId="13878AF5" w:rsidR="009E1569" w:rsidRPr="009E1569" w:rsidRDefault="009E1569" w:rsidP="009E1569">
            <w:pPr>
              <w:rPr>
                <w:sz w:val="20"/>
                <w:szCs w:val="20"/>
              </w:rPr>
            </w:pPr>
            <w:r w:rsidRPr="009E1569">
              <w:rPr>
                <w:sz w:val="20"/>
                <w:szCs w:val="20"/>
              </w:rPr>
              <w:t>0.368</w:t>
            </w:r>
          </w:p>
        </w:tc>
        <w:tc>
          <w:tcPr>
            <w:tcW w:w="1559" w:type="dxa"/>
          </w:tcPr>
          <w:p w14:paraId="2493F617" w14:textId="51EA84B0" w:rsidR="009E1569" w:rsidRPr="009E1569" w:rsidRDefault="009E1569" w:rsidP="009E1569">
            <w:pPr>
              <w:rPr>
                <w:sz w:val="20"/>
                <w:szCs w:val="20"/>
              </w:rPr>
            </w:pPr>
            <w:r w:rsidRPr="009E1569">
              <w:rPr>
                <w:sz w:val="20"/>
                <w:szCs w:val="20"/>
              </w:rPr>
              <w:t>0.352</w:t>
            </w:r>
          </w:p>
        </w:tc>
        <w:tc>
          <w:tcPr>
            <w:tcW w:w="1771" w:type="dxa"/>
          </w:tcPr>
          <w:p w14:paraId="5B549B6F" w14:textId="2CF129CF" w:rsidR="009E1569" w:rsidRPr="009E1569" w:rsidRDefault="009E1569" w:rsidP="009E1569">
            <w:pPr>
              <w:rPr>
                <w:sz w:val="20"/>
                <w:szCs w:val="20"/>
              </w:rPr>
            </w:pPr>
            <w:r w:rsidRPr="009E1569">
              <w:rPr>
                <w:sz w:val="20"/>
                <w:szCs w:val="20"/>
              </w:rPr>
              <w:t>0.391</w:t>
            </w:r>
          </w:p>
        </w:tc>
        <w:tc>
          <w:tcPr>
            <w:tcW w:w="1800" w:type="dxa"/>
          </w:tcPr>
          <w:p w14:paraId="57DBCB50" w14:textId="3ADDA3D2" w:rsidR="009E1569" w:rsidRPr="009E1569" w:rsidRDefault="009E1569" w:rsidP="009E1569">
            <w:pPr>
              <w:rPr>
                <w:sz w:val="20"/>
                <w:szCs w:val="20"/>
              </w:rPr>
            </w:pPr>
            <w:r w:rsidRPr="009E1569">
              <w:rPr>
                <w:sz w:val="20"/>
                <w:szCs w:val="20"/>
              </w:rPr>
              <w:t>0.874</w:t>
            </w:r>
          </w:p>
        </w:tc>
      </w:tr>
      <w:tr w:rsidR="009E1569" w:rsidRPr="009E1569" w14:paraId="6E8E6111" w14:textId="77777777" w:rsidTr="009E1569">
        <w:tc>
          <w:tcPr>
            <w:tcW w:w="2605" w:type="dxa"/>
          </w:tcPr>
          <w:p w14:paraId="367CA702" w14:textId="63E27CEA" w:rsidR="009E1569" w:rsidRPr="009E1569" w:rsidRDefault="009E1569" w:rsidP="009E1569">
            <w:pPr>
              <w:rPr>
                <w:sz w:val="20"/>
                <w:szCs w:val="20"/>
              </w:rPr>
            </w:pPr>
            <w:r w:rsidRPr="009E1569">
              <w:rPr>
                <w:sz w:val="20"/>
                <w:szCs w:val="20"/>
              </w:rPr>
              <w:t xml:space="preserve">Per SD increase </w:t>
            </w:r>
          </w:p>
        </w:tc>
        <w:tc>
          <w:tcPr>
            <w:tcW w:w="1550" w:type="dxa"/>
          </w:tcPr>
          <w:p w14:paraId="671FD3D0" w14:textId="77777777" w:rsidR="009E1569" w:rsidRPr="009E1569" w:rsidRDefault="009E1569" w:rsidP="009E1569">
            <w:pPr>
              <w:rPr>
                <w:sz w:val="20"/>
                <w:szCs w:val="20"/>
              </w:rPr>
            </w:pPr>
          </w:p>
        </w:tc>
        <w:tc>
          <w:tcPr>
            <w:tcW w:w="1701" w:type="dxa"/>
          </w:tcPr>
          <w:p w14:paraId="4B0DB578" w14:textId="02DEFDBF" w:rsidR="009E1569" w:rsidRPr="009E1569" w:rsidRDefault="009E1569" w:rsidP="009E1569">
            <w:pPr>
              <w:rPr>
                <w:sz w:val="20"/>
                <w:szCs w:val="20"/>
              </w:rPr>
            </w:pPr>
            <w:r w:rsidRPr="009E1569">
              <w:rPr>
                <w:sz w:val="20"/>
                <w:szCs w:val="20"/>
              </w:rPr>
              <w:t>1.03 (0.96, 1.12)</w:t>
            </w:r>
          </w:p>
        </w:tc>
        <w:tc>
          <w:tcPr>
            <w:tcW w:w="1560" w:type="dxa"/>
          </w:tcPr>
          <w:p w14:paraId="67F78D70" w14:textId="3FB9289B" w:rsidR="009E1569" w:rsidRPr="009E1569" w:rsidRDefault="009E1569" w:rsidP="009E1569">
            <w:pPr>
              <w:rPr>
                <w:sz w:val="20"/>
                <w:szCs w:val="20"/>
              </w:rPr>
            </w:pPr>
            <w:r w:rsidRPr="009E1569">
              <w:rPr>
                <w:sz w:val="20"/>
                <w:szCs w:val="20"/>
              </w:rPr>
              <w:t>1.09 (1.00, 1.18)</w:t>
            </w:r>
          </w:p>
        </w:tc>
        <w:tc>
          <w:tcPr>
            <w:tcW w:w="1644" w:type="dxa"/>
          </w:tcPr>
          <w:p w14:paraId="1EFA0184" w14:textId="3D57A032" w:rsidR="009E1569" w:rsidRPr="009E1569" w:rsidRDefault="009E1569" w:rsidP="009E1569">
            <w:pPr>
              <w:rPr>
                <w:sz w:val="20"/>
                <w:szCs w:val="20"/>
              </w:rPr>
            </w:pPr>
            <w:r w:rsidRPr="009E1569">
              <w:rPr>
                <w:sz w:val="20"/>
                <w:szCs w:val="20"/>
              </w:rPr>
              <w:t>1.05 (0.97, 1.13)</w:t>
            </w:r>
          </w:p>
        </w:tc>
        <w:tc>
          <w:tcPr>
            <w:tcW w:w="1559" w:type="dxa"/>
          </w:tcPr>
          <w:p w14:paraId="7818FA25" w14:textId="65A97F7E" w:rsidR="009E1569" w:rsidRPr="009E1569" w:rsidRDefault="009E1569" w:rsidP="009E1569">
            <w:pPr>
              <w:rPr>
                <w:sz w:val="20"/>
                <w:szCs w:val="20"/>
              </w:rPr>
            </w:pPr>
            <w:r w:rsidRPr="009E1569">
              <w:rPr>
                <w:sz w:val="20"/>
                <w:szCs w:val="20"/>
              </w:rPr>
              <w:t>1.04 (0.96, 1.12)</w:t>
            </w:r>
          </w:p>
        </w:tc>
        <w:tc>
          <w:tcPr>
            <w:tcW w:w="1771" w:type="dxa"/>
          </w:tcPr>
          <w:p w14:paraId="71414B6F" w14:textId="328D031B" w:rsidR="009E1569" w:rsidRPr="009E1569" w:rsidRDefault="009E1569" w:rsidP="009E1569">
            <w:pPr>
              <w:rPr>
                <w:sz w:val="20"/>
                <w:szCs w:val="20"/>
              </w:rPr>
            </w:pPr>
            <w:r w:rsidRPr="009E1569">
              <w:rPr>
                <w:sz w:val="20"/>
                <w:szCs w:val="20"/>
              </w:rPr>
              <w:t>1.04 (0.95, 1.13)</w:t>
            </w:r>
          </w:p>
        </w:tc>
        <w:tc>
          <w:tcPr>
            <w:tcW w:w="1800" w:type="dxa"/>
          </w:tcPr>
          <w:p w14:paraId="70F7D409" w14:textId="66BCDFB9" w:rsidR="009E1569" w:rsidRPr="009E1569" w:rsidRDefault="009E1569" w:rsidP="009E1569">
            <w:pPr>
              <w:rPr>
                <w:sz w:val="20"/>
                <w:szCs w:val="20"/>
              </w:rPr>
            </w:pPr>
            <w:r w:rsidRPr="009E1569">
              <w:rPr>
                <w:sz w:val="20"/>
                <w:szCs w:val="20"/>
              </w:rPr>
              <w:t>1.01 (0.92, 1.10)</w:t>
            </w:r>
          </w:p>
        </w:tc>
      </w:tr>
      <w:tr w:rsidR="009E1569" w:rsidRPr="009E1569" w14:paraId="2C345334" w14:textId="77777777" w:rsidTr="009E1569">
        <w:tc>
          <w:tcPr>
            <w:tcW w:w="2605" w:type="dxa"/>
          </w:tcPr>
          <w:p w14:paraId="6D475EF4" w14:textId="77777777" w:rsidR="009E1569" w:rsidRPr="009E1569" w:rsidRDefault="009E1569" w:rsidP="009E1569">
            <w:pPr>
              <w:rPr>
                <w:sz w:val="20"/>
                <w:szCs w:val="20"/>
              </w:rPr>
            </w:pPr>
          </w:p>
        </w:tc>
        <w:tc>
          <w:tcPr>
            <w:tcW w:w="1550" w:type="dxa"/>
          </w:tcPr>
          <w:p w14:paraId="6612AC6D" w14:textId="77777777" w:rsidR="009E1569" w:rsidRPr="009E1569" w:rsidRDefault="009E1569" w:rsidP="009E1569">
            <w:pPr>
              <w:rPr>
                <w:sz w:val="20"/>
                <w:szCs w:val="20"/>
              </w:rPr>
            </w:pPr>
          </w:p>
        </w:tc>
        <w:tc>
          <w:tcPr>
            <w:tcW w:w="1701" w:type="dxa"/>
          </w:tcPr>
          <w:p w14:paraId="756DC01D" w14:textId="77777777" w:rsidR="009E1569" w:rsidRPr="009E1569" w:rsidRDefault="009E1569" w:rsidP="009E1569">
            <w:pPr>
              <w:rPr>
                <w:sz w:val="20"/>
                <w:szCs w:val="20"/>
              </w:rPr>
            </w:pPr>
          </w:p>
        </w:tc>
        <w:tc>
          <w:tcPr>
            <w:tcW w:w="1560" w:type="dxa"/>
          </w:tcPr>
          <w:p w14:paraId="0E7015AB" w14:textId="77777777" w:rsidR="009E1569" w:rsidRPr="009E1569" w:rsidRDefault="009E1569" w:rsidP="009E1569">
            <w:pPr>
              <w:rPr>
                <w:sz w:val="20"/>
                <w:szCs w:val="20"/>
              </w:rPr>
            </w:pPr>
          </w:p>
        </w:tc>
        <w:tc>
          <w:tcPr>
            <w:tcW w:w="1644" w:type="dxa"/>
          </w:tcPr>
          <w:p w14:paraId="7CFC01C8" w14:textId="77777777" w:rsidR="009E1569" w:rsidRPr="009E1569" w:rsidRDefault="009E1569" w:rsidP="009E1569">
            <w:pPr>
              <w:rPr>
                <w:sz w:val="20"/>
                <w:szCs w:val="20"/>
              </w:rPr>
            </w:pPr>
          </w:p>
        </w:tc>
        <w:tc>
          <w:tcPr>
            <w:tcW w:w="1559" w:type="dxa"/>
          </w:tcPr>
          <w:p w14:paraId="6ADD4C7E" w14:textId="77777777" w:rsidR="009E1569" w:rsidRPr="009E1569" w:rsidRDefault="009E1569" w:rsidP="009E1569">
            <w:pPr>
              <w:rPr>
                <w:sz w:val="20"/>
                <w:szCs w:val="20"/>
              </w:rPr>
            </w:pPr>
          </w:p>
        </w:tc>
        <w:tc>
          <w:tcPr>
            <w:tcW w:w="1771" w:type="dxa"/>
          </w:tcPr>
          <w:p w14:paraId="46CC5AE9" w14:textId="77777777" w:rsidR="009E1569" w:rsidRPr="009E1569" w:rsidRDefault="009E1569" w:rsidP="009E1569">
            <w:pPr>
              <w:rPr>
                <w:sz w:val="20"/>
                <w:szCs w:val="20"/>
              </w:rPr>
            </w:pPr>
          </w:p>
        </w:tc>
        <w:tc>
          <w:tcPr>
            <w:tcW w:w="1800" w:type="dxa"/>
          </w:tcPr>
          <w:p w14:paraId="28C86E18" w14:textId="77777777" w:rsidR="009E1569" w:rsidRPr="009E1569" w:rsidRDefault="009E1569" w:rsidP="009E1569">
            <w:pPr>
              <w:rPr>
                <w:sz w:val="20"/>
                <w:szCs w:val="20"/>
              </w:rPr>
            </w:pPr>
          </w:p>
        </w:tc>
      </w:tr>
      <w:tr w:rsidR="009E1569" w:rsidRPr="009E1569" w14:paraId="234257B0" w14:textId="77777777" w:rsidTr="009E1569">
        <w:tc>
          <w:tcPr>
            <w:tcW w:w="2605" w:type="dxa"/>
          </w:tcPr>
          <w:p w14:paraId="337E87DB" w14:textId="77777777" w:rsidR="009E1569" w:rsidRPr="009E1569" w:rsidRDefault="009E1569" w:rsidP="009E1569">
            <w:pPr>
              <w:rPr>
                <w:b/>
                <w:bCs/>
                <w:sz w:val="20"/>
                <w:szCs w:val="20"/>
              </w:rPr>
            </w:pPr>
            <w:r w:rsidRPr="009E1569">
              <w:rPr>
                <w:b/>
                <w:bCs/>
                <w:sz w:val="20"/>
                <w:szCs w:val="20"/>
              </w:rPr>
              <w:t>Verbal numerical reasoning</w:t>
            </w:r>
          </w:p>
        </w:tc>
        <w:tc>
          <w:tcPr>
            <w:tcW w:w="1550" w:type="dxa"/>
          </w:tcPr>
          <w:p w14:paraId="182EA312" w14:textId="77777777" w:rsidR="009E1569" w:rsidRPr="009E1569" w:rsidRDefault="009E1569" w:rsidP="009E1569">
            <w:pPr>
              <w:rPr>
                <w:sz w:val="20"/>
                <w:szCs w:val="20"/>
              </w:rPr>
            </w:pPr>
          </w:p>
        </w:tc>
        <w:tc>
          <w:tcPr>
            <w:tcW w:w="1701" w:type="dxa"/>
          </w:tcPr>
          <w:p w14:paraId="50329A18" w14:textId="77777777" w:rsidR="009E1569" w:rsidRPr="009E1569" w:rsidRDefault="009E1569" w:rsidP="009E1569">
            <w:pPr>
              <w:rPr>
                <w:sz w:val="20"/>
                <w:szCs w:val="20"/>
              </w:rPr>
            </w:pPr>
            <w:r w:rsidRPr="009E1569">
              <w:rPr>
                <w:sz w:val="20"/>
                <w:szCs w:val="20"/>
              </w:rPr>
              <w:t>n=175267</w:t>
            </w:r>
          </w:p>
        </w:tc>
        <w:tc>
          <w:tcPr>
            <w:tcW w:w="1560" w:type="dxa"/>
          </w:tcPr>
          <w:p w14:paraId="404E592B" w14:textId="77777777" w:rsidR="009E1569" w:rsidRPr="009E1569" w:rsidRDefault="009E1569" w:rsidP="009E1569">
            <w:pPr>
              <w:jc w:val="center"/>
              <w:rPr>
                <w:sz w:val="20"/>
                <w:szCs w:val="20"/>
              </w:rPr>
            </w:pPr>
            <w:r w:rsidRPr="009E1569">
              <w:rPr>
                <w:sz w:val="20"/>
                <w:szCs w:val="20"/>
              </w:rPr>
              <w:t>n=174581</w:t>
            </w:r>
          </w:p>
        </w:tc>
        <w:tc>
          <w:tcPr>
            <w:tcW w:w="1644" w:type="dxa"/>
          </w:tcPr>
          <w:p w14:paraId="18BFA748" w14:textId="77777777" w:rsidR="009E1569" w:rsidRPr="009E1569" w:rsidRDefault="009E1569" w:rsidP="009E1569">
            <w:pPr>
              <w:rPr>
                <w:sz w:val="20"/>
                <w:szCs w:val="20"/>
              </w:rPr>
            </w:pPr>
            <w:r w:rsidRPr="009E1569">
              <w:rPr>
                <w:sz w:val="20"/>
                <w:szCs w:val="20"/>
              </w:rPr>
              <w:t>n=172530</w:t>
            </w:r>
          </w:p>
        </w:tc>
        <w:tc>
          <w:tcPr>
            <w:tcW w:w="1559" w:type="dxa"/>
          </w:tcPr>
          <w:p w14:paraId="0B8134C6" w14:textId="77777777" w:rsidR="009E1569" w:rsidRPr="009E1569" w:rsidRDefault="009E1569" w:rsidP="009E1569">
            <w:pPr>
              <w:rPr>
                <w:sz w:val="20"/>
                <w:szCs w:val="20"/>
              </w:rPr>
            </w:pPr>
            <w:r w:rsidRPr="009E1569">
              <w:rPr>
                <w:sz w:val="20"/>
                <w:szCs w:val="20"/>
              </w:rPr>
              <w:t>n=415777</w:t>
            </w:r>
          </w:p>
        </w:tc>
        <w:tc>
          <w:tcPr>
            <w:tcW w:w="1771" w:type="dxa"/>
          </w:tcPr>
          <w:p w14:paraId="76D24B92" w14:textId="77777777" w:rsidR="009E1569" w:rsidRPr="009E1569" w:rsidRDefault="009E1569" w:rsidP="009E1569">
            <w:pPr>
              <w:rPr>
                <w:sz w:val="20"/>
                <w:szCs w:val="20"/>
              </w:rPr>
            </w:pPr>
            <w:r w:rsidRPr="009E1569">
              <w:rPr>
                <w:sz w:val="20"/>
                <w:szCs w:val="20"/>
              </w:rPr>
              <w:t>N=150604</w:t>
            </w:r>
          </w:p>
        </w:tc>
        <w:tc>
          <w:tcPr>
            <w:tcW w:w="1800" w:type="dxa"/>
          </w:tcPr>
          <w:p w14:paraId="7CAA105A" w14:textId="77777777" w:rsidR="009E1569" w:rsidRPr="009E1569" w:rsidRDefault="009E1569" w:rsidP="009E1569">
            <w:pPr>
              <w:rPr>
                <w:sz w:val="20"/>
                <w:szCs w:val="20"/>
              </w:rPr>
            </w:pPr>
            <w:r w:rsidRPr="009E1569">
              <w:rPr>
                <w:sz w:val="20"/>
                <w:szCs w:val="20"/>
              </w:rPr>
              <w:t>N=148063</w:t>
            </w:r>
          </w:p>
        </w:tc>
      </w:tr>
      <w:tr w:rsidR="009E1569" w:rsidRPr="009E1569" w14:paraId="3AD4AB71" w14:textId="77777777" w:rsidTr="009E1569">
        <w:tc>
          <w:tcPr>
            <w:tcW w:w="2605" w:type="dxa"/>
          </w:tcPr>
          <w:p w14:paraId="432AD2AE" w14:textId="77777777" w:rsidR="009E1569" w:rsidRPr="009E1569" w:rsidRDefault="009E1569" w:rsidP="009E1569">
            <w:pPr>
              <w:rPr>
                <w:sz w:val="20"/>
                <w:szCs w:val="20"/>
              </w:rPr>
            </w:pPr>
            <w:r w:rsidRPr="009E1569">
              <w:rPr>
                <w:sz w:val="20"/>
                <w:szCs w:val="20"/>
              </w:rPr>
              <w:t>1 (low)</w:t>
            </w:r>
          </w:p>
        </w:tc>
        <w:tc>
          <w:tcPr>
            <w:tcW w:w="1550" w:type="dxa"/>
          </w:tcPr>
          <w:p w14:paraId="5CE12B96" w14:textId="77777777" w:rsidR="009E1569" w:rsidRPr="009E1569" w:rsidRDefault="009E1569" w:rsidP="009E1569">
            <w:pPr>
              <w:rPr>
                <w:sz w:val="20"/>
                <w:szCs w:val="20"/>
              </w:rPr>
            </w:pPr>
            <w:r w:rsidRPr="009E1569">
              <w:rPr>
                <w:sz w:val="20"/>
                <w:szCs w:val="20"/>
              </w:rPr>
              <w:t>114/43988</w:t>
            </w:r>
          </w:p>
        </w:tc>
        <w:tc>
          <w:tcPr>
            <w:tcW w:w="1701" w:type="dxa"/>
          </w:tcPr>
          <w:p w14:paraId="4551F32E" w14:textId="77777777" w:rsidR="009E1569" w:rsidRPr="009E1569" w:rsidRDefault="009E1569" w:rsidP="009E1569">
            <w:pPr>
              <w:rPr>
                <w:sz w:val="20"/>
                <w:szCs w:val="20"/>
              </w:rPr>
            </w:pPr>
            <w:r w:rsidRPr="009E1569">
              <w:rPr>
                <w:sz w:val="20"/>
                <w:szCs w:val="20"/>
              </w:rPr>
              <w:t>2.52 (1.88, 3.37)</w:t>
            </w:r>
          </w:p>
        </w:tc>
        <w:tc>
          <w:tcPr>
            <w:tcW w:w="1560" w:type="dxa"/>
          </w:tcPr>
          <w:p w14:paraId="73EB15CE" w14:textId="77777777" w:rsidR="009E1569" w:rsidRPr="009E1569" w:rsidRDefault="009E1569" w:rsidP="009E1569">
            <w:pPr>
              <w:rPr>
                <w:sz w:val="20"/>
                <w:szCs w:val="20"/>
              </w:rPr>
            </w:pPr>
            <w:r w:rsidRPr="009E1569">
              <w:rPr>
                <w:sz w:val="20"/>
                <w:szCs w:val="20"/>
              </w:rPr>
              <w:t>2.19 (1.61, 1.97)</w:t>
            </w:r>
          </w:p>
        </w:tc>
        <w:tc>
          <w:tcPr>
            <w:tcW w:w="1644" w:type="dxa"/>
          </w:tcPr>
          <w:p w14:paraId="1CB087D5" w14:textId="77777777" w:rsidR="009E1569" w:rsidRPr="009E1569" w:rsidRDefault="009E1569" w:rsidP="009E1569">
            <w:pPr>
              <w:rPr>
                <w:sz w:val="20"/>
                <w:szCs w:val="20"/>
              </w:rPr>
            </w:pPr>
            <w:r w:rsidRPr="009E1569">
              <w:rPr>
                <w:sz w:val="20"/>
                <w:szCs w:val="20"/>
              </w:rPr>
              <w:t>2.05 (1.49, 1.81)</w:t>
            </w:r>
          </w:p>
        </w:tc>
        <w:tc>
          <w:tcPr>
            <w:tcW w:w="1559" w:type="dxa"/>
          </w:tcPr>
          <w:p w14:paraId="3B57C3EE" w14:textId="77777777" w:rsidR="009E1569" w:rsidRPr="009E1569" w:rsidRDefault="009E1569" w:rsidP="009E1569">
            <w:pPr>
              <w:rPr>
                <w:sz w:val="20"/>
                <w:szCs w:val="20"/>
              </w:rPr>
            </w:pPr>
            <w:r w:rsidRPr="009E1569">
              <w:rPr>
                <w:sz w:val="20"/>
                <w:szCs w:val="20"/>
              </w:rPr>
              <w:t>1.81 (1.32, 2.49)</w:t>
            </w:r>
          </w:p>
        </w:tc>
        <w:tc>
          <w:tcPr>
            <w:tcW w:w="1771" w:type="dxa"/>
          </w:tcPr>
          <w:p w14:paraId="31045B3A" w14:textId="77777777" w:rsidR="009E1569" w:rsidRPr="009E1569" w:rsidRDefault="009E1569" w:rsidP="009E1569">
            <w:pPr>
              <w:rPr>
                <w:sz w:val="20"/>
                <w:szCs w:val="20"/>
              </w:rPr>
            </w:pPr>
            <w:r w:rsidRPr="009E1569">
              <w:rPr>
                <w:sz w:val="20"/>
                <w:szCs w:val="20"/>
              </w:rPr>
              <w:t>2.05 (1.42, 3.00)</w:t>
            </w:r>
          </w:p>
        </w:tc>
        <w:tc>
          <w:tcPr>
            <w:tcW w:w="1800" w:type="dxa"/>
          </w:tcPr>
          <w:p w14:paraId="0F2C8AC7" w14:textId="77777777" w:rsidR="009E1569" w:rsidRPr="009E1569" w:rsidRDefault="009E1569" w:rsidP="009E1569">
            <w:pPr>
              <w:rPr>
                <w:sz w:val="20"/>
                <w:szCs w:val="20"/>
              </w:rPr>
            </w:pPr>
            <w:r w:rsidRPr="009E1569">
              <w:rPr>
                <w:sz w:val="20"/>
                <w:szCs w:val="20"/>
              </w:rPr>
              <w:t>1.92 (1.31, 2.82)</w:t>
            </w:r>
          </w:p>
        </w:tc>
      </w:tr>
      <w:tr w:rsidR="009E1569" w:rsidRPr="009E1569" w14:paraId="6EDA5B29" w14:textId="77777777" w:rsidTr="009E1569">
        <w:tc>
          <w:tcPr>
            <w:tcW w:w="2605" w:type="dxa"/>
          </w:tcPr>
          <w:p w14:paraId="0BC1DBE8" w14:textId="77777777" w:rsidR="009E1569" w:rsidRPr="009E1569" w:rsidRDefault="009E1569" w:rsidP="009E1569">
            <w:pPr>
              <w:rPr>
                <w:sz w:val="20"/>
                <w:szCs w:val="20"/>
              </w:rPr>
            </w:pPr>
            <w:r w:rsidRPr="009E1569">
              <w:rPr>
                <w:sz w:val="20"/>
                <w:szCs w:val="20"/>
              </w:rPr>
              <w:t>2</w:t>
            </w:r>
          </w:p>
        </w:tc>
        <w:tc>
          <w:tcPr>
            <w:tcW w:w="1550" w:type="dxa"/>
          </w:tcPr>
          <w:p w14:paraId="271DFC32" w14:textId="77777777" w:rsidR="009E1569" w:rsidRPr="009E1569" w:rsidRDefault="009E1569" w:rsidP="009E1569">
            <w:pPr>
              <w:rPr>
                <w:sz w:val="20"/>
                <w:szCs w:val="20"/>
              </w:rPr>
            </w:pPr>
            <w:r w:rsidRPr="009E1569">
              <w:rPr>
                <w:sz w:val="20"/>
                <w:szCs w:val="20"/>
              </w:rPr>
              <w:t>83/58446</w:t>
            </w:r>
          </w:p>
        </w:tc>
        <w:tc>
          <w:tcPr>
            <w:tcW w:w="1701" w:type="dxa"/>
          </w:tcPr>
          <w:p w14:paraId="4460C462" w14:textId="77777777" w:rsidR="009E1569" w:rsidRPr="009E1569" w:rsidRDefault="009E1569" w:rsidP="009E1569">
            <w:pPr>
              <w:rPr>
                <w:sz w:val="20"/>
                <w:szCs w:val="20"/>
              </w:rPr>
            </w:pPr>
            <w:r w:rsidRPr="009E1569">
              <w:rPr>
                <w:sz w:val="20"/>
                <w:szCs w:val="20"/>
              </w:rPr>
              <w:t>1.38 (1.01, 1.39)</w:t>
            </w:r>
          </w:p>
        </w:tc>
        <w:tc>
          <w:tcPr>
            <w:tcW w:w="1560" w:type="dxa"/>
          </w:tcPr>
          <w:p w14:paraId="4F5AC29C" w14:textId="77777777" w:rsidR="009E1569" w:rsidRPr="009E1569" w:rsidRDefault="009E1569" w:rsidP="009E1569">
            <w:pPr>
              <w:rPr>
                <w:sz w:val="20"/>
                <w:szCs w:val="20"/>
              </w:rPr>
            </w:pPr>
            <w:r w:rsidRPr="009E1569">
              <w:rPr>
                <w:sz w:val="20"/>
                <w:szCs w:val="20"/>
              </w:rPr>
              <w:t>1.33 (0.97, 1.83)</w:t>
            </w:r>
          </w:p>
        </w:tc>
        <w:tc>
          <w:tcPr>
            <w:tcW w:w="1644" w:type="dxa"/>
          </w:tcPr>
          <w:p w14:paraId="67E8C0CC" w14:textId="77777777" w:rsidR="009E1569" w:rsidRPr="009E1569" w:rsidRDefault="009E1569" w:rsidP="009E1569">
            <w:pPr>
              <w:rPr>
                <w:sz w:val="20"/>
                <w:szCs w:val="20"/>
              </w:rPr>
            </w:pPr>
            <w:r w:rsidRPr="009E1569">
              <w:rPr>
                <w:sz w:val="20"/>
                <w:szCs w:val="20"/>
              </w:rPr>
              <w:t>1.34 (1.97, 1.85)</w:t>
            </w:r>
          </w:p>
        </w:tc>
        <w:tc>
          <w:tcPr>
            <w:tcW w:w="1559" w:type="dxa"/>
          </w:tcPr>
          <w:p w14:paraId="6739420D" w14:textId="77777777" w:rsidR="009E1569" w:rsidRPr="009E1569" w:rsidRDefault="009E1569" w:rsidP="009E1569">
            <w:pPr>
              <w:rPr>
                <w:sz w:val="20"/>
                <w:szCs w:val="20"/>
              </w:rPr>
            </w:pPr>
            <w:r w:rsidRPr="009E1569">
              <w:rPr>
                <w:sz w:val="20"/>
                <w:szCs w:val="20"/>
              </w:rPr>
              <w:t>1.27 (0.92, 1.74)</w:t>
            </w:r>
          </w:p>
        </w:tc>
        <w:tc>
          <w:tcPr>
            <w:tcW w:w="1771" w:type="dxa"/>
          </w:tcPr>
          <w:p w14:paraId="1AA7D4CD" w14:textId="77777777" w:rsidR="009E1569" w:rsidRPr="009E1569" w:rsidRDefault="009E1569" w:rsidP="009E1569">
            <w:pPr>
              <w:rPr>
                <w:sz w:val="20"/>
                <w:szCs w:val="20"/>
              </w:rPr>
            </w:pPr>
            <w:r w:rsidRPr="009E1569">
              <w:rPr>
                <w:sz w:val="20"/>
                <w:szCs w:val="20"/>
              </w:rPr>
              <w:t>1.42 (1.01, 2.01</w:t>
            </w:r>
          </w:p>
        </w:tc>
        <w:tc>
          <w:tcPr>
            <w:tcW w:w="1800" w:type="dxa"/>
          </w:tcPr>
          <w:p w14:paraId="339B7B6A" w14:textId="77777777" w:rsidR="009E1569" w:rsidRPr="009E1569" w:rsidRDefault="009E1569" w:rsidP="009E1569">
            <w:pPr>
              <w:rPr>
                <w:sz w:val="20"/>
                <w:szCs w:val="20"/>
              </w:rPr>
            </w:pPr>
            <w:r w:rsidRPr="009E1569">
              <w:rPr>
                <w:sz w:val="20"/>
                <w:szCs w:val="20"/>
              </w:rPr>
              <w:t>1.43 (1.01, 2.04)</w:t>
            </w:r>
          </w:p>
        </w:tc>
      </w:tr>
      <w:tr w:rsidR="009E1569" w:rsidRPr="009E1569" w14:paraId="3843988A" w14:textId="77777777" w:rsidTr="009E1569">
        <w:tc>
          <w:tcPr>
            <w:tcW w:w="2605" w:type="dxa"/>
          </w:tcPr>
          <w:p w14:paraId="49E822F0" w14:textId="77777777" w:rsidR="009E1569" w:rsidRPr="009E1569" w:rsidRDefault="009E1569" w:rsidP="009E1569">
            <w:pPr>
              <w:rPr>
                <w:sz w:val="20"/>
                <w:szCs w:val="20"/>
              </w:rPr>
            </w:pPr>
            <w:r w:rsidRPr="009E1569">
              <w:rPr>
                <w:sz w:val="20"/>
                <w:szCs w:val="20"/>
              </w:rPr>
              <w:t>3</w:t>
            </w:r>
          </w:p>
        </w:tc>
        <w:tc>
          <w:tcPr>
            <w:tcW w:w="1550" w:type="dxa"/>
          </w:tcPr>
          <w:p w14:paraId="69913284" w14:textId="77777777" w:rsidR="009E1569" w:rsidRPr="009E1569" w:rsidRDefault="009E1569" w:rsidP="009E1569">
            <w:pPr>
              <w:rPr>
                <w:sz w:val="20"/>
                <w:szCs w:val="20"/>
              </w:rPr>
            </w:pPr>
            <w:r w:rsidRPr="009E1569">
              <w:rPr>
                <w:sz w:val="20"/>
                <w:szCs w:val="20"/>
              </w:rPr>
              <w:t>75/72833</w:t>
            </w:r>
          </w:p>
        </w:tc>
        <w:tc>
          <w:tcPr>
            <w:tcW w:w="1701" w:type="dxa"/>
          </w:tcPr>
          <w:p w14:paraId="024BF049" w14:textId="77777777" w:rsidR="009E1569" w:rsidRPr="009E1569" w:rsidRDefault="009E1569" w:rsidP="009E1569">
            <w:pPr>
              <w:rPr>
                <w:sz w:val="20"/>
                <w:szCs w:val="20"/>
              </w:rPr>
            </w:pPr>
            <w:r w:rsidRPr="009E1569">
              <w:rPr>
                <w:sz w:val="20"/>
                <w:szCs w:val="20"/>
              </w:rPr>
              <w:t>1.0 (ref)</w:t>
            </w:r>
          </w:p>
        </w:tc>
        <w:tc>
          <w:tcPr>
            <w:tcW w:w="1560" w:type="dxa"/>
          </w:tcPr>
          <w:p w14:paraId="364DDD70" w14:textId="77777777" w:rsidR="009E1569" w:rsidRPr="009E1569" w:rsidRDefault="009E1569" w:rsidP="009E1569">
            <w:pPr>
              <w:rPr>
                <w:sz w:val="20"/>
                <w:szCs w:val="20"/>
              </w:rPr>
            </w:pPr>
            <w:r w:rsidRPr="009E1569">
              <w:rPr>
                <w:sz w:val="20"/>
                <w:szCs w:val="20"/>
              </w:rPr>
              <w:t>1.0 (ref)</w:t>
            </w:r>
          </w:p>
        </w:tc>
        <w:tc>
          <w:tcPr>
            <w:tcW w:w="1644" w:type="dxa"/>
          </w:tcPr>
          <w:p w14:paraId="6434DF04" w14:textId="77777777" w:rsidR="009E1569" w:rsidRPr="009E1569" w:rsidRDefault="009E1569" w:rsidP="009E1569">
            <w:pPr>
              <w:rPr>
                <w:sz w:val="20"/>
                <w:szCs w:val="20"/>
              </w:rPr>
            </w:pPr>
            <w:r w:rsidRPr="009E1569">
              <w:rPr>
                <w:sz w:val="20"/>
                <w:szCs w:val="20"/>
              </w:rPr>
              <w:t>1.0 (ref)</w:t>
            </w:r>
          </w:p>
        </w:tc>
        <w:tc>
          <w:tcPr>
            <w:tcW w:w="1559" w:type="dxa"/>
          </w:tcPr>
          <w:p w14:paraId="5B5C7850" w14:textId="77777777" w:rsidR="009E1569" w:rsidRPr="009E1569" w:rsidRDefault="009E1569" w:rsidP="009E1569">
            <w:pPr>
              <w:rPr>
                <w:sz w:val="20"/>
                <w:szCs w:val="20"/>
              </w:rPr>
            </w:pPr>
            <w:r w:rsidRPr="009E1569">
              <w:rPr>
                <w:sz w:val="20"/>
                <w:szCs w:val="20"/>
              </w:rPr>
              <w:t>1.0 (ref)</w:t>
            </w:r>
          </w:p>
        </w:tc>
        <w:tc>
          <w:tcPr>
            <w:tcW w:w="1771" w:type="dxa"/>
          </w:tcPr>
          <w:p w14:paraId="0580896E" w14:textId="77777777" w:rsidR="009E1569" w:rsidRPr="009E1569" w:rsidRDefault="009E1569" w:rsidP="009E1569">
            <w:pPr>
              <w:rPr>
                <w:sz w:val="20"/>
                <w:szCs w:val="20"/>
              </w:rPr>
            </w:pPr>
            <w:r w:rsidRPr="009E1569">
              <w:rPr>
                <w:sz w:val="20"/>
                <w:szCs w:val="20"/>
              </w:rPr>
              <w:t>1.0 (ref)</w:t>
            </w:r>
          </w:p>
        </w:tc>
        <w:tc>
          <w:tcPr>
            <w:tcW w:w="1800" w:type="dxa"/>
          </w:tcPr>
          <w:p w14:paraId="2F24F7CF" w14:textId="77777777" w:rsidR="009E1569" w:rsidRPr="009E1569" w:rsidRDefault="009E1569" w:rsidP="009E1569">
            <w:pPr>
              <w:rPr>
                <w:sz w:val="20"/>
                <w:szCs w:val="20"/>
              </w:rPr>
            </w:pPr>
            <w:r w:rsidRPr="009E1569">
              <w:rPr>
                <w:sz w:val="20"/>
                <w:szCs w:val="20"/>
              </w:rPr>
              <w:t>1.0 (ref)</w:t>
            </w:r>
          </w:p>
        </w:tc>
      </w:tr>
      <w:tr w:rsidR="009E1569" w:rsidRPr="009E1569" w14:paraId="674B695D" w14:textId="77777777" w:rsidTr="009E1569">
        <w:tc>
          <w:tcPr>
            <w:tcW w:w="2605" w:type="dxa"/>
          </w:tcPr>
          <w:p w14:paraId="143FC5E5" w14:textId="77777777" w:rsidR="009E1569" w:rsidRPr="009E1569" w:rsidRDefault="009E1569" w:rsidP="009E1569">
            <w:pPr>
              <w:rPr>
                <w:sz w:val="20"/>
                <w:szCs w:val="20"/>
              </w:rPr>
            </w:pPr>
            <w:r w:rsidRPr="009E1569">
              <w:rPr>
                <w:sz w:val="20"/>
                <w:szCs w:val="20"/>
              </w:rPr>
              <w:t>P for trend</w:t>
            </w:r>
          </w:p>
        </w:tc>
        <w:tc>
          <w:tcPr>
            <w:tcW w:w="1550" w:type="dxa"/>
          </w:tcPr>
          <w:p w14:paraId="6D979AE9" w14:textId="77777777" w:rsidR="009E1569" w:rsidRPr="009E1569" w:rsidRDefault="009E1569" w:rsidP="009E1569">
            <w:pPr>
              <w:rPr>
                <w:sz w:val="20"/>
                <w:szCs w:val="20"/>
              </w:rPr>
            </w:pPr>
          </w:p>
        </w:tc>
        <w:tc>
          <w:tcPr>
            <w:tcW w:w="1701" w:type="dxa"/>
          </w:tcPr>
          <w:p w14:paraId="6C1EC9BD" w14:textId="77777777" w:rsidR="009E1569" w:rsidRPr="009E1569" w:rsidRDefault="009E1569" w:rsidP="009E1569">
            <w:pPr>
              <w:rPr>
                <w:sz w:val="20"/>
                <w:szCs w:val="20"/>
              </w:rPr>
            </w:pPr>
            <w:r w:rsidRPr="009E1569">
              <w:rPr>
                <w:sz w:val="20"/>
                <w:szCs w:val="20"/>
              </w:rPr>
              <w:t>&lt;0.0001</w:t>
            </w:r>
          </w:p>
        </w:tc>
        <w:tc>
          <w:tcPr>
            <w:tcW w:w="1560" w:type="dxa"/>
          </w:tcPr>
          <w:p w14:paraId="742E437B" w14:textId="77777777" w:rsidR="009E1569" w:rsidRPr="009E1569" w:rsidRDefault="009E1569" w:rsidP="009E1569">
            <w:pPr>
              <w:rPr>
                <w:sz w:val="20"/>
                <w:szCs w:val="20"/>
              </w:rPr>
            </w:pPr>
            <w:r w:rsidRPr="009E1569">
              <w:rPr>
                <w:sz w:val="20"/>
                <w:szCs w:val="20"/>
              </w:rPr>
              <w:t>&lt;0.0001</w:t>
            </w:r>
          </w:p>
        </w:tc>
        <w:tc>
          <w:tcPr>
            <w:tcW w:w="1644" w:type="dxa"/>
          </w:tcPr>
          <w:p w14:paraId="2DDFAE36" w14:textId="77777777" w:rsidR="009E1569" w:rsidRPr="009E1569" w:rsidRDefault="009E1569" w:rsidP="009E1569">
            <w:pPr>
              <w:rPr>
                <w:sz w:val="20"/>
                <w:szCs w:val="20"/>
              </w:rPr>
            </w:pPr>
            <w:r w:rsidRPr="009E1569">
              <w:rPr>
                <w:sz w:val="20"/>
                <w:szCs w:val="20"/>
              </w:rPr>
              <w:t>&lt;0.0001</w:t>
            </w:r>
          </w:p>
        </w:tc>
        <w:tc>
          <w:tcPr>
            <w:tcW w:w="1559" w:type="dxa"/>
          </w:tcPr>
          <w:p w14:paraId="792B1013" w14:textId="77777777" w:rsidR="009E1569" w:rsidRPr="009E1569" w:rsidRDefault="009E1569" w:rsidP="009E1569">
            <w:pPr>
              <w:rPr>
                <w:sz w:val="20"/>
                <w:szCs w:val="20"/>
              </w:rPr>
            </w:pPr>
            <w:r w:rsidRPr="009E1569">
              <w:rPr>
                <w:sz w:val="20"/>
                <w:szCs w:val="20"/>
              </w:rPr>
              <w:t>&lt;0.0001</w:t>
            </w:r>
          </w:p>
        </w:tc>
        <w:tc>
          <w:tcPr>
            <w:tcW w:w="1771" w:type="dxa"/>
          </w:tcPr>
          <w:p w14:paraId="0414AD88" w14:textId="77777777" w:rsidR="009E1569" w:rsidRPr="009E1569" w:rsidRDefault="009E1569" w:rsidP="009E1569">
            <w:pPr>
              <w:rPr>
                <w:sz w:val="20"/>
                <w:szCs w:val="20"/>
              </w:rPr>
            </w:pPr>
            <w:r w:rsidRPr="009E1569">
              <w:rPr>
                <w:sz w:val="20"/>
                <w:szCs w:val="20"/>
              </w:rPr>
              <w:t>&lt;0.001</w:t>
            </w:r>
          </w:p>
        </w:tc>
        <w:tc>
          <w:tcPr>
            <w:tcW w:w="1800" w:type="dxa"/>
          </w:tcPr>
          <w:p w14:paraId="2851DB00" w14:textId="77777777" w:rsidR="009E1569" w:rsidRPr="009E1569" w:rsidRDefault="009E1569" w:rsidP="009E1569">
            <w:pPr>
              <w:rPr>
                <w:sz w:val="20"/>
                <w:szCs w:val="20"/>
              </w:rPr>
            </w:pPr>
            <w:r w:rsidRPr="009E1569">
              <w:rPr>
                <w:sz w:val="20"/>
                <w:szCs w:val="20"/>
              </w:rPr>
              <w:t>0.001</w:t>
            </w:r>
          </w:p>
        </w:tc>
      </w:tr>
      <w:tr w:rsidR="009E1569" w:rsidRPr="009E1569" w14:paraId="60AFC4FC" w14:textId="77777777" w:rsidTr="009E1569">
        <w:tc>
          <w:tcPr>
            <w:tcW w:w="2605" w:type="dxa"/>
          </w:tcPr>
          <w:p w14:paraId="5315F0DF" w14:textId="77777777" w:rsidR="009E1569" w:rsidRPr="009E1569" w:rsidRDefault="009E1569" w:rsidP="009E1569">
            <w:pPr>
              <w:rPr>
                <w:sz w:val="20"/>
                <w:szCs w:val="20"/>
              </w:rPr>
            </w:pPr>
            <w:r w:rsidRPr="009E1569">
              <w:rPr>
                <w:sz w:val="20"/>
                <w:szCs w:val="20"/>
              </w:rPr>
              <w:t>Per SD decrease</w:t>
            </w:r>
          </w:p>
        </w:tc>
        <w:tc>
          <w:tcPr>
            <w:tcW w:w="1550" w:type="dxa"/>
          </w:tcPr>
          <w:p w14:paraId="0BC67DEC" w14:textId="77777777" w:rsidR="009E1569" w:rsidRPr="009E1569" w:rsidRDefault="009E1569" w:rsidP="009E1569">
            <w:pPr>
              <w:rPr>
                <w:sz w:val="20"/>
                <w:szCs w:val="20"/>
              </w:rPr>
            </w:pPr>
          </w:p>
        </w:tc>
        <w:tc>
          <w:tcPr>
            <w:tcW w:w="1701" w:type="dxa"/>
          </w:tcPr>
          <w:p w14:paraId="58D97138" w14:textId="77777777" w:rsidR="009E1569" w:rsidRPr="009E1569" w:rsidRDefault="009E1569" w:rsidP="009E1569">
            <w:pPr>
              <w:rPr>
                <w:sz w:val="20"/>
                <w:szCs w:val="20"/>
              </w:rPr>
            </w:pPr>
            <w:r w:rsidRPr="009E1569">
              <w:rPr>
                <w:sz w:val="20"/>
                <w:szCs w:val="20"/>
              </w:rPr>
              <w:t>1.47 (1.30, 1.56)</w:t>
            </w:r>
          </w:p>
        </w:tc>
        <w:tc>
          <w:tcPr>
            <w:tcW w:w="1560" w:type="dxa"/>
          </w:tcPr>
          <w:p w14:paraId="28D94ACF" w14:textId="77777777" w:rsidR="009E1569" w:rsidRPr="009E1569" w:rsidRDefault="009E1569" w:rsidP="009E1569">
            <w:pPr>
              <w:rPr>
                <w:sz w:val="20"/>
                <w:szCs w:val="20"/>
              </w:rPr>
            </w:pPr>
            <w:r w:rsidRPr="009E1569">
              <w:rPr>
                <w:sz w:val="20"/>
                <w:szCs w:val="20"/>
              </w:rPr>
              <w:t>1.37 (1.20, 1.55)</w:t>
            </w:r>
          </w:p>
        </w:tc>
        <w:tc>
          <w:tcPr>
            <w:tcW w:w="1644" w:type="dxa"/>
          </w:tcPr>
          <w:p w14:paraId="3317BC65" w14:textId="77777777" w:rsidR="009E1569" w:rsidRPr="009E1569" w:rsidRDefault="009E1569" w:rsidP="009E1569">
            <w:pPr>
              <w:rPr>
                <w:sz w:val="20"/>
                <w:szCs w:val="20"/>
              </w:rPr>
            </w:pPr>
            <w:r w:rsidRPr="009E1569">
              <w:rPr>
                <w:sz w:val="20"/>
                <w:szCs w:val="20"/>
              </w:rPr>
              <w:t>1.33 (1.16, 1.51)</w:t>
            </w:r>
          </w:p>
        </w:tc>
        <w:tc>
          <w:tcPr>
            <w:tcW w:w="1559" w:type="dxa"/>
          </w:tcPr>
          <w:p w14:paraId="30A33653" w14:textId="77777777" w:rsidR="009E1569" w:rsidRPr="009E1569" w:rsidRDefault="009E1569" w:rsidP="009E1569">
            <w:pPr>
              <w:rPr>
                <w:sz w:val="20"/>
                <w:szCs w:val="20"/>
              </w:rPr>
            </w:pPr>
            <w:r w:rsidRPr="009E1569">
              <w:rPr>
                <w:sz w:val="20"/>
                <w:szCs w:val="20"/>
              </w:rPr>
              <w:t>1.26 (1.10, 1.43)</w:t>
            </w:r>
          </w:p>
        </w:tc>
        <w:tc>
          <w:tcPr>
            <w:tcW w:w="1771" w:type="dxa"/>
          </w:tcPr>
          <w:p w14:paraId="0067DA82" w14:textId="77777777" w:rsidR="009E1569" w:rsidRPr="009E1569" w:rsidRDefault="009E1569" w:rsidP="009E1569">
            <w:pPr>
              <w:rPr>
                <w:sz w:val="20"/>
                <w:szCs w:val="20"/>
              </w:rPr>
            </w:pPr>
            <w:r w:rsidRPr="009E1569">
              <w:rPr>
                <w:sz w:val="20"/>
                <w:szCs w:val="20"/>
              </w:rPr>
              <w:t>1.32 (1.12, 1.54)</w:t>
            </w:r>
          </w:p>
        </w:tc>
        <w:tc>
          <w:tcPr>
            <w:tcW w:w="1800" w:type="dxa"/>
          </w:tcPr>
          <w:p w14:paraId="2B36643A" w14:textId="77777777" w:rsidR="009E1569" w:rsidRPr="009E1569" w:rsidRDefault="009E1569" w:rsidP="009E1569">
            <w:pPr>
              <w:rPr>
                <w:sz w:val="20"/>
                <w:szCs w:val="20"/>
              </w:rPr>
            </w:pPr>
            <w:r w:rsidRPr="009E1569">
              <w:rPr>
                <w:sz w:val="20"/>
                <w:szCs w:val="20"/>
              </w:rPr>
              <w:t>1.28 (1.09, 1.51)</w:t>
            </w:r>
          </w:p>
        </w:tc>
      </w:tr>
      <w:tr w:rsidR="009E1569" w:rsidRPr="009E1569" w14:paraId="39914F0D" w14:textId="77777777" w:rsidTr="009E1569">
        <w:tc>
          <w:tcPr>
            <w:tcW w:w="2605" w:type="dxa"/>
          </w:tcPr>
          <w:p w14:paraId="5224DD73" w14:textId="77777777" w:rsidR="009E1569" w:rsidRPr="009E1569" w:rsidRDefault="009E1569" w:rsidP="009E1569">
            <w:pPr>
              <w:rPr>
                <w:sz w:val="20"/>
                <w:szCs w:val="20"/>
              </w:rPr>
            </w:pPr>
          </w:p>
        </w:tc>
        <w:tc>
          <w:tcPr>
            <w:tcW w:w="1550" w:type="dxa"/>
          </w:tcPr>
          <w:p w14:paraId="6B505FD0" w14:textId="77777777" w:rsidR="009E1569" w:rsidRPr="009E1569" w:rsidRDefault="009E1569" w:rsidP="009E1569">
            <w:pPr>
              <w:rPr>
                <w:sz w:val="20"/>
                <w:szCs w:val="20"/>
              </w:rPr>
            </w:pPr>
          </w:p>
        </w:tc>
        <w:tc>
          <w:tcPr>
            <w:tcW w:w="1701" w:type="dxa"/>
          </w:tcPr>
          <w:p w14:paraId="0578A301" w14:textId="77777777" w:rsidR="009E1569" w:rsidRPr="009E1569" w:rsidRDefault="009E1569" w:rsidP="009E1569">
            <w:pPr>
              <w:rPr>
                <w:sz w:val="20"/>
                <w:szCs w:val="20"/>
              </w:rPr>
            </w:pPr>
          </w:p>
        </w:tc>
        <w:tc>
          <w:tcPr>
            <w:tcW w:w="1560" w:type="dxa"/>
          </w:tcPr>
          <w:p w14:paraId="00121B55" w14:textId="77777777" w:rsidR="009E1569" w:rsidRPr="009E1569" w:rsidRDefault="009E1569" w:rsidP="009E1569">
            <w:pPr>
              <w:rPr>
                <w:sz w:val="20"/>
                <w:szCs w:val="20"/>
              </w:rPr>
            </w:pPr>
          </w:p>
        </w:tc>
        <w:tc>
          <w:tcPr>
            <w:tcW w:w="1644" w:type="dxa"/>
          </w:tcPr>
          <w:p w14:paraId="51AF47AC" w14:textId="77777777" w:rsidR="009E1569" w:rsidRPr="009E1569" w:rsidRDefault="009E1569" w:rsidP="009E1569">
            <w:pPr>
              <w:rPr>
                <w:sz w:val="20"/>
                <w:szCs w:val="20"/>
              </w:rPr>
            </w:pPr>
          </w:p>
        </w:tc>
        <w:tc>
          <w:tcPr>
            <w:tcW w:w="1559" w:type="dxa"/>
          </w:tcPr>
          <w:p w14:paraId="4C5D6960" w14:textId="77777777" w:rsidR="009E1569" w:rsidRPr="009E1569" w:rsidRDefault="009E1569" w:rsidP="009E1569">
            <w:pPr>
              <w:rPr>
                <w:sz w:val="20"/>
                <w:szCs w:val="20"/>
              </w:rPr>
            </w:pPr>
          </w:p>
        </w:tc>
        <w:tc>
          <w:tcPr>
            <w:tcW w:w="1771" w:type="dxa"/>
          </w:tcPr>
          <w:p w14:paraId="36A071D3" w14:textId="77777777" w:rsidR="009E1569" w:rsidRPr="009E1569" w:rsidRDefault="009E1569" w:rsidP="009E1569">
            <w:pPr>
              <w:rPr>
                <w:sz w:val="20"/>
                <w:szCs w:val="20"/>
              </w:rPr>
            </w:pPr>
          </w:p>
        </w:tc>
        <w:tc>
          <w:tcPr>
            <w:tcW w:w="1800" w:type="dxa"/>
          </w:tcPr>
          <w:p w14:paraId="443B7F59" w14:textId="77777777" w:rsidR="009E1569" w:rsidRPr="009E1569" w:rsidRDefault="009E1569" w:rsidP="009E1569">
            <w:pPr>
              <w:rPr>
                <w:sz w:val="20"/>
                <w:szCs w:val="20"/>
              </w:rPr>
            </w:pPr>
          </w:p>
        </w:tc>
      </w:tr>
      <w:tr w:rsidR="009E1569" w:rsidRPr="009E1569" w14:paraId="1F212304" w14:textId="77777777" w:rsidTr="009E1569">
        <w:tc>
          <w:tcPr>
            <w:tcW w:w="2605" w:type="dxa"/>
          </w:tcPr>
          <w:p w14:paraId="169277C6" w14:textId="77777777" w:rsidR="009E1569" w:rsidRPr="009E1569" w:rsidRDefault="009E1569" w:rsidP="009E1569">
            <w:pPr>
              <w:rPr>
                <w:b/>
                <w:bCs/>
                <w:sz w:val="20"/>
                <w:szCs w:val="20"/>
              </w:rPr>
            </w:pPr>
            <w:r w:rsidRPr="009E1569">
              <w:rPr>
                <w:b/>
                <w:bCs/>
                <w:sz w:val="20"/>
                <w:szCs w:val="20"/>
              </w:rPr>
              <w:t>Reaction time</w:t>
            </w:r>
          </w:p>
        </w:tc>
        <w:tc>
          <w:tcPr>
            <w:tcW w:w="1550" w:type="dxa"/>
          </w:tcPr>
          <w:p w14:paraId="0C099670" w14:textId="77777777" w:rsidR="009E1569" w:rsidRPr="009E1569" w:rsidRDefault="009E1569" w:rsidP="009E1569">
            <w:pPr>
              <w:rPr>
                <w:sz w:val="20"/>
                <w:szCs w:val="20"/>
              </w:rPr>
            </w:pPr>
          </w:p>
        </w:tc>
        <w:tc>
          <w:tcPr>
            <w:tcW w:w="1701" w:type="dxa"/>
          </w:tcPr>
          <w:p w14:paraId="66DD004E" w14:textId="77777777" w:rsidR="009E1569" w:rsidRPr="009E1569" w:rsidRDefault="009E1569" w:rsidP="009E1569">
            <w:pPr>
              <w:rPr>
                <w:sz w:val="20"/>
                <w:szCs w:val="20"/>
              </w:rPr>
            </w:pPr>
            <w:r w:rsidRPr="009E1569">
              <w:rPr>
                <w:sz w:val="20"/>
                <w:szCs w:val="20"/>
              </w:rPr>
              <w:t>n=426127</w:t>
            </w:r>
          </w:p>
        </w:tc>
        <w:tc>
          <w:tcPr>
            <w:tcW w:w="1560" w:type="dxa"/>
          </w:tcPr>
          <w:p w14:paraId="4761A453" w14:textId="77777777" w:rsidR="009E1569" w:rsidRPr="009E1569" w:rsidRDefault="009E1569" w:rsidP="009E1569">
            <w:pPr>
              <w:rPr>
                <w:sz w:val="20"/>
                <w:szCs w:val="20"/>
              </w:rPr>
            </w:pPr>
            <w:r w:rsidRPr="009E1569">
              <w:rPr>
                <w:sz w:val="20"/>
                <w:szCs w:val="20"/>
              </w:rPr>
              <w:t>n=424432</w:t>
            </w:r>
          </w:p>
        </w:tc>
        <w:tc>
          <w:tcPr>
            <w:tcW w:w="1644" w:type="dxa"/>
          </w:tcPr>
          <w:p w14:paraId="07E9E4E3" w14:textId="77777777" w:rsidR="009E1569" w:rsidRPr="009E1569" w:rsidRDefault="009E1569" w:rsidP="009E1569">
            <w:pPr>
              <w:rPr>
                <w:sz w:val="20"/>
                <w:szCs w:val="20"/>
              </w:rPr>
            </w:pPr>
            <w:r w:rsidRPr="009E1569">
              <w:rPr>
                <w:sz w:val="20"/>
                <w:szCs w:val="20"/>
              </w:rPr>
              <w:t>n=417366</w:t>
            </w:r>
          </w:p>
        </w:tc>
        <w:tc>
          <w:tcPr>
            <w:tcW w:w="1559" w:type="dxa"/>
          </w:tcPr>
          <w:p w14:paraId="32FE9F0C" w14:textId="77777777" w:rsidR="009E1569" w:rsidRPr="009E1569" w:rsidRDefault="009E1569" w:rsidP="009E1569">
            <w:pPr>
              <w:rPr>
                <w:sz w:val="20"/>
                <w:szCs w:val="20"/>
              </w:rPr>
            </w:pPr>
            <w:r w:rsidRPr="009E1569">
              <w:rPr>
                <w:sz w:val="20"/>
                <w:szCs w:val="20"/>
              </w:rPr>
              <w:t>n=415777</w:t>
            </w:r>
          </w:p>
        </w:tc>
        <w:tc>
          <w:tcPr>
            <w:tcW w:w="1771" w:type="dxa"/>
          </w:tcPr>
          <w:p w14:paraId="6D286D3E" w14:textId="77777777" w:rsidR="009E1569" w:rsidRPr="009E1569" w:rsidRDefault="009E1569" w:rsidP="009E1569">
            <w:pPr>
              <w:rPr>
                <w:sz w:val="20"/>
                <w:szCs w:val="20"/>
              </w:rPr>
            </w:pPr>
            <w:r w:rsidRPr="009E1569">
              <w:rPr>
                <w:sz w:val="20"/>
                <w:szCs w:val="20"/>
              </w:rPr>
              <w:t>n=358720</w:t>
            </w:r>
          </w:p>
        </w:tc>
        <w:tc>
          <w:tcPr>
            <w:tcW w:w="1800" w:type="dxa"/>
          </w:tcPr>
          <w:p w14:paraId="42F3D437" w14:textId="77777777" w:rsidR="009E1569" w:rsidRPr="009E1569" w:rsidRDefault="009E1569" w:rsidP="009E1569">
            <w:pPr>
              <w:rPr>
                <w:sz w:val="20"/>
                <w:szCs w:val="20"/>
              </w:rPr>
            </w:pPr>
            <w:r w:rsidRPr="009E1569">
              <w:rPr>
                <w:sz w:val="20"/>
                <w:szCs w:val="20"/>
              </w:rPr>
              <w:t>N=352331</w:t>
            </w:r>
          </w:p>
        </w:tc>
      </w:tr>
      <w:tr w:rsidR="009E1569" w:rsidRPr="009E1569" w14:paraId="5458E842" w14:textId="77777777" w:rsidTr="009E1569">
        <w:tc>
          <w:tcPr>
            <w:tcW w:w="2605" w:type="dxa"/>
          </w:tcPr>
          <w:p w14:paraId="55490C8B" w14:textId="77777777" w:rsidR="009E1569" w:rsidRPr="009E1569" w:rsidRDefault="009E1569" w:rsidP="009E1569">
            <w:pPr>
              <w:rPr>
                <w:sz w:val="20"/>
                <w:szCs w:val="20"/>
              </w:rPr>
            </w:pPr>
            <w:r w:rsidRPr="009E1569">
              <w:rPr>
                <w:sz w:val="20"/>
                <w:szCs w:val="20"/>
              </w:rPr>
              <w:t>1 (low)</w:t>
            </w:r>
          </w:p>
        </w:tc>
        <w:tc>
          <w:tcPr>
            <w:tcW w:w="1550" w:type="dxa"/>
          </w:tcPr>
          <w:p w14:paraId="6E732442" w14:textId="77777777" w:rsidR="009E1569" w:rsidRPr="009E1569" w:rsidRDefault="009E1569" w:rsidP="009E1569">
            <w:pPr>
              <w:rPr>
                <w:sz w:val="20"/>
                <w:szCs w:val="20"/>
              </w:rPr>
            </w:pPr>
            <w:r w:rsidRPr="009E1569">
              <w:rPr>
                <w:sz w:val="20"/>
                <w:szCs w:val="20"/>
              </w:rPr>
              <w:t>185/140934</w:t>
            </w:r>
          </w:p>
        </w:tc>
        <w:tc>
          <w:tcPr>
            <w:tcW w:w="1701" w:type="dxa"/>
          </w:tcPr>
          <w:p w14:paraId="5242EA2B" w14:textId="77777777" w:rsidR="009E1569" w:rsidRPr="009E1569" w:rsidRDefault="009E1569" w:rsidP="009E1569">
            <w:pPr>
              <w:rPr>
                <w:sz w:val="20"/>
                <w:szCs w:val="20"/>
              </w:rPr>
            </w:pPr>
            <w:r w:rsidRPr="009E1569">
              <w:rPr>
                <w:sz w:val="20"/>
                <w:szCs w:val="20"/>
              </w:rPr>
              <w:t>1.0 (ref)</w:t>
            </w:r>
          </w:p>
        </w:tc>
        <w:tc>
          <w:tcPr>
            <w:tcW w:w="1560" w:type="dxa"/>
          </w:tcPr>
          <w:p w14:paraId="6C1E4690" w14:textId="77777777" w:rsidR="009E1569" w:rsidRPr="009E1569" w:rsidRDefault="009E1569" w:rsidP="009E1569">
            <w:pPr>
              <w:rPr>
                <w:sz w:val="20"/>
                <w:szCs w:val="20"/>
              </w:rPr>
            </w:pPr>
            <w:r w:rsidRPr="009E1569">
              <w:rPr>
                <w:sz w:val="20"/>
                <w:szCs w:val="20"/>
              </w:rPr>
              <w:t>1.0 (ref)</w:t>
            </w:r>
          </w:p>
        </w:tc>
        <w:tc>
          <w:tcPr>
            <w:tcW w:w="1644" w:type="dxa"/>
          </w:tcPr>
          <w:p w14:paraId="6086056F" w14:textId="77777777" w:rsidR="009E1569" w:rsidRPr="009E1569" w:rsidRDefault="009E1569" w:rsidP="009E1569">
            <w:pPr>
              <w:rPr>
                <w:sz w:val="20"/>
                <w:szCs w:val="20"/>
              </w:rPr>
            </w:pPr>
            <w:r w:rsidRPr="009E1569">
              <w:rPr>
                <w:sz w:val="20"/>
                <w:szCs w:val="20"/>
              </w:rPr>
              <w:t>1.0 (ref)</w:t>
            </w:r>
          </w:p>
        </w:tc>
        <w:tc>
          <w:tcPr>
            <w:tcW w:w="1559" w:type="dxa"/>
          </w:tcPr>
          <w:p w14:paraId="108B6EBC" w14:textId="77777777" w:rsidR="009E1569" w:rsidRPr="009E1569" w:rsidRDefault="009E1569" w:rsidP="009E1569">
            <w:pPr>
              <w:rPr>
                <w:sz w:val="20"/>
                <w:szCs w:val="20"/>
              </w:rPr>
            </w:pPr>
            <w:r w:rsidRPr="009E1569">
              <w:rPr>
                <w:sz w:val="20"/>
                <w:szCs w:val="20"/>
              </w:rPr>
              <w:t>1.0 (ref)</w:t>
            </w:r>
          </w:p>
        </w:tc>
        <w:tc>
          <w:tcPr>
            <w:tcW w:w="1771" w:type="dxa"/>
          </w:tcPr>
          <w:p w14:paraId="5023DBFE" w14:textId="77777777" w:rsidR="009E1569" w:rsidRPr="009E1569" w:rsidRDefault="009E1569" w:rsidP="009E1569">
            <w:pPr>
              <w:rPr>
                <w:sz w:val="20"/>
                <w:szCs w:val="20"/>
              </w:rPr>
            </w:pPr>
            <w:r w:rsidRPr="009E1569">
              <w:rPr>
                <w:sz w:val="20"/>
                <w:szCs w:val="20"/>
              </w:rPr>
              <w:t>1.0 (ref)</w:t>
            </w:r>
          </w:p>
        </w:tc>
        <w:tc>
          <w:tcPr>
            <w:tcW w:w="1800" w:type="dxa"/>
          </w:tcPr>
          <w:p w14:paraId="0ABB73DF" w14:textId="77777777" w:rsidR="009E1569" w:rsidRPr="009E1569" w:rsidRDefault="009E1569" w:rsidP="009E1569">
            <w:pPr>
              <w:rPr>
                <w:sz w:val="20"/>
                <w:szCs w:val="20"/>
              </w:rPr>
            </w:pPr>
            <w:r w:rsidRPr="009E1569">
              <w:rPr>
                <w:sz w:val="20"/>
                <w:szCs w:val="20"/>
              </w:rPr>
              <w:t>1.0 (ref)</w:t>
            </w:r>
          </w:p>
        </w:tc>
      </w:tr>
      <w:tr w:rsidR="009E1569" w:rsidRPr="009E1569" w14:paraId="2717575A" w14:textId="77777777" w:rsidTr="009E1569">
        <w:tc>
          <w:tcPr>
            <w:tcW w:w="2605" w:type="dxa"/>
          </w:tcPr>
          <w:p w14:paraId="71D3194B" w14:textId="77777777" w:rsidR="009E1569" w:rsidRPr="009E1569" w:rsidRDefault="009E1569" w:rsidP="009E1569">
            <w:pPr>
              <w:rPr>
                <w:sz w:val="20"/>
                <w:szCs w:val="20"/>
              </w:rPr>
            </w:pPr>
            <w:r w:rsidRPr="009E1569">
              <w:rPr>
                <w:sz w:val="20"/>
                <w:szCs w:val="20"/>
              </w:rPr>
              <w:t>2</w:t>
            </w:r>
          </w:p>
        </w:tc>
        <w:tc>
          <w:tcPr>
            <w:tcW w:w="1550" w:type="dxa"/>
          </w:tcPr>
          <w:p w14:paraId="4A7E52F9" w14:textId="77777777" w:rsidR="009E1569" w:rsidRPr="009E1569" w:rsidRDefault="009E1569" w:rsidP="009E1569">
            <w:pPr>
              <w:rPr>
                <w:sz w:val="20"/>
                <w:szCs w:val="20"/>
              </w:rPr>
            </w:pPr>
            <w:r w:rsidRPr="009E1569">
              <w:rPr>
                <w:sz w:val="20"/>
                <w:szCs w:val="20"/>
              </w:rPr>
              <w:t>199/141575</w:t>
            </w:r>
          </w:p>
        </w:tc>
        <w:tc>
          <w:tcPr>
            <w:tcW w:w="1701" w:type="dxa"/>
          </w:tcPr>
          <w:p w14:paraId="6B41F6B1" w14:textId="77777777" w:rsidR="009E1569" w:rsidRPr="009E1569" w:rsidRDefault="009E1569" w:rsidP="009E1569">
            <w:pPr>
              <w:rPr>
                <w:sz w:val="20"/>
                <w:szCs w:val="20"/>
              </w:rPr>
            </w:pPr>
            <w:r w:rsidRPr="009E1569">
              <w:rPr>
                <w:sz w:val="20"/>
                <w:szCs w:val="20"/>
              </w:rPr>
              <w:t>1.07 (0.88, 1.31)</w:t>
            </w:r>
          </w:p>
        </w:tc>
        <w:tc>
          <w:tcPr>
            <w:tcW w:w="1560" w:type="dxa"/>
          </w:tcPr>
          <w:p w14:paraId="5CA1D524" w14:textId="77777777" w:rsidR="009E1569" w:rsidRPr="009E1569" w:rsidRDefault="009E1569" w:rsidP="009E1569">
            <w:pPr>
              <w:rPr>
                <w:sz w:val="20"/>
                <w:szCs w:val="20"/>
              </w:rPr>
            </w:pPr>
            <w:r w:rsidRPr="009E1569">
              <w:rPr>
                <w:sz w:val="20"/>
                <w:szCs w:val="20"/>
              </w:rPr>
              <w:t>1.02 (0.83, 1.25)</w:t>
            </w:r>
          </w:p>
        </w:tc>
        <w:tc>
          <w:tcPr>
            <w:tcW w:w="1644" w:type="dxa"/>
          </w:tcPr>
          <w:p w14:paraId="477AB532" w14:textId="77777777" w:rsidR="009E1569" w:rsidRPr="009E1569" w:rsidRDefault="009E1569" w:rsidP="009E1569">
            <w:pPr>
              <w:rPr>
                <w:sz w:val="20"/>
                <w:szCs w:val="20"/>
              </w:rPr>
            </w:pPr>
            <w:r w:rsidRPr="009E1569">
              <w:rPr>
                <w:sz w:val="20"/>
                <w:szCs w:val="20"/>
              </w:rPr>
              <w:t>0.98 (0.80, 1.21)</w:t>
            </w:r>
          </w:p>
        </w:tc>
        <w:tc>
          <w:tcPr>
            <w:tcW w:w="1559" w:type="dxa"/>
          </w:tcPr>
          <w:p w14:paraId="49862750" w14:textId="77777777" w:rsidR="009E1569" w:rsidRPr="009E1569" w:rsidRDefault="009E1569" w:rsidP="009E1569">
            <w:pPr>
              <w:rPr>
                <w:sz w:val="20"/>
                <w:szCs w:val="20"/>
              </w:rPr>
            </w:pPr>
            <w:r w:rsidRPr="009E1569">
              <w:rPr>
                <w:sz w:val="20"/>
                <w:szCs w:val="20"/>
              </w:rPr>
              <w:t>0.95 (0.77, 1.17)</w:t>
            </w:r>
          </w:p>
        </w:tc>
        <w:tc>
          <w:tcPr>
            <w:tcW w:w="1771" w:type="dxa"/>
          </w:tcPr>
          <w:p w14:paraId="3A9F1456" w14:textId="77777777" w:rsidR="009E1569" w:rsidRPr="009E1569" w:rsidRDefault="009E1569" w:rsidP="009E1569">
            <w:pPr>
              <w:rPr>
                <w:sz w:val="20"/>
                <w:szCs w:val="20"/>
              </w:rPr>
            </w:pPr>
            <w:r w:rsidRPr="009E1569">
              <w:rPr>
                <w:sz w:val="20"/>
                <w:szCs w:val="20"/>
              </w:rPr>
              <w:t>0.90 (0.72, 1.12)</w:t>
            </w:r>
          </w:p>
        </w:tc>
        <w:tc>
          <w:tcPr>
            <w:tcW w:w="1800" w:type="dxa"/>
          </w:tcPr>
          <w:p w14:paraId="03DBECC8" w14:textId="77777777" w:rsidR="009E1569" w:rsidRPr="009E1569" w:rsidRDefault="009E1569" w:rsidP="009E1569">
            <w:pPr>
              <w:rPr>
                <w:sz w:val="20"/>
                <w:szCs w:val="20"/>
              </w:rPr>
            </w:pPr>
            <w:r w:rsidRPr="009E1569">
              <w:rPr>
                <w:sz w:val="20"/>
                <w:szCs w:val="20"/>
              </w:rPr>
              <w:t>0.88 (0.70, 1.10)</w:t>
            </w:r>
          </w:p>
        </w:tc>
      </w:tr>
      <w:tr w:rsidR="009E1569" w:rsidRPr="009E1569" w14:paraId="78F0A5DB" w14:textId="77777777" w:rsidTr="009E1569">
        <w:tc>
          <w:tcPr>
            <w:tcW w:w="2605" w:type="dxa"/>
          </w:tcPr>
          <w:p w14:paraId="457ECEFE" w14:textId="77777777" w:rsidR="009E1569" w:rsidRPr="009E1569" w:rsidRDefault="009E1569" w:rsidP="009E1569">
            <w:pPr>
              <w:rPr>
                <w:sz w:val="20"/>
                <w:szCs w:val="20"/>
              </w:rPr>
            </w:pPr>
            <w:r w:rsidRPr="009E1569">
              <w:rPr>
                <w:sz w:val="20"/>
                <w:szCs w:val="20"/>
              </w:rPr>
              <w:t>3</w:t>
            </w:r>
          </w:p>
        </w:tc>
        <w:tc>
          <w:tcPr>
            <w:tcW w:w="1550" w:type="dxa"/>
          </w:tcPr>
          <w:p w14:paraId="2CD7C210" w14:textId="77777777" w:rsidR="009E1569" w:rsidRPr="009E1569" w:rsidRDefault="009E1569" w:rsidP="009E1569">
            <w:pPr>
              <w:rPr>
                <w:sz w:val="20"/>
                <w:szCs w:val="20"/>
              </w:rPr>
            </w:pPr>
            <w:r w:rsidRPr="009E1569">
              <w:rPr>
                <w:sz w:val="20"/>
                <w:szCs w:val="20"/>
              </w:rPr>
              <w:t>269/143368</w:t>
            </w:r>
          </w:p>
        </w:tc>
        <w:tc>
          <w:tcPr>
            <w:tcW w:w="1701" w:type="dxa"/>
          </w:tcPr>
          <w:p w14:paraId="6C3CA6D8" w14:textId="77777777" w:rsidR="009E1569" w:rsidRPr="009E1569" w:rsidRDefault="009E1569" w:rsidP="009E1569">
            <w:pPr>
              <w:rPr>
                <w:sz w:val="20"/>
                <w:szCs w:val="20"/>
              </w:rPr>
            </w:pPr>
            <w:r w:rsidRPr="009E1569">
              <w:rPr>
                <w:sz w:val="20"/>
                <w:szCs w:val="20"/>
              </w:rPr>
              <w:t>1.43 (1.18, 1.72)</w:t>
            </w:r>
          </w:p>
        </w:tc>
        <w:tc>
          <w:tcPr>
            <w:tcW w:w="1560" w:type="dxa"/>
          </w:tcPr>
          <w:p w14:paraId="6DD98DCC" w14:textId="77777777" w:rsidR="009E1569" w:rsidRPr="009E1569" w:rsidRDefault="009E1569" w:rsidP="009E1569">
            <w:pPr>
              <w:rPr>
                <w:sz w:val="20"/>
                <w:szCs w:val="20"/>
              </w:rPr>
            </w:pPr>
            <w:r w:rsidRPr="009E1569">
              <w:rPr>
                <w:sz w:val="20"/>
                <w:szCs w:val="20"/>
              </w:rPr>
              <w:t>1.27 (1.04, 1.54)</w:t>
            </w:r>
          </w:p>
        </w:tc>
        <w:tc>
          <w:tcPr>
            <w:tcW w:w="1644" w:type="dxa"/>
          </w:tcPr>
          <w:p w14:paraId="4E21C983" w14:textId="77777777" w:rsidR="009E1569" w:rsidRPr="009E1569" w:rsidRDefault="009E1569" w:rsidP="009E1569">
            <w:pPr>
              <w:rPr>
                <w:sz w:val="20"/>
                <w:szCs w:val="20"/>
              </w:rPr>
            </w:pPr>
            <w:r w:rsidRPr="009E1569">
              <w:rPr>
                <w:sz w:val="20"/>
                <w:szCs w:val="20"/>
              </w:rPr>
              <w:t>1.23 (1.00, 1.50)</w:t>
            </w:r>
          </w:p>
        </w:tc>
        <w:tc>
          <w:tcPr>
            <w:tcW w:w="1559" w:type="dxa"/>
          </w:tcPr>
          <w:p w14:paraId="013C90EB" w14:textId="77777777" w:rsidR="009E1569" w:rsidRPr="009E1569" w:rsidRDefault="009E1569" w:rsidP="009E1569">
            <w:pPr>
              <w:rPr>
                <w:sz w:val="20"/>
                <w:szCs w:val="20"/>
              </w:rPr>
            </w:pPr>
            <w:r w:rsidRPr="009E1569">
              <w:rPr>
                <w:sz w:val="20"/>
                <w:szCs w:val="20"/>
              </w:rPr>
              <w:t>1.15 (0.94, 1.41)</w:t>
            </w:r>
          </w:p>
        </w:tc>
        <w:tc>
          <w:tcPr>
            <w:tcW w:w="1771" w:type="dxa"/>
          </w:tcPr>
          <w:p w14:paraId="0B90312F" w14:textId="77777777" w:rsidR="009E1569" w:rsidRPr="009E1569" w:rsidRDefault="009E1569" w:rsidP="009E1569">
            <w:pPr>
              <w:rPr>
                <w:sz w:val="20"/>
                <w:szCs w:val="20"/>
              </w:rPr>
            </w:pPr>
            <w:r w:rsidRPr="009E1569">
              <w:rPr>
                <w:sz w:val="20"/>
                <w:szCs w:val="20"/>
              </w:rPr>
              <w:t>1.04 (0.84, 1.30)</w:t>
            </w:r>
          </w:p>
        </w:tc>
        <w:tc>
          <w:tcPr>
            <w:tcW w:w="1800" w:type="dxa"/>
          </w:tcPr>
          <w:p w14:paraId="35BB9930" w14:textId="77777777" w:rsidR="009E1569" w:rsidRPr="009E1569" w:rsidRDefault="009E1569" w:rsidP="009E1569">
            <w:pPr>
              <w:rPr>
                <w:sz w:val="20"/>
                <w:szCs w:val="20"/>
              </w:rPr>
            </w:pPr>
            <w:r w:rsidRPr="009E1569">
              <w:rPr>
                <w:sz w:val="20"/>
                <w:szCs w:val="20"/>
              </w:rPr>
              <w:t>1.01 (0.81, 1.10)</w:t>
            </w:r>
          </w:p>
        </w:tc>
      </w:tr>
      <w:tr w:rsidR="009E1569" w:rsidRPr="009E1569" w14:paraId="34ECCADA" w14:textId="77777777" w:rsidTr="009E1569">
        <w:tc>
          <w:tcPr>
            <w:tcW w:w="2605" w:type="dxa"/>
          </w:tcPr>
          <w:p w14:paraId="4317BBCB" w14:textId="77777777" w:rsidR="009E1569" w:rsidRPr="009E1569" w:rsidRDefault="009E1569" w:rsidP="009E1569">
            <w:pPr>
              <w:rPr>
                <w:sz w:val="20"/>
                <w:szCs w:val="20"/>
              </w:rPr>
            </w:pPr>
            <w:r w:rsidRPr="009E1569">
              <w:rPr>
                <w:sz w:val="20"/>
                <w:szCs w:val="20"/>
              </w:rPr>
              <w:t>P for trend</w:t>
            </w:r>
          </w:p>
        </w:tc>
        <w:tc>
          <w:tcPr>
            <w:tcW w:w="1550" w:type="dxa"/>
          </w:tcPr>
          <w:p w14:paraId="008C30B1" w14:textId="77777777" w:rsidR="009E1569" w:rsidRPr="009E1569" w:rsidRDefault="009E1569" w:rsidP="009E1569">
            <w:pPr>
              <w:rPr>
                <w:sz w:val="20"/>
                <w:szCs w:val="20"/>
              </w:rPr>
            </w:pPr>
          </w:p>
        </w:tc>
        <w:tc>
          <w:tcPr>
            <w:tcW w:w="1701" w:type="dxa"/>
          </w:tcPr>
          <w:p w14:paraId="1D34B6E4" w14:textId="77777777" w:rsidR="009E1569" w:rsidRPr="009E1569" w:rsidRDefault="009E1569" w:rsidP="009E1569">
            <w:pPr>
              <w:rPr>
                <w:sz w:val="20"/>
                <w:szCs w:val="20"/>
              </w:rPr>
            </w:pPr>
            <w:r w:rsidRPr="009E1569">
              <w:rPr>
                <w:sz w:val="20"/>
                <w:szCs w:val="20"/>
              </w:rPr>
              <w:t>&lt;0.0001</w:t>
            </w:r>
          </w:p>
        </w:tc>
        <w:tc>
          <w:tcPr>
            <w:tcW w:w="1560" w:type="dxa"/>
          </w:tcPr>
          <w:p w14:paraId="0A591256" w14:textId="77777777" w:rsidR="009E1569" w:rsidRPr="009E1569" w:rsidRDefault="009E1569" w:rsidP="009E1569">
            <w:pPr>
              <w:rPr>
                <w:sz w:val="20"/>
                <w:szCs w:val="20"/>
              </w:rPr>
            </w:pPr>
            <w:r w:rsidRPr="009E1569">
              <w:rPr>
                <w:sz w:val="20"/>
                <w:szCs w:val="20"/>
              </w:rPr>
              <w:t>0.015</w:t>
            </w:r>
          </w:p>
        </w:tc>
        <w:tc>
          <w:tcPr>
            <w:tcW w:w="1644" w:type="dxa"/>
          </w:tcPr>
          <w:p w14:paraId="1621337E" w14:textId="77777777" w:rsidR="009E1569" w:rsidRPr="009E1569" w:rsidRDefault="009E1569" w:rsidP="009E1569">
            <w:pPr>
              <w:rPr>
                <w:sz w:val="20"/>
                <w:szCs w:val="20"/>
              </w:rPr>
            </w:pPr>
            <w:r w:rsidRPr="009E1569">
              <w:rPr>
                <w:sz w:val="20"/>
                <w:szCs w:val="20"/>
              </w:rPr>
              <w:t>0.037</w:t>
            </w:r>
          </w:p>
        </w:tc>
        <w:tc>
          <w:tcPr>
            <w:tcW w:w="1559" w:type="dxa"/>
          </w:tcPr>
          <w:p w14:paraId="12C1141F" w14:textId="77777777" w:rsidR="009E1569" w:rsidRPr="009E1569" w:rsidRDefault="009E1569" w:rsidP="009E1569">
            <w:pPr>
              <w:rPr>
                <w:sz w:val="20"/>
                <w:szCs w:val="20"/>
              </w:rPr>
            </w:pPr>
            <w:r w:rsidRPr="009E1569">
              <w:rPr>
                <w:sz w:val="20"/>
                <w:szCs w:val="20"/>
              </w:rPr>
              <w:t>0.148</w:t>
            </w:r>
          </w:p>
        </w:tc>
        <w:tc>
          <w:tcPr>
            <w:tcW w:w="1771" w:type="dxa"/>
          </w:tcPr>
          <w:p w14:paraId="142DB2F5" w14:textId="77777777" w:rsidR="009E1569" w:rsidRPr="009E1569" w:rsidRDefault="009E1569" w:rsidP="009E1569">
            <w:pPr>
              <w:rPr>
                <w:sz w:val="20"/>
                <w:szCs w:val="20"/>
              </w:rPr>
            </w:pPr>
            <w:r w:rsidRPr="009E1569">
              <w:rPr>
                <w:sz w:val="20"/>
                <w:szCs w:val="20"/>
              </w:rPr>
              <w:t>0.646</w:t>
            </w:r>
          </w:p>
        </w:tc>
        <w:tc>
          <w:tcPr>
            <w:tcW w:w="1800" w:type="dxa"/>
          </w:tcPr>
          <w:p w14:paraId="383719FD" w14:textId="77777777" w:rsidR="009E1569" w:rsidRPr="009E1569" w:rsidRDefault="009E1569" w:rsidP="009E1569">
            <w:pPr>
              <w:rPr>
                <w:sz w:val="20"/>
                <w:szCs w:val="20"/>
              </w:rPr>
            </w:pPr>
            <w:r w:rsidRPr="009E1569">
              <w:rPr>
                <w:sz w:val="20"/>
                <w:szCs w:val="20"/>
              </w:rPr>
              <w:t>0.859</w:t>
            </w:r>
          </w:p>
        </w:tc>
      </w:tr>
      <w:tr w:rsidR="009E1569" w:rsidRPr="009E1569" w14:paraId="79D7CD7D" w14:textId="77777777" w:rsidTr="009E1569">
        <w:tc>
          <w:tcPr>
            <w:tcW w:w="2605" w:type="dxa"/>
          </w:tcPr>
          <w:p w14:paraId="7B2ED75F" w14:textId="77777777" w:rsidR="009E1569" w:rsidRPr="009E1569" w:rsidRDefault="009E1569" w:rsidP="009E1569">
            <w:pPr>
              <w:rPr>
                <w:sz w:val="20"/>
                <w:szCs w:val="20"/>
              </w:rPr>
            </w:pPr>
            <w:r w:rsidRPr="009E1569">
              <w:rPr>
                <w:sz w:val="20"/>
                <w:szCs w:val="20"/>
              </w:rPr>
              <w:t>Per SD increase</w:t>
            </w:r>
          </w:p>
        </w:tc>
        <w:tc>
          <w:tcPr>
            <w:tcW w:w="1550" w:type="dxa"/>
          </w:tcPr>
          <w:p w14:paraId="4F0950F8" w14:textId="77777777" w:rsidR="009E1569" w:rsidRPr="009E1569" w:rsidRDefault="009E1569" w:rsidP="009E1569">
            <w:pPr>
              <w:rPr>
                <w:sz w:val="20"/>
                <w:szCs w:val="20"/>
              </w:rPr>
            </w:pPr>
          </w:p>
        </w:tc>
        <w:tc>
          <w:tcPr>
            <w:tcW w:w="1701" w:type="dxa"/>
          </w:tcPr>
          <w:p w14:paraId="337424DE" w14:textId="77777777" w:rsidR="009E1569" w:rsidRPr="009E1569" w:rsidRDefault="009E1569" w:rsidP="009E1569">
            <w:pPr>
              <w:rPr>
                <w:sz w:val="20"/>
                <w:szCs w:val="20"/>
              </w:rPr>
            </w:pPr>
            <w:r w:rsidRPr="009E1569">
              <w:rPr>
                <w:sz w:val="20"/>
                <w:szCs w:val="20"/>
              </w:rPr>
              <w:t>1.17 (1.09, 1.24)</w:t>
            </w:r>
          </w:p>
        </w:tc>
        <w:tc>
          <w:tcPr>
            <w:tcW w:w="1560" w:type="dxa"/>
          </w:tcPr>
          <w:p w14:paraId="09B72C46" w14:textId="77777777" w:rsidR="009E1569" w:rsidRPr="009E1569" w:rsidRDefault="009E1569" w:rsidP="009E1569">
            <w:pPr>
              <w:rPr>
                <w:sz w:val="20"/>
                <w:szCs w:val="20"/>
              </w:rPr>
            </w:pPr>
            <w:r w:rsidRPr="009E1569">
              <w:rPr>
                <w:sz w:val="20"/>
                <w:szCs w:val="20"/>
              </w:rPr>
              <w:t>1.10 (1.03, 1.18)</w:t>
            </w:r>
          </w:p>
        </w:tc>
        <w:tc>
          <w:tcPr>
            <w:tcW w:w="1644" w:type="dxa"/>
          </w:tcPr>
          <w:p w14:paraId="532A21D1" w14:textId="77777777" w:rsidR="009E1569" w:rsidRPr="009E1569" w:rsidRDefault="009E1569" w:rsidP="009E1569">
            <w:pPr>
              <w:rPr>
                <w:sz w:val="20"/>
                <w:szCs w:val="20"/>
              </w:rPr>
            </w:pPr>
            <w:r w:rsidRPr="009E1569">
              <w:rPr>
                <w:sz w:val="20"/>
                <w:szCs w:val="20"/>
              </w:rPr>
              <w:t>1.09 (1.02, 1.17)</w:t>
            </w:r>
          </w:p>
        </w:tc>
        <w:tc>
          <w:tcPr>
            <w:tcW w:w="1559" w:type="dxa"/>
          </w:tcPr>
          <w:p w14:paraId="12602519" w14:textId="77777777" w:rsidR="009E1569" w:rsidRPr="009E1569" w:rsidRDefault="009E1569" w:rsidP="009E1569">
            <w:pPr>
              <w:rPr>
                <w:sz w:val="20"/>
                <w:szCs w:val="20"/>
              </w:rPr>
            </w:pPr>
            <w:r w:rsidRPr="009E1569">
              <w:rPr>
                <w:sz w:val="20"/>
                <w:szCs w:val="20"/>
              </w:rPr>
              <w:t>1.07 (1.00, 1.15)</w:t>
            </w:r>
          </w:p>
        </w:tc>
        <w:tc>
          <w:tcPr>
            <w:tcW w:w="1771" w:type="dxa"/>
          </w:tcPr>
          <w:p w14:paraId="0D7BDF37" w14:textId="77777777" w:rsidR="009E1569" w:rsidRPr="009E1569" w:rsidRDefault="009E1569" w:rsidP="009E1569">
            <w:pPr>
              <w:rPr>
                <w:sz w:val="20"/>
                <w:szCs w:val="20"/>
              </w:rPr>
            </w:pPr>
            <w:r w:rsidRPr="009E1569">
              <w:rPr>
                <w:sz w:val="20"/>
                <w:szCs w:val="20"/>
              </w:rPr>
              <w:t>1.05 (0.96, 1.130</w:t>
            </w:r>
          </w:p>
        </w:tc>
        <w:tc>
          <w:tcPr>
            <w:tcW w:w="1800" w:type="dxa"/>
          </w:tcPr>
          <w:p w14:paraId="642EFE1F" w14:textId="77777777" w:rsidR="009E1569" w:rsidRPr="009E1569" w:rsidRDefault="009E1569" w:rsidP="009E1569">
            <w:pPr>
              <w:rPr>
                <w:sz w:val="20"/>
                <w:szCs w:val="20"/>
              </w:rPr>
            </w:pPr>
            <w:r w:rsidRPr="009E1569">
              <w:rPr>
                <w:sz w:val="20"/>
                <w:szCs w:val="20"/>
              </w:rPr>
              <w:t>1.04 (0.96, 1.14)</w:t>
            </w:r>
          </w:p>
        </w:tc>
      </w:tr>
      <w:tr w:rsidR="009E1569" w:rsidRPr="009E1569" w14:paraId="2567D177" w14:textId="77777777" w:rsidTr="009E1569">
        <w:tc>
          <w:tcPr>
            <w:tcW w:w="2605" w:type="dxa"/>
          </w:tcPr>
          <w:p w14:paraId="66F339A1" w14:textId="77777777" w:rsidR="009E1569" w:rsidRPr="009E1569" w:rsidRDefault="009E1569" w:rsidP="009E1569">
            <w:pPr>
              <w:rPr>
                <w:sz w:val="20"/>
                <w:szCs w:val="20"/>
              </w:rPr>
            </w:pPr>
          </w:p>
        </w:tc>
        <w:tc>
          <w:tcPr>
            <w:tcW w:w="1550" w:type="dxa"/>
          </w:tcPr>
          <w:p w14:paraId="1BF6D432" w14:textId="77777777" w:rsidR="009E1569" w:rsidRPr="009E1569" w:rsidRDefault="009E1569" w:rsidP="009E1569">
            <w:pPr>
              <w:rPr>
                <w:sz w:val="20"/>
                <w:szCs w:val="20"/>
              </w:rPr>
            </w:pPr>
          </w:p>
        </w:tc>
        <w:tc>
          <w:tcPr>
            <w:tcW w:w="1701" w:type="dxa"/>
          </w:tcPr>
          <w:p w14:paraId="67373B8F" w14:textId="77777777" w:rsidR="009E1569" w:rsidRPr="009E1569" w:rsidRDefault="009E1569" w:rsidP="009E1569">
            <w:pPr>
              <w:rPr>
                <w:sz w:val="20"/>
                <w:szCs w:val="20"/>
              </w:rPr>
            </w:pPr>
          </w:p>
        </w:tc>
        <w:tc>
          <w:tcPr>
            <w:tcW w:w="1560" w:type="dxa"/>
          </w:tcPr>
          <w:p w14:paraId="4CF4BC08" w14:textId="77777777" w:rsidR="009E1569" w:rsidRPr="009E1569" w:rsidRDefault="009E1569" w:rsidP="009E1569">
            <w:pPr>
              <w:rPr>
                <w:sz w:val="20"/>
                <w:szCs w:val="20"/>
              </w:rPr>
            </w:pPr>
          </w:p>
        </w:tc>
        <w:tc>
          <w:tcPr>
            <w:tcW w:w="1644" w:type="dxa"/>
          </w:tcPr>
          <w:p w14:paraId="63DE6C00" w14:textId="77777777" w:rsidR="009E1569" w:rsidRPr="009E1569" w:rsidRDefault="009E1569" w:rsidP="009E1569">
            <w:pPr>
              <w:rPr>
                <w:sz w:val="20"/>
                <w:szCs w:val="20"/>
              </w:rPr>
            </w:pPr>
          </w:p>
        </w:tc>
        <w:tc>
          <w:tcPr>
            <w:tcW w:w="1559" w:type="dxa"/>
          </w:tcPr>
          <w:p w14:paraId="66E227D2" w14:textId="77777777" w:rsidR="009E1569" w:rsidRPr="009E1569" w:rsidRDefault="009E1569" w:rsidP="009E1569">
            <w:pPr>
              <w:rPr>
                <w:sz w:val="20"/>
                <w:szCs w:val="20"/>
              </w:rPr>
            </w:pPr>
          </w:p>
        </w:tc>
        <w:tc>
          <w:tcPr>
            <w:tcW w:w="1771" w:type="dxa"/>
          </w:tcPr>
          <w:p w14:paraId="0D1E8BBE" w14:textId="77777777" w:rsidR="009E1569" w:rsidRPr="009E1569" w:rsidRDefault="009E1569" w:rsidP="009E1569">
            <w:pPr>
              <w:rPr>
                <w:sz w:val="20"/>
                <w:szCs w:val="20"/>
              </w:rPr>
            </w:pPr>
          </w:p>
        </w:tc>
        <w:tc>
          <w:tcPr>
            <w:tcW w:w="1800" w:type="dxa"/>
          </w:tcPr>
          <w:p w14:paraId="67E3B371" w14:textId="77777777" w:rsidR="009E1569" w:rsidRPr="009E1569" w:rsidRDefault="009E1569" w:rsidP="009E1569">
            <w:pPr>
              <w:rPr>
                <w:sz w:val="20"/>
                <w:szCs w:val="20"/>
              </w:rPr>
            </w:pPr>
          </w:p>
        </w:tc>
      </w:tr>
    </w:tbl>
    <w:p w14:paraId="75BEAB5C" w14:textId="41D153C0" w:rsidR="00705491" w:rsidRPr="007D3863" w:rsidRDefault="00705491" w:rsidP="00705491">
      <w:pPr>
        <w:rPr>
          <w:sz w:val="16"/>
          <w:szCs w:val="16"/>
        </w:rPr>
      </w:pPr>
      <w:r w:rsidRPr="007D3863">
        <w:rPr>
          <w:sz w:val="16"/>
          <w:szCs w:val="16"/>
          <w:vertAlign w:val="superscript"/>
        </w:rPr>
        <w:t xml:space="preserve">1 </w:t>
      </w:r>
      <w:r w:rsidRPr="007D3863">
        <w:rPr>
          <w:sz w:val="16"/>
          <w:szCs w:val="16"/>
        </w:rPr>
        <w:t>Numbers based on unadjusted model</w:t>
      </w:r>
      <w:r w:rsidR="009E1569" w:rsidRPr="007D3863">
        <w:rPr>
          <w:sz w:val="16"/>
          <w:szCs w:val="16"/>
        </w:rPr>
        <w:t xml:space="preserve">.  </w:t>
      </w:r>
      <w:r w:rsidRPr="007D3863">
        <w:rPr>
          <w:sz w:val="16"/>
          <w:szCs w:val="16"/>
          <w:vertAlign w:val="superscript"/>
        </w:rPr>
        <w:t xml:space="preserve">2 </w:t>
      </w:r>
      <w:r w:rsidRPr="007D3863">
        <w:rPr>
          <w:sz w:val="16"/>
          <w:szCs w:val="16"/>
        </w:rPr>
        <w:t>Comorbidity includes diagnoses of vascular or heart disease, diabetes, chronic bronchitis or emphysema, asthma, and hypertension defined according to measured blood pressure and/or use of anti-hypertensive drugs</w:t>
      </w:r>
      <w:r w:rsidR="009E1569" w:rsidRPr="007D3863">
        <w:rPr>
          <w:sz w:val="16"/>
          <w:szCs w:val="16"/>
        </w:rPr>
        <w:t xml:space="preserve">.  </w:t>
      </w:r>
      <w:r w:rsidRPr="007D3863">
        <w:rPr>
          <w:sz w:val="16"/>
          <w:szCs w:val="16"/>
          <w:vertAlign w:val="superscript"/>
        </w:rPr>
        <w:t>3</w:t>
      </w:r>
      <w:r w:rsidRPr="007D3863">
        <w:rPr>
          <w:sz w:val="16"/>
          <w:szCs w:val="16"/>
        </w:rPr>
        <w:t>Lifestyle factors included body mass index, smoking status, alcohol intake frequency &amp; number of types of physical activity taken in last four weeks</w:t>
      </w:r>
      <w:r w:rsidR="009E1569" w:rsidRPr="007D3863">
        <w:rPr>
          <w:sz w:val="16"/>
          <w:szCs w:val="16"/>
        </w:rPr>
        <w:t xml:space="preserve">.  </w:t>
      </w:r>
      <w:r w:rsidRPr="007D3863">
        <w:rPr>
          <w:sz w:val="16"/>
          <w:szCs w:val="16"/>
          <w:vertAlign w:val="superscript"/>
        </w:rPr>
        <w:t>4</w:t>
      </w:r>
      <w:r w:rsidRPr="007D3863">
        <w:rPr>
          <w:sz w:val="16"/>
          <w:szCs w:val="16"/>
        </w:rPr>
        <w:t>Socioeconomic factors included highest educational attainment, Townsend deprivation index, &amp; household income before tax</w:t>
      </w:r>
    </w:p>
    <w:p w14:paraId="7EEA4CAC" w14:textId="2F1A122E" w:rsidR="004C0DA8" w:rsidRDefault="0071116B" w:rsidP="00621253">
      <w:pPr>
        <w:jc w:val="center"/>
        <w:rPr>
          <w:b/>
          <w:bCs/>
          <w:highlight w:val="yellow"/>
        </w:rPr>
      </w:pPr>
      <w:r w:rsidRPr="007B5E3D">
        <w:rPr>
          <w:b/>
          <w:bCs/>
        </w:rPr>
        <w:lastRenderedPageBreak/>
        <w:t xml:space="preserve">Table </w:t>
      </w:r>
      <w:r>
        <w:rPr>
          <w:b/>
          <w:bCs/>
        </w:rPr>
        <w:t>3</w:t>
      </w:r>
      <w:r w:rsidRPr="007B5E3D">
        <w:rPr>
          <w:b/>
          <w:bCs/>
        </w:rPr>
        <w:t xml:space="preserve">.  </w:t>
      </w:r>
      <w:r w:rsidR="004C0DA8" w:rsidRPr="004C0DA8">
        <w:rPr>
          <w:b/>
          <w:bCs/>
        </w:rPr>
        <w:t xml:space="preserve">Odds ratios (95% CI) for the relation of </w:t>
      </w:r>
      <w:r w:rsidR="004C0DA8">
        <w:rPr>
          <w:b/>
          <w:bCs/>
        </w:rPr>
        <w:t>socioeconomic</w:t>
      </w:r>
      <w:r w:rsidR="004C0DA8" w:rsidRPr="004C0DA8">
        <w:rPr>
          <w:b/>
          <w:bCs/>
        </w:rPr>
        <w:t xml:space="preserve"> factors with Covid-19 hospitalisation</w:t>
      </w:r>
    </w:p>
    <w:p w14:paraId="13520598" w14:textId="77777777" w:rsidR="0071116B" w:rsidRDefault="0071116B" w:rsidP="0071116B">
      <w:pPr>
        <w:rPr>
          <w:b/>
          <w:bCs/>
        </w:rPr>
      </w:pPr>
    </w:p>
    <w:tbl>
      <w:tblPr>
        <w:tblStyle w:val="TableGrid"/>
        <w:tblW w:w="13945" w:type="dxa"/>
        <w:tblLayout w:type="fixed"/>
        <w:tblLook w:val="04A0" w:firstRow="1" w:lastRow="0" w:firstColumn="1" w:lastColumn="0" w:noHBand="0" w:noVBand="1"/>
      </w:tblPr>
      <w:tblGrid>
        <w:gridCol w:w="2879"/>
        <w:gridCol w:w="1276"/>
        <w:gridCol w:w="1559"/>
        <w:gridCol w:w="1560"/>
        <w:gridCol w:w="1644"/>
        <w:gridCol w:w="1559"/>
        <w:gridCol w:w="1758"/>
        <w:gridCol w:w="1710"/>
      </w:tblGrid>
      <w:tr w:rsidR="007D3863" w:rsidRPr="00734615" w14:paraId="3A00883B" w14:textId="77777777" w:rsidTr="005D4DF2">
        <w:tc>
          <w:tcPr>
            <w:tcW w:w="2879" w:type="dxa"/>
          </w:tcPr>
          <w:p w14:paraId="29F079A2" w14:textId="00605BBF" w:rsidR="007D3863" w:rsidRPr="00734615" w:rsidRDefault="007D3863" w:rsidP="0071116B">
            <w:pPr>
              <w:rPr>
                <w:b/>
                <w:bCs/>
                <w:sz w:val="20"/>
                <w:szCs w:val="20"/>
              </w:rPr>
            </w:pPr>
          </w:p>
        </w:tc>
        <w:tc>
          <w:tcPr>
            <w:tcW w:w="1276" w:type="dxa"/>
          </w:tcPr>
          <w:p w14:paraId="3803BEEC" w14:textId="67DE494F" w:rsidR="007D3863" w:rsidRPr="009D7BA2" w:rsidRDefault="007D3863" w:rsidP="0071116B">
            <w:pPr>
              <w:rPr>
                <w:b/>
                <w:bCs/>
                <w:sz w:val="20"/>
                <w:szCs w:val="20"/>
                <w:vertAlign w:val="superscript"/>
              </w:rPr>
            </w:pPr>
            <w:r w:rsidRPr="00D00034">
              <w:rPr>
                <w:b/>
                <w:bCs/>
                <w:sz w:val="20"/>
                <w:szCs w:val="20"/>
              </w:rPr>
              <w:t>Case no./Risk no.</w:t>
            </w:r>
            <w:r>
              <w:rPr>
                <w:b/>
                <w:bCs/>
                <w:sz w:val="20"/>
                <w:szCs w:val="20"/>
                <w:vertAlign w:val="superscript"/>
              </w:rPr>
              <w:t>1</w:t>
            </w:r>
          </w:p>
        </w:tc>
        <w:tc>
          <w:tcPr>
            <w:tcW w:w="9790" w:type="dxa"/>
            <w:gridSpan w:val="6"/>
          </w:tcPr>
          <w:p w14:paraId="239F86BB" w14:textId="1CAD6909" w:rsidR="007D3863" w:rsidRPr="00D00034" w:rsidRDefault="007D3863" w:rsidP="0071116B">
            <w:pPr>
              <w:rPr>
                <w:b/>
                <w:bCs/>
                <w:sz w:val="20"/>
                <w:szCs w:val="20"/>
                <w:highlight w:val="yellow"/>
              </w:rPr>
            </w:pPr>
            <w:r w:rsidRPr="00734615">
              <w:rPr>
                <w:b/>
                <w:bCs/>
                <w:sz w:val="20"/>
                <w:szCs w:val="20"/>
              </w:rPr>
              <w:t>Adjustments</w:t>
            </w:r>
          </w:p>
        </w:tc>
      </w:tr>
      <w:tr w:rsidR="0071116B" w:rsidRPr="00734615" w14:paraId="2FA3A063" w14:textId="77777777" w:rsidTr="004C0DA8">
        <w:tc>
          <w:tcPr>
            <w:tcW w:w="2879" w:type="dxa"/>
          </w:tcPr>
          <w:p w14:paraId="4177172D" w14:textId="77777777" w:rsidR="0071116B" w:rsidRPr="00734615" w:rsidRDefault="0071116B" w:rsidP="0071116B">
            <w:pPr>
              <w:rPr>
                <w:sz w:val="20"/>
                <w:szCs w:val="20"/>
              </w:rPr>
            </w:pPr>
          </w:p>
        </w:tc>
        <w:tc>
          <w:tcPr>
            <w:tcW w:w="1276" w:type="dxa"/>
          </w:tcPr>
          <w:p w14:paraId="10C0E7BA" w14:textId="77777777" w:rsidR="0071116B" w:rsidRPr="00734615" w:rsidRDefault="0071116B" w:rsidP="0071116B">
            <w:pPr>
              <w:rPr>
                <w:sz w:val="20"/>
                <w:szCs w:val="20"/>
              </w:rPr>
            </w:pPr>
          </w:p>
        </w:tc>
        <w:tc>
          <w:tcPr>
            <w:tcW w:w="1559" w:type="dxa"/>
          </w:tcPr>
          <w:p w14:paraId="53867DE5" w14:textId="5A66B4F2" w:rsidR="0071116B" w:rsidRPr="007D3863" w:rsidRDefault="0071116B" w:rsidP="0071116B">
            <w:pPr>
              <w:rPr>
                <w:b/>
                <w:bCs/>
                <w:sz w:val="20"/>
                <w:szCs w:val="20"/>
              </w:rPr>
            </w:pPr>
            <w:proofErr w:type="gramStart"/>
            <w:r w:rsidRPr="007D3863">
              <w:rPr>
                <w:b/>
                <w:bCs/>
                <w:sz w:val="20"/>
                <w:szCs w:val="20"/>
              </w:rPr>
              <w:t>None</w:t>
            </w:r>
            <w:r w:rsidR="004C0DA8" w:rsidRPr="007D3863">
              <w:rPr>
                <w:b/>
                <w:bCs/>
                <w:sz w:val="20"/>
                <w:szCs w:val="20"/>
                <w:highlight w:val="red"/>
              </w:rPr>
              <w:t>(</w:t>
            </w:r>
            <w:proofErr w:type="gramEnd"/>
            <w:r w:rsidR="004C0DA8" w:rsidRPr="007D3863">
              <w:rPr>
                <w:b/>
                <w:bCs/>
                <w:sz w:val="18"/>
                <w:szCs w:val="18"/>
                <w:highlight w:val="red"/>
              </w:rPr>
              <w:t xml:space="preserve">recompute for </w:t>
            </w:r>
            <w:proofErr w:type="spellStart"/>
            <w:r w:rsidR="004C0DA8" w:rsidRPr="007D3863">
              <w:rPr>
                <w:b/>
                <w:bCs/>
                <w:sz w:val="18"/>
                <w:szCs w:val="18"/>
                <w:highlight w:val="red"/>
              </w:rPr>
              <w:t>age+sex</w:t>
            </w:r>
            <w:proofErr w:type="spellEnd"/>
            <w:r w:rsidR="004C0DA8" w:rsidRPr="007D3863">
              <w:rPr>
                <w:b/>
                <w:bCs/>
                <w:sz w:val="18"/>
                <w:szCs w:val="18"/>
                <w:highlight w:val="red"/>
              </w:rPr>
              <w:t>?)</w:t>
            </w:r>
          </w:p>
          <w:p w14:paraId="6998A44A" w14:textId="77777777" w:rsidR="0071116B" w:rsidRPr="007D3863" w:rsidRDefault="0071116B" w:rsidP="0071116B">
            <w:pPr>
              <w:rPr>
                <w:b/>
                <w:bCs/>
                <w:sz w:val="20"/>
                <w:szCs w:val="20"/>
              </w:rPr>
            </w:pPr>
          </w:p>
        </w:tc>
        <w:tc>
          <w:tcPr>
            <w:tcW w:w="1560" w:type="dxa"/>
          </w:tcPr>
          <w:p w14:paraId="1FE38C84" w14:textId="77777777" w:rsidR="0071116B" w:rsidRPr="00734615" w:rsidRDefault="0071116B" w:rsidP="0071116B">
            <w:pPr>
              <w:rPr>
                <w:b/>
                <w:bCs/>
                <w:sz w:val="20"/>
                <w:szCs w:val="20"/>
              </w:rPr>
            </w:pPr>
            <w:r w:rsidRPr="00734615">
              <w:rPr>
                <w:b/>
                <w:bCs/>
                <w:sz w:val="20"/>
                <w:szCs w:val="20"/>
              </w:rPr>
              <w:t>Age, sex &amp; ethnicity</w:t>
            </w:r>
          </w:p>
          <w:p w14:paraId="7792716D" w14:textId="77777777" w:rsidR="0071116B" w:rsidRPr="00734615" w:rsidRDefault="0071116B" w:rsidP="0071116B">
            <w:pPr>
              <w:rPr>
                <w:b/>
                <w:bCs/>
                <w:sz w:val="20"/>
                <w:szCs w:val="20"/>
              </w:rPr>
            </w:pPr>
          </w:p>
        </w:tc>
        <w:tc>
          <w:tcPr>
            <w:tcW w:w="1644" w:type="dxa"/>
          </w:tcPr>
          <w:p w14:paraId="48165BC2" w14:textId="77777777" w:rsidR="0071116B" w:rsidRPr="008E7A44" w:rsidRDefault="0071116B" w:rsidP="0071116B">
            <w:pPr>
              <w:rPr>
                <w:b/>
                <w:bCs/>
                <w:sz w:val="20"/>
                <w:szCs w:val="20"/>
                <w:vertAlign w:val="superscript"/>
              </w:rPr>
            </w:pPr>
            <w:r w:rsidRPr="00734615">
              <w:rPr>
                <w:b/>
                <w:bCs/>
                <w:sz w:val="20"/>
                <w:szCs w:val="20"/>
              </w:rPr>
              <w:t>Age, sex, ethnicity &amp; comorbidity</w:t>
            </w:r>
            <w:r>
              <w:rPr>
                <w:b/>
                <w:bCs/>
                <w:sz w:val="20"/>
                <w:szCs w:val="20"/>
                <w:vertAlign w:val="superscript"/>
              </w:rPr>
              <w:t>2</w:t>
            </w:r>
          </w:p>
          <w:p w14:paraId="1CCAF061" w14:textId="77777777" w:rsidR="0071116B" w:rsidRPr="00734615" w:rsidRDefault="0071116B" w:rsidP="0071116B">
            <w:pPr>
              <w:rPr>
                <w:b/>
                <w:bCs/>
                <w:sz w:val="20"/>
                <w:szCs w:val="20"/>
              </w:rPr>
            </w:pPr>
          </w:p>
        </w:tc>
        <w:tc>
          <w:tcPr>
            <w:tcW w:w="1559" w:type="dxa"/>
          </w:tcPr>
          <w:p w14:paraId="307476FB" w14:textId="77777777" w:rsidR="0071116B" w:rsidRPr="008E7A44" w:rsidRDefault="0071116B" w:rsidP="0071116B">
            <w:pPr>
              <w:rPr>
                <w:b/>
                <w:bCs/>
                <w:sz w:val="20"/>
                <w:szCs w:val="20"/>
                <w:vertAlign w:val="superscript"/>
              </w:rPr>
            </w:pPr>
            <w:r w:rsidRPr="00734615">
              <w:rPr>
                <w:b/>
                <w:bCs/>
                <w:sz w:val="20"/>
                <w:szCs w:val="20"/>
              </w:rPr>
              <w:t xml:space="preserve">Age, sex, ethnicity &amp; </w:t>
            </w:r>
            <w:r>
              <w:rPr>
                <w:b/>
                <w:bCs/>
                <w:sz w:val="20"/>
                <w:szCs w:val="20"/>
              </w:rPr>
              <w:t>lifestyle factors</w:t>
            </w:r>
            <w:r>
              <w:rPr>
                <w:b/>
                <w:bCs/>
                <w:sz w:val="20"/>
                <w:szCs w:val="20"/>
                <w:vertAlign w:val="superscript"/>
              </w:rPr>
              <w:t>3</w:t>
            </w:r>
          </w:p>
          <w:p w14:paraId="7F05486E" w14:textId="77777777" w:rsidR="0071116B" w:rsidRPr="00734615" w:rsidRDefault="0071116B" w:rsidP="0071116B">
            <w:pPr>
              <w:rPr>
                <w:b/>
                <w:bCs/>
                <w:sz w:val="20"/>
                <w:szCs w:val="20"/>
              </w:rPr>
            </w:pPr>
          </w:p>
        </w:tc>
        <w:tc>
          <w:tcPr>
            <w:tcW w:w="1758" w:type="dxa"/>
          </w:tcPr>
          <w:p w14:paraId="08B8AE95" w14:textId="77777777" w:rsidR="0071116B" w:rsidRPr="00587A8D" w:rsidRDefault="0071116B" w:rsidP="0071116B">
            <w:pPr>
              <w:rPr>
                <w:b/>
                <w:bCs/>
                <w:sz w:val="20"/>
                <w:szCs w:val="20"/>
                <w:vertAlign w:val="superscript"/>
              </w:rPr>
            </w:pPr>
            <w:r w:rsidRPr="00734615">
              <w:rPr>
                <w:b/>
                <w:bCs/>
                <w:sz w:val="20"/>
                <w:szCs w:val="20"/>
              </w:rPr>
              <w:t xml:space="preserve">Age, sex, ethnicity &amp; </w:t>
            </w:r>
            <w:r>
              <w:rPr>
                <w:b/>
                <w:bCs/>
                <w:sz w:val="20"/>
                <w:szCs w:val="20"/>
              </w:rPr>
              <w:t xml:space="preserve">psychological </w:t>
            </w:r>
            <w:r w:rsidRPr="00734615">
              <w:rPr>
                <w:b/>
                <w:bCs/>
                <w:sz w:val="20"/>
                <w:szCs w:val="20"/>
              </w:rPr>
              <w:t>factors</w:t>
            </w:r>
            <w:r>
              <w:rPr>
                <w:b/>
                <w:bCs/>
                <w:sz w:val="20"/>
                <w:szCs w:val="20"/>
                <w:vertAlign w:val="superscript"/>
              </w:rPr>
              <w:t>4</w:t>
            </w:r>
          </w:p>
          <w:p w14:paraId="300E3F1B" w14:textId="40EBD3CE" w:rsidR="0071116B" w:rsidRPr="00734615" w:rsidRDefault="009E1569" w:rsidP="0071116B">
            <w:pPr>
              <w:rPr>
                <w:b/>
                <w:bCs/>
                <w:sz w:val="20"/>
                <w:szCs w:val="20"/>
              </w:rPr>
            </w:pPr>
            <w:r w:rsidRPr="00DE3E4A">
              <w:rPr>
                <w:b/>
                <w:bCs/>
                <w:sz w:val="11"/>
                <w:szCs w:val="11"/>
                <w:highlight w:val="red"/>
              </w:rPr>
              <w:t>(result without IQ</w:t>
            </w:r>
            <w:r w:rsidR="00DE3E4A" w:rsidRPr="00DE3E4A">
              <w:rPr>
                <w:b/>
                <w:bCs/>
                <w:sz w:val="11"/>
                <w:szCs w:val="11"/>
                <w:highlight w:val="red"/>
              </w:rPr>
              <w:t>, particularly for education</w:t>
            </w:r>
            <w:r w:rsidR="007D3863" w:rsidRPr="00DE3E4A">
              <w:rPr>
                <w:b/>
                <w:bCs/>
                <w:sz w:val="11"/>
                <w:szCs w:val="11"/>
                <w:highlight w:val="red"/>
              </w:rPr>
              <w:t>?</w:t>
            </w:r>
            <w:r w:rsidRPr="00DE3E4A">
              <w:rPr>
                <w:b/>
                <w:bCs/>
                <w:sz w:val="11"/>
                <w:szCs w:val="11"/>
                <w:highlight w:val="red"/>
              </w:rPr>
              <w:t>)</w:t>
            </w:r>
          </w:p>
        </w:tc>
        <w:tc>
          <w:tcPr>
            <w:tcW w:w="1710" w:type="dxa"/>
          </w:tcPr>
          <w:p w14:paraId="2D97B265" w14:textId="5A9AD53A" w:rsidR="0071116B" w:rsidRPr="007D3863" w:rsidRDefault="00C1375B" w:rsidP="0071116B">
            <w:pPr>
              <w:rPr>
                <w:b/>
                <w:bCs/>
                <w:sz w:val="20"/>
                <w:szCs w:val="20"/>
              </w:rPr>
            </w:pPr>
            <w:r>
              <w:rPr>
                <w:b/>
                <w:bCs/>
                <w:sz w:val="20"/>
                <w:szCs w:val="20"/>
              </w:rPr>
              <w:t>All covariates</w:t>
            </w:r>
            <w:r w:rsidR="004C0DA8" w:rsidRPr="007D3863">
              <w:rPr>
                <w:b/>
                <w:bCs/>
                <w:sz w:val="20"/>
                <w:szCs w:val="20"/>
              </w:rPr>
              <w:t xml:space="preserve"> </w:t>
            </w:r>
          </w:p>
        </w:tc>
      </w:tr>
      <w:tr w:rsidR="0071116B" w:rsidRPr="00734615" w14:paraId="7557E618" w14:textId="77777777" w:rsidTr="004C0DA8">
        <w:tc>
          <w:tcPr>
            <w:tcW w:w="2879" w:type="dxa"/>
          </w:tcPr>
          <w:p w14:paraId="334CCBAF" w14:textId="77777777" w:rsidR="0071116B" w:rsidRPr="00134197" w:rsidRDefault="0071116B" w:rsidP="0071116B">
            <w:pPr>
              <w:rPr>
                <w:b/>
                <w:bCs/>
                <w:sz w:val="20"/>
                <w:szCs w:val="20"/>
              </w:rPr>
            </w:pPr>
            <w:r w:rsidRPr="00134197">
              <w:rPr>
                <w:b/>
                <w:bCs/>
                <w:sz w:val="20"/>
                <w:szCs w:val="20"/>
              </w:rPr>
              <w:t>Educational attainment</w:t>
            </w:r>
          </w:p>
        </w:tc>
        <w:tc>
          <w:tcPr>
            <w:tcW w:w="1276" w:type="dxa"/>
          </w:tcPr>
          <w:p w14:paraId="242ECA9F" w14:textId="77777777" w:rsidR="0071116B" w:rsidRPr="00734615" w:rsidRDefault="0071116B" w:rsidP="0071116B">
            <w:pPr>
              <w:rPr>
                <w:sz w:val="20"/>
                <w:szCs w:val="20"/>
              </w:rPr>
            </w:pPr>
          </w:p>
        </w:tc>
        <w:tc>
          <w:tcPr>
            <w:tcW w:w="1559" w:type="dxa"/>
          </w:tcPr>
          <w:p w14:paraId="32200BA1" w14:textId="77777777" w:rsidR="0071116B" w:rsidRPr="007D3863" w:rsidRDefault="0071116B" w:rsidP="0071116B">
            <w:pPr>
              <w:rPr>
                <w:sz w:val="20"/>
                <w:szCs w:val="20"/>
              </w:rPr>
            </w:pPr>
            <w:r w:rsidRPr="007D3863">
              <w:rPr>
                <w:sz w:val="20"/>
                <w:szCs w:val="20"/>
              </w:rPr>
              <w:t>N=422057</w:t>
            </w:r>
          </w:p>
        </w:tc>
        <w:tc>
          <w:tcPr>
            <w:tcW w:w="1560" w:type="dxa"/>
          </w:tcPr>
          <w:p w14:paraId="126AFF79" w14:textId="77777777" w:rsidR="0071116B" w:rsidRPr="00C45A2D" w:rsidRDefault="0071116B" w:rsidP="0071116B">
            <w:pPr>
              <w:rPr>
                <w:sz w:val="20"/>
                <w:szCs w:val="20"/>
              </w:rPr>
            </w:pPr>
            <w:r>
              <w:rPr>
                <w:sz w:val="20"/>
                <w:szCs w:val="20"/>
              </w:rPr>
              <w:t>N=420502</w:t>
            </w:r>
          </w:p>
        </w:tc>
        <w:tc>
          <w:tcPr>
            <w:tcW w:w="1644" w:type="dxa"/>
          </w:tcPr>
          <w:p w14:paraId="2DD79296" w14:textId="77777777" w:rsidR="0071116B" w:rsidRPr="00C45A2D" w:rsidRDefault="0071116B" w:rsidP="0071116B">
            <w:pPr>
              <w:rPr>
                <w:sz w:val="20"/>
                <w:szCs w:val="20"/>
              </w:rPr>
            </w:pPr>
            <w:r>
              <w:rPr>
                <w:sz w:val="20"/>
                <w:szCs w:val="20"/>
              </w:rPr>
              <w:t>N=415945</w:t>
            </w:r>
          </w:p>
        </w:tc>
        <w:tc>
          <w:tcPr>
            <w:tcW w:w="1559" w:type="dxa"/>
          </w:tcPr>
          <w:p w14:paraId="421F3EDD" w14:textId="77777777" w:rsidR="0071116B" w:rsidRPr="00C45A2D" w:rsidRDefault="0071116B" w:rsidP="0071116B">
            <w:pPr>
              <w:rPr>
                <w:sz w:val="20"/>
                <w:szCs w:val="20"/>
              </w:rPr>
            </w:pPr>
            <w:r>
              <w:rPr>
                <w:sz w:val="20"/>
                <w:szCs w:val="20"/>
              </w:rPr>
              <w:t>N=415367</w:t>
            </w:r>
          </w:p>
        </w:tc>
        <w:tc>
          <w:tcPr>
            <w:tcW w:w="1758" w:type="dxa"/>
          </w:tcPr>
          <w:p w14:paraId="43BB6ADE" w14:textId="037A0FEB" w:rsidR="0071116B" w:rsidRPr="007D3863" w:rsidRDefault="0071116B" w:rsidP="0071116B">
            <w:pPr>
              <w:rPr>
                <w:sz w:val="20"/>
                <w:szCs w:val="20"/>
              </w:rPr>
            </w:pPr>
            <w:r w:rsidRPr="007D3863">
              <w:rPr>
                <w:sz w:val="20"/>
                <w:szCs w:val="20"/>
              </w:rPr>
              <w:t>N=155244</w:t>
            </w:r>
            <w:r w:rsidR="007D3863" w:rsidRPr="007D3863">
              <w:rPr>
                <w:sz w:val="20"/>
                <w:szCs w:val="20"/>
              </w:rPr>
              <w:t xml:space="preserve"> (</w:t>
            </w:r>
            <w:r w:rsidR="007D3863" w:rsidRPr="001B0613">
              <w:rPr>
                <w:sz w:val="20"/>
                <w:szCs w:val="20"/>
                <w:highlight w:val="red"/>
              </w:rPr>
              <w:t>no. cases)</w:t>
            </w:r>
          </w:p>
        </w:tc>
        <w:tc>
          <w:tcPr>
            <w:tcW w:w="1710" w:type="dxa"/>
          </w:tcPr>
          <w:p w14:paraId="07FFA48A" w14:textId="77777777" w:rsidR="0071116B" w:rsidRPr="007D3863" w:rsidRDefault="0071116B" w:rsidP="0071116B">
            <w:pPr>
              <w:rPr>
                <w:sz w:val="20"/>
                <w:szCs w:val="20"/>
              </w:rPr>
            </w:pPr>
            <w:r w:rsidRPr="007D3863">
              <w:rPr>
                <w:sz w:val="20"/>
                <w:szCs w:val="20"/>
              </w:rPr>
              <w:t>N=152739</w:t>
            </w:r>
          </w:p>
        </w:tc>
      </w:tr>
      <w:tr w:rsidR="0071116B" w:rsidRPr="00734615" w14:paraId="05900FE2" w14:textId="77777777" w:rsidTr="004C0DA8">
        <w:trPr>
          <w:trHeight w:val="227"/>
        </w:trPr>
        <w:tc>
          <w:tcPr>
            <w:tcW w:w="2879" w:type="dxa"/>
          </w:tcPr>
          <w:p w14:paraId="48232E1D" w14:textId="77777777" w:rsidR="0071116B" w:rsidRPr="00734615" w:rsidRDefault="0071116B" w:rsidP="0071116B">
            <w:pPr>
              <w:rPr>
                <w:sz w:val="20"/>
                <w:szCs w:val="20"/>
              </w:rPr>
            </w:pPr>
            <w:r>
              <w:rPr>
                <w:sz w:val="20"/>
                <w:szCs w:val="20"/>
              </w:rPr>
              <w:t>Degree</w:t>
            </w:r>
          </w:p>
        </w:tc>
        <w:tc>
          <w:tcPr>
            <w:tcW w:w="1276" w:type="dxa"/>
          </w:tcPr>
          <w:p w14:paraId="08ACF112" w14:textId="77777777" w:rsidR="0071116B" w:rsidRPr="00734615" w:rsidRDefault="0071116B" w:rsidP="0071116B">
            <w:pPr>
              <w:rPr>
                <w:sz w:val="20"/>
                <w:szCs w:val="20"/>
              </w:rPr>
            </w:pPr>
            <w:r>
              <w:rPr>
                <w:sz w:val="20"/>
                <w:szCs w:val="20"/>
              </w:rPr>
              <w:t>174/137717</w:t>
            </w:r>
          </w:p>
        </w:tc>
        <w:tc>
          <w:tcPr>
            <w:tcW w:w="1559" w:type="dxa"/>
          </w:tcPr>
          <w:p w14:paraId="6DA8ED8B" w14:textId="77777777" w:rsidR="0071116B" w:rsidRPr="007D3863" w:rsidRDefault="0071116B" w:rsidP="0071116B">
            <w:pPr>
              <w:rPr>
                <w:sz w:val="20"/>
                <w:szCs w:val="20"/>
              </w:rPr>
            </w:pPr>
            <w:r w:rsidRPr="007D3863">
              <w:rPr>
                <w:sz w:val="20"/>
                <w:szCs w:val="20"/>
              </w:rPr>
              <w:t>1.0 (ref)</w:t>
            </w:r>
          </w:p>
        </w:tc>
        <w:tc>
          <w:tcPr>
            <w:tcW w:w="1560" w:type="dxa"/>
          </w:tcPr>
          <w:p w14:paraId="04ADDB92" w14:textId="77777777" w:rsidR="0071116B" w:rsidRPr="00734615" w:rsidRDefault="0071116B" w:rsidP="0071116B">
            <w:pPr>
              <w:rPr>
                <w:sz w:val="20"/>
                <w:szCs w:val="20"/>
              </w:rPr>
            </w:pPr>
            <w:r>
              <w:rPr>
                <w:sz w:val="20"/>
                <w:szCs w:val="20"/>
              </w:rPr>
              <w:t>1.0 (ref)</w:t>
            </w:r>
          </w:p>
        </w:tc>
        <w:tc>
          <w:tcPr>
            <w:tcW w:w="1644" w:type="dxa"/>
          </w:tcPr>
          <w:p w14:paraId="1CCD1D13" w14:textId="77777777" w:rsidR="0071116B" w:rsidRPr="00734615" w:rsidRDefault="0071116B" w:rsidP="0071116B">
            <w:pPr>
              <w:rPr>
                <w:sz w:val="20"/>
                <w:szCs w:val="20"/>
              </w:rPr>
            </w:pPr>
            <w:r>
              <w:rPr>
                <w:sz w:val="20"/>
                <w:szCs w:val="20"/>
              </w:rPr>
              <w:t>1.0 (ref)</w:t>
            </w:r>
          </w:p>
        </w:tc>
        <w:tc>
          <w:tcPr>
            <w:tcW w:w="1559" w:type="dxa"/>
          </w:tcPr>
          <w:p w14:paraId="03E11BC0" w14:textId="77777777" w:rsidR="0071116B" w:rsidRPr="00734615" w:rsidRDefault="0071116B" w:rsidP="0071116B">
            <w:pPr>
              <w:jc w:val="both"/>
              <w:rPr>
                <w:sz w:val="20"/>
                <w:szCs w:val="20"/>
              </w:rPr>
            </w:pPr>
            <w:r>
              <w:rPr>
                <w:sz w:val="20"/>
                <w:szCs w:val="20"/>
              </w:rPr>
              <w:t>1.0 (ref)</w:t>
            </w:r>
          </w:p>
        </w:tc>
        <w:tc>
          <w:tcPr>
            <w:tcW w:w="1758" w:type="dxa"/>
          </w:tcPr>
          <w:p w14:paraId="6DF250EA" w14:textId="77777777" w:rsidR="0071116B" w:rsidRPr="00734615" w:rsidRDefault="0071116B" w:rsidP="0071116B">
            <w:pPr>
              <w:rPr>
                <w:sz w:val="20"/>
                <w:szCs w:val="20"/>
              </w:rPr>
            </w:pPr>
            <w:r>
              <w:rPr>
                <w:sz w:val="20"/>
                <w:szCs w:val="20"/>
              </w:rPr>
              <w:t>1.0 (ref)</w:t>
            </w:r>
          </w:p>
        </w:tc>
        <w:tc>
          <w:tcPr>
            <w:tcW w:w="1710" w:type="dxa"/>
          </w:tcPr>
          <w:p w14:paraId="04171BBF" w14:textId="77777777" w:rsidR="0071116B" w:rsidRPr="007D3863" w:rsidRDefault="0071116B" w:rsidP="0071116B">
            <w:pPr>
              <w:rPr>
                <w:sz w:val="20"/>
                <w:szCs w:val="20"/>
              </w:rPr>
            </w:pPr>
            <w:r w:rsidRPr="007D3863">
              <w:rPr>
                <w:sz w:val="20"/>
                <w:szCs w:val="20"/>
              </w:rPr>
              <w:t>1.0 (ref)</w:t>
            </w:r>
          </w:p>
        </w:tc>
      </w:tr>
      <w:tr w:rsidR="0071116B" w:rsidRPr="00734615" w14:paraId="3D6B9FC4" w14:textId="77777777" w:rsidTr="004C0DA8">
        <w:tc>
          <w:tcPr>
            <w:tcW w:w="2879" w:type="dxa"/>
          </w:tcPr>
          <w:p w14:paraId="02BE0C00" w14:textId="77777777" w:rsidR="0071116B" w:rsidRPr="00734615" w:rsidRDefault="0071116B" w:rsidP="0071116B">
            <w:pPr>
              <w:rPr>
                <w:sz w:val="20"/>
                <w:szCs w:val="20"/>
              </w:rPr>
            </w:pPr>
            <w:r>
              <w:rPr>
                <w:sz w:val="20"/>
                <w:szCs w:val="20"/>
              </w:rPr>
              <w:t>Other qualifications</w:t>
            </w:r>
          </w:p>
        </w:tc>
        <w:tc>
          <w:tcPr>
            <w:tcW w:w="1276" w:type="dxa"/>
          </w:tcPr>
          <w:p w14:paraId="4FDF06A2" w14:textId="77777777" w:rsidR="0071116B" w:rsidRPr="00734615" w:rsidRDefault="0071116B" w:rsidP="0071116B">
            <w:pPr>
              <w:rPr>
                <w:sz w:val="20"/>
                <w:szCs w:val="20"/>
              </w:rPr>
            </w:pPr>
            <w:r>
              <w:rPr>
                <w:sz w:val="20"/>
                <w:szCs w:val="20"/>
              </w:rPr>
              <w:t>295/214337</w:t>
            </w:r>
          </w:p>
        </w:tc>
        <w:tc>
          <w:tcPr>
            <w:tcW w:w="1559" w:type="dxa"/>
          </w:tcPr>
          <w:p w14:paraId="3A0E5C41" w14:textId="77777777" w:rsidR="0071116B" w:rsidRPr="007D3863" w:rsidRDefault="0071116B" w:rsidP="0071116B">
            <w:pPr>
              <w:rPr>
                <w:sz w:val="20"/>
                <w:szCs w:val="20"/>
              </w:rPr>
            </w:pPr>
            <w:r w:rsidRPr="007D3863">
              <w:rPr>
                <w:sz w:val="20"/>
                <w:szCs w:val="20"/>
              </w:rPr>
              <w:t>1.09 (0.90, 1.31)</w:t>
            </w:r>
          </w:p>
        </w:tc>
        <w:tc>
          <w:tcPr>
            <w:tcW w:w="1560" w:type="dxa"/>
          </w:tcPr>
          <w:p w14:paraId="53F60D91" w14:textId="77777777" w:rsidR="0071116B" w:rsidRPr="00734615" w:rsidRDefault="0071116B" w:rsidP="0071116B">
            <w:pPr>
              <w:rPr>
                <w:sz w:val="20"/>
                <w:szCs w:val="20"/>
              </w:rPr>
            </w:pPr>
            <w:r>
              <w:rPr>
                <w:sz w:val="20"/>
                <w:szCs w:val="20"/>
              </w:rPr>
              <w:t>1.15 (0.95, 1.38)</w:t>
            </w:r>
          </w:p>
        </w:tc>
        <w:tc>
          <w:tcPr>
            <w:tcW w:w="1644" w:type="dxa"/>
          </w:tcPr>
          <w:p w14:paraId="2173595B" w14:textId="77777777" w:rsidR="0071116B" w:rsidRPr="00734615" w:rsidRDefault="0071116B" w:rsidP="0071116B">
            <w:pPr>
              <w:rPr>
                <w:sz w:val="20"/>
                <w:szCs w:val="20"/>
              </w:rPr>
            </w:pPr>
            <w:r>
              <w:rPr>
                <w:sz w:val="20"/>
                <w:szCs w:val="20"/>
              </w:rPr>
              <w:t>1.11 (0.92, 1.35)</w:t>
            </w:r>
          </w:p>
        </w:tc>
        <w:tc>
          <w:tcPr>
            <w:tcW w:w="1559" w:type="dxa"/>
          </w:tcPr>
          <w:p w14:paraId="6137BE31" w14:textId="77777777" w:rsidR="0071116B" w:rsidRPr="00734615" w:rsidRDefault="0071116B" w:rsidP="0071116B">
            <w:pPr>
              <w:rPr>
                <w:sz w:val="20"/>
                <w:szCs w:val="20"/>
              </w:rPr>
            </w:pPr>
            <w:r>
              <w:rPr>
                <w:sz w:val="20"/>
                <w:szCs w:val="20"/>
              </w:rPr>
              <w:t>1.16 (1.03, 1.31)</w:t>
            </w:r>
          </w:p>
        </w:tc>
        <w:tc>
          <w:tcPr>
            <w:tcW w:w="1758" w:type="dxa"/>
          </w:tcPr>
          <w:p w14:paraId="3288383E" w14:textId="77777777" w:rsidR="0071116B" w:rsidRPr="00734615" w:rsidRDefault="0071116B" w:rsidP="0071116B">
            <w:pPr>
              <w:rPr>
                <w:sz w:val="20"/>
                <w:szCs w:val="20"/>
              </w:rPr>
            </w:pPr>
            <w:r>
              <w:rPr>
                <w:sz w:val="20"/>
                <w:szCs w:val="20"/>
              </w:rPr>
              <w:t>1.04 (0.76, 1.42)</w:t>
            </w:r>
          </w:p>
        </w:tc>
        <w:tc>
          <w:tcPr>
            <w:tcW w:w="1710" w:type="dxa"/>
          </w:tcPr>
          <w:p w14:paraId="2EE25F37" w14:textId="77777777" w:rsidR="0071116B" w:rsidRPr="007D3863" w:rsidRDefault="0071116B" w:rsidP="0071116B">
            <w:pPr>
              <w:rPr>
                <w:sz w:val="20"/>
                <w:szCs w:val="20"/>
              </w:rPr>
            </w:pPr>
            <w:r w:rsidRPr="007D3863">
              <w:rPr>
                <w:sz w:val="20"/>
                <w:szCs w:val="20"/>
              </w:rPr>
              <w:t>0.90 (0.66, 1.25)</w:t>
            </w:r>
          </w:p>
        </w:tc>
      </w:tr>
      <w:tr w:rsidR="0071116B" w:rsidRPr="00734615" w14:paraId="430CBEA2" w14:textId="77777777" w:rsidTr="004C0DA8">
        <w:tc>
          <w:tcPr>
            <w:tcW w:w="2879" w:type="dxa"/>
          </w:tcPr>
          <w:p w14:paraId="64DCF36C" w14:textId="77777777" w:rsidR="0071116B" w:rsidRPr="00734615" w:rsidRDefault="0071116B" w:rsidP="0071116B">
            <w:pPr>
              <w:rPr>
                <w:sz w:val="20"/>
                <w:szCs w:val="20"/>
              </w:rPr>
            </w:pPr>
            <w:r>
              <w:rPr>
                <w:sz w:val="20"/>
                <w:szCs w:val="20"/>
              </w:rPr>
              <w:t>No qualifications</w:t>
            </w:r>
          </w:p>
        </w:tc>
        <w:tc>
          <w:tcPr>
            <w:tcW w:w="1276" w:type="dxa"/>
          </w:tcPr>
          <w:p w14:paraId="0B73728B" w14:textId="77777777" w:rsidR="0071116B" w:rsidRPr="00734615" w:rsidRDefault="0071116B" w:rsidP="0071116B">
            <w:pPr>
              <w:rPr>
                <w:sz w:val="20"/>
                <w:szCs w:val="20"/>
              </w:rPr>
            </w:pPr>
            <w:r>
              <w:rPr>
                <w:sz w:val="20"/>
                <w:szCs w:val="20"/>
              </w:rPr>
              <w:t>173/70003</w:t>
            </w:r>
          </w:p>
        </w:tc>
        <w:tc>
          <w:tcPr>
            <w:tcW w:w="1559" w:type="dxa"/>
          </w:tcPr>
          <w:p w14:paraId="66FDFF15" w14:textId="77777777" w:rsidR="0071116B" w:rsidRPr="007D3863" w:rsidRDefault="0071116B" w:rsidP="0071116B">
            <w:pPr>
              <w:rPr>
                <w:sz w:val="20"/>
                <w:szCs w:val="20"/>
              </w:rPr>
            </w:pPr>
            <w:r w:rsidRPr="007D3863">
              <w:rPr>
                <w:sz w:val="20"/>
                <w:szCs w:val="20"/>
              </w:rPr>
              <w:t>1.96 (1.59, 2.42)</w:t>
            </w:r>
          </w:p>
        </w:tc>
        <w:tc>
          <w:tcPr>
            <w:tcW w:w="1560" w:type="dxa"/>
          </w:tcPr>
          <w:p w14:paraId="392FB87F" w14:textId="77777777" w:rsidR="0071116B" w:rsidRPr="00734615" w:rsidRDefault="0071116B" w:rsidP="0071116B">
            <w:pPr>
              <w:rPr>
                <w:sz w:val="20"/>
                <w:szCs w:val="20"/>
              </w:rPr>
            </w:pPr>
            <w:r>
              <w:rPr>
                <w:sz w:val="20"/>
                <w:szCs w:val="20"/>
              </w:rPr>
              <w:t>1.91 (1.54, 2.38)</w:t>
            </w:r>
          </w:p>
        </w:tc>
        <w:tc>
          <w:tcPr>
            <w:tcW w:w="1644" w:type="dxa"/>
          </w:tcPr>
          <w:p w14:paraId="76C5C13E" w14:textId="77777777" w:rsidR="0071116B" w:rsidRPr="00734615" w:rsidRDefault="0071116B" w:rsidP="0071116B">
            <w:pPr>
              <w:rPr>
                <w:sz w:val="20"/>
                <w:szCs w:val="20"/>
              </w:rPr>
            </w:pPr>
            <w:r>
              <w:rPr>
                <w:sz w:val="20"/>
                <w:szCs w:val="20"/>
              </w:rPr>
              <w:t>1.69 (1.35, 2.12)</w:t>
            </w:r>
          </w:p>
        </w:tc>
        <w:tc>
          <w:tcPr>
            <w:tcW w:w="1559" w:type="dxa"/>
          </w:tcPr>
          <w:p w14:paraId="1B9350F3" w14:textId="77777777" w:rsidR="0071116B" w:rsidRPr="00734615" w:rsidRDefault="0071116B" w:rsidP="0071116B">
            <w:pPr>
              <w:rPr>
                <w:sz w:val="20"/>
                <w:szCs w:val="20"/>
              </w:rPr>
            </w:pPr>
            <w:r>
              <w:rPr>
                <w:sz w:val="20"/>
                <w:szCs w:val="20"/>
              </w:rPr>
              <w:t>1.62 (1.38, 1.91)</w:t>
            </w:r>
          </w:p>
        </w:tc>
        <w:tc>
          <w:tcPr>
            <w:tcW w:w="1758" w:type="dxa"/>
          </w:tcPr>
          <w:p w14:paraId="7D9543A1" w14:textId="77777777" w:rsidR="0071116B" w:rsidRPr="00734615" w:rsidRDefault="0071116B" w:rsidP="0071116B">
            <w:pPr>
              <w:rPr>
                <w:sz w:val="20"/>
                <w:szCs w:val="20"/>
              </w:rPr>
            </w:pPr>
            <w:r>
              <w:rPr>
                <w:sz w:val="20"/>
                <w:szCs w:val="20"/>
              </w:rPr>
              <w:t>1.28 (0.83, 1.97)</w:t>
            </w:r>
          </w:p>
        </w:tc>
        <w:tc>
          <w:tcPr>
            <w:tcW w:w="1710" w:type="dxa"/>
          </w:tcPr>
          <w:p w14:paraId="62507105" w14:textId="77777777" w:rsidR="0071116B" w:rsidRPr="007D3863" w:rsidRDefault="0071116B" w:rsidP="0071116B">
            <w:pPr>
              <w:tabs>
                <w:tab w:val="left" w:pos="740"/>
              </w:tabs>
              <w:rPr>
                <w:sz w:val="20"/>
                <w:szCs w:val="20"/>
              </w:rPr>
            </w:pPr>
            <w:r w:rsidRPr="007D3863">
              <w:rPr>
                <w:sz w:val="20"/>
                <w:szCs w:val="20"/>
              </w:rPr>
              <w:t>0.92 (0.58, 1.45)</w:t>
            </w:r>
          </w:p>
        </w:tc>
      </w:tr>
      <w:tr w:rsidR="0071116B" w:rsidRPr="00734615" w14:paraId="50370CD6" w14:textId="77777777" w:rsidTr="004C0DA8">
        <w:tc>
          <w:tcPr>
            <w:tcW w:w="2879" w:type="dxa"/>
          </w:tcPr>
          <w:p w14:paraId="5AFA2351" w14:textId="77777777" w:rsidR="0071116B" w:rsidRDefault="0071116B" w:rsidP="0071116B">
            <w:pPr>
              <w:rPr>
                <w:sz w:val="20"/>
                <w:szCs w:val="20"/>
              </w:rPr>
            </w:pPr>
            <w:r>
              <w:rPr>
                <w:sz w:val="20"/>
                <w:szCs w:val="20"/>
              </w:rPr>
              <w:t>P for trend</w:t>
            </w:r>
          </w:p>
        </w:tc>
        <w:tc>
          <w:tcPr>
            <w:tcW w:w="1276" w:type="dxa"/>
          </w:tcPr>
          <w:p w14:paraId="4929CBCB" w14:textId="77777777" w:rsidR="0071116B" w:rsidRDefault="0071116B" w:rsidP="0071116B">
            <w:pPr>
              <w:rPr>
                <w:sz w:val="20"/>
                <w:szCs w:val="20"/>
              </w:rPr>
            </w:pPr>
          </w:p>
        </w:tc>
        <w:tc>
          <w:tcPr>
            <w:tcW w:w="1559" w:type="dxa"/>
          </w:tcPr>
          <w:p w14:paraId="637BFDC4" w14:textId="77777777" w:rsidR="0071116B" w:rsidRPr="007D3863" w:rsidRDefault="0071116B" w:rsidP="0071116B">
            <w:pPr>
              <w:rPr>
                <w:sz w:val="20"/>
                <w:szCs w:val="20"/>
              </w:rPr>
            </w:pPr>
            <w:r w:rsidRPr="007D3863">
              <w:rPr>
                <w:sz w:val="20"/>
                <w:szCs w:val="20"/>
              </w:rPr>
              <w:t>&lt;0.0001</w:t>
            </w:r>
          </w:p>
        </w:tc>
        <w:tc>
          <w:tcPr>
            <w:tcW w:w="1560" w:type="dxa"/>
          </w:tcPr>
          <w:p w14:paraId="26C32BEF" w14:textId="77777777" w:rsidR="0071116B" w:rsidRPr="00734615" w:rsidRDefault="0071116B" w:rsidP="0071116B">
            <w:pPr>
              <w:rPr>
                <w:sz w:val="20"/>
                <w:szCs w:val="20"/>
              </w:rPr>
            </w:pPr>
            <w:r>
              <w:rPr>
                <w:sz w:val="20"/>
                <w:szCs w:val="20"/>
              </w:rPr>
              <w:t>&lt;0.0001</w:t>
            </w:r>
          </w:p>
        </w:tc>
        <w:tc>
          <w:tcPr>
            <w:tcW w:w="1644" w:type="dxa"/>
          </w:tcPr>
          <w:p w14:paraId="28794099" w14:textId="77777777" w:rsidR="0071116B" w:rsidRPr="00734615" w:rsidRDefault="0071116B" w:rsidP="0071116B">
            <w:pPr>
              <w:rPr>
                <w:sz w:val="20"/>
                <w:szCs w:val="20"/>
              </w:rPr>
            </w:pPr>
            <w:r>
              <w:rPr>
                <w:sz w:val="20"/>
                <w:szCs w:val="20"/>
              </w:rPr>
              <w:t>&lt;0.0001</w:t>
            </w:r>
          </w:p>
        </w:tc>
        <w:tc>
          <w:tcPr>
            <w:tcW w:w="1559" w:type="dxa"/>
          </w:tcPr>
          <w:p w14:paraId="4EB00014" w14:textId="77777777" w:rsidR="0071116B" w:rsidRPr="00734615" w:rsidRDefault="0071116B" w:rsidP="0071116B">
            <w:pPr>
              <w:rPr>
                <w:sz w:val="20"/>
                <w:szCs w:val="20"/>
              </w:rPr>
            </w:pPr>
            <w:r>
              <w:rPr>
                <w:sz w:val="20"/>
                <w:szCs w:val="20"/>
              </w:rPr>
              <w:t>&lt;0.0001</w:t>
            </w:r>
          </w:p>
        </w:tc>
        <w:tc>
          <w:tcPr>
            <w:tcW w:w="1758" w:type="dxa"/>
          </w:tcPr>
          <w:p w14:paraId="50FFD894" w14:textId="77777777" w:rsidR="0071116B" w:rsidRPr="00734615" w:rsidRDefault="0071116B" w:rsidP="0071116B">
            <w:pPr>
              <w:rPr>
                <w:sz w:val="20"/>
                <w:szCs w:val="20"/>
              </w:rPr>
            </w:pPr>
            <w:r>
              <w:rPr>
                <w:sz w:val="20"/>
                <w:szCs w:val="20"/>
              </w:rPr>
              <w:t>0.308</w:t>
            </w:r>
          </w:p>
        </w:tc>
        <w:tc>
          <w:tcPr>
            <w:tcW w:w="1710" w:type="dxa"/>
          </w:tcPr>
          <w:p w14:paraId="02249364" w14:textId="77777777" w:rsidR="0071116B" w:rsidRPr="007D3863" w:rsidRDefault="0071116B" w:rsidP="0071116B">
            <w:pPr>
              <w:rPr>
                <w:sz w:val="20"/>
                <w:szCs w:val="20"/>
              </w:rPr>
            </w:pPr>
            <w:r w:rsidRPr="007D3863">
              <w:rPr>
                <w:sz w:val="20"/>
                <w:szCs w:val="20"/>
              </w:rPr>
              <w:t>0.642</w:t>
            </w:r>
          </w:p>
        </w:tc>
      </w:tr>
      <w:tr w:rsidR="0071116B" w:rsidRPr="00734615" w14:paraId="5F98AB94" w14:textId="77777777" w:rsidTr="004C0DA8">
        <w:trPr>
          <w:trHeight w:val="50"/>
        </w:trPr>
        <w:tc>
          <w:tcPr>
            <w:tcW w:w="2879" w:type="dxa"/>
          </w:tcPr>
          <w:p w14:paraId="6AF45FB5" w14:textId="77777777" w:rsidR="0071116B" w:rsidRPr="00734615" w:rsidRDefault="0071116B" w:rsidP="0071116B">
            <w:pPr>
              <w:rPr>
                <w:sz w:val="20"/>
                <w:szCs w:val="20"/>
              </w:rPr>
            </w:pPr>
          </w:p>
        </w:tc>
        <w:tc>
          <w:tcPr>
            <w:tcW w:w="1276" w:type="dxa"/>
          </w:tcPr>
          <w:p w14:paraId="3C089E29" w14:textId="77777777" w:rsidR="0071116B" w:rsidRPr="00734615" w:rsidRDefault="0071116B" w:rsidP="0071116B">
            <w:pPr>
              <w:rPr>
                <w:sz w:val="20"/>
                <w:szCs w:val="20"/>
              </w:rPr>
            </w:pPr>
          </w:p>
        </w:tc>
        <w:tc>
          <w:tcPr>
            <w:tcW w:w="1559" w:type="dxa"/>
          </w:tcPr>
          <w:p w14:paraId="31A86B07" w14:textId="77777777" w:rsidR="0071116B" w:rsidRPr="007D3863" w:rsidRDefault="0071116B" w:rsidP="0071116B">
            <w:pPr>
              <w:rPr>
                <w:sz w:val="20"/>
                <w:szCs w:val="20"/>
              </w:rPr>
            </w:pPr>
          </w:p>
        </w:tc>
        <w:tc>
          <w:tcPr>
            <w:tcW w:w="1560" w:type="dxa"/>
          </w:tcPr>
          <w:p w14:paraId="251EC71B" w14:textId="77777777" w:rsidR="0071116B" w:rsidRPr="00734615" w:rsidRDefault="0071116B" w:rsidP="0071116B">
            <w:pPr>
              <w:rPr>
                <w:sz w:val="20"/>
                <w:szCs w:val="20"/>
              </w:rPr>
            </w:pPr>
          </w:p>
        </w:tc>
        <w:tc>
          <w:tcPr>
            <w:tcW w:w="1644" w:type="dxa"/>
          </w:tcPr>
          <w:p w14:paraId="28C92F4D" w14:textId="77777777" w:rsidR="0071116B" w:rsidRPr="00734615" w:rsidRDefault="0071116B" w:rsidP="0071116B">
            <w:pPr>
              <w:rPr>
                <w:sz w:val="20"/>
                <w:szCs w:val="20"/>
              </w:rPr>
            </w:pPr>
          </w:p>
        </w:tc>
        <w:tc>
          <w:tcPr>
            <w:tcW w:w="1559" w:type="dxa"/>
          </w:tcPr>
          <w:p w14:paraId="4928644E" w14:textId="77777777" w:rsidR="0071116B" w:rsidRPr="00734615" w:rsidRDefault="0071116B" w:rsidP="0071116B">
            <w:pPr>
              <w:rPr>
                <w:sz w:val="20"/>
                <w:szCs w:val="20"/>
              </w:rPr>
            </w:pPr>
          </w:p>
        </w:tc>
        <w:tc>
          <w:tcPr>
            <w:tcW w:w="1758" w:type="dxa"/>
          </w:tcPr>
          <w:p w14:paraId="2D9CDB2E" w14:textId="77777777" w:rsidR="0071116B" w:rsidRPr="00734615" w:rsidRDefault="0071116B" w:rsidP="0071116B">
            <w:pPr>
              <w:rPr>
                <w:sz w:val="20"/>
                <w:szCs w:val="20"/>
              </w:rPr>
            </w:pPr>
          </w:p>
        </w:tc>
        <w:tc>
          <w:tcPr>
            <w:tcW w:w="1710" w:type="dxa"/>
          </w:tcPr>
          <w:p w14:paraId="75913B31" w14:textId="77777777" w:rsidR="0071116B" w:rsidRPr="007D3863" w:rsidRDefault="0071116B" w:rsidP="0071116B">
            <w:pPr>
              <w:rPr>
                <w:sz w:val="20"/>
                <w:szCs w:val="20"/>
              </w:rPr>
            </w:pPr>
          </w:p>
        </w:tc>
      </w:tr>
      <w:tr w:rsidR="0071116B" w:rsidRPr="00734615" w14:paraId="6CC9A7F6" w14:textId="77777777" w:rsidTr="004C0DA8">
        <w:trPr>
          <w:trHeight w:val="180"/>
        </w:trPr>
        <w:tc>
          <w:tcPr>
            <w:tcW w:w="2879" w:type="dxa"/>
          </w:tcPr>
          <w:p w14:paraId="7EFB3271" w14:textId="4B07B1CE" w:rsidR="0071116B" w:rsidRPr="00134197" w:rsidRDefault="0071116B" w:rsidP="0071116B">
            <w:pPr>
              <w:rPr>
                <w:b/>
                <w:bCs/>
                <w:sz w:val="20"/>
                <w:szCs w:val="20"/>
              </w:rPr>
            </w:pPr>
            <w:r w:rsidRPr="00134197">
              <w:rPr>
                <w:b/>
                <w:bCs/>
                <w:sz w:val="20"/>
                <w:szCs w:val="20"/>
              </w:rPr>
              <w:t>Annual household income</w:t>
            </w:r>
            <w:r w:rsidR="004C0DA8">
              <w:rPr>
                <w:b/>
                <w:bCs/>
                <w:sz w:val="20"/>
                <w:szCs w:val="20"/>
              </w:rPr>
              <w:t xml:space="preserve"> </w:t>
            </w:r>
            <w:r w:rsidR="004C0DA8" w:rsidRPr="004C0DA8">
              <w:rPr>
                <w:b/>
                <w:bCs/>
                <w:sz w:val="20"/>
                <w:szCs w:val="20"/>
                <w:highlight w:val="red"/>
              </w:rPr>
              <w:t>(move ‘ref’ to opposite end of continuum)</w:t>
            </w:r>
          </w:p>
        </w:tc>
        <w:tc>
          <w:tcPr>
            <w:tcW w:w="1276" w:type="dxa"/>
          </w:tcPr>
          <w:p w14:paraId="05CB058D" w14:textId="77777777" w:rsidR="0071116B" w:rsidRPr="00734615" w:rsidRDefault="0071116B" w:rsidP="0071116B">
            <w:pPr>
              <w:rPr>
                <w:sz w:val="20"/>
                <w:szCs w:val="20"/>
              </w:rPr>
            </w:pPr>
          </w:p>
        </w:tc>
        <w:tc>
          <w:tcPr>
            <w:tcW w:w="1559" w:type="dxa"/>
          </w:tcPr>
          <w:p w14:paraId="58A0A64C" w14:textId="77777777" w:rsidR="0071116B" w:rsidRPr="007D3863" w:rsidRDefault="0071116B" w:rsidP="0071116B">
            <w:pPr>
              <w:rPr>
                <w:sz w:val="20"/>
                <w:szCs w:val="20"/>
              </w:rPr>
            </w:pPr>
            <w:r w:rsidRPr="007D3863">
              <w:rPr>
                <w:sz w:val="20"/>
                <w:szCs w:val="20"/>
              </w:rPr>
              <w:t>N=364219</w:t>
            </w:r>
          </w:p>
        </w:tc>
        <w:tc>
          <w:tcPr>
            <w:tcW w:w="1560" w:type="dxa"/>
          </w:tcPr>
          <w:p w14:paraId="261894AB" w14:textId="77777777" w:rsidR="0071116B" w:rsidRPr="00734615" w:rsidRDefault="0071116B" w:rsidP="0071116B">
            <w:pPr>
              <w:rPr>
                <w:sz w:val="20"/>
                <w:szCs w:val="20"/>
              </w:rPr>
            </w:pPr>
            <w:r>
              <w:rPr>
                <w:sz w:val="20"/>
                <w:szCs w:val="20"/>
              </w:rPr>
              <w:t>N=363175</w:t>
            </w:r>
          </w:p>
        </w:tc>
        <w:tc>
          <w:tcPr>
            <w:tcW w:w="1644" w:type="dxa"/>
          </w:tcPr>
          <w:p w14:paraId="180C1C8B" w14:textId="77777777" w:rsidR="0071116B" w:rsidRPr="00734615" w:rsidRDefault="0071116B" w:rsidP="0071116B">
            <w:pPr>
              <w:rPr>
                <w:sz w:val="20"/>
                <w:szCs w:val="20"/>
              </w:rPr>
            </w:pPr>
            <w:r>
              <w:rPr>
                <w:sz w:val="20"/>
                <w:szCs w:val="20"/>
              </w:rPr>
              <w:t>N=359853</w:t>
            </w:r>
          </w:p>
        </w:tc>
        <w:tc>
          <w:tcPr>
            <w:tcW w:w="1559" w:type="dxa"/>
          </w:tcPr>
          <w:p w14:paraId="23AFD1B8" w14:textId="77777777" w:rsidR="0071116B" w:rsidRPr="00734615" w:rsidRDefault="0071116B" w:rsidP="0071116B">
            <w:pPr>
              <w:rPr>
                <w:sz w:val="20"/>
                <w:szCs w:val="20"/>
              </w:rPr>
            </w:pPr>
            <w:r>
              <w:rPr>
                <w:sz w:val="20"/>
                <w:szCs w:val="20"/>
              </w:rPr>
              <w:t>N=359491</w:t>
            </w:r>
          </w:p>
        </w:tc>
        <w:tc>
          <w:tcPr>
            <w:tcW w:w="1758" w:type="dxa"/>
          </w:tcPr>
          <w:p w14:paraId="2B0D55CA" w14:textId="77777777" w:rsidR="0071116B" w:rsidRPr="00734615" w:rsidRDefault="0071116B" w:rsidP="0071116B">
            <w:pPr>
              <w:rPr>
                <w:sz w:val="20"/>
                <w:szCs w:val="20"/>
              </w:rPr>
            </w:pPr>
            <w:r>
              <w:rPr>
                <w:sz w:val="20"/>
                <w:szCs w:val="20"/>
              </w:rPr>
              <w:t>N=138207</w:t>
            </w:r>
          </w:p>
        </w:tc>
        <w:tc>
          <w:tcPr>
            <w:tcW w:w="1710" w:type="dxa"/>
          </w:tcPr>
          <w:p w14:paraId="39A0E6F9" w14:textId="77777777" w:rsidR="0071116B" w:rsidRPr="007D3863" w:rsidRDefault="0071116B" w:rsidP="0071116B">
            <w:pPr>
              <w:rPr>
                <w:sz w:val="20"/>
                <w:szCs w:val="20"/>
              </w:rPr>
            </w:pPr>
            <w:r w:rsidRPr="007D3863">
              <w:rPr>
                <w:sz w:val="20"/>
                <w:szCs w:val="20"/>
              </w:rPr>
              <w:t>N=135773</w:t>
            </w:r>
          </w:p>
        </w:tc>
      </w:tr>
      <w:tr w:rsidR="0071116B" w:rsidRPr="00734615" w14:paraId="19225239" w14:textId="77777777" w:rsidTr="004C0DA8">
        <w:tc>
          <w:tcPr>
            <w:tcW w:w="2879" w:type="dxa"/>
          </w:tcPr>
          <w:p w14:paraId="0F3D697A" w14:textId="77777777" w:rsidR="0071116B" w:rsidRDefault="0071116B" w:rsidP="0071116B">
            <w:pPr>
              <w:rPr>
                <w:sz w:val="20"/>
                <w:szCs w:val="20"/>
              </w:rPr>
            </w:pPr>
            <w:r>
              <w:rPr>
                <w:sz w:val="20"/>
                <w:szCs w:val="20"/>
              </w:rPr>
              <w:t>&lt;£18,000</w:t>
            </w:r>
          </w:p>
        </w:tc>
        <w:tc>
          <w:tcPr>
            <w:tcW w:w="1276" w:type="dxa"/>
          </w:tcPr>
          <w:p w14:paraId="42043062" w14:textId="77777777" w:rsidR="0071116B" w:rsidRPr="00734615" w:rsidRDefault="0071116B" w:rsidP="0071116B">
            <w:pPr>
              <w:rPr>
                <w:sz w:val="20"/>
                <w:szCs w:val="20"/>
              </w:rPr>
            </w:pPr>
            <w:r>
              <w:rPr>
                <w:sz w:val="20"/>
                <w:szCs w:val="20"/>
              </w:rPr>
              <w:t>174/81207</w:t>
            </w:r>
          </w:p>
        </w:tc>
        <w:tc>
          <w:tcPr>
            <w:tcW w:w="1559" w:type="dxa"/>
          </w:tcPr>
          <w:p w14:paraId="35C0E8E2" w14:textId="77777777" w:rsidR="0071116B" w:rsidRPr="007D3863" w:rsidRDefault="0071116B" w:rsidP="0071116B">
            <w:pPr>
              <w:rPr>
                <w:sz w:val="20"/>
                <w:szCs w:val="20"/>
              </w:rPr>
            </w:pPr>
            <w:r w:rsidRPr="007D3863">
              <w:rPr>
                <w:sz w:val="20"/>
                <w:szCs w:val="20"/>
              </w:rPr>
              <w:t>1.0 (ref)</w:t>
            </w:r>
          </w:p>
        </w:tc>
        <w:tc>
          <w:tcPr>
            <w:tcW w:w="1560" w:type="dxa"/>
          </w:tcPr>
          <w:p w14:paraId="44B2F24E" w14:textId="77777777" w:rsidR="0071116B" w:rsidRDefault="0071116B" w:rsidP="0071116B">
            <w:pPr>
              <w:rPr>
                <w:sz w:val="20"/>
                <w:szCs w:val="20"/>
              </w:rPr>
            </w:pPr>
            <w:r>
              <w:rPr>
                <w:sz w:val="20"/>
                <w:szCs w:val="20"/>
              </w:rPr>
              <w:t>1.0 (ref)</w:t>
            </w:r>
          </w:p>
        </w:tc>
        <w:tc>
          <w:tcPr>
            <w:tcW w:w="1644" w:type="dxa"/>
          </w:tcPr>
          <w:p w14:paraId="200669C3" w14:textId="77777777" w:rsidR="0071116B" w:rsidRDefault="0071116B" w:rsidP="0071116B">
            <w:pPr>
              <w:rPr>
                <w:sz w:val="20"/>
                <w:szCs w:val="20"/>
              </w:rPr>
            </w:pPr>
            <w:r>
              <w:rPr>
                <w:sz w:val="20"/>
                <w:szCs w:val="20"/>
              </w:rPr>
              <w:t>1.0 (ref)</w:t>
            </w:r>
          </w:p>
        </w:tc>
        <w:tc>
          <w:tcPr>
            <w:tcW w:w="1559" w:type="dxa"/>
          </w:tcPr>
          <w:p w14:paraId="311425FF" w14:textId="77777777" w:rsidR="0071116B" w:rsidRPr="00734615" w:rsidRDefault="0071116B" w:rsidP="0071116B">
            <w:pPr>
              <w:rPr>
                <w:sz w:val="20"/>
                <w:szCs w:val="20"/>
              </w:rPr>
            </w:pPr>
            <w:r>
              <w:rPr>
                <w:sz w:val="20"/>
                <w:szCs w:val="20"/>
              </w:rPr>
              <w:t>1.0 (ref)</w:t>
            </w:r>
          </w:p>
        </w:tc>
        <w:tc>
          <w:tcPr>
            <w:tcW w:w="1758" w:type="dxa"/>
          </w:tcPr>
          <w:p w14:paraId="6D027E67" w14:textId="77777777" w:rsidR="0071116B" w:rsidRPr="00734615" w:rsidRDefault="0071116B" w:rsidP="0071116B">
            <w:pPr>
              <w:rPr>
                <w:sz w:val="20"/>
                <w:szCs w:val="20"/>
              </w:rPr>
            </w:pPr>
            <w:r>
              <w:rPr>
                <w:sz w:val="20"/>
                <w:szCs w:val="20"/>
              </w:rPr>
              <w:t>1.0 (ref)</w:t>
            </w:r>
          </w:p>
        </w:tc>
        <w:tc>
          <w:tcPr>
            <w:tcW w:w="1710" w:type="dxa"/>
          </w:tcPr>
          <w:p w14:paraId="13B81C4C" w14:textId="77777777" w:rsidR="0071116B" w:rsidRPr="007D3863" w:rsidRDefault="0071116B" w:rsidP="0071116B">
            <w:pPr>
              <w:rPr>
                <w:sz w:val="20"/>
                <w:szCs w:val="20"/>
              </w:rPr>
            </w:pPr>
            <w:r w:rsidRPr="007D3863">
              <w:rPr>
                <w:sz w:val="20"/>
                <w:szCs w:val="20"/>
              </w:rPr>
              <w:t>1.0 (ref)</w:t>
            </w:r>
          </w:p>
        </w:tc>
      </w:tr>
      <w:tr w:rsidR="0071116B" w:rsidRPr="00734615" w14:paraId="2F953E32" w14:textId="77777777" w:rsidTr="004C0DA8">
        <w:tc>
          <w:tcPr>
            <w:tcW w:w="2879" w:type="dxa"/>
          </w:tcPr>
          <w:p w14:paraId="54B91A8A" w14:textId="77777777" w:rsidR="0071116B" w:rsidRDefault="0071116B" w:rsidP="0071116B">
            <w:pPr>
              <w:rPr>
                <w:sz w:val="20"/>
                <w:szCs w:val="20"/>
              </w:rPr>
            </w:pPr>
            <w:r>
              <w:rPr>
                <w:sz w:val="20"/>
                <w:szCs w:val="20"/>
              </w:rPr>
              <w:t>£18,000-£30,999</w:t>
            </w:r>
          </w:p>
        </w:tc>
        <w:tc>
          <w:tcPr>
            <w:tcW w:w="1276" w:type="dxa"/>
          </w:tcPr>
          <w:p w14:paraId="5C3C050F" w14:textId="77777777" w:rsidR="0071116B" w:rsidRPr="00734615" w:rsidRDefault="0071116B" w:rsidP="0071116B">
            <w:pPr>
              <w:rPr>
                <w:sz w:val="20"/>
                <w:szCs w:val="20"/>
              </w:rPr>
            </w:pPr>
            <w:r>
              <w:rPr>
                <w:sz w:val="20"/>
                <w:szCs w:val="20"/>
              </w:rPr>
              <w:t>128/92461</w:t>
            </w:r>
          </w:p>
        </w:tc>
        <w:tc>
          <w:tcPr>
            <w:tcW w:w="1559" w:type="dxa"/>
          </w:tcPr>
          <w:p w14:paraId="059B03FE" w14:textId="77777777" w:rsidR="0071116B" w:rsidRPr="007D3863" w:rsidRDefault="0071116B" w:rsidP="0071116B">
            <w:pPr>
              <w:rPr>
                <w:sz w:val="20"/>
                <w:szCs w:val="20"/>
              </w:rPr>
            </w:pPr>
            <w:r w:rsidRPr="007D3863">
              <w:rPr>
                <w:sz w:val="20"/>
                <w:szCs w:val="20"/>
              </w:rPr>
              <w:t>0.65 (0.51, 0.81)</w:t>
            </w:r>
          </w:p>
        </w:tc>
        <w:tc>
          <w:tcPr>
            <w:tcW w:w="1560" w:type="dxa"/>
          </w:tcPr>
          <w:p w14:paraId="26F4DE33" w14:textId="77777777" w:rsidR="0071116B" w:rsidRDefault="0071116B" w:rsidP="0071116B">
            <w:pPr>
              <w:rPr>
                <w:sz w:val="20"/>
                <w:szCs w:val="20"/>
              </w:rPr>
            </w:pPr>
            <w:r>
              <w:rPr>
                <w:sz w:val="20"/>
                <w:szCs w:val="20"/>
              </w:rPr>
              <w:t>0.68 (0.54, 0.85)</w:t>
            </w:r>
          </w:p>
        </w:tc>
        <w:tc>
          <w:tcPr>
            <w:tcW w:w="1644" w:type="dxa"/>
          </w:tcPr>
          <w:p w14:paraId="1AFD037A" w14:textId="77777777" w:rsidR="0071116B" w:rsidRDefault="0071116B" w:rsidP="0071116B">
            <w:pPr>
              <w:rPr>
                <w:sz w:val="20"/>
                <w:szCs w:val="20"/>
              </w:rPr>
            </w:pPr>
            <w:r>
              <w:rPr>
                <w:sz w:val="20"/>
                <w:szCs w:val="20"/>
              </w:rPr>
              <w:t>0.70 (0.55, 0.88)</w:t>
            </w:r>
          </w:p>
        </w:tc>
        <w:tc>
          <w:tcPr>
            <w:tcW w:w="1559" w:type="dxa"/>
          </w:tcPr>
          <w:p w14:paraId="777B1497" w14:textId="77777777" w:rsidR="0071116B" w:rsidRPr="00734615" w:rsidRDefault="0071116B" w:rsidP="0071116B">
            <w:pPr>
              <w:rPr>
                <w:sz w:val="20"/>
                <w:szCs w:val="20"/>
              </w:rPr>
            </w:pPr>
            <w:r>
              <w:rPr>
                <w:sz w:val="20"/>
                <w:szCs w:val="20"/>
              </w:rPr>
              <w:t>0.78 (0.61, 0.98)</w:t>
            </w:r>
          </w:p>
        </w:tc>
        <w:tc>
          <w:tcPr>
            <w:tcW w:w="1758" w:type="dxa"/>
          </w:tcPr>
          <w:p w14:paraId="47D1EAAD" w14:textId="77777777" w:rsidR="0071116B" w:rsidRPr="00734615" w:rsidRDefault="0071116B" w:rsidP="0071116B">
            <w:pPr>
              <w:rPr>
                <w:sz w:val="20"/>
                <w:szCs w:val="20"/>
              </w:rPr>
            </w:pPr>
            <w:r>
              <w:rPr>
                <w:sz w:val="20"/>
                <w:szCs w:val="20"/>
              </w:rPr>
              <w:t>0.99 (0.66, 1.47)</w:t>
            </w:r>
          </w:p>
        </w:tc>
        <w:tc>
          <w:tcPr>
            <w:tcW w:w="1710" w:type="dxa"/>
          </w:tcPr>
          <w:p w14:paraId="5B24D892" w14:textId="77777777" w:rsidR="0071116B" w:rsidRPr="007D3863" w:rsidRDefault="0071116B" w:rsidP="0071116B">
            <w:pPr>
              <w:rPr>
                <w:sz w:val="20"/>
                <w:szCs w:val="20"/>
              </w:rPr>
            </w:pPr>
            <w:r w:rsidRPr="007D3863">
              <w:rPr>
                <w:sz w:val="20"/>
                <w:szCs w:val="20"/>
              </w:rPr>
              <w:t>1.07 (0.71, 1.63)</w:t>
            </w:r>
          </w:p>
        </w:tc>
      </w:tr>
      <w:tr w:rsidR="0071116B" w:rsidRPr="00734615" w14:paraId="183E6054" w14:textId="77777777" w:rsidTr="004C0DA8">
        <w:tc>
          <w:tcPr>
            <w:tcW w:w="2879" w:type="dxa"/>
          </w:tcPr>
          <w:p w14:paraId="0B7FBFE3" w14:textId="77777777" w:rsidR="0071116B" w:rsidRDefault="0071116B" w:rsidP="0071116B">
            <w:pPr>
              <w:rPr>
                <w:sz w:val="20"/>
                <w:szCs w:val="20"/>
              </w:rPr>
            </w:pPr>
            <w:r>
              <w:rPr>
                <w:sz w:val="20"/>
                <w:szCs w:val="20"/>
              </w:rPr>
              <w:t>£31,000-£51,999</w:t>
            </w:r>
          </w:p>
        </w:tc>
        <w:tc>
          <w:tcPr>
            <w:tcW w:w="1276" w:type="dxa"/>
          </w:tcPr>
          <w:p w14:paraId="3EF11206" w14:textId="77777777" w:rsidR="0071116B" w:rsidRPr="00734615" w:rsidRDefault="0071116B" w:rsidP="0071116B">
            <w:pPr>
              <w:rPr>
                <w:sz w:val="20"/>
                <w:szCs w:val="20"/>
              </w:rPr>
            </w:pPr>
            <w:r>
              <w:rPr>
                <w:sz w:val="20"/>
                <w:szCs w:val="20"/>
              </w:rPr>
              <w:t>126/95454</w:t>
            </w:r>
          </w:p>
        </w:tc>
        <w:tc>
          <w:tcPr>
            <w:tcW w:w="1559" w:type="dxa"/>
          </w:tcPr>
          <w:p w14:paraId="414D509D" w14:textId="77777777" w:rsidR="0071116B" w:rsidRPr="007D3863" w:rsidRDefault="0071116B" w:rsidP="0071116B">
            <w:pPr>
              <w:rPr>
                <w:sz w:val="20"/>
                <w:szCs w:val="20"/>
              </w:rPr>
            </w:pPr>
            <w:r w:rsidRPr="007D3863">
              <w:rPr>
                <w:sz w:val="20"/>
                <w:szCs w:val="20"/>
              </w:rPr>
              <w:t>0.62 (0.49, 0.77)</w:t>
            </w:r>
          </w:p>
        </w:tc>
        <w:tc>
          <w:tcPr>
            <w:tcW w:w="1560" w:type="dxa"/>
          </w:tcPr>
          <w:p w14:paraId="4E1A681B" w14:textId="77777777" w:rsidR="0071116B" w:rsidRDefault="0071116B" w:rsidP="0071116B">
            <w:pPr>
              <w:rPr>
                <w:sz w:val="20"/>
                <w:szCs w:val="20"/>
              </w:rPr>
            </w:pPr>
            <w:r>
              <w:rPr>
                <w:sz w:val="20"/>
                <w:szCs w:val="20"/>
              </w:rPr>
              <w:t>0.68 (0.53, 0.86)</w:t>
            </w:r>
          </w:p>
        </w:tc>
        <w:tc>
          <w:tcPr>
            <w:tcW w:w="1644" w:type="dxa"/>
          </w:tcPr>
          <w:p w14:paraId="6618C22D" w14:textId="77777777" w:rsidR="0071116B" w:rsidRDefault="0071116B" w:rsidP="0071116B">
            <w:pPr>
              <w:rPr>
                <w:sz w:val="20"/>
                <w:szCs w:val="20"/>
              </w:rPr>
            </w:pPr>
            <w:r>
              <w:rPr>
                <w:sz w:val="20"/>
                <w:szCs w:val="20"/>
              </w:rPr>
              <w:t>0.72 (0.50, 0.86)</w:t>
            </w:r>
          </w:p>
        </w:tc>
        <w:tc>
          <w:tcPr>
            <w:tcW w:w="1559" w:type="dxa"/>
          </w:tcPr>
          <w:p w14:paraId="5EDE278A" w14:textId="77777777" w:rsidR="0071116B" w:rsidRPr="00734615" w:rsidRDefault="0071116B" w:rsidP="0071116B">
            <w:pPr>
              <w:rPr>
                <w:sz w:val="20"/>
                <w:szCs w:val="20"/>
              </w:rPr>
            </w:pPr>
            <w:r>
              <w:rPr>
                <w:sz w:val="20"/>
                <w:szCs w:val="20"/>
              </w:rPr>
              <w:t>0.84 (0.66, 1.07)</w:t>
            </w:r>
          </w:p>
        </w:tc>
        <w:tc>
          <w:tcPr>
            <w:tcW w:w="1758" w:type="dxa"/>
          </w:tcPr>
          <w:p w14:paraId="0B9FC841" w14:textId="77777777" w:rsidR="0071116B" w:rsidRPr="00734615" w:rsidRDefault="0071116B" w:rsidP="0071116B">
            <w:pPr>
              <w:rPr>
                <w:sz w:val="20"/>
                <w:szCs w:val="20"/>
              </w:rPr>
            </w:pPr>
            <w:r>
              <w:rPr>
                <w:sz w:val="20"/>
                <w:szCs w:val="20"/>
              </w:rPr>
              <w:t>0.91 (0.60, 1.40)</w:t>
            </w:r>
          </w:p>
        </w:tc>
        <w:tc>
          <w:tcPr>
            <w:tcW w:w="1710" w:type="dxa"/>
          </w:tcPr>
          <w:p w14:paraId="0BD22767" w14:textId="77777777" w:rsidR="0071116B" w:rsidRPr="007D3863" w:rsidRDefault="0071116B" w:rsidP="0071116B">
            <w:pPr>
              <w:rPr>
                <w:sz w:val="20"/>
                <w:szCs w:val="20"/>
              </w:rPr>
            </w:pPr>
            <w:r w:rsidRPr="007D3863">
              <w:rPr>
                <w:sz w:val="20"/>
                <w:szCs w:val="20"/>
              </w:rPr>
              <w:t>1.09 (0.70, 1.69)</w:t>
            </w:r>
          </w:p>
        </w:tc>
      </w:tr>
      <w:tr w:rsidR="0071116B" w:rsidRPr="00734615" w14:paraId="08D554B1" w14:textId="77777777" w:rsidTr="004C0DA8">
        <w:tc>
          <w:tcPr>
            <w:tcW w:w="2879" w:type="dxa"/>
          </w:tcPr>
          <w:p w14:paraId="2C023C0D" w14:textId="77777777" w:rsidR="0071116B" w:rsidRDefault="0071116B" w:rsidP="0071116B">
            <w:pPr>
              <w:rPr>
                <w:sz w:val="20"/>
                <w:szCs w:val="20"/>
              </w:rPr>
            </w:pPr>
            <w:r>
              <w:rPr>
                <w:sz w:val="20"/>
                <w:szCs w:val="20"/>
              </w:rPr>
              <w:t>£52,000-£100,000</w:t>
            </w:r>
          </w:p>
        </w:tc>
        <w:tc>
          <w:tcPr>
            <w:tcW w:w="1276" w:type="dxa"/>
          </w:tcPr>
          <w:p w14:paraId="6CC687C6" w14:textId="77777777" w:rsidR="0071116B" w:rsidRPr="00734615" w:rsidRDefault="0071116B" w:rsidP="0071116B">
            <w:pPr>
              <w:rPr>
                <w:sz w:val="20"/>
                <w:szCs w:val="20"/>
              </w:rPr>
            </w:pPr>
            <w:r>
              <w:rPr>
                <w:sz w:val="20"/>
                <w:szCs w:val="20"/>
              </w:rPr>
              <w:t>87/74856</w:t>
            </w:r>
          </w:p>
        </w:tc>
        <w:tc>
          <w:tcPr>
            <w:tcW w:w="1559" w:type="dxa"/>
          </w:tcPr>
          <w:p w14:paraId="1753BAF5" w14:textId="77777777" w:rsidR="0071116B" w:rsidRPr="007D3863" w:rsidRDefault="0071116B" w:rsidP="0071116B">
            <w:pPr>
              <w:rPr>
                <w:sz w:val="20"/>
                <w:szCs w:val="20"/>
              </w:rPr>
            </w:pPr>
            <w:r w:rsidRPr="007D3863">
              <w:rPr>
                <w:sz w:val="20"/>
                <w:szCs w:val="20"/>
              </w:rPr>
              <w:t>0.54 (0.42, 0.70)</w:t>
            </w:r>
          </w:p>
        </w:tc>
        <w:tc>
          <w:tcPr>
            <w:tcW w:w="1560" w:type="dxa"/>
          </w:tcPr>
          <w:p w14:paraId="0237FE95" w14:textId="77777777" w:rsidR="0071116B" w:rsidRDefault="0071116B" w:rsidP="0071116B">
            <w:pPr>
              <w:rPr>
                <w:sz w:val="20"/>
                <w:szCs w:val="20"/>
              </w:rPr>
            </w:pPr>
            <w:r>
              <w:rPr>
                <w:sz w:val="20"/>
                <w:szCs w:val="20"/>
              </w:rPr>
              <w:t>0.61 (0.47, 0.80)</w:t>
            </w:r>
          </w:p>
        </w:tc>
        <w:tc>
          <w:tcPr>
            <w:tcW w:w="1644" w:type="dxa"/>
          </w:tcPr>
          <w:p w14:paraId="392E48BC" w14:textId="77777777" w:rsidR="0071116B" w:rsidRDefault="0071116B" w:rsidP="0071116B">
            <w:pPr>
              <w:rPr>
                <w:sz w:val="20"/>
                <w:szCs w:val="20"/>
              </w:rPr>
            </w:pPr>
            <w:r>
              <w:rPr>
                <w:sz w:val="20"/>
                <w:szCs w:val="20"/>
              </w:rPr>
              <w:t>0.65 (0.50, 0.86)</w:t>
            </w:r>
          </w:p>
        </w:tc>
        <w:tc>
          <w:tcPr>
            <w:tcW w:w="1559" w:type="dxa"/>
          </w:tcPr>
          <w:p w14:paraId="3FA92D64" w14:textId="77777777" w:rsidR="0071116B" w:rsidRPr="00734615" w:rsidRDefault="0071116B" w:rsidP="0071116B">
            <w:pPr>
              <w:rPr>
                <w:sz w:val="20"/>
                <w:szCs w:val="20"/>
              </w:rPr>
            </w:pPr>
            <w:r>
              <w:rPr>
                <w:sz w:val="20"/>
                <w:szCs w:val="20"/>
              </w:rPr>
              <w:t>0.82 (0.62, 1.08)</w:t>
            </w:r>
          </w:p>
        </w:tc>
        <w:tc>
          <w:tcPr>
            <w:tcW w:w="1758" w:type="dxa"/>
          </w:tcPr>
          <w:p w14:paraId="583F1EAF" w14:textId="77777777" w:rsidR="0071116B" w:rsidRPr="00734615" w:rsidRDefault="0071116B" w:rsidP="0071116B">
            <w:pPr>
              <w:rPr>
                <w:sz w:val="20"/>
                <w:szCs w:val="20"/>
              </w:rPr>
            </w:pPr>
            <w:r>
              <w:rPr>
                <w:sz w:val="20"/>
                <w:szCs w:val="20"/>
              </w:rPr>
              <w:t>0.88 (0.54, 1.42)</w:t>
            </w:r>
          </w:p>
        </w:tc>
        <w:tc>
          <w:tcPr>
            <w:tcW w:w="1710" w:type="dxa"/>
          </w:tcPr>
          <w:p w14:paraId="0888F2C0" w14:textId="77777777" w:rsidR="0071116B" w:rsidRPr="007D3863" w:rsidRDefault="0071116B" w:rsidP="0071116B">
            <w:pPr>
              <w:rPr>
                <w:sz w:val="20"/>
                <w:szCs w:val="20"/>
              </w:rPr>
            </w:pPr>
            <w:r w:rsidRPr="007D3863">
              <w:rPr>
                <w:sz w:val="20"/>
                <w:szCs w:val="20"/>
              </w:rPr>
              <w:t>1.02 (0.62, 1.69)</w:t>
            </w:r>
          </w:p>
        </w:tc>
      </w:tr>
      <w:tr w:rsidR="0071116B" w:rsidRPr="00734615" w14:paraId="18BEE3DF" w14:textId="77777777" w:rsidTr="004C0DA8">
        <w:tc>
          <w:tcPr>
            <w:tcW w:w="2879" w:type="dxa"/>
          </w:tcPr>
          <w:p w14:paraId="7B1ED2D4" w14:textId="77777777" w:rsidR="0071116B" w:rsidRDefault="0071116B" w:rsidP="0071116B">
            <w:pPr>
              <w:rPr>
                <w:sz w:val="20"/>
                <w:szCs w:val="20"/>
              </w:rPr>
            </w:pPr>
            <w:r>
              <w:rPr>
                <w:sz w:val="20"/>
                <w:szCs w:val="20"/>
              </w:rPr>
              <w:t>&gt;£100,000</w:t>
            </w:r>
          </w:p>
        </w:tc>
        <w:tc>
          <w:tcPr>
            <w:tcW w:w="1276" w:type="dxa"/>
          </w:tcPr>
          <w:p w14:paraId="688B089F" w14:textId="77777777" w:rsidR="0071116B" w:rsidRDefault="0071116B" w:rsidP="0071116B">
            <w:pPr>
              <w:rPr>
                <w:sz w:val="20"/>
                <w:szCs w:val="20"/>
              </w:rPr>
            </w:pPr>
            <w:r>
              <w:rPr>
                <w:sz w:val="20"/>
                <w:szCs w:val="20"/>
              </w:rPr>
              <w:t>24/20241</w:t>
            </w:r>
          </w:p>
        </w:tc>
        <w:tc>
          <w:tcPr>
            <w:tcW w:w="1559" w:type="dxa"/>
          </w:tcPr>
          <w:p w14:paraId="38D6B479" w14:textId="77777777" w:rsidR="0071116B" w:rsidRPr="007D3863" w:rsidRDefault="0071116B" w:rsidP="0071116B">
            <w:pPr>
              <w:rPr>
                <w:sz w:val="20"/>
                <w:szCs w:val="20"/>
              </w:rPr>
            </w:pPr>
            <w:r w:rsidRPr="007D3863">
              <w:rPr>
                <w:sz w:val="20"/>
                <w:szCs w:val="20"/>
              </w:rPr>
              <w:t>0.55 (0.36, 0.85)</w:t>
            </w:r>
          </w:p>
        </w:tc>
        <w:tc>
          <w:tcPr>
            <w:tcW w:w="1560" w:type="dxa"/>
          </w:tcPr>
          <w:p w14:paraId="1FD65156" w14:textId="77777777" w:rsidR="0071116B" w:rsidRDefault="0071116B" w:rsidP="0071116B">
            <w:pPr>
              <w:rPr>
                <w:sz w:val="20"/>
                <w:szCs w:val="20"/>
              </w:rPr>
            </w:pPr>
            <w:r>
              <w:rPr>
                <w:sz w:val="20"/>
                <w:szCs w:val="20"/>
              </w:rPr>
              <w:t>0.62 (0.40, 0.96)</w:t>
            </w:r>
          </w:p>
        </w:tc>
        <w:tc>
          <w:tcPr>
            <w:tcW w:w="1644" w:type="dxa"/>
          </w:tcPr>
          <w:p w14:paraId="7BFB1FBD" w14:textId="77777777" w:rsidR="0071116B" w:rsidRDefault="0071116B" w:rsidP="0071116B">
            <w:pPr>
              <w:rPr>
                <w:sz w:val="20"/>
                <w:szCs w:val="20"/>
              </w:rPr>
            </w:pPr>
            <w:r>
              <w:rPr>
                <w:sz w:val="20"/>
                <w:szCs w:val="20"/>
              </w:rPr>
              <w:t>0.69 (0.45, 1.07)</w:t>
            </w:r>
          </w:p>
        </w:tc>
        <w:tc>
          <w:tcPr>
            <w:tcW w:w="1559" w:type="dxa"/>
          </w:tcPr>
          <w:p w14:paraId="6BFD8B25" w14:textId="77777777" w:rsidR="0071116B" w:rsidRDefault="0071116B" w:rsidP="0071116B">
            <w:pPr>
              <w:rPr>
                <w:sz w:val="20"/>
                <w:szCs w:val="20"/>
              </w:rPr>
            </w:pPr>
            <w:r>
              <w:rPr>
                <w:sz w:val="20"/>
                <w:szCs w:val="20"/>
              </w:rPr>
              <w:t>0.90 (0.58, 1.41)</w:t>
            </w:r>
          </w:p>
        </w:tc>
        <w:tc>
          <w:tcPr>
            <w:tcW w:w="1758" w:type="dxa"/>
          </w:tcPr>
          <w:p w14:paraId="78D00373" w14:textId="77777777" w:rsidR="0071116B" w:rsidRDefault="0071116B" w:rsidP="0071116B">
            <w:pPr>
              <w:rPr>
                <w:sz w:val="20"/>
                <w:szCs w:val="20"/>
              </w:rPr>
            </w:pPr>
            <w:r>
              <w:rPr>
                <w:sz w:val="20"/>
                <w:szCs w:val="20"/>
              </w:rPr>
              <w:t>1.27 (0.66, 2.42)</w:t>
            </w:r>
          </w:p>
        </w:tc>
        <w:tc>
          <w:tcPr>
            <w:tcW w:w="1710" w:type="dxa"/>
          </w:tcPr>
          <w:p w14:paraId="5F213A1A" w14:textId="77777777" w:rsidR="0071116B" w:rsidRPr="007D3863" w:rsidRDefault="0071116B" w:rsidP="0071116B">
            <w:pPr>
              <w:rPr>
                <w:sz w:val="20"/>
                <w:szCs w:val="20"/>
              </w:rPr>
            </w:pPr>
            <w:r w:rsidRPr="007D3863">
              <w:rPr>
                <w:sz w:val="20"/>
                <w:szCs w:val="20"/>
              </w:rPr>
              <w:t>1.64 (0.84, 3.20)</w:t>
            </w:r>
          </w:p>
        </w:tc>
      </w:tr>
      <w:tr w:rsidR="0071116B" w:rsidRPr="00734615" w14:paraId="71F7E1A0" w14:textId="77777777" w:rsidTr="004C0DA8">
        <w:tc>
          <w:tcPr>
            <w:tcW w:w="2879" w:type="dxa"/>
          </w:tcPr>
          <w:p w14:paraId="6E388F1E" w14:textId="77777777" w:rsidR="0071116B" w:rsidRDefault="0071116B" w:rsidP="0071116B">
            <w:pPr>
              <w:rPr>
                <w:sz w:val="20"/>
                <w:szCs w:val="20"/>
              </w:rPr>
            </w:pPr>
            <w:r>
              <w:rPr>
                <w:sz w:val="20"/>
                <w:szCs w:val="20"/>
              </w:rPr>
              <w:t>P for trend</w:t>
            </w:r>
          </w:p>
        </w:tc>
        <w:tc>
          <w:tcPr>
            <w:tcW w:w="1276" w:type="dxa"/>
          </w:tcPr>
          <w:p w14:paraId="0AD75914" w14:textId="77777777" w:rsidR="0071116B" w:rsidRDefault="0071116B" w:rsidP="0071116B">
            <w:pPr>
              <w:rPr>
                <w:sz w:val="20"/>
                <w:szCs w:val="20"/>
              </w:rPr>
            </w:pPr>
          </w:p>
        </w:tc>
        <w:tc>
          <w:tcPr>
            <w:tcW w:w="1559" w:type="dxa"/>
          </w:tcPr>
          <w:p w14:paraId="02810C64" w14:textId="77777777" w:rsidR="0071116B" w:rsidRPr="007D3863" w:rsidRDefault="0071116B" w:rsidP="0071116B">
            <w:pPr>
              <w:rPr>
                <w:sz w:val="20"/>
                <w:szCs w:val="20"/>
              </w:rPr>
            </w:pPr>
            <w:r w:rsidRPr="007D3863">
              <w:rPr>
                <w:sz w:val="20"/>
                <w:szCs w:val="20"/>
              </w:rPr>
              <w:t>&lt;0.0001</w:t>
            </w:r>
          </w:p>
        </w:tc>
        <w:tc>
          <w:tcPr>
            <w:tcW w:w="1560" w:type="dxa"/>
          </w:tcPr>
          <w:p w14:paraId="2BC50DAE" w14:textId="77777777" w:rsidR="0071116B" w:rsidRDefault="0071116B" w:rsidP="0071116B">
            <w:pPr>
              <w:rPr>
                <w:sz w:val="20"/>
                <w:szCs w:val="20"/>
              </w:rPr>
            </w:pPr>
            <w:r>
              <w:rPr>
                <w:sz w:val="20"/>
                <w:szCs w:val="20"/>
              </w:rPr>
              <w:t>&lt;0.0001</w:t>
            </w:r>
          </w:p>
        </w:tc>
        <w:tc>
          <w:tcPr>
            <w:tcW w:w="1644" w:type="dxa"/>
          </w:tcPr>
          <w:p w14:paraId="41AA8C47" w14:textId="77777777" w:rsidR="0071116B" w:rsidRDefault="0071116B" w:rsidP="0071116B">
            <w:pPr>
              <w:rPr>
                <w:sz w:val="20"/>
                <w:szCs w:val="20"/>
              </w:rPr>
            </w:pPr>
            <w:r>
              <w:rPr>
                <w:sz w:val="20"/>
                <w:szCs w:val="20"/>
              </w:rPr>
              <w:t>0.003</w:t>
            </w:r>
          </w:p>
        </w:tc>
        <w:tc>
          <w:tcPr>
            <w:tcW w:w="1559" w:type="dxa"/>
          </w:tcPr>
          <w:p w14:paraId="46D455E3" w14:textId="77777777" w:rsidR="0071116B" w:rsidRDefault="0071116B" w:rsidP="0071116B">
            <w:pPr>
              <w:rPr>
                <w:sz w:val="20"/>
                <w:szCs w:val="20"/>
              </w:rPr>
            </w:pPr>
            <w:r>
              <w:rPr>
                <w:sz w:val="20"/>
                <w:szCs w:val="20"/>
              </w:rPr>
              <w:t>0.283</w:t>
            </w:r>
          </w:p>
        </w:tc>
        <w:tc>
          <w:tcPr>
            <w:tcW w:w="1758" w:type="dxa"/>
          </w:tcPr>
          <w:p w14:paraId="5AEFB3FD" w14:textId="77777777" w:rsidR="0071116B" w:rsidRDefault="0071116B" w:rsidP="0071116B">
            <w:pPr>
              <w:rPr>
                <w:sz w:val="20"/>
                <w:szCs w:val="20"/>
              </w:rPr>
            </w:pPr>
            <w:r>
              <w:rPr>
                <w:sz w:val="20"/>
                <w:szCs w:val="20"/>
              </w:rPr>
              <w:t>0.958</w:t>
            </w:r>
          </w:p>
        </w:tc>
        <w:tc>
          <w:tcPr>
            <w:tcW w:w="1710" w:type="dxa"/>
          </w:tcPr>
          <w:p w14:paraId="38D8D889" w14:textId="77777777" w:rsidR="0071116B" w:rsidRPr="007D3863" w:rsidRDefault="0071116B" w:rsidP="0071116B">
            <w:pPr>
              <w:rPr>
                <w:sz w:val="20"/>
                <w:szCs w:val="20"/>
              </w:rPr>
            </w:pPr>
            <w:r w:rsidRPr="007D3863">
              <w:rPr>
                <w:sz w:val="20"/>
                <w:szCs w:val="20"/>
              </w:rPr>
              <w:t>0.431</w:t>
            </w:r>
          </w:p>
        </w:tc>
      </w:tr>
      <w:tr w:rsidR="0071116B" w:rsidRPr="00734615" w14:paraId="0FFA59A5" w14:textId="77777777" w:rsidTr="004C0DA8">
        <w:tc>
          <w:tcPr>
            <w:tcW w:w="2879" w:type="dxa"/>
          </w:tcPr>
          <w:p w14:paraId="4D979981" w14:textId="77777777" w:rsidR="0071116B" w:rsidRDefault="0071116B" w:rsidP="0071116B">
            <w:pPr>
              <w:rPr>
                <w:sz w:val="20"/>
                <w:szCs w:val="20"/>
              </w:rPr>
            </w:pPr>
          </w:p>
        </w:tc>
        <w:tc>
          <w:tcPr>
            <w:tcW w:w="1276" w:type="dxa"/>
          </w:tcPr>
          <w:p w14:paraId="4BE8D6BC" w14:textId="77777777" w:rsidR="0071116B" w:rsidRDefault="0071116B" w:rsidP="0071116B">
            <w:pPr>
              <w:rPr>
                <w:sz w:val="20"/>
                <w:szCs w:val="20"/>
              </w:rPr>
            </w:pPr>
          </w:p>
        </w:tc>
        <w:tc>
          <w:tcPr>
            <w:tcW w:w="1559" w:type="dxa"/>
          </w:tcPr>
          <w:p w14:paraId="3E82C137" w14:textId="77777777" w:rsidR="0071116B" w:rsidRPr="007D3863" w:rsidRDefault="0071116B" w:rsidP="0071116B">
            <w:pPr>
              <w:rPr>
                <w:sz w:val="20"/>
                <w:szCs w:val="20"/>
              </w:rPr>
            </w:pPr>
          </w:p>
        </w:tc>
        <w:tc>
          <w:tcPr>
            <w:tcW w:w="1560" w:type="dxa"/>
          </w:tcPr>
          <w:p w14:paraId="393B296E" w14:textId="77777777" w:rsidR="0071116B" w:rsidRDefault="0071116B" w:rsidP="0071116B">
            <w:pPr>
              <w:rPr>
                <w:sz w:val="20"/>
                <w:szCs w:val="20"/>
              </w:rPr>
            </w:pPr>
          </w:p>
        </w:tc>
        <w:tc>
          <w:tcPr>
            <w:tcW w:w="1644" w:type="dxa"/>
          </w:tcPr>
          <w:p w14:paraId="2DB1419F" w14:textId="77777777" w:rsidR="0071116B" w:rsidRDefault="0071116B" w:rsidP="0071116B">
            <w:pPr>
              <w:rPr>
                <w:sz w:val="20"/>
                <w:szCs w:val="20"/>
              </w:rPr>
            </w:pPr>
          </w:p>
        </w:tc>
        <w:tc>
          <w:tcPr>
            <w:tcW w:w="1559" w:type="dxa"/>
          </w:tcPr>
          <w:p w14:paraId="042F3061" w14:textId="77777777" w:rsidR="0071116B" w:rsidRDefault="0071116B" w:rsidP="0071116B">
            <w:pPr>
              <w:rPr>
                <w:sz w:val="20"/>
                <w:szCs w:val="20"/>
              </w:rPr>
            </w:pPr>
          </w:p>
        </w:tc>
        <w:tc>
          <w:tcPr>
            <w:tcW w:w="1758" w:type="dxa"/>
          </w:tcPr>
          <w:p w14:paraId="215FB4E2" w14:textId="77777777" w:rsidR="0071116B" w:rsidRDefault="0071116B" w:rsidP="0071116B">
            <w:pPr>
              <w:rPr>
                <w:sz w:val="20"/>
                <w:szCs w:val="20"/>
              </w:rPr>
            </w:pPr>
          </w:p>
        </w:tc>
        <w:tc>
          <w:tcPr>
            <w:tcW w:w="1710" w:type="dxa"/>
          </w:tcPr>
          <w:p w14:paraId="6FAB0C0E" w14:textId="77777777" w:rsidR="0071116B" w:rsidRPr="007D3863" w:rsidRDefault="0071116B" w:rsidP="0071116B">
            <w:pPr>
              <w:rPr>
                <w:sz w:val="20"/>
                <w:szCs w:val="20"/>
              </w:rPr>
            </w:pPr>
          </w:p>
        </w:tc>
      </w:tr>
      <w:tr w:rsidR="0071116B" w:rsidRPr="00734615" w14:paraId="2DA399FB" w14:textId="77777777" w:rsidTr="004C0DA8">
        <w:tc>
          <w:tcPr>
            <w:tcW w:w="2879" w:type="dxa"/>
          </w:tcPr>
          <w:p w14:paraId="124DB96E" w14:textId="343B6B36" w:rsidR="0071116B" w:rsidRPr="00134197" w:rsidRDefault="00D00034" w:rsidP="0071116B">
            <w:pPr>
              <w:rPr>
                <w:b/>
                <w:bCs/>
                <w:sz w:val="20"/>
                <w:szCs w:val="20"/>
              </w:rPr>
            </w:pPr>
            <w:r>
              <w:rPr>
                <w:b/>
                <w:bCs/>
                <w:sz w:val="20"/>
                <w:szCs w:val="20"/>
              </w:rPr>
              <w:t>Neighbourhood d</w:t>
            </w:r>
            <w:r w:rsidR="0071116B" w:rsidRPr="00134197">
              <w:rPr>
                <w:b/>
                <w:bCs/>
                <w:sz w:val="20"/>
                <w:szCs w:val="20"/>
              </w:rPr>
              <w:t xml:space="preserve">eprivation </w:t>
            </w:r>
          </w:p>
        </w:tc>
        <w:tc>
          <w:tcPr>
            <w:tcW w:w="1276" w:type="dxa"/>
          </w:tcPr>
          <w:p w14:paraId="4ACF6410" w14:textId="77777777" w:rsidR="0071116B" w:rsidRDefault="0071116B" w:rsidP="0071116B">
            <w:pPr>
              <w:rPr>
                <w:sz w:val="20"/>
                <w:szCs w:val="20"/>
              </w:rPr>
            </w:pPr>
          </w:p>
        </w:tc>
        <w:tc>
          <w:tcPr>
            <w:tcW w:w="1559" w:type="dxa"/>
          </w:tcPr>
          <w:p w14:paraId="113E8F02" w14:textId="77777777" w:rsidR="0071116B" w:rsidRPr="007D3863" w:rsidRDefault="0071116B" w:rsidP="0071116B">
            <w:pPr>
              <w:rPr>
                <w:sz w:val="20"/>
                <w:szCs w:val="20"/>
              </w:rPr>
            </w:pPr>
            <w:r w:rsidRPr="007D3863">
              <w:rPr>
                <w:sz w:val="20"/>
                <w:szCs w:val="20"/>
              </w:rPr>
              <w:t>N=430538</w:t>
            </w:r>
          </w:p>
        </w:tc>
        <w:tc>
          <w:tcPr>
            <w:tcW w:w="1560" w:type="dxa"/>
          </w:tcPr>
          <w:p w14:paraId="2801075C" w14:textId="77777777" w:rsidR="0071116B" w:rsidRDefault="0071116B" w:rsidP="0071116B">
            <w:pPr>
              <w:rPr>
                <w:sz w:val="20"/>
                <w:szCs w:val="20"/>
              </w:rPr>
            </w:pPr>
            <w:r>
              <w:rPr>
                <w:sz w:val="20"/>
                <w:szCs w:val="20"/>
              </w:rPr>
              <w:t>N=427986</w:t>
            </w:r>
          </w:p>
        </w:tc>
        <w:tc>
          <w:tcPr>
            <w:tcW w:w="1644" w:type="dxa"/>
          </w:tcPr>
          <w:p w14:paraId="4A8420C6" w14:textId="77777777" w:rsidR="0071116B" w:rsidRDefault="0071116B" w:rsidP="0071116B">
            <w:pPr>
              <w:rPr>
                <w:sz w:val="20"/>
                <w:szCs w:val="20"/>
              </w:rPr>
            </w:pPr>
            <w:r>
              <w:rPr>
                <w:sz w:val="20"/>
                <w:szCs w:val="20"/>
              </w:rPr>
              <w:t>N=419593</w:t>
            </w:r>
          </w:p>
        </w:tc>
        <w:tc>
          <w:tcPr>
            <w:tcW w:w="1559" w:type="dxa"/>
          </w:tcPr>
          <w:p w14:paraId="49EA294A" w14:textId="77777777" w:rsidR="0071116B" w:rsidRDefault="0071116B" w:rsidP="0071116B">
            <w:pPr>
              <w:rPr>
                <w:sz w:val="20"/>
                <w:szCs w:val="20"/>
              </w:rPr>
            </w:pPr>
            <w:r>
              <w:rPr>
                <w:sz w:val="20"/>
                <w:szCs w:val="20"/>
              </w:rPr>
              <w:t>N=418942</w:t>
            </w:r>
          </w:p>
        </w:tc>
        <w:tc>
          <w:tcPr>
            <w:tcW w:w="1758" w:type="dxa"/>
          </w:tcPr>
          <w:p w14:paraId="373EE229" w14:textId="77777777" w:rsidR="0071116B" w:rsidRDefault="0071116B" w:rsidP="0071116B">
            <w:pPr>
              <w:rPr>
                <w:sz w:val="20"/>
                <w:szCs w:val="20"/>
              </w:rPr>
            </w:pPr>
            <w:r>
              <w:rPr>
                <w:sz w:val="20"/>
                <w:szCs w:val="20"/>
              </w:rPr>
              <w:t>N=156919</w:t>
            </w:r>
          </w:p>
        </w:tc>
        <w:tc>
          <w:tcPr>
            <w:tcW w:w="1710" w:type="dxa"/>
          </w:tcPr>
          <w:p w14:paraId="0277166A" w14:textId="77777777" w:rsidR="0071116B" w:rsidRPr="007D3863" w:rsidRDefault="0071116B" w:rsidP="0071116B">
            <w:pPr>
              <w:rPr>
                <w:sz w:val="20"/>
                <w:szCs w:val="20"/>
              </w:rPr>
            </w:pPr>
            <w:r w:rsidRPr="007D3863">
              <w:rPr>
                <w:sz w:val="20"/>
                <w:szCs w:val="20"/>
              </w:rPr>
              <w:t>N=153384</w:t>
            </w:r>
          </w:p>
        </w:tc>
      </w:tr>
      <w:tr w:rsidR="0071116B" w:rsidRPr="00734615" w14:paraId="442B7C26" w14:textId="77777777" w:rsidTr="004C0DA8">
        <w:tc>
          <w:tcPr>
            <w:tcW w:w="2879" w:type="dxa"/>
          </w:tcPr>
          <w:p w14:paraId="7856F1DF" w14:textId="77777777" w:rsidR="0071116B" w:rsidRDefault="0071116B" w:rsidP="0071116B">
            <w:pPr>
              <w:rPr>
                <w:sz w:val="20"/>
                <w:szCs w:val="20"/>
              </w:rPr>
            </w:pPr>
            <w:r>
              <w:rPr>
                <w:sz w:val="20"/>
                <w:szCs w:val="20"/>
              </w:rPr>
              <w:t>1 (low)</w:t>
            </w:r>
          </w:p>
        </w:tc>
        <w:tc>
          <w:tcPr>
            <w:tcW w:w="1276" w:type="dxa"/>
          </w:tcPr>
          <w:p w14:paraId="3A89F7FD" w14:textId="77777777" w:rsidR="0071116B" w:rsidRDefault="0071116B" w:rsidP="0071116B">
            <w:pPr>
              <w:rPr>
                <w:sz w:val="20"/>
                <w:szCs w:val="20"/>
              </w:rPr>
            </w:pPr>
            <w:r>
              <w:rPr>
                <w:sz w:val="20"/>
                <w:szCs w:val="20"/>
              </w:rPr>
              <w:t>143/143483</w:t>
            </w:r>
          </w:p>
        </w:tc>
        <w:tc>
          <w:tcPr>
            <w:tcW w:w="1559" w:type="dxa"/>
          </w:tcPr>
          <w:p w14:paraId="59FB880A" w14:textId="77777777" w:rsidR="0071116B" w:rsidRPr="007D3863" w:rsidRDefault="0071116B" w:rsidP="0071116B">
            <w:pPr>
              <w:rPr>
                <w:sz w:val="20"/>
                <w:szCs w:val="20"/>
              </w:rPr>
            </w:pPr>
            <w:r w:rsidRPr="007D3863">
              <w:rPr>
                <w:sz w:val="20"/>
                <w:szCs w:val="20"/>
              </w:rPr>
              <w:t>1.0 (ref)</w:t>
            </w:r>
          </w:p>
        </w:tc>
        <w:tc>
          <w:tcPr>
            <w:tcW w:w="1560" w:type="dxa"/>
          </w:tcPr>
          <w:p w14:paraId="219ECD63" w14:textId="77777777" w:rsidR="0071116B" w:rsidRDefault="0071116B" w:rsidP="0071116B">
            <w:pPr>
              <w:rPr>
                <w:sz w:val="20"/>
                <w:szCs w:val="20"/>
              </w:rPr>
            </w:pPr>
            <w:r>
              <w:rPr>
                <w:sz w:val="20"/>
                <w:szCs w:val="20"/>
              </w:rPr>
              <w:t>1.0 (ref)</w:t>
            </w:r>
          </w:p>
        </w:tc>
        <w:tc>
          <w:tcPr>
            <w:tcW w:w="1644" w:type="dxa"/>
          </w:tcPr>
          <w:p w14:paraId="643A1C10" w14:textId="77777777" w:rsidR="0071116B" w:rsidRDefault="0071116B" w:rsidP="0071116B">
            <w:pPr>
              <w:rPr>
                <w:sz w:val="20"/>
                <w:szCs w:val="20"/>
              </w:rPr>
            </w:pPr>
            <w:r>
              <w:rPr>
                <w:sz w:val="20"/>
                <w:szCs w:val="20"/>
              </w:rPr>
              <w:t>1.0 (ref)</w:t>
            </w:r>
          </w:p>
        </w:tc>
        <w:tc>
          <w:tcPr>
            <w:tcW w:w="1559" w:type="dxa"/>
          </w:tcPr>
          <w:p w14:paraId="24538E7F" w14:textId="77777777" w:rsidR="0071116B" w:rsidRDefault="0071116B" w:rsidP="0071116B">
            <w:pPr>
              <w:rPr>
                <w:sz w:val="20"/>
                <w:szCs w:val="20"/>
              </w:rPr>
            </w:pPr>
            <w:r>
              <w:rPr>
                <w:sz w:val="20"/>
                <w:szCs w:val="20"/>
              </w:rPr>
              <w:t>1.0 (ref)</w:t>
            </w:r>
          </w:p>
        </w:tc>
        <w:tc>
          <w:tcPr>
            <w:tcW w:w="1758" w:type="dxa"/>
          </w:tcPr>
          <w:p w14:paraId="348E5B34" w14:textId="77777777" w:rsidR="0071116B" w:rsidRDefault="0071116B" w:rsidP="0071116B">
            <w:pPr>
              <w:rPr>
                <w:sz w:val="20"/>
                <w:szCs w:val="20"/>
              </w:rPr>
            </w:pPr>
            <w:r>
              <w:rPr>
                <w:sz w:val="20"/>
                <w:szCs w:val="20"/>
              </w:rPr>
              <w:t>1.0 (ref)</w:t>
            </w:r>
          </w:p>
        </w:tc>
        <w:tc>
          <w:tcPr>
            <w:tcW w:w="1710" w:type="dxa"/>
          </w:tcPr>
          <w:p w14:paraId="544DB527" w14:textId="77777777" w:rsidR="0071116B" w:rsidRPr="007D3863" w:rsidRDefault="0071116B" w:rsidP="0071116B">
            <w:pPr>
              <w:rPr>
                <w:sz w:val="20"/>
                <w:szCs w:val="20"/>
              </w:rPr>
            </w:pPr>
            <w:r w:rsidRPr="007D3863">
              <w:rPr>
                <w:sz w:val="20"/>
                <w:szCs w:val="20"/>
              </w:rPr>
              <w:t>1.0 (ref)</w:t>
            </w:r>
          </w:p>
        </w:tc>
      </w:tr>
      <w:tr w:rsidR="0071116B" w:rsidRPr="00734615" w14:paraId="7EF41EB9" w14:textId="77777777" w:rsidTr="004C0DA8">
        <w:tc>
          <w:tcPr>
            <w:tcW w:w="2879" w:type="dxa"/>
          </w:tcPr>
          <w:p w14:paraId="5346959F" w14:textId="77777777" w:rsidR="0071116B" w:rsidRDefault="0071116B" w:rsidP="0071116B">
            <w:pPr>
              <w:rPr>
                <w:sz w:val="20"/>
                <w:szCs w:val="20"/>
              </w:rPr>
            </w:pPr>
            <w:r>
              <w:rPr>
                <w:sz w:val="20"/>
                <w:szCs w:val="20"/>
              </w:rPr>
              <w:t>2</w:t>
            </w:r>
          </w:p>
        </w:tc>
        <w:tc>
          <w:tcPr>
            <w:tcW w:w="1276" w:type="dxa"/>
          </w:tcPr>
          <w:p w14:paraId="55E6CA1B" w14:textId="77777777" w:rsidR="0071116B" w:rsidRDefault="0071116B" w:rsidP="0071116B">
            <w:pPr>
              <w:rPr>
                <w:sz w:val="20"/>
                <w:szCs w:val="20"/>
              </w:rPr>
            </w:pPr>
            <w:r>
              <w:rPr>
                <w:sz w:val="20"/>
                <w:szCs w:val="20"/>
              </w:rPr>
              <w:t>201/143548</w:t>
            </w:r>
          </w:p>
        </w:tc>
        <w:tc>
          <w:tcPr>
            <w:tcW w:w="1559" w:type="dxa"/>
          </w:tcPr>
          <w:p w14:paraId="11E44361" w14:textId="77777777" w:rsidR="0071116B" w:rsidRPr="007D3863" w:rsidRDefault="0071116B" w:rsidP="0071116B">
            <w:pPr>
              <w:rPr>
                <w:sz w:val="20"/>
                <w:szCs w:val="20"/>
              </w:rPr>
            </w:pPr>
            <w:r w:rsidRPr="007D3863">
              <w:rPr>
                <w:sz w:val="20"/>
                <w:szCs w:val="20"/>
              </w:rPr>
              <w:t>1.41 (1.13, 1.74)</w:t>
            </w:r>
          </w:p>
        </w:tc>
        <w:tc>
          <w:tcPr>
            <w:tcW w:w="1560" w:type="dxa"/>
          </w:tcPr>
          <w:p w14:paraId="7CF9A458" w14:textId="77777777" w:rsidR="0071116B" w:rsidRDefault="0071116B" w:rsidP="0071116B">
            <w:pPr>
              <w:rPr>
                <w:sz w:val="20"/>
                <w:szCs w:val="20"/>
              </w:rPr>
            </w:pPr>
            <w:r>
              <w:rPr>
                <w:sz w:val="20"/>
                <w:szCs w:val="20"/>
              </w:rPr>
              <w:t>1.40 (1.13, 1.74)</w:t>
            </w:r>
          </w:p>
        </w:tc>
        <w:tc>
          <w:tcPr>
            <w:tcW w:w="1644" w:type="dxa"/>
          </w:tcPr>
          <w:p w14:paraId="1022C872" w14:textId="77777777" w:rsidR="0071116B" w:rsidRDefault="0071116B" w:rsidP="0071116B">
            <w:pPr>
              <w:rPr>
                <w:sz w:val="20"/>
                <w:szCs w:val="20"/>
              </w:rPr>
            </w:pPr>
            <w:r>
              <w:rPr>
                <w:sz w:val="20"/>
                <w:szCs w:val="20"/>
              </w:rPr>
              <w:t>1.35 (1.08, 1.68)</w:t>
            </w:r>
          </w:p>
        </w:tc>
        <w:tc>
          <w:tcPr>
            <w:tcW w:w="1559" w:type="dxa"/>
          </w:tcPr>
          <w:p w14:paraId="21707649" w14:textId="77777777" w:rsidR="0071116B" w:rsidRDefault="0071116B" w:rsidP="0071116B">
            <w:pPr>
              <w:rPr>
                <w:sz w:val="20"/>
                <w:szCs w:val="20"/>
              </w:rPr>
            </w:pPr>
            <w:r>
              <w:rPr>
                <w:sz w:val="20"/>
                <w:szCs w:val="20"/>
              </w:rPr>
              <w:t>1.32 (1.06, 1.64)</w:t>
            </w:r>
          </w:p>
        </w:tc>
        <w:tc>
          <w:tcPr>
            <w:tcW w:w="1758" w:type="dxa"/>
          </w:tcPr>
          <w:p w14:paraId="7276A330" w14:textId="77777777" w:rsidR="0071116B" w:rsidRDefault="0071116B" w:rsidP="0071116B">
            <w:pPr>
              <w:rPr>
                <w:sz w:val="20"/>
                <w:szCs w:val="20"/>
              </w:rPr>
            </w:pPr>
            <w:r>
              <w:rPr>
                <w:sz w:val="20"/>
                <w:szCs w:val="20"/>
              </w:rPr>
              <w:t>1.35 (0.95, 1.93)</w:t>
            </w:r>
          </w:p>
        </w:tc>
        <w:tc>
          <w:tcPr>
            <w:tcW w:w="1710" w:type="dxa"/>
          </w:tcPr>
          <w:p w14:paraId="4C5F4C04" w14:textId="77777777" w:rsidR="0071116B" w:rsidRPr="007D3863" w:rsidRDefault="0071116B" w:rsidP="0071116B">
            <w:pPr>
              <w:rPr>
                <w:sz w:val="20"/>
                <w:szCs w:val="20"/>
              </w:rPr>
            </w:pPr>
            <w:r w:rsidRPr="007D3863">
              <w:rPr>
                <w:sz w:val="20"/>
                <w:szCs w:val="20"/>
              </w:rPr>
              <w:t>1.25 (0.87, 1.79)</w:t>
            </w:r>
          </w:p>
        </w:tc>
      </w:tr>
      <w:tr w:rsidR="0071116B" w:rsidRPr="00734615" w14:paraId="3DCA9E63" w14:textId="77777777" w:rsidTr="004C0DA8">
        <w:tc>
          <w:tcPr>
            <w:tcW w:w="2879" w:type="dxa"/>
          </w:tcPr>
          <w:p w14:paraId="764BA746" w14:textId="77777777" w:rsidR="0071116B" w:rsidRDefault="0071116B" w:rsidP="0071116B">
            <w:pPr>
              <w:rPr>
                <w:sz w:val="20"/>
                <w:szCs w:val="20"/>
              </w:rPr>
            </w:pPr>
            <w:r>
              <w:rPr>
                <w:sz w:val="20"/>
                <w:szCs w:val="20"/>
              </w:rPr>
              <w:t>3</w:t>
            </w:r>
          </w:p>
        </w:tc>
        <w:tc>
          <w:tcPr>
            <w:tcW w:w="1276" w:type="dxa"/>
          </w:tcPr>
          <w:p w14:paraId="4F5D233D" w14:textId="77777777" w:rsidR="0071116B" w:rsidRDefault="0071116B" w:rsidP="0071116B">
            <w:pPr>
              <w:rPr>
                <w:sz w:val="20"/>
                <w:szCs w:val="20"/>
              </w:rPr>
            </w:pPr>
            <w:r>
              <w:rPr>
                <w:sz w:val="20"/>
                <w:szCs w:val="20"/>
              </w:rPr>
              <w:t>143/143517</w:t>
            </w:r>
          </w:p>
        </w:tc>
        <w:tc>
          <w:tcPr>
            <w:tcW w:w="1559" w:type="dxa"/>
          </w:tcPr>
          <w:p w14:paraId="431DA9E9" w14:textId="77777777" w:rsidR="0071116B" w:rsidRPr="007D3863" w:rsidRDefault="0071116B" w:rsidP="0071116B">
            <w:pPr>
              <w:rPr>
                <w:sz w:val="20"/>
                <w:szCs w:val="20"/>
              </w:rPr>
            </w:pPr>
            <w:r w:rsidRPr="007D3863">
              <w:rPr>
                <w:sz w:val="20"/>
                <w:szCs w:val="20"/>
              </w:rPr>
              <w:t>2.28 (1.87, 2.77)</w:t>
            </w:r>
          </w:p>
        </w:tc>
        <w:tc>
          <w:tcPr>
            <w:tcW w:w="1560" w:type="dxa"/>
          </w:tcPr>
          <w:p w14:paraId="640C25CF" w14:textId="77777777" w:rsidR="0071116B" w:rsidRDefault="0071116B" w:rsidP="0071116B">
            <w:pPr>
              <w:rPr>
                <w:sz w:val="20"/>
                <w:szCs w:val="20"/>
              </w:rPr>
            </w:pPr>
            <w:r>
              <w:rPr>
                <w:sz w:val="20"/>
                <w:szCs w:val="20"/>
              </w:rPr>
              <w:t>2.11 (1.72, 2.58)</w:t>
            </w:r>
          </w:p>
        </w:tc>
        <w:tc>
          <w:tcPr>
            <w:tcW w:w="1644" w:type="dxa"/>
          </w:tcPr>
          <w:p w14:paraId="4113720E" w14:textId="77777777" w:rsidR="0071116B" w:rsidRDefault="0071116B" w:rsidP="0071116B">
            <w:pPr>
              <w:rPr>
                <w:sz w:val="20"/>
                <w:szCs w:val="20"/>
              </w:rPr>
            </w:pPr>
            <w:r>
              <w:rPr>
                <w:sz w:val="20"/>
                <w:szCs w:val="20"/>
              </w:rPr>
              <w:t>1.91 (1.56, 2.35)</w:t>
            </w:r>
          </w:p>
        </w:tc>
        <w:tc>
          <w:tcPr>
            <w:tcW w:w="1559" w:type="dxa"/>
          </w:tcPr>
          <w:p w14:paraId="220B6698" w14:textId="77777777" w:rsidR="0071116B" w:rsidRDefault="0071116B" w:rsidP="0071116B">
            <w:pPr>
              <w:rPr>
                <w:sz w:val="20"/>
                <w:szCs w:val="20"/>
              </w:rPr>
            </w:pPr>
            <w:r>
              <w:rPr>
                <w:sz w:val="20"/>
                <w:szCs w:val="20"/>
              </w:rPr>
              <w:t>1.70 (1.37, 2.10)</w:t>
            </w:r>
          </w:p>
        </w:tc>
        <w:tc>
          <w:tcPr>
            <w:tcW w:w="1758" w:type="dxa"/>
          </w:tcPr>
          <w:p w14:paraId="2A6B9117" w14:textId="77777777" w:rsidR="0071116B" w:rsidRDefault="0071116B" w:rsidP="0071116B">
            <w:pPr>
              <w:rPr>
                <w:sz w:val="20"/>
                <w:szCs w:val="20"/>
              </w:rPr>
            </w:pPr>
            <w:r>
              <w:rPr>
                <w:sz w:val="20"/>
                <w:szCs w:val="20"/>
              </w:rPr>
              <w:t>1.55 (1.09, 2.21)</w:t>
            </w:r>
          </w:p>
        </w:tc>
        <w:tc>
          <w:tcPr>
            <w:tcW w:w="1710" w:type="dxa"/>
          </w:tcPr>
          <w:p w14:paraId="7BA9D7D9" w14:textId="77777777" w:rsidR="0071116B" w:rsidRPr="007D3863" w:rsidRDefault="0071116B" w:rsidP="0071116B">
            <w:pPr>
              <w:rPr>
                <w:sz w:val="20"/>
                <w:szCs w:val="20"/>
              </w:rPr>
            </w:pPr>
            <w:r w:rsidRPr="007D3863">
              <w:rPr>
                <w:sz w:val="20"/>
                <w:szCs w:val="20"/>
              </w:rPr>
              <w:t>1.19 (0.82, 1.71)</w:t>
            </w:r>
          </w:p>
        </w:tc>
      </w:tr>
      <w:tr w:rsidR="0071116B" w:rsidRPr="00734615" w14:paraId="14B02490" w14:textId="77777777" w:rsidTr="004C0DA8">
        <w:tc>
          <w:tcPr>
            <w:tcW w:w="2879" w:type="dxa"/>
          </w:tcPr>
          <w:p w14:paraId="212B0DDD" w14:textId="77777777" w:rsidR="0071116B" w:rsidRDefault="0071116B" w:rsidP="0071116B">
            <w:pPr>
              <w:rPr>
                <w:sz w:val="20"/>
                <w:szCs w:val="20"/>
              </w:rPr>
            </w:pPr>
            <w:r>
              <w:rPr>
                <w:sz w:val="20"/>
                <w:szCs w:val="20"/>
              </w:rPr>
              <w:t>P for trend</w:t>
            </w:r>
          </w:p>
        </w:tc>
        <w:tc>
          <w:tcPr>
            <w:tcW w:w="1276" w:type="dxa"/>
          </w:tcPr>
          <w:p w14:paraId="0BBF9F38" w14:textId="77777777" w:rsidR="0071116B" w:rsidRDefault="0071116B" w:rsidP="0071116B">
            <w:pPr>
              <w:rPr>
                <w:sz w:val="20"/>
                <w:szCs w:val="20"/>
              </w:rPr>
            </w:pPr>
          </w:p>
        </w:tc>
        <w:tc>
          <w:tcPr>
            <w:tcW w:w="1559" w:type="dxa"/>
          </w:tcPr>
          <w:p w14:paraId="514BE934" w14:textId="77777777" w:rsidR="0071116B" w:rsidRPr="007D3863" w:rsidRDefault="0071116B" w:rsidP="0071116B">
            <w:pPr>
              <w:rPr>
                <w:sz w:val="20"/>
                <w:szCs w:val="20"/>
              </w:rPr>
            </w:pPr>
            <w:r w:rsidRPr="007D3863">
              <w:rPr>
                <w:sz w:val="20"/>
                <w:szCs w:val="20"/>
              </w:rPr>
              <w:t>&lt;0.0001</w:t>
            </w:r>
          </w:p>
        </w:tc>
        <w:tc>
          <w:tcPr>
            <w:tcW w:w="1560" w:type="dxa"/>
          </w:tcPr>
          <w:p w14:paraId="683E6321" w14:textId="77777777" w:rsidR="0071116B" w:rsidRDefault="0071116B" w:rsidP="0071116B">
            <w:pPr>
              <w:rPr>
                <w:sz w:val="20"/>
                <w:szCs w:val="20"/>
              </w:rPr>
            </w:pPr>
            <w:r>
              <w:rPr>
                <w:sz w:val="20"/>
                <w:szCs w:val="20"/>
              </w:rPr>
              <w:t>&lt;0.0001</w:t>
            </w:r>
          </w:p>
        </w:tc>
        <w:tc>
          <w:tcPr>
            <w:tcW w:w="1644" w:type="dxa"/>
          </w:tcPr>
          <w:p w14:paraId="3C6DD0C4" w14:textId="77777777" w:rsidR="0071116B" w:rsidRDefault="0071116B" w:rsidP="0071116B">
            <w:pPr>
              <w:rPr>
                <w:sz w:val="20"/>
                <w:szCs w:val="20"/>
              </w:rPr>
            </w:pPr>
            <w:r>
              <w:rPr>
                <w:sz w:val="20"/>
                <w:szCs w:val="20"/>
              </w:rPr>
              <w:t>&lt;0.0001</w:t>
            </w:r>
          </w:p>
        </w:tc>
        <w:tc>
          <w:tcPr>
            <w:tcW w:w="1559" w:type="dxa"/>
          </w:tcPr>
          <w:p w14:paraId="5BEEB8A2" w14:textId="77777777" w:rsidR="0071116B" w:rsidRDefault="0071116B" w:rsidP="0071116B">
            <w:pPr>
              <w:rPr>
                <w:sz w:val="20"/>
                <w:szCs w:val="20"/>
              </w:rPr>
            </w:pPr>
            <w:r>
              <w:rPr>
                <w:sz w:val="20"/>
                <w:szCs w:val="20"/>
              </w:rPr>
              <w:t>&lt;0.0001</w:t>
            </w:r>
          </w:p>
        </w:tc>
        <w:tc>
          <w:tcPr>
            <w:tcW w:w="1758" w:type="dxa"/>
          </w:tcPr>
          <w:p w14:paraId="702DF8FD" w14:textId="77777777" w:rsidR="0071116B" w:rsidRDefault="0071116B" w:rsidP="0071116B">
            <w:pPr>
              <w:rPr>
                <w:sz w:val="20"/>
                <w:szCs w:val="20"/>
              </w:rPr>
            </w:pPr>
            <w:r>
              <w:rPr>
                <w:sz w:val="20"/>
                <w:szCs w:val="20"/>
              </w:rPr>
              <w:t>0.015</w:t>
            </w:r>
          </w:p>
        </w:tc>
        <w:tc>
          <w:tcPr>
            <w:tcW w:w="1710" w:type="dxa"/>
          </w:tcPr>
          <w:p w14:paraId="2EB5EF75" w14:textId="77777777" w:rsidR="0071116B" w:rsidRPr="007D3863" w:rsidRDefault="0071116B" w:rsidP="0071116B">
            <w:pPr>
              <w:rPr>
                <w:sz w:val="20"/>
                <w:szCs w:val="20"/>
              </w:rPr>
            </w:pPr>
            <w:r w:rsidRPr="007D3863">
              <w:rPr>
                <w:sz w:val="20"/>
                <w:szCs w:val="20"/>
              </w:rPr>
              <w:t>0.404</w:t>
            </w:r>
          </w:p>
        </w:tc>
      </w:tr>
      <w:tr w:rsidR="004C0DA8" w:rsidRPr="00734615" w14:paraId="5A0707EB" w14:textId="77777777" w:rsidTr="004C0DA8">
        <w:tc>
          <w:tcPr>
            <w:tcW w:w="2879" w:type="dxa"/>
          </w:tcPr>
          <w:p w14:paraId="00397674" w14:textId="77777777" w:rsidR="004C0DA8" w:rsidRDefault="004C0DA8" w:rsidP="00520DD7">
            <w:pPr>
              <w:rPr>
                <w:sz w:val="20"/>
                <w:szCs w:val="20"/>
              </w:rPr>
            </w:pPr>
          </w:p>
        </w:tc>
        <w:tc>
          <w:tcPr>
            <w:tcW w:w="1276" w:type="dxa"/>
          </w:tcPr>
          <w:p w14:paraId="37820081" w14:textId="77777777" w:rsidR="004C0DA8" w:rsidRDefault="004C0DA8" w:rsidP="00520DD7">
            <w:pPr>
              <w:rPr>
                <w:sz w:val="20"/>
                <w:szCs w:val="20"/>
              </w:rPr>
            </w:pPr>
          </w:p>
        </w:tc>
        <w:tc>
          <w:tcPr>
            <w:tcW w:w="1559" w:type="dxa"/>
          </w:tcPr>
          <w:p w14:paraId="115A2FD5" w14:textId="77777777" w:rsidR="004C0DA8" w:rsidRPr="004C0DA8" w:rsidRDefault="004C0DA8" w:rsidP="00520DD7">
            <w:pPr>
              <w:rPr>
                <w:sz w:val="20"/>
                <w:szCs w:val="20"/>
                <w:highlight w:val="yellow"/>
              </w:rPr>
            </w:pPr>
          </w:p>
        </w:tc>
        <w:tc>
          <w:tcPr>
            <w:tcW w:w="1560" w:type="dxa"/>
          </w:tcPr>
          <w:p w14:paraId="4BE9AD82" w14:textId="77777777" w:rsidR="004C0DA8" w:rsidRDefault="004C0DA8" w:rsidP="00520DD7">
            <w:pPr>
              <w:jc w:val="center"/>
              <w:rPr>
                <w:sz w:val="20"/>
                <w:szCs w:val="20"/>
              </w:rPr>
            </w:pPr>
          </w:p>
        </w:tc>
        <w:tc>
          <w:tcPr>
            <w:tcW w:w="1644" w:type="dxa"/>
          </w:tcPr>
          <w:p w14:paraId="5EB237BB" w14:textId="77777777" w:rsidR="004C0DA8" w:rsidRDefault="004C0DA8" w:rsidP="00520DD7">
            <w:pPr>
              <w:rPr>
                <w:sz w:val="20"/>
                <w:szCs w:val="20"/>
              </w:rPr>
            </w:pPr>
          </w:p>
        </w:tc>
        <w:tc>
          <w:tcPr>
            <w:tcW w:w="1559" w:type="dxa"/>
          </w:tcPr>
          <w:p w14:paraId="7610E329" w14:textId="77777777" w:rsidR="004C0DA8" w:rsidRDefault="004C0DA8" w:rsidP="00520DD7">
            <w:pPr>
              <w:rPr>
                <w:sz w:val="20"/>
                <w:szCs w:val="20"/>
              </w:rPr>
            </w:pPr>
          </w:p>
        </w:tc>
        <w:tc>
          <w:tcPr>
            <w:tcW w:w="1758" w:type="dxa"/>
          </w:tcPr>
          <w:p w14:paraId="00E7A11F" w14:textId="77777777" w:rsidR="004C0DA8" w:rsidRDefault="004C0DA8" w:rsidP="00520DD7">
            <w:pPr>
              <w:rPr>
                <w:sz w:val="20"/>
                <w:szCs w:val="20"/>
              </w:rPr>
            </w:pPr>
          </w:p>
        </w:tc>
        <w:tc>
          <w:tcPr>
            <w:tcW w:w="1710" w:type="dxa"/>
          </w:tcPr>
          <w:p w14:paraId="511CD43D" w14:textId="77777777" w:rsidR="004C0DA8" w:rsidRPr="00D00034" w:rsidRDefault="004C0DA8" w:rsidP="00520DD7">
            <w:pPr>
              <w:rPr>
                <w:sz w:val="20"/>
                <w:szCs w:val="20"/>
                <w:highlight w:val="yellow"/>
              </w:rPr>
            </w:pPr>
          </w:p>
        </w:tc>
      </w:tr>
      <w:tr w:rsidR="004C0DA8" w:rsidRPr="00734615" w14:paraId="0313BF4E" w14:textId="77777777" w:rsidTr="004C0DA8">
        <w:tc>
          <w:tcPr>
            <w:tcW w:w="2879" w:type="dxa"/>
          </w:tcPr>
          <w:p w14:paraId="5AC7ACEB" w14:textId="52BAAD14" w:rsidR="004C0DA8" w:rsidRPr="004C0DA8" w:rsidRDefault="00F466FB" w:rsidP="00520DD7">
            <w:pPr>
              <w:rPr>
                <w:b/>
                <w:bCs/>
                <w:sz w:val="20"/>
                <w:szCs w:val="20"/>
              </w:rPr>
            </w:pPr>
            <w:r>
              <w:rPr>
                <w:b/>
                <w:bCs/>
                <w:sz w:val="20"/>
                <w:szCs w:val="20"/>
                <w:highlight w:val="red"/>
              </w:rPr>
              <w:t>Occupational s</w:t>
            </w:r>
            <w:r w:rsidR="004C0DA8" w:rsidRPr="004C0DA8">
              <w:rPr>
                <w:b/>
                <w:bCs/>
                <w:sz w:val="20"/>
                <w:szCs w:val="20"/>
                <w:highlight w:val="red"/>
              </w:rPr>
              <w:t>ocial class?</w:t>
            </w:r>
          </w:p>
        </w:tc>
        <w:tc>
          <w:tcPr>
            <w:tcW w:w="1276" w:type="dxa"/>
          </w:tcPr>
          <w:p w14:paraId="39419873" w14:textId="77777777" w:rsidR="004C0DA8" w:rsidRDefault="004C0DA8" w:rsidP="00520DD7">
            <w:pPr>
              <w:rPr>
                <w:sz w:val="20"/>
                <w:szCs w:val="20"/>
              </w:rPr>
            </w:pPr>
          </w:p>
        </w:tc>
        <w:tc>
          <w:tcPr>
            <w:tcW w:w="1559" w:type="dxa"/>
          </w:tcPr>
          <w:p w14:paraId="24824EE4" w14:textId="77777777" w:rsidR="004C0DA8" w:rsidRPr="004C0DA8" w:rsidRDefault="004C0DA8" w:rsidP="00520DD7">
            <w:pPr>
              <w:rPr>
                <w:sz w:val="20"/>
                <w:szCs w:val="20"/>
                <w:highlight w:val="yellow"/>
              </w:rPr>
            </w:pPr>
          </w:p>
        </w:tc>
        <w:tc>
          <w:tcPr>
            <w:tcW w:w="1560" w:type="dxa"/>
          </w:tcPr>
          <w:p w14:paraId="361955DF" w14:textId="77777777" w:rsidR="004C0DA8" w:rsidRDefault="004C0DA8" w:rsidP="00520DD7">
            <w:pPr>
              <w:jc w:val="center"/>
              <w:rPr>
                <w:sz w:val="20"/>
                <w:szCs w:val="20"/>
              </w:rPr>
            </w:pPr>
          </w:p>
        </w:tc>
        <w:tc>
          <w:tcPr>
            <w:tcW w:w="1644" w:type="dxa"/>
          </w:tcPr>
          <w:p w14:paraId="05002C13" w14:textId="77777777" w:rsidR="004C0DA8" w:rsidRDefault="004C0DA8" w:rsidP="00520DD7">
            <w:pPr>
              <w:rPr>
                <w:sz w:val="20"/>
                <w:szCs w:val="20"/>
              </w:rPr>
            </w:pPr>
          </w:p>
        </w:tc>
        <w:tc>
          <w:tcPr>
            <w:tcW w:w="1559" w:type="dxa"/>
          </w:tcPr>
          <w:p w14:paraId="72A78321" w14:textId="77777777" w:rsidR="004C0DA8" w:rsidRDefault="004C0DA8" w:rsidP="00520DD7">
            <w:pPr>
              <w:rPr>
                <w:sz w:val="20"/>
                <w:szCs w:val="20"/>
              </w:rPr>
            </w:pPr>
          </w:p>
        </w:tc>
        <w:tc>
          <w:tcPr>
            <w:tcW w:w="1758" w:type="dxa"/>
          </w:tcPr>
          <w:p w14:paraId="1F5E8BF7" w14:textId="77777777" w:rsidR="004C0DA8" w:rsidRDefault="004C0DA8" w:rsidP="00520DD7">
            <w:pPr>
              <w:rPr>
                <w:sz w:val="20"/>
                <w:szCs w:val="20"/>
              </w:rPr>
            </w:pPr>
          </w:p>
        </w:tc>
        <w:tc>
          <w:tcPr>
            <w:tcW w:w="1710" w:type="dxa"/>
          </w:tcPr>
          <w:p w14:paraId="092C49B1" w14:textId="77777777" w:rsidR="004C0DA8" w:rsidRPr="00D00034" w:rsidRDefault="004C0DA8" w:rsidP="00520DD7">
            <w:pPr>
              <w:rPr>
                <w:sz w:val="20"/>
                <w:szCs w:val="20"/>
                <w:highlight w:val="yellow"/>
              </w:rPr>
            </w:pPr>
          </w:p>
        </w:tc>
      </w:tr>
      <w:tr w:rsidR="004C0DA8" w:rsidRPr="00C1375B" w14:paraId="6E87FB32" w14:textId="77777777" w:rsidTr="00520DD7">
        <w:tc>
          <w:tcPr>
            <w:tcW w:w="2879" w:type="dxa"/>
          </w:tcPr>
          <w:p w14:paraId="014958F1" w14:textId="7FD3A2A8" w:rsidR="004C0DA8" w:rsidRPr="00C1375B" w:rsidRDefault="00C1375B" w:rsidP="00520DD7">
            <w:pPr>
              <w:rPr>
                <w:b/>
                <w:bCs/>
                <w:sz w:val="20"/>
                <w:szCs w:val="20"/>
              </w:rPr>
            </w:pPr>
            <w:r w:rsidRPr="00C1375B">
              <w:rPr>
                <w:b/>
                <w:bCs/>
                <w:sz w:val="20"/>
                <w:szCs w:val="20"/>
                <w:highlight w:val="red"/>
              </w:rPr>
              <w:t xml:space="preserve">Early life </w:t>
            </w:r>
            <w:proofErr w:type="gramStart"/>
            <w:r w:rsidRPr="00C1375B">
              <w:rPr>
                <w:b/>
                <w:bCs/>
                <w:sz w:val="20"/>
                <w:szCs w:val="20"/>
                <w:highlight w:val="red"/>
              </w:rPr>
              <w:t>SES</w:t>
            </w:r>
            <w:r w:rsidRPr="00C1375B">
              <w:rPr>
                <w:b/>
                <w:bCs/>
                <w:sz w:val="20"/>
                <w:szCs w:val="20"/>
              </w:rPr>
              <w:t xml:space="preserve"> ?</w:t>
            </w:r>
            <w:proofErr w:type="gramEnd"/>
          </w:p>
        </w:tc>
        <w:tc>
          <w:tcPr>
            <w:tcW w:w="1276" w:type="dxa"/>
          </w:tcPr>
          <w:p w14:paraId="75E5D756" w14:textId="77777777" w:rsidR="004C0DA8" w:rsidRPr="00C1375B" w:rsidRDefault="004C0DA8" w:rsidP="00520DD7">
            <w:pPr>
              <w:rPr>
                <w:b/>
                <w:bCs/>
                <w:sz w:val="20"/>
                <w:szCs w:val="20"/>
              </w:rPr>
            </w:pPr>
          </w:p>
        </w:tc>
        <w:tc>
          <w:tcPr>
            <w:tcW w:w="1559" w:type="dxa"/>
          </w:tcPr>
          <w:p w14:paraId="0D82EA85" w14:textId="77777777" w:rsidR="004C0DA8" w:rsidRPr="00C1375B" w:rsidRDefault="004C0DA8" w:rsidP="00520DD7">
            <w:pPr>
              <w:rPr>
                <w:b/>
                <w:bCs/>
                <w:sz w:val="20"/>
                <w:szCs w:val="20"/>
                <w:highlight w:val="yellow"/>
              </w:rPr>
            </w:pPr>
          </w:p>
        </w:tc>
        <w:tc>
          <w:tcPr>
            <w:tcW w:w="1560" w:type="dxa"/>
          </w:tcPr>
          <w:p w14:paraId="726B9B19" w14:textId="77777777" w:rsidR="004C0DA8" w:rsidRPr="00C1375B" w:rsidRDefault="004C0DA8" w:rsidP="00520DD7">
            <w:pPr>
              <w:jc w:val="center"/>
              <w:rPr>
                <w:b/>
                <w:bCs/>
                <w:sz w:val="20"/>
                <w:szCs w:val="20"/>
              </w:rPr>
            </w:pPr>
          </w:p>
        </w:tc>
        <w:tc>
          <w:tcPr>
            <w:tcW w:w="1644" w:type="dxa"/>
          </w:tcPr>
          <w:p w14:paraId="252A036C" w14:textId="77777777" w:rsidR="004C0DA8" w:rsidRPr="00C1375B" w:rsidRDefault="004C0DA8" w:rsidP="00520DD7">
            <w:pPr>
              <w:rPr>
                <w:b/>
                <w:bCs/>
                <w:sz w:val="20"/>
                <w:szCs w:val="20"/>
              </w:rPr>
            </w:pPr>
          </w:p>
        </w:tc>
        <w:tc>
          <w:tcPr>
            <w:tcW w:w="1559" w:type="dxa"/>
          </w:tcPr>
          <w:p w14:paraId="57D20B18" w14:textId="77777777" w:rsidR="004C0DA8" w:rsidRPr="00C1375B" w:rsidRDefault="004C0DA8" w:rsidP="00520DD7">
            <w:pPr>
              <w:rPr>
                <w:b/>
                <w:bCs/>
                <w:sz w:val="20"/>
                <w:szCs w:val="20"/>
              </w:rPr>
            </w:pPr>
          </w:p>
        </w:tc>
        <w:tc>
          <w:tcPr>
            <w:tcW w:w="1758" w:type="dxa"/>
          </w:tcPr>
          <w:p w14:paraId="30006EC9" w14:textId="77777777" w:rsidR="004C0DA8" w:rsidRPr="00C1375B" w:rsidRDefault="004C0DA8" w:rsidP="00520DD7">
            <w:pPr>
              <w:rPr>
                <w:b/>
                <w:bCs/>
                <w:sz w:val="20"/>
                <w:szCs w:val="20"/>
              </w:rPr>
            </w:pPr>
          </w:p>
        </w:tc>
        <w:tc>
          <w:tcPr>
            <w:tcW w:w="1710" w:type="dxa"/>
          </w:tcPr>
          <w:p w14:paraId="1BA6F169" w14:textId="77777777" w:rsidR="004C0DA8" w:rsidRPr="00C1375B" w:rsidRDefault="004C0DA8" w:rsidP="00520DD7">
            <w:pPr>
              <w:rPr>
                <w:b/>
                <w:bCs/>
                <w:sz w:val="20"/>
                <w:szCs w:val="20"/>
                <w:highlight w:val="yellow"/>
              </w:rPr>
            </w:pPr>
          </w:p>
        </w:tc>
      </w:tr>
      <w:tr w:rsidR="0071116B" w:rsidRPr="00734615" w14:paraId="6C49C1A6" w14:textId="77777777" w:rsidTr="004C0DA8">
        <w:tc>
          <w:tcPr>
            <w:tcW w:w="2879" w:type="dxa"/>
          </w:tcPr>
          <w:p w14:paraId="44775F9C" w14:textId="2F64C40F" w:rsidR="0071116B" w:rsidRDefault="0071116B" w:rsidP="0071116B">
            <w:pPr>
              <w:rPr>
                <w:sz w:val="20"/>
                <w:szCs w:val="20"/>
              </w:rPr>
            </w:pPr>
          </w:p>
        </w:tc>
        <w:tc>
          <w:tcPr>
            <w:tcW w:w="1276" w:type="dxa"/>
          </w:tcPr>
          <w:p w14:paraId="329BBF76" w14:textId="77777777" w:rsidR="0071116B" w:rsidRDefault="0071116B" w:rsidP="0071116B">
            <w:pPr>
              <w:rPr>
                <w:sz w:val="20"/>
                <w:szCs w:val="20"/>
              </w:rPr>
            </w:pPr>
          </w:p>
        </w:tc>
        <w:tc>
          <w:tcPr>
            <w:tcW w:w="1559" w:type="dxa"/>
          </w:tcPr>
          <w:p w14:paraId="1C0CD8E7" w14:textId="77777777" w:rsidR="0071116B" w:rsidRPr="004C0DA8" w:rsidRDefault="0071116B" w:rsidP="0071116B">
            <w:pPr>
              <w:rPr>
                <w:sz w:val="20"/>
                <w:szCs w:val="20"/>
                <w:highlight w:val="yellow"/>
              </w:rPr>
            </w:pPr>
          </w:p>
        </w:tc>
        <w:tc>
          <w:tcPr>
            <w:tcW w:w="1560" w:type="dxa"/>
          </w:tcPr>
          <w:p w14:paraId="33E9D0E3" w14:textId="77777777" w:rsidR="0071116B" w:rsidRDefault="0071116B" w:rsidP="0071116B">
            <w:pPr>
              <w:jc w:val="center"/>
              <w:rPr>
                <w:sz w:val="20"/>
                <w:szCs w:val="20"/>
              </w:rPr>
            </w:pPr>
          </w:p>
        </w:tc>
        <w:tc>
          <w:tcPr>
            <w:tcW w:w="1644" w:type="dxa"/>
          </w:tcPr>
          <w:p w14:paraId="2BFF6C6F" w14:textId="77777777" w:rsidR="0071116B" w:rsidRDefault="0071116B" w:rsidP="0071116B">
            <w:pPr>
              <w:rPr>
                <w:sz w:val="20"/>
                <w:szCs w:val="20"/>
              </w:rPr>
            </w:pPr>
          </w:p>
        </w:tc>
        <w:tc>
          <w:tcPr>
            <w:tcW w:w="1559" w:type="dxa"/>
          </w:tcPr>
          <w:p w14:paraId="00EF9B3F" w14:textId="77777777" w:rsidR="0071116B" w:rsidRDefault="0071116B" w:rsidP="0071116B">
            <w:pPr>
              <w:rPr>
                <w:sz w:val="20"/>
                <w:szCs w:val="20"/>
              </w:rPr>
            </w:pPr>
          </w:p>
        </w:tc>
        <w:tc>
          <w:tcPr>
            <w:tcW w:w="1758" w:type="dxa"/>
          </w:tcPr>
          <w:p w14:paraId="032366DA" w14:textId="77777777" w:rsidR="0071116B" w:rsidRDefault="0071116B" w:rsidP="0071116B">
            <w:pPr>
              <w:rPr>
                <w:sz w:val="20"/>
                <w:szCs w:val="20"/>
              </w:rPr>
            </w:pPr>
          </w:p>
        </w:tc>
        <w:tc>
          <w:tcPr>
            <w:tcW w:w="1710" w:type="dxa"/>
          </w:tcPr>
          <w:p w14:paraId="002D7E0F" w14:textId="77777777" w:rsidR="0071116B" w:rsidRPr="00D00034" w:rsidRDefault="0071116B" w:rsidP="0071116B">
            <w:pPr>
              <w:rPr>
                <w:sz w:val="20"/>
                <w:szCs w:val="20"/>
                <w:highlight w:val="yellow"/>
              </w:rPr>
            </w:pPr>
          </w:p>
        </w:tc>
      </w:tr>
    </w:tbl>
    <w:p w14:paraId="6496F7B5" w14:textId="77777777" w:rsidR="0071116B" w:rsidRPr="00734615" w:rsidRDefault="0071116B" w:rsidP="0071116B">
      <w:pPr>
        <w:rPr>
          <w:b/>
          <w:bCs/>
          <w:sz w:val="20"/>
          <w:szCs w:val="20"/>
        </w:rPr>
      </w:pPr>
    </w:p>
    <w:p w14:paraId="278E92D8" w14:textId="56881A3B" w:rsidR="00134197" w:rsidRPr="009E1569" w:rsidRDefault="0071116B" w:rsidP="0071116B">
      <w:pPr>
        <w:rPr>
          <w:sz w:val="18"/>
          <w:szCs w:val="18"/>
        </w:rPr>
        <w:sectPr w:rsidR="00134197" w:rsidRPr="009E1569" w:rsidSect="003E3DB1">
          <w:pgSz w:w="15840" w:h="12240" w:orient="landscape"/>
          <w:pgMar w:top="1008" w:right="1008" w:bottom="1008" w:left="1008" w:header="720" w:footer="720" w:gutter="0"/>
          <w:cols w:space="720"/>
          <w:docGrid w:linePitch="360"/>
        </w:sectPr>
      </w:pPr>
      <w:r w:rsidRPr="009E1569">
        <w:rPr>
          <w:sz w:val="18"/>
          <w:szCs w:val="18"/>
          <w:vertAlign w:val="superscript"/>
        </w:rPr>
        <w:t xml:space="preserve">1 </w:t>
      </w:r>
      <w:r w:rsidRPr="009E1569">
        <w:rPr>
          <w:sz w:val="18"/>
          <w:szCs w:val="18"/>
        </w:rPr>
        <w:t>Numbers based on unadjusted model</w:t>
      </w:r>
      <w:r w:rsidR="00D00034" w:rsidRPr="009E1569">
        <w:rPr>
          <w:sz w:val="18"/>
          <w:szCs w:val="18"/>
        </w:rPr>
        <w:t xml:space="preserve">.  </w:t>
      </w:r>
      <w:r w:rsidRPr="009E1569">
        <w:rPr>
          <w:sz w:val="18"/>
          <w:szCs w:val="18"/>
          <w:vertAlign w:val="superscript"/>
        </w:rPr>
        <w:t xml:space="preserve">2 </w:t>
      </w:r>
      <w:r w:rsidRPr="009E1569">
        <w:rPr>
          <w:sz w:val="18"/>
          <w:szCs w:val="18"/>
        </w:rPr>
        <w:t>Comorbidity includes diagnoses of vascular or heart disease, diabetes, chronic bronchitis or emphysema, asthma, and hypertension defined according to measured blood pressure and/or use of anti-hypertensive medication</w:t>
      </w:r>
      <w:r w:rsidR="00D00034" w:rsidRPr="009E1569">
        <w:rPr>
          <w:sz w:val="18"/>
          <w:szCs w:val="18"/>
        </w:rPr>
        <w:t xml:space="preserve">.  </w:t>
      </w:r>
      <w:r w:rsidRPr="009E1569">
        <w:rPr>
          <w:sz w:val="18"/>
          <w:szCs w:val="18"/>
          <w:vertAlign w:val="superscript"/>
        </w:rPr>
        <w:t>3</w:t>
      </w:r>
      <w:r w:rsidRPr="009E1569">
        <w:rPr>
          <w:sz w:val="18"/>
          <w:szCs w:val="18"/>
        </w:rPr>
        <w:t xml:space="preserve"> Lifestyle factors includes body mass index, </w:t>
      </w:r>
      <w:r w:rsidRPr="009E1569">
        <w:rPr>
          <w:sz w:val="18"/>
          <w:szCs w:val="18"/>
          <w:highlight w:val="yellow"/>
        </w:rPr>
        <w:t>smoking status</w:t>
      </w:r>
      <w:r w:rsidRPr="009E1569">
        <w:rPr>
          <w:sz w:val="18"/>
          <w:szCs w:val="18"/>
        </w:rPr>
        <w:t>, alcohol intake frequency &amp; number of types of physical activity taken in last four weeks</w:t>
      </w:r>
      <w:r w:rsidR="00D00034" w:rsidRPr="009E1569">
        <w:rPr>
          <w:sz w:val="18"/>
          <w:szCs w:val="18"/>
        </w:rPr>
        <w:t xml:space="preserve">.  </w:t>
      </w:r>
      <w:r w:rsidRPr="009E1569">
        <w:rPr>
          <w:sz w:val="18"/>
          <w:szCs w:val="18"/>
          <w:vertAlign w:val="superscript"/>
        </w:rPr>
        <w:t xml:space="preserve">4 </w:t>
      </w:r>
      <w:r w:rsidRPr="009E1569">
        <w:rPr>
          <w:sz w:val="18"/>
          <w:szCs w:val="18"/>
        </w:rPr>
        <w:t xml:space="preserve">Psychological factors </w:t>
      </w:r>
      <w:proofErr w:type="gramStart"/>
      <w:r w:rsidRPr="009E1569">
        <w:rPr>
          <w:sz w:val="18"/>
          <w:szCs w:val="18"/>
        </w:rPr>
        <w:t>includes</w:t>
      </w:r>
      <w:proofErr w:type="gramEnd"/>
      <w:r w:rsidRPr="009E1569">
        <w:rPr>
          <w:sz w:val="18"/>
          <w:szCs w:val="18"/>
        </w:rPr>
        <w:t xml:space="preserve"> psychological distress, psychiatric consultation, neuroticism, verbal and numerical reasoning, &amp; reaction time.</w:t>
      </w:r>
    </w:p>
    <w:p w14:paraId="690BD71A" w14:textId="5DCAE919" w:rsidR="00263CA5" w:rsidRDefault="0071116B">
      <w:pPr>
        <w:rPr>
          <w:b/>
          <w:bCs/>
        </w:rPr>
      </w:pPr>
      <w:r w:rsidRPr="00861E26">
        <w:rPr>
          <w:b/>
          <w:bCs/>
        </w:rPr>
        <w:lastRenderedPageBreak/>
        <w:t>Figure</w:t>
      </w:r>
      <w:r w:rsidR="009E1569">
        <w:rPr>
          <w:b/>
          <w:bCs/>
        </w:rPr>
        <w:t xml:space="preserve"> options </w:t>
      </w:r>
      <w:r w:rsidR="00861E26" w:rsidRPr="00861E26">
        <w:rPr>
          <w:b/>
          <w:bCs/>
        </w:rPr>
        <w:t>– Psychological characteristics in relation to hospitalisation for Covid-19</w:t>
      </w:r>
    </w:p>
    <w:p w14:paraId="418F9222" w14:textId="3BE6003D" w:rsidR="000A7BB3" w:rsidRDefault="000A7BB3">
      <w:pPr>
        <w:rPr>
          <w:b/>
          <w:bCs/>
        </w:rPr>
      </w:pPr>
    </w:p>
    <w:p w14:paraId="01A3EE7E" w14:textId="77777777" w:rsidR="000A7BB3" w:rsidRDefault="000A7BB3">
      <w:pPr>
        <w:rPr>
          <w:b/>
          <w:bCs/>
        </w:rPr>
      </w:pPr>
    </w:p>
    <w:p w14:paraId="0A350024" w14:textId="77777777" w:rsidR="000A7BB3" w:rsidRPr="00861E26" w:rsidRDefault="000A7BB3">
      <w:pPr>
        <w:rPr>
          <w:b/>
          <w:bCs/>
        </w:rPr>
      </w:pPr>
    </w:p>
    <w:p w14:paraId="7BE1683B" w14:textId="77777777" w:rsidR="009E1569" w:rsidRDefault="009E1569" w:rsidP="009E1569">
      <w:pPr>
        <w:jc w:val="center"/>
      </w:pPr>
      <w:r>
        <w:rPr>
          <w:noProof/>
        </w:rPr>
        <w:drawing>
          <wp:inline distT="0" distB="0" distL="0" distR="0" wp14:anchorId="37FC5C21" wp14:editId="3F895BF6">
            <wp:extent cx="5423319" cy="358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tyPsych_30-04-20.png"/>
                    <pic:cNvPicPr/>
                  </pic:nvPicPr>
                  <pic:blipFill>
                    <a:blip r:embed="rId14">
                      <a:extLst>
                        <a:ext uri="{28A0092B-C50C-407E-A947-70E740481C1C}">
                          <a14:useLocalDpi xmlns:a14="http://schemas.microsoft.com/office/drawing/2010/main" val="0"/>
                        </a:ext>
                      </a:extLst>
                    </a:blip>
                    <a:stretch>
                      <a:fillRect/>
                    </a:stretch>
                  </pic:blipFill>
                  <pic:spPr>
                    <a:xfrm>
                      <a:off x="0" y="0"/>
                      <a:ext cx="5462668" cy="3613328"/>
                    </a:xfrm>
                    <a:prstGeom prst="rect">
                      <a:avLst/>
                    </a:prstGeom>
                  </pic:spPr>
                </pic:pic>
              </a:graphicData>
            </a:graphic>
          </wp:inline>
        </w:drawing>
      </w:r>
    </w:p>
    <w:p w14:paraId="1168948D" w14:textId="77777777" w:rsidR="009E1569" w:rsidRDefault="009E1569" w:rsidP="009E1569"/>
    <w:p w14:paraId="74179519" w14:textId="77777777" w:rsidR="009E1569" w:rsidRDefault="009E1569" w:rsidP="009E1569"/>
    <w:p w14:paraId="47BFE2E8" w14:textId="77777777" w:rsidR="009E1569" w:rsidRDefault="009E1569" w:rsidP="009E1569"/>
    <w:p w14:paraId="2770BDD1" w14:textId="77777777" w:rsidR="009E1569" w:rsidRDefault="009E1569" w:rsidP="009E1569"/>
    <w:p w14:paraId="2B2EC51B" w14:textId="77777777" w:rsidR="009E1569" w:rsidRDefault="009E1569" w:rsidP="009E1569"/>
    <w:p w14:paraId="01B23F04" w14:textId="77777777" w:rsidR="009E1569" w:rsidRDefault="009E1569" w:rsidP="009E1569"/>
    <w:p w14:paraId="0C551B13" w14:textId="02FD648B" w:rsidR="009E1569" w:rsidRPr="007B5E3D" w:rsidRDefault="009E1569" w:rsidP="009E1569">
      <w:pPr>
        <w:jc w:val="center"/>
      </w:pPr>
      <w:r>
        <w:rPr>
          <w:noProof/>
        </w:rPr>
        <w:drawing>
          <wp:inline distT="0" distB="0" distL="0" distR="0" wp14:anchorId="7B8E0BF0" wp14:editId="238A3E70">
            <wp:extent cx="5343029" cy="3373249"/>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tyEpi_30-04-20.png"/>
                    <pic:cNvPicPr/>
                  </pic:nvPicPr>
                  <pic:blipFill>
                    <a:blip r:embed="rId15">
                      <a:extLst>
                        <a:ext uri="{28A0092B-C50C-407E-A947-70E740481C1C}">
                          <a14:useLocalDpi xmlns:a14="http://schemas.microsoft.com/office/drawing/2010/main" val="0"/>
                        </a:ext>
                      </a:extLst>
                    </a:blip>
                    <a:stretch>
                      <a:fillRect/>
                    </a:stretch>
                  </pic:blipFill>
                  <pic:spPr>
                    <a:xfrm>
                      <a:off x="0" y="0"/>
                      <a:ext cx="5368218" cy="3389152"/>
                    </a:xfrm>
                    <a:prstGeom prst="rect">
                      <a:avLst/>
                    </a:prstGeom>
                  </pic:spPr>
                </pic:pic>
              </a:graphicData>
            </a:graphic>
          </wp:inline>
        </w:drawing>
      </w:r>
    </w:p>
    <w:p w14:paraId="229DF5A0" w14:textId="4C5D5CB7" w:rsidR="009E1569" w:rsidRDefault="009E1569" w:rsidP="008B6AD1">
      <w:pPr>
        <w:rPr>
          <w:b/>
          <w:bCs/>
          <w:highlight w:val="yellow"/>
        </w:rPr>
        <w:sectPr w:rsidR="009E1569" w:rsidSect="00134197">
          <w:pgSz w:w="12240" w:h="15840"/>
          <w:pgMar w:top="1008" w:right="1008" w:bottom="1008" w:left="1008" w:header="720" w:footer="720" w:gutter="0"/>
          <w:cols w:space="720"/>
          <w:docGrid w:linePitch="360"/>
        </w:sectPr>
      </w:pPr>
    </w:p>
    <w:p w14:paraId="317AD315" w14:textId="52736DB2" w:rsidR="009E0FE8" w:rsidRPr="00B65511" w:rsidRDefault="009E0FE8" w:rsidP="009E0FE8">
      <w:pPr>
        <w:jc w:val="center"/>
        <w:rPr>
          <w:b/>
          <w:bCs/>
        </w:rPr>
      </w:pPr>
      <w:r>
        <w:rPr>
          <w:b/>
          <w:bCs/>
        </w:rPr>
        <w:lastRenderedPageBreak/>
        <w:t xml:space="preserve">Supplemental </w:t>
      </w:r>
      <w:r w:rsidRPr="007B5E3D">
        <w:rPr>
          <w:b/>
          <w:bCs/>
        </w:rPr>
        <w:t xml:space="preserve">Table </w:t>
      </w:r>
      <w:r>
        <w:rPr>
          <w:b/>
          <w:bCs/>
        </w:rPr>
        <w:t>1</w:t>
      </w:r>
      <w:r w:rsidRPr="00B65511">
        <w:rPr>
          <w:b/>
          <w:bCs/>
        </w:rPr>
        <w:t>.  Preliminary analyses of covid-19 data in UK Biobank (N=</w:t>
      </w:r>
      <w:r>
        <w:rPr>
          <w:b/>
          <w:bCs/>
        </w:rPr>
        <w:t>488,284</w:t>
      </w:r>
      <w:r w:rsidRPr="00B65511">
        <w:rPr>
          <w:b/>
          <w:bCs/>
        </w:rPr>
        <w:t xml:space="preserve">) – </w:t>
      </w:r>
      <w:r>
        <w:rPr>
          <w:b/>
          <w:bCs/>
        </w:rPr>
        <w:t>odds ratios</w:t>
      </w:r>
      <w:r w:rsidRPr="00B65511">
        <w:rPr>
          <w:b/>
          <w:bCs/>
        </w:rPr>
        <w:t xml:space="preserve"> for apparent risk factors for disease progression in covid-19</w:t>
      </w:r>
      <w:r>
        <w:rPr>
          <w:b/>
          <w:bCs/>
        </w:rPr>
        <w:t xml:space="preserve"> (based on clinical studies)</w:t>
      </w:r>
    </w:p>
    <w:p w14:paraId="5000A172" w14:textId="77777777" w:rsidR="009E0FE8" w:rsidRDefault="009E0FE8" w:rsidP="009E0FE8"/>
    <w:p w14:paraId="433E83EE" w14:textId="77777777" w:rsidR="009E0FE8" w:rsidRDefault="009E0FE8" w:rsidP="009E0FE8"/>
    <w:tbl>
      <w:tblPr>
        <w:tblStyle w:val="TableGrid"/>
        <w:tblW w:w="0" w:type="auto"/>
        <w:jc w:val="center"/>
        <w:tblLook w:val="04A0" w:firstRow="1" w:lastRow="0" w:firstColumn="1" w:lastColumn="0" w:noHBand="0" w:noVBand="1"/>
      </w:tblPr>
      <w:tblGrid>
        <w:gridCol w:w="2337"/>
        <w:gridCol w:w="2337"/>
        <w:gridCol w:w="2338"/>
        <w:gridCol w:w="2338"/>
      </w:tblGrid>
      <w:tr w:rsidR="009E0FE8" w:rsidRPr="008428F5" w14:paraId="6C429B66" w14:textId="77777777" w:rsidTr="009E0FE8">
        <w:trPr>
          <w:jc w:val="center"/>
        </w:trPr>
        <w:tc>
          <w:tcPr>
            <w:tcW w:w="2337" w:type="dxa"/>
          </w:tcPr>
          <w:p w14:paraId="5058226B" w14:textId="77777777" w:rsidR="009E0FE8" w:rsidRPr="008428F5" w:rsidRDefault="009E0FE8" w:rsidP="005D4DF2">
            <w:pPr>
              <w:jc w:val="center"/>
              <w:rPr>
                <w:b/>
                <w:bCs/>
              </w:rPr>
            </w:pPr>
          </w:p>
        </w:tc>
        <w:tc>
          <w:tcPr>
            <w:tcW w:w="2337" w:type="dxa"/>
          </w:tcPr>
          <w:p w14:paraId="602D3E5B" w14:textId="77777777" w:rsidR="009E0FE8" w:rsidRPr="008428F5" w:rsidRDefault="009E0FE8" w:rsidP="005D4DF2">
            <w:pPr>
              <w:jc w:val="center"/>
              <w:rPr>
                <w:b/>
                <w:bCs/>
              </w:rPr>
            </w:pPr>
            <w:r w:rsidRPr="008428F5">
              <w:rPr>
                <w:b/>
                <w:bCs/>
              </w:rPr>
              <w:t>All Covid-19 cases</w:t>
            </w:r>
          </w:p>
          <w:p w14:paraId="42BE20F2" w14:textId="77777777" w:rsidR="009E0FE8" w:rsidRPr="008428F5" w:rsidRDefault="009E0FE8" w:rsidP="005D4DF2">
            <w:pPr>
              <w:jc w:val="center"/>
              <w:rPr>
                <w:b/>
                <w:bCs/>
              </w:rPr>
            </w:pPr>
            <w:r w:rsidRPr="008428F5">
              <w:rPr>
                <w:b/>
                <w:bCs/>
              </w:rPr>
              <w:t>(N=</w:t>
            </w:r>
            <w:r>
              <w:rPr>
                <w:b/>
                <w:bCs/>
              </w:rPr>
              <w:t>669</w:t>
            </w:r>
            <w:r w:rsidRPr="008428F5">
              <w:rPr>
                <w:b/>
                <w:bCs/>
              </w:rPr>
              <w:t>)</w:t>
            </w:r>
          </w:p>
        </w:tc>
        <w:tc>
          <w:tcPr>
            <w:tcW w:w="2338" w:type="dxa"/>
          </w:tcPr>
          <w:p w14:paraId="1302AF5F" w14:textId="77777777" w:rsidR="009E0FE8" w:rsidRPr="008428F5" w:rsidRDefault="009E0FE8" w:rsidP="005D4DF2">
            <w:pPr>
              <w:jc w:val="center"/>
              <w:rPr>
                <w:b/>
                <w:bCs/>
              </w:rPr>
            </w:pPr>
            <w:r w:rsidRPr="008428F5">
              <w:rPr>
                <w:b/>
                <w:bCs/>
              </w:rPr>
              <w:t>Covid-19 cases known to have been hospitalised (‘origin</w:t>
            </w:r>
            <w:r>
              <w:rPr>
                <w:b/>
                <w:bCs/>
              </w:rPr>
              <w:t>’</w:t>
            </w:r>
            <w:r w:rsidRPr="008428F5">
              <w:rPr>
                <w:b/>
                <w:bCs/>
              </w:rPr>
              <w:t>=1) (N=</w:t>
            </w:r>
            <w:r>
              <w:rPr>
                <w:b/>
                <w:bCs/>
              </w:rPr>
              <w:t>574</w:t>
            </w:r>
            <w:r w:rsidRPr="008428F5">
              <w:rPr>
                <w:b/>
                <w:bCs/>
              </w:rPr>
              <w:t>)</w:t>
            </w:r>
          </w:p>
        </w:tc>
        <w:tc>
          <w:tcPr>
            <w:tcW w:w="2338" w:type="dxa"/>
          </w:tcPr>
          <w:p w14:paraId="690E7F9D" w14:textId="77777777" w:rsidR="009E0FE8" w:rsidRPr="008428F5" w:rsidRDefault="009E0FE8" w:rsidP="005D4DF2">
            <w:pPr>
              <w:jc w:val="center"/>
              <w:rPr>
                <w:b/>
                <w:bCs/>
              </w:rPr>
            </w:pPr>
            <w:r w:rsidRPr="008428F5">
              <w:rPr>
                <w:b/>
                <w:bCs/>
              </w:rPr>
              <w:t>Covid-19 cases known to have been hospitalised (‘origin</w:t>
            </w:r>
            <w:r>
              <w:rPr>
                <w:b/>
                <w:bCs/>
              </w:rPr>
              <w:t>’</w:t>
            </w:r>
            <w:r w:rsidRPr="008428F5">
              <w:rPr>
                <w:b/>
                <w:bCs/>
              </w:rPr>
              <w:t xml:space="preserve">=1) </w:t>
            </w:r>
            <w:r>
              <w:rPr>
                <w:b/>
                <w:bCs/>
              </w:rPr>
              <w:t>*</w:t>
            </w:r>
            <w:r w:rsidRPr="008428F5">
              <w:rPr>
                <w:b/>
                <w:bCs/>
              </w:rPr>
              <w:t>and</w:t>
            </w:r>
            <w:r>
              <w:rPr>
                <w:b/>
                <w:bCs/>
              </w:rPr>
              <w:t>*</w:t>
            </w:r>
            <w:r w:rsidRPr="008428F5">
              <w:rPr>
                <w:b/>
                <w:bCs/>
              </w:rPr>
              <w:t xml:space="preserve"> with &gt;=</w:t>
            </w:r>
            <w:r>
              <w:rPr>
                <w:b/>
                <w:bCs/>
              </w:rPr>
              <w:t>2</w:t>
            </w:r>
            <w:r w:rsidRPr="008428F5">
              <w:rPr>
                <w:b/>
                <w:bCs/>
              </w:rPr>
              <w:t xml:space="preserve"> test</w:t>
            </w:r>
            <w:r>
              <w:rPr>
                <w:b/>
                <w:bCs/>
              </w:rPr>
              <w:t>s</w:t>
            </w:r>
            <w:r w:rsidRPr="008428F5">
              <w:rPr>
                <w:b/>
                <w:bCs/>
              </w:rPr>
              <w:t xml:space="preserve"> </w:t>
            </w:r>
            <w:r>
              <w:rPr>
                <w:b/>
                <w:bCs/>
              </w:rPr>
              <w:t>conducted</w:t>
            </w:r>
            <w:r w:rsidRPr="008428F5">
              <w:rPr>
                <w:b/>
                <w:bCs/>
              </w:rPr>
              <w:t xml:space="preserve"> (N=</w:t>
            </w:r>
            <w:r>
              <w:rPr>
                <w:b/>
                <w:bCs/>
              </w:rPr>
              <w:t>355</w:t>
            </w:r>
            <w:r w:rsidRPr="008428F5">
              <w:rPr>
                <w:b/>
                <w:bCs/>
              </w:rPr>
              <w:t>)</w:t>
            </w:r>
          </w:p>
        </w:tc>
      </w:tr>
      <w:tr w:rsidR="009E0FE8" w14:paraId="3F7C5BBE" w14:textId="77777777" w:rsidTr="009E0FE8">
        <w:trPr>
          <w:jc w:val="center"/>
        </w:trPr>
        <w:tc>
          <w:tcPr>
            <w:tcW w:w="2337" w:type="dxa"/>
          </w:tcPr>
          <w:p w14:paraId="52509170" w14:textId="77777777" w:rsidR="009E0FE8" w:rsidRDefault="009E0FE8" w:rsidP="005D4DF2"/>
        </w:tc>
        <w:tc>
          <w:tcPr>
            <w:tcW w:w="2337" w:type="dxa"/>
          </w:tcPr>
          <w:p w14:paraId="77E8596A" w14:textId="77777777" w:rsidR="009E0FE8" w:rsidRDefault="009E0FE8" w:rsidP="005D4DF2"/>
        </w:tc>
        <w:tc>
          <w:tcPr>
            <w:tcW w:w="2338" w:type="dxa"/>
          </w:tcPr>
          <w:p w14:paraId="27BB2EA5" w14:textId="77777777" w:rsidR="009E0FE8" w:rsidRDefault="009E0FE8" w:rsidP="005D4DF2"/>
        </w:tc>
        <w:tc>
          <w:tcPr>
            <w:tcW w:w="2338" w:type="dxa"/>
          </w:tcPr>
          <w:p w14:paraId="52F94296" w14:textId="77777777" w:rsidR="009E0FE8" w:rsidRDefault="009E0FE8" w:rsidP="005D4DF2"/>
        </w:tc>
      </w:tr>
      <w:tr w:rsidR="009E0FE8" w14:paraId="5F3DADF3" w14:textId="77777777" w:rsidTr="009E0FE8">
        <w:trPr>
          <w:jc w:val="center"/>
        </w:trPr>
        <w:tc>
          <w:tcPr>
            <w:tcW w:w="2337" w:type="dxa"/>
          </w:tcPr>
          <w:p w14:paraId="20D86D67" w14:textId="77777777" w:rsidR="009E0FE8" w:rsidRPr="00B65511" w:rsidRDefault="009E0FE8" w:rsidP="005D4DF2">
            <w:pPr>
              <w:rPr>
                <w:i/>
                <w:iCs/>
              </w:rPr>
            </w:pPr>
            <w:r w:rsidRPr="00B65511">
              <w:rPr>
                <w:i/>
                <w:iCs/>
              </w:rPr>
              <w:t>Age</w:t>
            </w:r>
          </w:p>
        </w:tc>
        <w:tc>
          <w:tcPr>
            <w:tcW w:w="2337" w:type="dxa"/>
          </w:tcPr>
          <w:p w14:paraId="29E9D90B" w14:textId="77777777" w:rsidR="009E0FE8" w:rsidRDefault="009E0FE8" w:rsidP="005D4DF2"/>
        </w:tc>
        <w:tc>
          <w:tcPr>
            <w:tcW w:w="2338" w:type="dxa"/>
          </w:tcPr>
          <w:p w14:paraId="0B383F8F" w14:textId="77777777" w:rsidR="009E0FE8" w:rsidRDefault="009E0FE8" w:rsidP="005D4DF2"/>
        </w:tc>
        <w:tc>
          <w:tcPr>
            <w:tcW w:w="2338" w:type="dxa"/>
          </w:tcPr>
          <w:p w14:paraId="07EB0C25" w14:textId="77777777" w:rsidR="009E0FE8" w:rsidRDefault="009E0FE8" w:rsidP="005D4DF2"/>
        </w:tc>
      </w:tr>
      <w:tr w:rsidR="009E0FE8" w14:paraId="135956CD" w14:textId="77777777" w:rsidTr="009E0FE8">
        <w:trPr>
          <w:jc w:val="center"/>
        </w:trPr>
        <w:tc>
          <w:tcPr>
            <w:tcW w:w="2337" w:type="dxa"/>
          </w:tcPr>
          <w:p w14:paraId="5C471A31" w14:textId="77777777" w:rsidR="009E0FE8" w:rsidRDefault="009E0FE8" w:rsidP="005D4DF2">
            <w:r>
              <w:t>40-49</w:t>
            </w:r>
          </w:p>
        </w:tc>
        <w:tc>
          <w:tcPr>
            <w:tcW w:w="2337" w:type="dxa"/>
          </w:tcPr>
          <w:p w14:paraId="2EC4BE9E" w14:textId="77777777" w:rsidR="009E0FE8" w:rsidRDefault="009E0FE8" w:rsidP="005D4DF2">
            <w:r>
              <w:t>Ref (1.0)</w:t>
            </w:r>
          </w:p>
        </w:tc>
        <w:tc>
          <w:tcPr>
            <w:tcW w:w="2338" w:type="dxa"/>
          </w:tcPr>
          <w:p w14:paraId="4CD16DB1" w14:textId="77777777" w:rsidR="009E0FE8" w:rsidRDefault="009E0FE8" w:rsidP="005D4DF2">
            <w:r>
              <w:t>Ref (1.0)</w:t>
            </w:r>
          </w:p>
        </w:tc>
        <w:tc>
          <w:tcPr>
            <w:tcW w:w="2338" w:type="dxa"/>
          </w:tcPr>
          <w:p w14:paraId="196A0548" w14:textId="77777777" w:rsidR="009E0FE8" w:rsidRDefault="009E0FE8" w:rsidP="005D4DF2">
            <w:r>
              <w:t>Ref (1.0)</w:t>
            </w:r>
          </w:p>
        </w:tc>
      </w:tr>
      <w:tr w:rsidR="009E0FE8" w14:paraId="446F35C9" w14:textId="77777777" w:rsidTr="009E0FE8">
        <w:trPr>
          <w:jc w:val="center"/>
        </w:trPr>
        <w:tc>
          <w:tcPr>
            <w:tcW w:w="2337" w:type="dxa"/>
          </w:tcPr>
          <w:p w14:paraId="6563C06D" w14:textId="77777777" w:rsidR="009E0FE8" w:rsidRDefault="009E0FE8" w:rsidP="005D4DF2">
            <w:r>
              <w:t>50-59</w:t>
            </w:r>
          </w:p>
        </w:tc>
        <w:tc>
          <w:tcPr>
            <w:tcW w:w="2337" w:type="dxa"/>
          </w:tcPr>
          <w:p w14:paraId="3ED9FA27" w14:textId="77777777" w:rsidR="009E0FE8" w:rsidRDefault="009E0FE8" w:rsidP="005D4DF2">
            <w:r>
              <w:t>0.76 (0.61, 0.94)</w:t>
            </w:r>
          </w:p>
        </w:tc>
        <w:tc>
          <w:tcPr>
            <w:tcW w:w="2338" w:type="dxa"/>
          </w:tcPr>
          <w:p w14:paraId="4B5E7ADE" w14:textId="77777777" w:rsidR="009E0FE8" w:rsidRDefault="009E0FE8" w:rsidP="005D4DF2">
            <w:r>
              <w:t>0.86 (0.83,1.05)</w:t>
            </w:r>
          </w:p>
        </w:tc>
        <w:tc>
          <w:tcPr>
            <w:tcW w:w="2338" w:type="dxa"/>
          </w:tcPr>
          <w:p w14:paraId="029C622E" w14:textId="77777777" w:rsidR="009E0FE8" w:rsidRDefault="009E0FE8" w:rsidP="005D4DF2">
            <w:r>
              <w:t>0.94 (0.70, 1.26)</w:t>
            </w:r>
          </w:p>
        </w:tc>
      </w:tr>
      <w:tr w:rsidR="009E0FE8" w14:paraId="35796534" w14:textId="77777777" w:rsidTr="009E0FE8">
        <w:trPr>
          <w:jc w:val="center"/>
        </w:trPr>
        <w:tc>
          <w:tcPr>
            <w:tcW w:w="2337" w:type="dxa"/>
          </w:tcPr>
          <w:p w14:paraId="796F26E7" w14:textId="77777777" w:rsidR="009E0FE8" w:rsidRDefault="009E0FE8" w:rsidP="005D4DF2">
            <w:r>
              <w:t>60+</w:t>
            </w:r>
          </w:p>
        </w:tc>
        <w:tc>
          <w:tcPr>
            <w:tcW w:w="2337" w:type="dxa"/>
          </w:tcPr>
          <w:p w14:paraId="38345651" w14:textId="77777777" w:rsidR="009E0FE8" w:rsidRDefault="009E0FE8" w:rsidP="005D4DF2">
            <w:r>
              <w:t>1.16 (0.96, 1.40)</w:t>
            </w:r>
          </w:p>
        </w:tc>
        <w:tc>
          <w:tcPr>
            <w:tcW w:w="2338" w:type="dxa"/>
          </w:tcPr>
          <w:p w14:paraId="4AE03891" w14:textId="77777777" w:rsidR="009E0FE8" w:rsidRDefault="009E0FE8" w:rsidP="005D4DF2">
            <w:r>
              <w:t>1.23 (1.00, 1.51)</w:t>
            </w:r>
          </w:p>
        </w:tc>
        <w:tc>
          <w:tcPr>
            <w:tcW w:w="2338" w:type="dxa"/>
          </w:tcPr>
          <w:p w14:paraId="16E6F609" w14:textId="77777777" w:rsidR="009E0FE8" w:rsidRDefault="009E0FE8" w:rsidP="005D4DF2">
            <w:r>
              <w:t>1.29 (0.99, 1.69)</w:t>
            </w:r>
          </w:p>
        </w:tc>
      </w:tr>
      <w:tr w:rsidR="009E0FE8" w14:paraId="2870747F" w14:textId="77777777" w:rsidTr="009E0FE8">
        <w:trPr>
          <w:jc w:val="center"/>
        </w:trPr>
        <w:tc>
          <w:tcPr>
            <w:tcW w:w="2337" w:type="dxa"/>
          </w:tcPr>
          <w:p w14:paraId="0D2C3CA2" w14:textId="77777777" w:rsidR="009E0FE8" w:rsidRDefault="009E0FE8" w:rsidP="005D4DF2">
            <w:r>
              <w:t>Per decade increase</w:t>
            </w:r>
          </w:p>
        </w:tc>
        <w:tc>
          <w:tcPr>
            <w:tcW w:w="2337" w:type="dxa"/>
          </w:tcPr>
          <w:p w14:paraId="751EC3ED" w14:textId="77777777" w:rsidR="009E0FE8" w:rsidRDefault="009E0FE8" w:rsidP="005D4DF2">
            <w:r>
              <w:t>1.18 (1.08, 1.30)</w:t>
            </w:r>
          </w:p>
        </w:tc>
        <w:tc>
          <w:tcPr>
            <w:tcW w:w="2338" w:type="dxa"/>
          </w:tcPr>
          <w:p w14:paraId="384F5A54" w14:textId="77777777" w:rsidR="009E0FE8" w:rsidRDefault="009E0FE8" w:rsidP="005D4DF2">
            <w:r>
              <w:t>1.21 (1.09, 1.24)</w:t>
            </w:r>
          </w:p>
        </w:tc>
        <w:tc>
          <w:tcPr>
            <w:tcW w:w="2338" w:type="dxa"/>
          </w:tcPr>
          <w:p w14:paraId="57490C79" w14:textId="77777777" w:rsidR="009E0FE8" w:rsidRDefault="009E0FE8" w:rsidP="005D4DF2">
            <w:r>
              <w:t>1.20 (1.05, 1.27)</w:t>
            </w:r>
          </w:p>
        </w:tc>
      </w:tr>
      <w:tr w:rsidR="009E0FE8" w14:paraId="178005E7" w14:textId="77777777" w:rsidTr="009E0FE8">
        <w:trPr>
          <w:jc w:val="center"/>
        </w:trPr>
        <w:tc>
          <w:tcPr>
            <w:tcW w:w="2337" w:type="dxa"/>
          </w:tcPr>
          <w:p w14:paraId="7D31ED3F" w14:textId="77777777" w:rsidR="009E0FE8" w:rsidRDefault="009E0FE8" w:rsidP="005D4DF2"/>
        </w:tc>
        <w:tc>
          <w:tcPr>
            <w:tcW w:w="2337" w:type="dxa"/>
          </w:tcPr>
          <w:p w14:paraId="7F67842B" w14:textId="77777777" w:rsidR="009E0FE8" w:rsidRDefault="009E0FE8" w:rsidP="005D4DF2"/>
        </w:tc>
        <w:tc>
          <w:tcPr>
            <w:tcW w:w="2338" w:type="dxa"/>
          </w:tcPr>
          <w:p w14:paraId="4146503F" w14:textId="77777777" w:rsidR="009E0FE8" w:rsidRDefault="009E0FE8" w:rsidP="005D4DF2"/>
        </w:tc>
        <w:tc>
          <w:tcPr>
            <w:tcW w:w="2338" w:type="dxa"/>
          </w:tcPr>
          <w:p w14:paraId="418146A5" w14:textId="77777777" w:rsidR="009E0FE8" w:rsidRDefault="009E0FE8" w:rsidP="005D4DF2"/>
        </w:tc>
      </w:tr>
      <w:tr w:rsidR="009E0FE8" w:rsidRPr="00B65511" w14:paraId="2C14DB04" w14:textId="77777777" w:rsidTr="009E0FE8">
        <w:trPr>
          <w:jc w:val="center"/>
        </w:trPr>
        <w:tc>
          <w:tcPr>
            <w:tcW w:w="2337" w:type="dxa"/>
          </w:tcPr>
          <w:p w14:paraId="256F4038" w14:textId="77777777" w:rsidR="009E0FE8" w:rsidRPr="00B65511" w:rsidRDefault="009E0FE8" w:rsidP="005D4DF2">
            <w:pPr>
              <w:rPr>
                <w:i/>
                <w:iCs/>
              </w:rPr>
            </w:pPr>
            <w:r w:rsidRPr="00B65511">
              <w:rPr>
                <w:i/>
                <w:iCs/>
              </w:rPr>
              <w:t>Sex</w:t>
            </w:r>
          </w:p>
        </w:tc>
        <w:tc>
          <w:tcPr>
            <w:tcW w:w="2337" w:type="dxa"/>
          </w:tcPr>
          <w:p w14:paraId="37FF5AE4" w14:textId="77777777" w:rsidR="009E0FE8" w:rsidRPr="00B65511" w:rsidRDefault="009E0FE8" w:rsidP="005D4DF2">
            <w:pPr>
              <w:rPr>
                <w:i/>
                <w:iCs/>
              </w:rPr>
            </w:pPr>
          </w:p>
        </w:tc>
        <w:tc>
          <w:tcPr>
            <w:tcW w:w="2338" w:type="dxa"/>
          </w:tcPr>
          <w:p w14:paraId="5A4EBFA8" w14:textId="77777777" w:rsidR="009E0FE8" w:rsidRPr="00B65511" w:rsidRDefault="009E0FE8" w:rsidP="005D4DF2">
            <w:pPr>
              <w:rPr>
                <w:i/>
                <w:iCs/>
              </w:rPr>
            </w:pPr>
          </w:p>
        </w:tc>
        <w:tc>
          <w:tcPr>
            <w:tcW w:w="2338" w:type="dxa"/>
          </w:tcPr>
          <w:p w14:paraId="1A1B8047" w14:textId="77777777" w:rsidR="009E0FE8" w:rsidRPr="00B65511" w:rsidRDefault="009E0FE8" w:rsidP="005D4DF2">
            <w:pPr>
              <w:rPr>
                <w:i/>
                <w:iCs/>
              </w:rPr>
            </w:pPr>
          </w:p>
        </w:tc>
      </w:tr>
      <w:tr w:rsidR="009E0FE8" w14:paraId="749CFD34" w14:textId="77777777" w:rsidTr="009E0FE8">
        <w:trPr>
          <w:jc w:val="center"/>
        </w:trPr>
        <w:tc>
          <w:tcPr>
            <w:tcW w:w="2337" w:type="dxa"/>
          </w:tcPr>
          <w:p w14:paraId="3722FD46" w14:textId="77777777" w:rsidR="009E0FE8" w:rsidRDefault="009E0FE8" w:rsidP="005D4DF2">
            <w:r>
              <w:t>Female</w:t>
            </w:r>
          </w:p>
        </w:tc>
        <w:tc>
          <w:tcPr>
            <w:tcW w:w="2337" w:type="dxa"/>
          </w:tcPr>
          <w:p w14:paraId="545B3195" w14:textId="77777777" w:rsidR="009E0FE8" w:rsidRDefault="009E0FE8" w:rsidP="005D4DF2">
            <w:r>
              <w:t>Ref (1.0)</w:t>
            </w:r>
          </w:p>
        </w:tc>
        <w:tc>
          <w:tcPr>
            <w:tcW w:w="2338" w:type="dxa"/>
          </w:tcPr>
          <w:p w14:paraId="498A0216" w14:textId="77777777" w:rsidR="009E0FE8" w:rsidRDefault="009E0FE8" w:rsidP="005D4DF2">
            <w:r>
              <w:t>Ref (1.0)</w:t>
            </w:r>
          </w:p>
        </w:tc>
        <w:tc>
          <w:tcPr>
            <w:tcW w:w="2338" w:type="dxa"/>
          </w:tcPr>
          <w:p w14:paraId="4E7EE17B" w14:textId="77777777" w:rsidR="009E0FE8" w:rsidRDefault="009E0FE8" w:rsidP="005D4DF2">
            <w:r>
              <w:t>Ref (1.0)</w:t>
            </w:r>
          </w:p>
        </w:tc>
      </w:tr>
      <w:tr w:rsidR="009E0FE8" w14:paraId="08D1C7A7" w14:textId="77777777" w:rsidTr="009E0FE8">
        <w:trPr>
          <w:jc w:val="center"/>
        </w:trPr>
        <w:tc>
          <w:tcPr>
            <w:tcW w:w="2337" w:type="dxa"/>
          </w:tcPr>
          <w:p w14:paraId="45AAA5B5" w14:textId="77777777" w:rsidR="009E0FE8" w:rsidRDefault="009E0FE8" w:rsidP="005D4DF2">
            <w:r>
              <w:t>Male</w:t>
            </w:r>
          </w:p>
        </w:tc>
        <w:tc>
          <w:tcPr>
            <w:tcW w:w="2337" w:type="dxa"/>
          </w:tcPr>
          <w:p w14:paraId="3EA3E74C" w14:textId="77777777" w:rsidR="009E0FE8" w:rsidRDefault="009E0FE8" w:rsidP="005D4DF2">
            <w:r>
              <w:t>1.58 (1.36, 1.84)</w:t>
            </w:r>
          </w:p>
        </w:tc>
        <w:tc>
          <w:tcPr>
            <w:tcW w:w="2338" w:type="dxa"/>
          </w:tcPr>
          <w:p w14:paraId="30ED2095" w14:textId="77777777" w:rsidR="009E0FE8" w:rsidRDefault="009E0FE8" w:rsidP="005D4DF2">
            <w:r>
              <w:t>1.58 (1.34, 1.86)</w:t>
            </w:r>
          </w:p>
        </w:tc>
        <w:tc>
          <w:tcPr>
            <w:tcW w:w="2338" w:type="dxa"/>
          </w:tcPr>
          <w:p w14:paraId="1407C308" w14:textId="77777777" w:rsidR="009E0FE8" w:rsidRDefault="009E0FE8" w:rsidP="005D4DF2">
            <w:r>
              <w:t>1.59 (1.29, 1.96)</w:t>
            </w:r>
          </w:p>
        </w:tc>
      </w:tr>
      <w:tr w:rsidR="009E0FE8" w14:paraId="447EE2B2" w14:textId="77777777" w:rsidTr="009E0FE8">
        <w:trPr>
          <w:jc w:val="center"/>
        </w:trPr>
        <w:tc>
          <w:tcPr>
            <w:tcW w:w="2337" w:type="dxa"/>
          </w:tcPr>
          <w:p w14:paraId="72E4F88E" w14:textId="77777777" w:rsidR="009E0FE8" w:rsidRDefault="009E0FE8" w:rsidP="005D4DF2"/>
        </w:tc>
        <w:tc>
          <w:tcPr>
            <w:tcW w:w="2337" w:type="dxa"/>
          </w:tcPr>
          <w:p w14:paraId="552043D7" w14:textId="77777777" w:rsidR="009E0FE8" w:rsidRDefault="009E0FE8" w:rsidP="005D4DF2"/>
        </w:tc>
        <w:tc>
          <w:tcPr>
            <w:tcW w:w="2338" w:type="dxa"/>
          </w:tcPr>
          <w:p w14:paraId="51D76A71" w14:textId="77777777" w:rsidR="009E0FE8" w:rsidRDefault="009E0FE8" w:rsidP="005D4DF2"/>
        </w:tc>
        <w:tc>
          <w:tcPr>
            <w:tcW w:w="2338" w:type="dxa"/>
          </w:tcPr>
          <w:p w14:paraId="501B5B00" w14:textId="77777777" w:rsidR="009E0FE8" w:rsidRDefault="009E0FE8" w:rsidP="005D4DF2"/>
        </w:tc>
      </w:tr>
      <w:tr w:rsidR="009E0FE8" w14:paraId="2237F9B9" w14:textId="77777777" w:rsidTr="009E0FE8">
        <w:trPr>
          <w:jc w:val="center"/>
        </w:trPr>
        <w:tc>
          <w:tcPr>
            <w:tcW w:w="2337" w:type="dxa"/>
          </w:tcPr>
          <w:p w14:paraId="52CB9C62" w14:textId="77777777" w:rsidR="009E0FE8" w:rsidRPr="00B65511" w:rsidRDefault="009E0FE8" w:rsidP="005D4DF2">
            <w:pPr>
              <w:rPr>
                <w:i/>
                <w:iCs/>
              </w:rPr>
            </w:pPr>
            <w:r w:rsidRPr="00B65511">
              <w:rPr>
                <w:i/>
                <w:iCs/>
              </w:rPr>
              <w:t xml:space="preserve">Ethnicity </w:t>
            </w:r>
          </w:p>
        </w:tc>
        <w:tc>
          <w:tcPr>
            <w:tcW w:w="2337" w:type="dxa"/>
          </w:tcPr>
          <w:p w14:paraId="683B2DA5" w14:textId="77777777" w:rsidR="009E0FE8" w:rsidRDefault="009E0FE8" w:rsidP="005D4DF2"/>
        </w:tc>
        <w:tc>
          <w:tcPr>
            <w:tcW w:w="2338" w:type="dxa"/>
          </w:tcPr>
          <w:p w14:paraId="41530F2C" w14:textId="77777777" w:rsidR="009E0FE8" w:rsidRDefault="009E0FE8" w:rsidP="005D4DF2"/>
        </w:tc>
        <w:tc>
          <w:tcPr>
            <w:tcW w:w="2338" w:type="dxa"/>
          </w:tcPr>
          <w:p w14:paraId="2A79EAF8" w14:textId="77777777" w:rsidR="009E0FE8" w:rsidRDefault="009E0FE8" w:rsidP="005D4DF2"/>
        </w:tc>
      </w:tr>
      <w:tr w:rsidR="009E0FE8" w14:paraId="4DED3D63" w14:textId="77777777" w:rsidTr="009E0FE8">
        <w:trPr>
          <w:jc w:val="center"/>
        </w:trPr>
        <w:tc>
          <w:tcPr>
            <w:tcW w:w="2337" w:type="dxa"/>
          </w:tcPr>
          <w:p w14:paraId="5873E893" w14:textId="77777777" w:rsidR="009E0FE8" w:rsidRDefault="009E0FE8" w:rsidP="005D4DF2">
            <w:r>
              <w:t>White</w:t>
            </w:r>
          </w:p>
        </w:tc>
        <w:tc>
          <w:tcPr>
            <w:tcW w:w="2337" w:type="dxa"/>
          </w:tcPr>
          <w:p w14:paraId="71AE3C58" w14:textId="77777777" w:rsidR="009E0FE8" w:rsidRDefault="009E0FE8" w:rsidP="005D4DF2">
            <w:r>
              <w:t>Ref (1.0)</w:t>
            </w:r>
          </w:p>
        </w:tc>
        <w:tc>
          <w:tcPr>
            <w:tcW w:w="2338" w:type="dxa"/>
          </w:tcPr>
          <w:p w14:paraId="444E0038" w14:textId="77777777" w:rsidR="009E0FE8" w:rsidRDefault="009E0FE8" w:rsidP="005D4DF2">
            <w:r>
              <w:t>Ref (1.0)</w:t>
            </w:r>
          </w:p>
        </w:tc>
        <w:tc>
          <w:tcPr>
            <w:tcW w:w="2338" w:type="dxa"/>
          </w:tcPr>
          <w:p w14:paraId="7F6B2EBE" w14:textId="77777777" w:rsidR="009E0FE8" w:rsidRDefault="009E0FE8" w:rsidP="005D4DF2">
            <w:r>
              <w:t>Ref (1.0)</w:t>
            </w:r>
          </w:p>
        </w:tc>
      </w:tr>
      <w:tr w:rsidR="009E0FE8" w14:paraId="778AAB04" w14:textId="77777777" w:rsidTr="009E0FE8">
        <w:trPr>
          <w:jc w:val="center"/>
        </w:trPr>
        <w:tc>
          <w:tcPr>
            <w:tcW w:w="2337" w:type="dxa"/>
          </w:tcPr>
          <w:p w14:paraId="2158DD4D" w14:textId="77777777" w:rsidR="009E0FE8" w:rsidRDefault="009E0FE8" w:rsidP="005D4DF2">
            <w:r>
              <w:t>Non-white</w:t>
            </w:r>
          </w:p>
        </w:tc>
        <w:tc>
          <w:tcPr>
            <w:tcW w:w="2337" w:type="dxa"/>
          </w:tcPr>
          <w:p w14:paraId="692EA0BF" w14:textId="77777777" w:rsidR="009E0FE8" w:rsidRDefault="009E0FE8" w:rsidP="005D4DF2">
            <w:r>
              <w:t>1.55 (1.26, 1.90)</w:t>
            </w:r>
          </w:p>
        </w:tc>
        <w:tc>
          <w:tcPr>
            <w:tcW w:w="2338" w:type="dxa"/>
          </w:tcPr>
          <w:p w14:paraId="3CD9AE0E" w14:textId="77777777" w:rsidR="009E0FE8" w:rsidRDefault="009E0FE8" w:rsidP="005D4DF2">
            <w:r>
              <w:t>1.59 (1.27, 1.98)</w:t>
            </w:r>
          </w:p>
        </w:tc>
        <w:tc>
          <w:tcPr>
            <w:tcW w:w="2338" w:type="dxa"/>
          </w:tcPr>
          <w:p w14:paraId="05F733CB" w14:textId="77777777" w:rsidR="009E0FE8" w:rsidRDefault="009E0FE8" w:rsidP="005D4DF2">
            <w:r>
              <w:t>1.70 (1.30, 2.24)</w:t>
            </w:r>
          </w:p>
        </w:tc>
      </w:tr>
      <w:tr w:rsidR="009E0FE8" w14:paraId="6EB10E44" w14:textId="77777777" w:rsidTr="009E0FE8">
        <w:trPr>
          <w:jc w:val="center"/>
        </w:trPr>
        <w:tc>
          <w:tcPr>
            <w:tcW w:w="2337" w:type="dxa"/>
          </w:tcPr>
          <w:p w14:paraId="1DCFA21B" w14:textId="77777777" w:rsidR="009E0FE8" w:rsidRDefault="009E0FE8" w:rsidP="005D4DF2"/>
        </w:tc>
        <w:tc>
          <w:tcPr>
            <w:tcW w:w="2337" w:type="dxa"/>
          </w:tcPr>
          <w:p w14:paraId="418A9DC8" w14:textId="77777777" w:rsidR="009E0FE8" w:rsidRDefault="009E0FE8" w:rsidP="005D4DF2"/>
        </w:tc>
        <w:tc>
          <w:tcPr>
            <w:tcW w:w="2338" w:type="dxa"/>
          </w:tcPr>
          <w:p w14:paraId="7DD3CF6E" w14:textId="77777777" w:rsidR="009E0FE8" w:rsidRDefault="009E0FE8" w:rsidP="005D4DF2"/>
        </w:tc>
        <w:tc>
          <w:tcPr>
            <w:tcW w:w="2338" w:type="dxa"/>
          </w:tcPr>
          <w:p w14:paraId="41C99DA1" w14:textId="77777777" w:rsidR="009E0FE8" w:rsidRDefault="009E0FE8" w:rsidP="005D4DF2"/>
        </w:tc>
      </w:tr>
      <w:tr w:rsidR="009E0FE8" w14:paraId="371DA1DA" w14:textId="77777777" w:rsidTr="009E0FE8">
        <w:trPr>
          <w:jc w:val="center"/>
        </w:trPr>
        <w:tc>
          <w:tcPr>
            <w:tcW w:w="2337" w:type="dxa"/>
          </w:tcPr>
          <w:p w14:paraId="197D2C4F" w14:textId="77777777" w:rsidR="009E0FE8" w:rsidRPr="00B65511" w:rsidRDefault="009E0FE8" w:rsidP="005D4DF2">
            <w:pPr>
              <w:rPr>
                <w:i/>
                <w:iCs/>
              </w:rPr>
            </w:pPr>
            <w:r w:rsidRPr="00B65511">
              <w:rPr>
                <w:i/>
                <w:iCs/>
              </w:rPr>
              <w:t>Long-standing illness</w:t>
            </w:r>
          </w:p>
        </w:tc>
        <w:tc>
          <w:tcPr>
            <w:tcW w:w="2337" w:type="dxa"/>
          </w:tcPr>
          <w:p w14:paraId="721991DC" w14:textId="77777777" w:rsidR="009E0FE8" w:rsidRDefault="009E0FE8" w:rsidP="005D4DF2"/>
        </w:tc>
        <w:tc>
          <w:tcPr>
            <w:tcW w:w="2338" w:type="dxa"/>
          </w:tcPr>
          <w:p w14:paraId="59FDA9D8" w14:textId="77777777" w:rsidR="009E0FE8" w:rsidRDefault="009E0FE8" w:rsidP="005D4DF2"/>
        </w:tc>
        <w:tc>
          <w:tcPr>
            <w:tcW w:w="2338" w:type="dxa"/>
          </w:tcPr>
          <w:p w14:paraId="7369A64C" w14:textId="77777777" w:rsidR="009E0FE8" w:rsidRDefault="009E0FE8" w:rsidP="005D4DF2"/>
        </w:tc>
      </w:tr>
      <w:tr w:rsidR="009E0FE8" w14:paraId="2DFA6D3A" w14:textId="77777777" w:rsidTr="009E0FE8">
        <w:trPr>
          <w:jc w:val="center"/>
        </w:trPr>
        <w:tc>
          <w:tcPr>
            <w:tcW w:w="2337" w:type="dxa"/>
          </w:tcPr>
          <w:p w14:paraId="06D705EF" w14:textId="77777777" w:rsidR="009E0FE8" w:rsidRDefault="009E0FE8" w:rsidP="005D4DF2">
            <w:r>
              <w:t>No</w:t>
            </w:r>
          </w:p>
        </w:tc>
        <w:tc>
          <w:tcPr>
            <w:tcW w:w="2337" w:type="dxa"/>
          </w:tcPr>
          <w:p w14:paraId="020B5E38" w14:textId="77777777" w:rsidR="009E0FE8" w:rsidRDefault="009E0FE8" w:rsidP="005D4DF2">
            <w:r>
              <w:t>Ref (1.0)</w:t>
            </w:r>
          </w:p>
        </w:tc>
        <w:tc>
          <w:tcPr>
            <w:tcW w:w="2338" w:type="dxa"/>
          </w:tcPr>
          <w:p w14:paraId="092A4D42" w14:textId="77777777" w:rsidR="009E0FE8" w:rsidRDefault="009E0FE8" w:rsidP="005D4DF2"/>
        </w:tc>
        <w:tc>
          <w:tcPr>
            <w:tcW w:w="2338" w:type="dxa"/>
          </w:tcPr>
          <w:p w14:paraId="36E29853" w14:textId="77777777" w:rsidR="009E0FE8" w:rsidRDefault="009E0FE8" w:rsidP="005D4DF2"/>
        </w:tc>
      </w:tr>
      <w:tr w:rsidR="009E0FE8" w14:paraId="1C3436E4" w14:textId="77777777" w:rsidTr="009E0FE8">
        <w:trPr>
          <w:jc w:val="center"/>
        </w:trPr>
        <w:tc>
          <w:tcPr>
            <w:tcW w:w="2337" w:type="dxa"/>
          </w:tcPr>
          <w:p w14:paraId="7B3D26C1" w14:textId="77777777" w:rsidR="009E0FE8" w:rsidRDefault="009E0FE8" w:rsidP="005D4DF2">
            <w:r>
              <w:t>Yes</w:t>
            </w:r>
          </w:p>
        </w:tc>
        <w:tc>
          <w:tcPr>
            <w:tcW w:w="2337" w:type="dxa"/>
          </w:tcPr>
          <w:p w14:paraId="7404AE66" w14:textId="77777777" w:rsidR="009E0FE8" w:rsidRDefault="009E0FE8" w:rsidP="005D4DF2">
            <w:r>
              <w:t>2.07 (1.76, 2.40)</w:t>
            </w:r>
          </w:p>
        </w:tc>
        <w:tc>
          <w:tcPr>
            <w:tcW w:w="2338" w:type="dxa"/>
          </w:tcPr>
          <w:p w14:paraId="72A37BA8" w14:textId="77777777" w:rsidR="009E0FE8" w:rsidRDefault="009E0FE8" w:rsidP="005D4DF2">
            <w:r>
              <w:t>2.06 (1.74, 2.43)</w:t>
            </w:r>
          </w:p>
        </w:tc>
        <w:tc>
          <w:tcPr>
            <w:tcW w:w="2338" w:type="dxa"/>
          </w:tcPr>
          <w:p w14:paraId="04CBDEEF" w14:textId="77777777" w:rsidR="009E0FE8" w:rsidRDefault="009E0FE8" w:rsidP="005D4DF2">
            <w:r>
              <w:t>2.26 (1.83, 2.79)</w:t>
            </w:r>
          </w:p>
        </w:tc>
      </w:tr>
      <w:tr w:rsidR="009E0FE8" w14:paraId="19299293" w14:textId="77777777" w:rsidTr="009E0FE8">
        <w:trPr>
          <w:jc w:val="center"/>
        </w:trPr>
        <w:tc>
          <w:tcPr>
            <w:tcW w:w="2337" w:type="dxa"/>
          </w:tcPr>
          <w:p w14:paraId="1A2A87EC" w14:textId="77777777" w:rsidR="009E0FE8" w:rsidRDefault="009E0FE8" w:rsidP="005D4DF2"/>
        </w:tc>
        <w:tc>
          <w:tcPr>
            <w:tcW w:w="2337" w:type="dxa"/>
          </w:tcPr>
          <w:p w14:paraId="6CAD19F6" w14:textId="77777777" w:rsidR="009E0FE8" w:rsidRDefault="009E0FE8" w:rsidP="005D4DF2"/>
        </w:tc>
        <w:tc>
          <w:tcPr>
            <w:tcW w:w="2338" w:type="dxa"/>
          </w:tcPr>
          <w:p w14:paraId="47C9D92B" w14:textId="77777777" w:rsidR="009E0FE8" w:rsidRDefault="009E0FE8" w:rsidP="005D4DF2"/>
        </w:tc>
        <w:tc>
          <w:tcPr>
            <w:tcW w:w="2338" w:type="dxa"/>
          </w:tcPr>
          <w:p w14:paraId="259D288E" w14:textId="77777777" w:rsidR="009E0FE8" w:rsidRDefault="009E0FE8" w:rsidP="005D4DF2"/>
        </w:tc>
      </w:tr>
      <w:tr w:rsidR="009E0FE8" w14:paraId="549A2FF3" w14:textId="77777777" w:rsidTr="009E0FE8">
        <w:trPr>
          <w:jc w:val="center"/>
        </w:trPr>
        <w:tc>
          <w:tcPr>
            <w:tcW w:w="2337" w:type="dxa"/>
          </w:tcPr>
          <w:p w14:paraId="6AE8D3B6" w14:textId="77777777" w:rsidR="009E0FE8" w:rsidRDefault="009E0FE8" w:rsidP="005D4DF2"/>
        </w:tc>
        <w:tc>
          <w:tcPr>
            <w:tcW w:w="2337" w:type="dxa"/>
          </w:tcPr>
          <w:p w14:paraId="010EE3CF" w14:textId="77777777" w:rsidR="009E0FE8" w:rsidRDefault="009E0FE8" w:rsidP="005D4DF2"/>
        </w:tc>
        <w:tc>
          <w:tcPr>
            <w:tcW w:w="2338" w:type="dxa"/>
          </w:tcPr>
          <w:p w14:paraId="334624E3" w14:textId="77777777" w:rsidR="009E0FE8" w:rsidRDefault="009E0FE8" w:rsidP="005D4DF2"/>
        </w:tc>
        <w:tc>
          <w:tcPr>
            <w:tcW w:w="2338" w:type="dxa"/>
          </w:tcPr>
          <w:p w14:paraId="2501E425" w14:textId="77777777" w:rsidR="009E0FE8" w:rsidRDefault="009E0FE8" w:rsidP="005D4DF2"/>
        </w:tc>
      </w:tr>
      <w:tr w:rsidR="009E0FE8" w14:paraId="31C22AB5" w14:textId="77777777" w:rsidTr="009E0FE8">
        <w:trPr>
          <w:jc w:val="center"/>
        </w:trPr>
        <w:tc>
          <w:tcPr>
            <w:tcW w:w="2337" w:type="dxa"/>
          </w:tcPr>
          <w:p w14:paraId="3A2E70EE" w14:textId="77777777" w:rsidR="009E0FE8" w:rsidRDefault="009E0FE8" w:rsidP="005D4DF2"/>
        </w:tc>
        <w:tc>
          <w:tcPr>
            <w:tcW w:w="2337" w:type="dxa"/>
          </w:tcPr>
          <w:p w14:paraId="22AF2EFB" w14:textId="77777777" w:rsidR="009E0FE8" w:rsidRDefault="009E0FE8" w:rsidP="005D4DF2"/>
        </w:tc>
        <w:tc>
          <w:tcPr>
            <w:tcW w:w="2338" w:type="dxa"/>
          </w:tcPr>
          <w:p w14:paraId="35AA28D4" w14:textId="77777777" w:rsidR="009E0FE8" w:rsidRDefault="009E0FE8" w:rsidP="005D4DF2"/>
        </w:tc>
        <w:tc>
          <w:tcPr>
            <w:tcW w:w="2338" w:type="dxa"/>
          </w:tcPr>
          <w:p w14:paraId="5BED1818" w14:textId="77777777" w:rsidR="009E0FE8" w:rsidRDefault="009E0FE8" w:rsidP="005D4DF2"/>
        </w:tc>
      </w:tr>
      <w:tr w:rsidR="009E0FE8" w14:paraId="54162164" w14:textId="77777777" w:rsidTr="009E0FE8">
        <w:trPr>
          <w:jc w:val="center"/>
        </w:trPr>
        <w:tc>
          <w:tcPr>
            <w:tcW w:w="2337" w:type="dxa"/>
          </w:tcPr>
          <w:p w14:paraId="00ED415E" w14:textId="77777777" w:rsidR="009E0FE8" w:rsidRDefault="009E0FE8" w:rsidP="005D4DF2"/>
        </w:tc>
        <w:tc>
          <w:tcPr>
            <w:tcW w:w="2337" w:type="dxa"/>
          </w:tcPr>
          <w:p w14:paraId="28F15DEF" w14:textId="77777777" w:rsidR="009E0FE8" w:rsidRDefault="009E0FE8" w:rsidP="005D4DF2"/>
        </w:tc>
        <w:tc>
          <w:tcPr>
            <w:tcW w:w="2338" w:type="dxa"/>
          </w:tcPr>
          <w:p w14:paraId="4EAD68CD" w14:textId="77777777" w:rsidR="009E0FE8" w:rsidRDefault="009E0FE8" w:rsidP="005D4DF2"/>
        </w:tc>
        <w:tc>
          <w:tcPr>
            <w:tcW w:w="2338" w:type="dxa"/>
          </w:tcPr>
          <w:p w14:paraId="6D9A50AE" w14:textId="77777777" w:rsidR="009E0FE8" w:rsidRDefault="009E0FE8" w:rsidP="005D4DF2"/>
        </w:tc>
      </w:tr>
    </w:tbl>
    <w:p w14:paraId="700BCEAB" w14:textId="77777777" w:rsidR="009E0FE8" w:rsidRDefault="009E0FE8" w:rsidP="009E0FE8"/>
    <w:p w14:paraId="1D1C726D" w14:textId="77777777" w:rsidR="009E0FE8" w:rsidRDefault="009E0FE8">
      <w:pPr>
        <w:rPr>
          <w:b/>
          <w:bCs/>
        </w:rPr>
      </w:pPr>
    </w:p>
    <w:p w14:paraId="1C6B35B2" w14:textId="77777777" w:rsidR="009E0FE8" w:rsidRDefault="009E0FE8">
      <w:pPr>
        <w:rPr>
          <w:b/>
          <w:bCs/>
        </w:rPr>
      </w:pPr>
      <w:r>
        <w:rPr>
          <w:b/>
          <w:bCs/>
        </w:rPr>
        <w:br w:type="page"/>
      </w:r>
    </w:p>
    <w:p w14:paraId="43EE5B55" w14:textId="526C2E0F" w:rsidR="008B6AD1" w:rsidRDefault="007D3863" w:rsidP="007D3863">
      <w:pPr>
        <w:jc w:val="center"/>
        <w:rPr>
          <w:b/>
          <w:bCs/>
        </w:rPr>
      </w:pPr>
      <w:r>
        <w:rPr>
          <w:b/>
          <w:bCs/>
        </w:rPr>
        <w:lastRenderedPageBreak/>
        <w:t xml:space="preserve">Supplemental </w:t>
      </w:r>
      <w:r w:rsidR="008B6AD1" w:rsidRPr="007B5E3D">
        <w:rPr>
          <w:b/>
          <w:bCs/>
        </w:rPr>
        <w:t xml:space="preserve">Table </w:t>
      </w:r>
      <w:r w:rsidR="009E0FE8">
        <w:rPr>
          <w:b/>
          <w:bCs/>
        </w:rPr>
        <w:t>2</w:t>
      </w:r>
      <w:r w:rsidR="008B6AD1" w:rsidRPr="007B5E3D">
        <w:rPr>
          <w:b/>
          <w:bCs/>
        </w:rPr>
        <w:t xml:space="preserve">.  Multiply-adjusted </w:t>
      </w:r>
      <w:r w:rsidR="008B6AD1">
        <w:rPr>
          <w:b/>
          <w:bCs/>
        </w:rPr>
        <w:t>odds ratios (95% CI) for incident COVID-19 hospitalisation according to b</w:t>
      </w:r>
      <w:r w:rsidR="008B6AD1" w:rsidRPr="007B5E3D">
        <w:rPr>
          <w:b/>
          <w:bCs/>
        </w:rPr>
        <w:t>aseline psychological characteristics</w:t>
      </w:r>
      <w:r>
        <w:rPr>
          <w:b/>
          <w:bCs/>
        </w:rPr>
        <w:t xml:space="preserve"> – based on complete data</w:t>
      </w:r>
    </w:p>
    <w:p w14:paraId="2A32B169" w14:textId="77777777" w:rsidR="008B6AD1" w:rsidRDefault="008B6AD1" w:rsidP="008B6AD1">
      <w:pPr>
        <w:rPr>
          <w:b/>
          <w:bCs/>
        </w:rPr>
      </w:pPr>
    </w:p>
    <w:tbl>
      <w:tblPr>
        <w:tblStyle w:val="TableGrid"/>
        <w:tblW w:w="0" w:type="auto"/>
        <w:tblLayout w:type="fixed"/>
        <w:tblLook w:val="04A0" w:firstRow="1" w:lastRow="0" w:firstColumn="1" w:lastColumn="0" w:noHBand="0" w:noVBand="1"/>
      </w:tblPr>
      <w:tblGrid>
        <w:gridCol w:w="1555"/>
        <w:gridCol w:w="1275"/>
        <w:gridCol w:w="1701"/>
        <w:gridCol w:w="1560"/>
        <w:gridCol w:w="1644"/>
        <w:gridCol w:w="1559"/>
        <w:gridCol w:w="1758"/>
        <w:gridCol w:w="13"/>
        <w:gridCol w:w="1980"/>
      </w:tblGrid>
      <w:tr w:rsidR="008B6AD1" w:rsidRPr="00734615" w14:paraId="2DF41F84" w14:textId="77777777" w:rsidTr="008B6AD1">
        <w:tc>
          <w:tcPr>
            <w:tcW w:w="1555" w:type="dxa"/>
          </w:tcPr>
          <w:p w14:paraId="75CCC156" w14:textId="77777777" w:rsidR="008B6AD1" w:rsidRPr="00734615" w:rsidRDefault="008B6AD1" w:rsidP="00F60319">
            <w:pPr>
              <w:rPr>
                <w:b/>
                <w:bCs/>
                <w:sz w:val="20"/>
                <w:szCs w:val="20"/>
              </w:rPr>
            </w:pPr>
            <w:r w:rsidRPr="00734615">
              <w:rPr>
                <w:b/>
                <w:bCs/>
                <w:sz w:val="20"/>
                <w:szCs w:val="20"/>
              </w:rPr>
              <w:t>Psychological characteristics</w:t>
            </w:r>
          </w:p>
        </w:tc>
        <w:tc>
          <w:tcPr>
            <w:tcW w:w="1275" w:type="dxa"/>
          </w:tcPr>
          <w:p w14:paraId="4B220949" w14:textId="77777777" w:rsidR="008B6AD1" w:rsidRDefault="008B6AD1" w:rsidP="00F60319">
            <w:pPr>
              <w:rPr>
                <w:b/>
                <w:bCs/>
                <w:sz w:val="20"/>
                <w:szCs w:val="20"/>
              </w:rPr>
            </w:pPr>
            <w:r w:rsidRPr="00734615">
              <w:rPr>
                <w:b/>
                <w:bCs/>
                <w:sz w:val="20"/>
                <w:szCs w:val="20"/>
              </w:rPr>
              <w:t>Number of cases/</w:t>
            </w:r>
          </w:p>
          <w:p w14:paraId="73CB17E6" w14:textId="77777777" w:rsidR="008B6AD1" w:rsidRPr="009D7BA2" w:rsidRDefault="008B6AD1" w:rsidP="00F60319">
            <w:pPr>
              <w:rPr>
                <w:b/>
                <w:bCs/>
                <w:sz w:val="20"/>
                <w:szCs w:val="20"/>
                <w:vertAlign w:val="superscript"/>
              </w:rPr>
            </w:pPr>
            <w:r w:rsidRPr="00734615">
              <w:rPr>
                <w:b/>
                <w:bCs/>
                <w:sz w:val="20"/>
                <w:szCs w:val="20"/>
              </w:rPr>
              <w:t>number at risk</w:t>
            </w:r>
          </w:p>
        </w:tc>
        <w:tc>
          <w:tcPr>
            <w:tcW w:w="8235" w:type="dxa"/>
            <w:gridSpan w:val="6"/>
          </w:tcPr>
          <w:p w14:paraId="5160BF5A" w14:textId="77777777" w:rsidR="008B6AD1" w:rsidRPr="00734615" w:rsidRDefault="008B6AD1" w:rsidP="00F60319">
            <w:pPr>
              <w:rPr>
                <w:b/>
                <w:bCs/>
                <w:sz w:val="20"/>
                <w:szCs w:val="20"/>
              </w:rPr>
            </w:pPr>
            <w:r w:rsidRPr="00734615">
              <w:rPr>
                <w:b/>
                <w:bCs/>
                <w:sz w:val="20"/>
                <w:szCs w:val="20"/>
              </w:rPr>
              <w:t>Adjustments</w:t>
            </w:r>
          </w:p>
        </w:tc>
        <w:tc>
          <w:tcPr>
            <w:tcW w:w="1980" w:type="dxa"/>
          </w:tcPr>
          <w:p w14:paraId="0799AFA6" w14:textId="77777777" w:rsidR="008B6AD1" w:rsidRPr="00734615" w:rsidRDefault="008B6AD1" w:rsidP="00F60319">
            <w:pPr>
              <w:rPr>
                <w:b/>
                <w:bCs/>
                <w:sz w:val="20"/>
                <w:szCs w:val="20"/>
              </w:rPr>
            </w:pPr>
          </w:p>
        </w:tc>
      </w:tr>
      <w:tr w:rsidR="008B6AD1" w:rsidRPr="00734615" w14:paraId="49AB56B3" w14:textId="77777777" w:rsidTr="008B6AD1">
        <w:tc>
          <w:tcPr>
            <w:tcW w:w="1555" w:type="dxa"/>
          </w:tcPr>
          <w:p w14:paraId="0969C4E0" w14:textId="77777777" w:rsidR="008B6AD1" w:rsidRPr="00734615" w:rsidRDefault="008B6AD1" w:rsidP="00F60319">
            <w:pPr>
              <w:rPr>
                <w:sz w:val="20"/>
                <w:szCs w:val="20"/>
              </w:rPr>
            </w:pPr>
          </w:p>
        </w:tc>
        <w:tc>
          <w:tcPr>
            <w:tcW w:w="1275" w:type="dxa"/>
          </w:tcPr>
          <w:p w14:paraId="39B28883" w14:textId="77777777" w:rsidR="008B6AD1" w:rsidRPr="00734615" w:rsidRDefault="008B6AD1" w:rsidP="00F60319">
            <w:pPr>
              <w:rPr>
                <w:sz w:val="20"/>
                <w:szCs w:val="20"/>
              </w:rPr>
            </w:pPr>
          </w:p>
        </w:tc>
        <w:tc>
          <w:tcPr>
            <w:tcW w:w="1701" w:type="dxa"/>
          </w:tcPr>
          <w:p w14:paraId="112BD9D7" w14:textId="77777777" w:rsidR="008B6AD1" w:rsidRPr="00734615" w:rsidRDefault="008B6AD1" w:rsidP="00F60319">
            <w:pPr>
              <w:rPr>
                <w:b/>
                <w:bCs/>
                <w:sz w:val="20"/>
                <w:szCs w:val="20"/>
              </w:rPr>
            </w:pPr>
            <w:r w:rsidRPr="00734615">
              <w:rPr>
                <w:b/>
                <w:bCs/>
                <w:sz w:val="20"/>
                <w:szCs w:val="20"/>
              </w:rPr>
              <w:t>None</w:t>
            </w:r>
          </w:p>
          <w:p w14:paraId="5A50D52F" w14:textId="77777777" w:rsidR="008B6AD1" w:rsidRPr="00734615" w:rsidRDefault="008B6AD1" w:rsidP="00F60319">
            <w:pPr>
              <w:rPr>
                <w:b/>
                <w:bCs/>
                <w:sz w:val="20"/>
                <w:szCs w:val="20"/>
              </w:rPr>
            </w:pPr>
          </w:p>
        </w:tc>
        <w:tc>
          <w:tcPr>
            <w:tcW w:w="1560" w:type="dxa"/>
          </w:tcPr>
          <w:p w14:paraId="6A0F623C" w14:textId="77777777" w:rsidR="008B6AD1" w:rsidRPr="00734615" w:rsidRDefault="008B6AD1" w:rsidP="00F60319">
            <w:pPr>
              <w:rPr>
                <w:b/>
                <w:bCs/>
                <w:sz w:val="20"/>
                <w:szCs w:val="20"/>
              </w:rPr>
            </w:pPr>
            <w:r w:rsidRPr="00734615">
              <w:rPr>
                <w:b/>
                <w:bCs/>
                <w:sz w:val="20"/>
                <w:szCs w:val="20"/>
              </w:rPr>
              <w:t>Age, sex &amp; ethnicity</w:t>
            </w:r>
          </w:p>
          <w:p w14:paraId="6B3882CB" w14:textId="77777777" w:rsidR="008B6AD1" w:rsidRPr="00734615" w:rsidRDefault="008B6AD1" w:rsidP="00F60319">
            <w:pPr>
              <w:rPr>
                <w:b/>
                <w:bCs/>
                <w:sz w:val="20"/>
                <w:szCs w:val="20"/>
              </w:rPr>
            </w:pPr>
          </w:p>
        </w:tc>
        <w:tc>
          <w:tcPr>
            <w:tcW w:w="1644" w:type="dxa"/>
          </w:tcPr>
          <w:p w14:paraId="71FE8E45" w14:textId="77777777" w:rsidR="008B6AD1" w:rsidRPr="008E7A44" w:rsidRDefault="008B6AD1" w:rsidP="00F60319">
            <w:pPr>
              <w:rPr>
                <w:b/>
                <w:bCs/>
                <w:sz w:val="20"/>
                <w:szCs w:val="20"/>
                <w:vertAlign w:val="superscript"/>
              </w:rPr>
            </w:pPr>
            <w:r w:rsidRPr="00734615">
              <w:rPr>
                <w:b/>
                <w:bCs/>
                <w:sz w:val="20"/>
                <w:szCs w:val="20"/>
              </w:rPr>
              <w:t>Age, sex, ethnicity &amp; comorbidity</w:t>
            </w:r>
            <w:r>
              <w:rPr>
                <w:b/>
                <w:bCs/>
                <w:sz w:val="20"/>
                <w:szCs w:val="20"/>
                <w:vertAlign w:val="superscript"/>
              </w:rPr>
              <w:t>1</w:t>
            </w:r>
          </w:p>
          <w:p w14:paraId="4DA4D5E4" w14:textId="77777777" w:rsidR="008B6AD1" w:rsidRPr="00734615" w:rsidRDefault="008B6AD1" w:rsidP="00F60319">
            <w:pPr>
              <w:rPr>
                <w:b/>
                <w:bCs/>
                <w:sz w:val="20"/>
                <w:szCs w:val="20"/>
              </w:rPr>
            </w:pPr>
          </w:p>
        </w:tc>
        <w:tc>
          <w:tcPr>
            <w:tcW w:w="1559" w:type="dxa"/>
          </w:tcPr>
          <w:p w14:paraId="092B9B09" w14:textId="57F801D1" w:rsidR="008B6AD1" w:rsidRPr="00734615" w:rsidRDefault="008B6AD1" w:rsidP="00DE3E4A">
            <w:pPr>
              <w:rPr>
                <w:b/>
                <w:bCs/>
                <w:sz w:val="20"/>
                <w:szCs w:val="20"/>
              </w:rPr>
            </w:pPr>
            <w:r w:rsidRPr="00734615">
              <w:rPr>
                <w:b/>
                <w:bCs/>
                <w:sz w:val="20"/>
                <w:szCs w:val="20"/>
              </w:rPr>
              <w:t xml:space="preserve">Age, sex, ethnicity &amp; </w:t>
            </w:r>
            <w:r>
              <w:rPr>
                <w:b/>
                <w:bCs/>
                <w:sz w:val="20"/>
                <w:szCs w:val="20"/>
              </w:rPr>
              <w:t>lifestyle factors</w:t>
            </w:r>
            <w:r>
              <w:rPr>
                <w:b/>
                <w:bCs/>
                <w:sz w:val="20"/>
                <w:szCs w:val="20"/>
                <w:vertAlign w:val="superscript"/>
              </w:rPr>
              <w:t>2</w:t>
            </w:r>
          </w:p>
        </w:tc>
        <w:tc>
          <w:tcPr>
            <w:tcW w:w="1758" w:type="dxa"/>
          </w:tcPr>
          <w:p w14:paraId="11D69C1C" w14:textId="606A968D" w:rsidR="008B6AD1" w:rsidRPr="00734615" w:rsidRDefault="008B6AD1" w:rsidP="00DE3E4A">
            <w:pPr>
              <w:rPr>
                <w:b/>
                <w:bCs/>
                <w:sz w:val="20"/>
                <w:szCs w:val="20"/>
              </w:rPr>
            </w:pPr>
            <w:r w:rsidRPr="00734615">
              <w:rPr>
                <w:b/>
                <w:bCs/>
                <w:sz w:val="20"/>
                <w:szCs w:val="20"/>
              </w:rPr>
              <w:t>Age, sex, ethnicity &amp; socioeconomic factors</w:t>
            </w:r>
            <w:r>
              <w:rPr>
                <w:b/>
                <w:bCs/>
                <w:sz w:val="20"/>
                <w:szCs w:val="20"/>
                <w:vertAlign w:val="superscript"/>
              </w:rPr>
              <w:t>3</w:t>
            </w:r>
          </w:p>
        </w:tc>
        <w:tc>
          <w:tcPr>
            <w:tcW w:w="1993" w:type="dxa"/>
            <w:gridSpan w:val="2"/>
          </w:tcPr>
          <w:p w14:paraId="712F9671" w14:textId="77777777" w:rsidR="008B6AD1" w:rsidRPr="00734615" w:rsidRDefault="008B6AD1" w:rsidP="00F60319">
            <w:pPr>
              <w:rPr>
                <w:b/>
                <w:bCs/>
                <w:sz w:val="20"/>
                <w:szCs w:val="20"/>
              </w:rPr>
            </w:pPr>
            <w:r>
              <w:rPr>
                <w:b/>
                <w:bCs/>
                <w:sz w:val="20"/>
                <w:szCs w:val="20"/>
              </w:rPr>
              <w:t>Adjusted for all covariates</w:t>
            </w:r>
          </w:p>
        </w:tc>
      </w:tr>
      <w:tr w:rsidR="008B6AD1" w:rsidRPr="00734615" w14:paraId="5297BF99" w14:textId="77777777" w:rsidTr="008B6AD1">
        <w:tc>
          <w:tcPr>
            <w:tcW w:w="1555" w:type="dxa"/>
          </w:tcPr>
          <w:p w14:paraId="4D29EF5D" w14:textId="77777777" w:rsidR="008B6AD1" w:rsidRDefault="008B6AD1" w:rsidP="00F60319">
            <w:pPr>
              <w:rPr>
                <w:sz w:val="20"/>
                <w:szCs w:val="20"/>
              </w:rPr>
            </w:pPr>
            <w:r w:rsidRPr="00734615">
              <w:rPr>
                <w:sz w:val="20"/>
                <w:szCs w:val="20"/>
              </w:rPr>
              <w:t>Psychological distress</w:t>
            </w:r>
          </w:p>
          <w:p w14:paraId="5CD0908F" w14:textId="77777777" w:rsidR="008B6AD1" w:rsidRPr="00734615" w:rsidRDefault="008B6AD1" w:rsidP="00F60319">
            <w:pPr>
              <w:rPr>
                <w:sz w:val="20"/>
                <w:szCs w:val="20"/>
              </w:rPr>
            </w:pPr>
            <w:r>
              <w:rPr>
                <w:sz w:val="20"/>
                <w:szCs w:val="20"/>
              </w:rPr>
              <w:t>(n=324050)</w:t>
            </w:r>
          </w:p>
        </w:tc>
        <w:tc>
          <w:tcPr>
            <w:tcW w:w="1275" w:type="dxa"/>
          </w:tcPr>
          <w:p w14:paraId="4846AC9E" w14:textId="77777777" w:rsidR="008B6AD1" w:rsidRPr="00734615" w:rsidRDefault="008B6AD1" w:rsidP="00F60319">
            <w:pPr>
              <w:rPr>
                <w:sz w:val="20"/>
                <w:szCs w:val="20"/>
              </w:rPr>
            </w:pPr>
          </w:p>
        </w:tc>
        <w:tc>
          <w:tcPr>
            <w:tcW w:w="1701" w:type="dxa"/>
          </w:tcPr>
          <w:p w14:paraId="5A590E1A" w14:textId="77777777" w:rsidR="008B6AD1" w:rsidRPr="00C45A2D" w:rsidRDefault="008B6AD1" w:rsidP="00F60319">
            <w:pPr>
              <w:rPr>
                <w:sz w:val="20"/>
                <w:szCs w:val="20"/>
              </w:rPr>
            </w:pPr>
          </w:p>
        </w:tc>
        <w:tc>
          <w:tcPr>
            <w:tcW w:w="1560" w:type="dxa"/>
          </w:tcPr>
          <w:p w14:paraId="257EDA15" w14:textId="77777777" w:rsidR="008B6AD1" w:rsidRPr="00C45A2D" w:rsidRDefault="008B6AD1" w:rsidP="00F60319">
            <w:pPr>
              <w:rPr>
                <w:sz w:val="20"/>
                <w:szCs w:val="20"/>
              </w:rPr>
            </w:pPr>
          </w:p>
        </w:tc>
        <w:tc>
          <w:tcPr>
            <w:tcW w:w="1644" w:type="dxa"/>
          </w:tcPr>
          <w:p w14:paraId="0E811AEB" w14:textId="77777777" w:rsidR="008B6AD1" w:rsidRPr="00C45A2D" w:rsidRDefault="008B6AD1" w:rsidP="00F60319">
            <w:pPr>
              <w:rPr>
                <w:sz w:val="20"/>
                <w:szCs w:val="20"/>
              </w:rPr>
            </w:pPr>
          </w:p>
        </w:tc>
        <w:tc>
          <w:tcPr>
            <w:tcW w:w="1559" w:type="dxa"/>
          </w:tcPr>
          <w:p w14:paraId="09F26132" w14:textId="77777777" w:rsidR="008B6AD1" w:rsidRPr="00C45A2D" w:rsidRDefault="008B6AD1" w:rsidP="00F60319">
            <w:pPr>
              <w:rPr>
                <w:sz w:val="20"/>
                <w:szCs w:val="20"/>
              </w:rPr>
            </w:pPr>
          </w:p>
        </w:tc>
        <w:tc>
          <w:tcPr>
            <w:tcW w:w="1758" w:type="dxa"/>
          </w:tcPr>
          <w:p w14:paraId="32877B01" w14:textId="77777777" w:rsidR="008B6AD1" w:rsidRPr="00C45A2D" w:rsidRDefault="008B6AD1" w:rsidP="00F60319">
            <w:pPr>
              <w:rPr>
                <w:sz w:val="20"/>
                <w:szCs w:val="20"/>
              </w:rPr>
            </w:pPr>
          </w:p>
        </w:tc>
        <w:tc>
          <w:tcPr>
            <w:tcW w:w="1993" w:type="dxa"/>
            <w:gridSpan w:val="2"/>
          </w:tcPr>
          <w:p w14:paraId="1286A5EA" w14:textId="77777777" w:rsidR="008B6AD1" w:rsidRPr="00564B19" w:rsidRDefault="008B6AD1" w:rsidP="00F60319">
            <w:pPr>
              <w:rPr>
                <w:sz w:val="20"/>
                <w:szCs w:val="20"/>
              </w:rPr>
            </w:pPr>
          </w:p>
        </w:tc>
      </w:tr>
      <w:tr w:rsidR="008B6AD1" w:rsidRPr="00734615" w14:paraId="043071E9" w14:textId="77777777" w:rsidTr="008B6AD1">
        <w:trPr>
          <w:trHeight w:val="227"/>
        </w:trPr>
        <w:tc>
          <w:tcPr>
            <w:tcW w:w="1555" w:type="dxa"/>
          </w:tcPr>
          <w:p w14:paraId="229E3643" w14:textId="77777777" w:rsidR="008B6AD1" w:rsidRPr="00734615" w:rsidRDefault="008B6AD1" w:rsidP="00F60319">
            <w:pPr>
              <w:rPr>
                <w:sz w:val="20"/>
                <w:szCs w:val="20"/>
              </w:rPr>
            </w:pPr>
            <w:r w:rsidRPr="00734615">
              <w:rPr>
                <w:sz w:val="20"/>
                <w:szCs w:val="20"/>
              </w:rPr>
              <w:t>1 (low)</w:t>
            </w:r>
          </w:p>
        </w:tc>
        <w:tc>
          <w:tcPr>
            <w:tcW w:w="1275" w:type="dxa"/>
          </w:tcPr>
          <w:p w14:paraId="2A946E79" w14:textId="77777777" w:rsidR="008B6AD1" w:rsidRPr="00734615" w:rsidRDefault="008B6AD1" w:rsidP="00F60319">
            <w:pPr>
              <w:rPr>
                <w:sz w:val="20"/>
                <w:szCs w:val="20"/>
              </w:rPr>
            </w:pPr>
            <w:r>
              <w:rPr>
                <w:sz w:val="20"/>
                <w:szCs w:val="20"/>
              </w:rPr>
              <w:t>151/129135</w:t>
            </w:r>
          </w:p>
        </w:tc>
        <w:tc>
          <w:tcPr>
            <w:tcW w:w="1701" w:type="dxa"/>
          </w:tcPr>
          <w:p w14:paraId="1B5EF266" w14:textId="77777777" w:rsidR="008B6AD1" w:rsidRPr="00734615" w:rsidRDefault="008B6AD1" w:rsidP="00F60319">
            <w:pPr>
              <w:rPr>
                <w:sz w:val="20"/>
                <w:szCs w:val="20"/>
              </w:rPr>
            </w:pPr>
            <w:r w:rsidRPr="00734615">
              <w:rPr>
                <w:sz w:val="20"/>
                <w:szCs w:val="20"/>
              </w:rPr>
              <w:t>1.0 (ref)</w:t>
            </w:r>
          </w:p>
        </w:tc>
        <w:tc>
          <w:tcPr>
            <w:tcW w:w="1560" w:type="dxa"/>
          </w:tcPr>
          <w:p w14:paraId="2485EFC0" w14:textId="77777777" w:rsidR="008B6AD1" w:rsidRPr="00734615" w:rsidRDefault="008B6AD1" w:rsidP="00F60319">
            <w:pPr>
              <w:rPr>
                <w:sz w:val="20"/>
                <w:szCs w:val="20"/>
              </w:rPr>
            </w:pPr>
            <w:r w:rsidRPr="00734615">
              <w:rPr>
                <w:sz w:val="20"/>
                <w:szCs w:val="20"/>
              </w:rPr>
              <w:t>1.0 (ref)</w:t>
            </w:r>
          </w:p>
        </w:tc>
        <w:tc>
          <w:tcPr>
            <w:tcW w:w="1644" w:type="dxa"/>
          </w:tcPr>
          <w:p w14:paraId="414B512C" w14:textId="77777777" w:rsidR="008B6AD1" w:rsidRPr="00734615" w:rsidRDefault="008B6AD1" w:rsidP="00F60319">
            <w:pPr>
              <w:rPr>
                <w:sz w:val="20"/>
                <w:szCs w:val="20"/>
              </w:rPr>
            </w:pPr>
            <w:r w:rsidRPr="00734615">
              <w:rPr>
                <w:sz w:val="20"/>
                <w:szCs w:val="20"/>
              </w:rPr>
              <w:t>1.0 (ref)</w:t>
            </w:r>
          </w:p>
        </w:tc>
        <w:tc>
          <w:tcPr>
            <w:tcW w:w="1559" w:type="dxa"/>
          </w:tcPr>
          <w:p w14:paraId="0175D636" w14:textId="77777777" w:rsidR="008B6AD1" w:rsidRPr="00734615" w:rsidRDefault="008B6AD1" w:rsidP="00F60319">
            <w:pPr>
              <w:jc w:val="both"/>
              <w:rPr>
                <w:sz w:val="20"/>
                <w:szCs w:val="20"/>
              </w:rPr>
            </w:pPr>
            <w:r w:rsidRPr="00734615">
              <w:rPr>
                <w:sz w:val="20"/>
                <w:szCs w:val="20"/>
              </w:rPr>
              <w:t>1.0 (ref.)</w:t>
            </w:r>
          </w:p>
        </w:tc>
        <w:tc>
          <w:tcPr>
            <w:tcW w:w="1758" w:type="dxa"/>
          </w:tcPr>
          <w:p w14:paraId="20A78533" w14:textId="77777777" w:rsidR="008B6AD1" w:rsidRPr="00734615" w:rsidRDefault="008B6AD1" w:rsidP="00F60319">
            <w:pPr>
              <w:rPr>
                <w:sz w:val="20"/>
                <w:szCs w:val="20"/>
              </w:rPr>
            </w:pPr>
            <w:r w:rsidRPr="00734615">
              <w:rPr>
                <w:sz w:val="20"/>
                <w:szCs w:val="20"/>
              </w:rPr>
              <w:t>1.0 (ref.)</w:t>
            </w:r>
          </w:p>
        </w:tc>
        <w:tc>
          <w:tcPr>
            <w:tcW w:w="1993" w:type="dxa"/>
            <w:gridSpan w:val="2"/>
          </w:tcPr>
          <w:p w14:paraId="55ADB61E" w14:textId="77777777" w:rsidR="008B6AD1" w:rsidRPr="00734615" w:rsidRDefault="008B6AD1" w:rsidP="00F60319">
            <w:pPr>
              <w:rPr>
                <w:sz w:val="20"/>
                <w:szCs w:val="20"/>
              </w:rPr>
            </w:pPr>
            <w:r>
              <w:rPr>
                <w:sz w:val="20"/>
                <w:szCs w:val="20"/>
              </w:rPr>
              <w:t>1.0 (ref)</w:t>
            </w:r>
          </w:p>
        </w:tc>
      </w:tr>
      <w:tr w:rsidR="008B6AD1" w:rsidRPr="00734615" w14:paraId="0074F533" w14:textId="77777777" w:rsidTr="008B6AD1">
        <w:tc>
          <w:tcPr>
            <w:tcW w:w="1555" w:type="dxa"/>
          </w:tcPr>
          <w:p w14:paraId="518E9AB6" w14:textId="77777777" w:rsidR="008B6AD1" w:rsidRPr="00734615" w:rsidRDefault="008B6AD1" w:rsidP="00F60319">
            <w:pPr>
              <w:rPr>
                <w:sz w:val="20"/>
                <w:szCs w:val="20"/>
              </w:rPr>
            </w:pPr>
            <w:r w:rsidRPr="00734615">
              <w:rPr>
                <w:sz w:val="20"/>
                <w:szCs w:val="20"/>
              </w:rPr>
              <w:t>2</w:t>
            </w:r>
          </w:p>
        </w:tc>
        <w:tc>
          <w:tcPr>
            <w:tcW w:w="1275" w:type="dxa"/>
          </w:tcPr>
          <w:p w14:paraId="66D21241" w14:textId="77777777" w:rsidR="008B6AD1" w:rsidRPr="00734615" w:rsidRDefault="008B6AD1" w:rsidP="00F60319">
            <w:pPr>
              <w:rPr>
                <w:sz w:val="20"/>
                <w:szCs w:val="20"/>
              </w:rPr>
            </w:pPr>
            <w:r>
              <w:rPr>
                <w:sz w:val="20"/>
                <w:szCs w:val="20"/>
              </w:rPr>
              <w:t>170/119447</w:t>
            </w:r>
          </w:p>
        </w:tc>
        <w:tc>
          <w:tcPr>
            <w:tcW w:w="1701" w:type="dxa"/>
          </w:tcPr>
          <w:p w14:paraId="24133529" w14:textId="77777777" w:rsidR="008B6AD1" w:rsidRPr="00734615" w:rsidRDefault="008B6AD1" w:rsidP="00F60319">
            <w:pPr>
              <w:rPr>
                <w:sz w:val="20"/>
                <w:szCs w:val="20"/>
              </w:rPr>
            </w:pPr>
            <w:r w:rsidRPr="00734615">
              <w:rPr>
                <w:sz w:val="20"/>
                <w:szCs w:val="20"/>
              </w:rPr>
              <w:t>1.2</w:t>
            </w:r>
            <w:r>
              <w:rPr>
                <w:sz w:val="20"/>
                <w:szCs w:val="20"/>
              </w:rPr>
              <w:t>2</w:t>
            </w:r>
            <w:r w:rsidRPr="00734615">
              <w:rPr>
                <w:sz w:val="20"/>
                <w:szCs w:val="20"/>
              </w:rPr>
              <w:t xml:space="preserve"> (</w:t>
            </w:r>
            <w:r>
              <w:rPr>
                <w:sz w:val="20"/>
                <w:szCs w:val="20"/>
              </w:rPr>
              <w:t>0.98</w:t>
            </w:r>
            <w:r w:rsidRPr="00734615">
              <w:rPr>
                <w:sz w:val="20"/>
                <w:szCs w:val="20"/>
              </w:rPr>
              <w:t>, 1.5</w:t>
            </w:r>
            <w:r>
              <w:rPr>
                <w:sz w:val="20"/>
                <w:szCs w:val="20"/>
              </w:rPr>
              <w:t>2</w:t>
            </w:r>
            <w:r w:rsidRPr="00734615">
              <w:rPr>
                <w:sz w:val="20"/>
                <w:szCs w:val="20"/>
              </w:rPr>
              <w:t>)</w:t>
            </w:r>
          </w:p>
        </w:tc>
        <w:tc>
          <w:tcPr>
            <w:tcW w:w="1560" w:type="dxa"/>
          </w:tcPr>
          <w:p w14:paraId="0FEB2ECE" w14:textId="77777777" w:rsidR="008B6AD1" w:rsidRPr="00734615" w:rsidRDefault="008B6AD1" w:rsidP="00F60319">
            <w:pPr>
              <w:rPr>
                <w:sz w:val="20"/>
                <w:szCs w:val="20"/>
              </w:rPr>
            </w:pPr>
            <w:r w:rsidRPr="00734615">
              <w:rPr>
                <w:sz w:val="20"/>
                <w:szCs w:val="20"/>
              </w:rPr>
              <w:t>1.3</w:t>
            </w:r>
            <w:r>
              <w:rPr>
                <w:sz w:val="20"/>
                <w:szCs w:val="20"/>
              </w:rPr>
              <w:t>2</w:t>
            </w:r>
            <w:r w:rsidRPr="00734615">
              <w:rPr>
                <w:sz w:val="20"/>
                <w:szCs w:val="20"/>
              </w:rPr>
              <w:t xml:space="preserve"> (1.</w:t>
            </w:r>
            <w:r>
              <w:rPr>
                <w:sz w:val="20"/>
                <w:szCs w:val="20"/>
              </w:rPr>
              <w:t>06</w:t>
            </w:r>
            <w:r w:rsidRPr="00734615">
              <w:rPr>
                <w:sz w:val="20"/>
                <w:szCs w:val="20"/>
              </w:rPr>
              <w:t xml:space="preserve">, </w:t>
            </w:r>
            <w:r>
              <w:rPr>
                <w:sz w:val="20"/>
                <w:szCs w:val="20"/>
              </w:rPr>
              <w:t>1</w:t>
            </w:r>
            <w:r w:rsidRPr="00734615">
              <w:rPr>
                <w:sz w:val="20"/>
                <w:szCs w:val="20"/>
              </w:rPr>
              <w:t>.6</w:t>
            </w:r>
            <w:r>
              <w:rPr>
                <w:sz w:val="20"/>
                <w:szCs w:val="20"/>
              </w:rPr>
              <w:t>4</w:t>
            </w:r>
            <w:r w:rsidRPr="00734615">
              <w:rPr>
                <w:sz w:val="20"/>
                <w:szCs w:val="20"/>
              </w:rPr>
              <w:t>)</w:t>
            </w:r>
          </w:p>
        </w:tc>
        <w:tc>
          <w:tcPr>
            <w:tcW w:w="1644" w:type="dxa"/>
          </w:tcPr>
          <w:p w14:paraId="4C6F3E32" w14:textId="77777777" w:rsidR="008B6AD1" w:rsidRPr="00734615" w:rsidRDefault="008B6AD1" w:rsidP="00F60319">
            <w:pPr>
              <w:rPr>
                <w:sz w:val="20"/>
                <w:szCs w:val="20"/>
              </w:rPr>
            </w:pPr>
            <w:r w:rsidRPr="00734615">
              <w:rPr>
                <w:sz w:val="20"/>
                <w:szCs w:val="20"/>
              </w:rPr>
              <w:t>1.2</w:t>
            </w:r>
            <w:r>
              <w:rPr>
                <w:sz w:val="20"/>
                <w:szCs w:val="20"/>
              </w:rPr>
              <w:t>7</w:t>
            </w:r>
            <w:r w:rsidRPr="00734615">
              <w:rPr>
                <w:sz w:val="20"/>
                <w:szCs w:val="20"/>
              </w:rPr>
              <w:t xml:space="preserve"> (1.</w:t>
            </w:r>
            <w:r>
              <w:rPr>
                <w:sz w:val="20"/>
                <w:szCs w:val="20"/>
              </w:rPr>
              <w:t>01</w:t>
            </w:r>
            <w:r w:rsidRPr="00734615">
              <w:rPr>
                <w:sz w:val="20"/>
                <w:szCs w:val="20"/>
              </w:rPr>
              <w:t>, 1.</w:t>
            </w:r>
            <w:r>
              <w:rPr>
                <w:sz w:val="20"/>
                <w:szCs w:val="20"/>
              </w:rPr>
              <w:t>58</w:t>
            </w:r>
            <w:r w:rsidRPr="00734615">
              <w:rPr>
                <w:sz w:val="20"/>
                <w:szCs w:val="20"/>
              </w:rPr>
              <w:t>)</w:t>
            </w:r>
          </w:p>
        </w:tc>
        <w:tc>
          <w:tcPr>
            <w:tcW w:w="1559" w:type="dxa"/>
          </w:tcPr>
          <w:p w14:paraId="62B1E831" w14:textId="77777777" w:rsidR="008B6AD1" w:rsidRPr="00734615" w:rsidRDefault="008B6AD1" w:rsidP="00F60319">
            <w:pPr>
              <w:rPr>
                <w:sz w:val="20"/>
                <w:szCs w:val="20"/>
              </w:rPr>
            </w:pPr>
            <w:r w:rsidRPr="00734615">
              <w:rPr>
                <w:sz w:val="20"/>
                <w:szCs w:val="20"/>
              </w:rPr>
              <w:t>1.</w:t>
            </w:r>
            <w:r>
              <w:rPr>
                <w:sz w:val="20"/>
                <w:szCs w:val="20"/>
              </w:rPr>
              <w:t>23</w:t>
            </w:r>
            <w:r w:rsidRPr="00734615">
              <w:rPr>
                <w:sz w:val="20"/>
                <w:szCs w:val="20"/>
              </w:rPr>
              <w:t xml:space="preserve"> (</w:t>
            </w:r>
            <w:r>
              <w:rPr>
                <w:sz w:val="20"/>
                <w:szCs w:val="20"/>
              </w:rPr>
              <w:t>0.99</w:t>
            </w:r>
            <w:r w:rsidRPr="00734615">
              <w:rPr>
                <w:sz w:val="20"/>
                <w:szCs w:val="20"/>
              </w:rPr>
              <w:t>, 1.</w:t>
            </w:r>
            <w:r>
              <w:rPr>
                <w:sz w:val="20"/>
                <w:szCs w:val="20"/>
              </w:rPr>
              <w:t>54</w:t>
            </w:r>
            <w:r w:rsidRPr="00734615">
              <w:rPr>
                <w:sz w:val="20"/>
                <w:szCs w:val="20"/>
              </w:rPr>
              <w:t>)</w:t>
            </w:r>
          </w:p>
        </w:tc>
        <w:tc>
          <w:tcPr>
            <w:tcW w:w="1758" w:type="dxa"/>
          </w:tcPr>
          <w:p w14:paraId="5E258C72" w14:textId="77777777" w:rsidR="008B6AD1" w:rsidRPr="00734615" w:rsidRDefault="008B6AD1" w:rsidP="00F60319">
            <w:pPr>
              <w:rPr>
                <w:sz w:val="20"/>
                <w:szCs w:val="20"/>
              </w:rPr>
            </w:pPr>
            <w:r w:rsidRPr="00734615">
              <w:rPr>
                <w:sz w:val="20"/>
                <w:szCs w:val="20"/>
              </w:rPr>
              <w:t>1.3</w:t>
            </w:r>
            <w:r>
              <w:rPr>
                <w:sz w:val="20"/>
                <w:szCs w:val="20"/>
              </w:rPr>
              <w:t>0</w:t>
            </w:r>
            <w:r w:rsidRPr="00734615">
              <w:rPr>
                <w:sz w:val="20"/>
                <w:szCs w:val="20"/>
              </w:rPr>
              <w:t xml:space="preserve"> (1.0</w:t>
            </w:r>
            <w:r>
              <w:rPr>
                <w:sz w:val="20"/>
                <w:szCs w:val="20"/>
              </w:rPr>
              <w:t>4</w:t>
            </w:r>
            <w:r w:rsidRPr="00734615">
              <w:rPr>
                <w:sz w:val="20"/>
                <w:szCs w:val="20"/>
              </w:rPr>
              <w:t>, 1.6</w:t>
            </w:r>
            <w:r>
              <w:rPr>
                <w:sz w:val="20"/>
                <w:szCs w:val="20"/>
              </w:rPr>
              <w:t>2</w:t>
            </w:r>
            <w:r w:rsidRPr="00734615">
              <w:rPr>
                <w:sz w:val="20"/>
                <w:szCs w:val="20"/>
              </w:rPr>
              <w:t>)</w:t>
            </w:r>
          </w:p>
        </w:tc>
        <w:tc>
          <w:tcPr>
            <w:tcW w:w="1993" w:type="dxa"/>
            <w:gridSpan w:val="2"/>
          </w:tcPr>
          <w:p w14:paraId="6189D9CA" w14:textId="77777777" w:rsidR="008B6AD1" w:rsidRPr="00734615" w:rsidRDefault="008B6AD1" w:rsidP="00F60319">
            <w:pPr>
              <w:rPr>
                <w:sz w:val="20"/>
                <w:szCs w:val="20"/>
              </w:rPr>
            </w:pPr>
            <w:r>
              <w:rPr>
                <w:sz w:val="20"/>
                <w:szCs w:val="20"/>
              </w:rPr>
              <w:t>1.21 (0.97, 1.50)</w:t>
            </w:r>
          </w:p>
        </w:tc>
      </w:tr>
      <w:tr w:rsidR="008B6AD1" w:rsidRPr="00734615" w14:paraId="2C68D4A6" w14:textId="77777777" w:rsidTr="008B6AD1">
        <w:tc>
          <w:tcPr>
            <w:tcW w:w="1555" w:type="dxa"/>
          </w:tcPr>
          <w:p w14:paraId="21EF5EB3" w14:textId="77777777" w:rsidR="008B6AD1" w:rsidRPr="00734615" w:rsidRDefault="008B6AD1" w:rsidP="00F60319">
            <w:pPr>
              <w:rPr>
                <w:sz w:val="20"/>
                <w:szCs w:val="20"/>
              </w:rPr>
            </w:pPr>
            <w:r w:rsidRPr="00734615">
              <w:rPr>
                <w:sz w:val="20"/>
                <w:szCs w:val="20"/>
              </w:rPr>
              <w:t>3</w:t>
            </w:r>
          </w:p>
        </w:tc>
        <w:tc>
          <w:tcPr>
            <w:tcW w:w="1275" w:type="dxa"/>
          </w:tcPr>
          <w:p w14:paraId="7710C334" w14:textId="77777777" w:rsidR="008B6AD1" w:rsidRPr="00734615" w:rsidRDefault="008B6AD1" w:rsidP="00F60319">
            <w:pPr>
              <w:rPr>
                <w:sz w:val="20"/>
                <w:szCs w:val="20"/>
              </w:rPr>
            </w:pPr>
            <w:r>
              <w:rPr>
                <w:sz w:val="20"/>
                <w:szCs w:val="20"/>
              </w:rPr>
              <w:t>134/75468</w:t>
            </w:r>
          </w:p>
        </w:tc>
        <w:tc>
          <w:tcPr>
            <w:tcW w:w="1701" w:type="dxa"/>
          </w:tcPr>
          <w:p w14:paraId="591DA6DA" w14:textId="77777777" w:rsidR="008B6AD1" w:rsidRPr="00734615" w:rsidRDefault="008B6AD1" w:rsidP="00F60319">
            <w:pPr>
              <w:rPr>
                <w:sz w:val="20"/>
                <w:szCs w:val="20"/>
              </w:rPr>
            </w:pPr>
            <w:r w:rsidRPr="00734615">
              <w:rPr>
                <w:sz w:val="20"/>
                <w:szCs w:val="20"/>
              </w:rPr>
              <w:t>1.5</w:t>
            </w:r>
            <w:r>
              <w:rPr>
                <w:sz w:val="20"/>
                <w:szCs w:val="20"/>
              </w:rPr>
              <w:t>2</w:t>
            </w:r>
            <w:r w:rsidRPr="00734615">
              <w:rPr>
                <w:sz w:val="20"/>
                <w:szCs w:val="20"/>
              </w:rPr>
              <w:t xml:space="preserve"> (1.2</w:t>
            </w:r>
            <w:r>
              <w:rPr>
                <w:sz w:val="20"/>
                <w:szCs w:val="20"/>
              </w:rPr>
              <w:t>0</w:t>
            </w:r>
            <w:r w:rsidRPr="00734615">
              <w:rPr>
                <w:sz w:val="20"/>
                <w:szCs w:val="20"/>
              </w:rPr>
              <w:t>, 1.9</w:t>
            </w:r>
            <w:r>
              <w:rPr>
                <w:sz w:val="20"/>
                <w:szCs w:val="20"/>
              </w:rPr>
              <w:t>2</w:t>
            </w:r>
            <w:r w:rsidRPr="00734615">
              <w:rPr>
                <w:sz w:val="20"/>
                <w:szCs w:val="20"/>
              </w:rPr>
              <w:t>)</w:t>
            </w:r>
          </w:p>
        </w:tc>
        <w:tc>
          <w:tcPr>
            <w:tcW w:w="1560" w:type="dxa"/>
          </w:tcPr>
          <w:p w14:paraId="6196CC4A" w14:textId="77777777" w:rsidR="008B6AD1" w:rsidRPr="00734615" w:rsidRDefault="008B6AD1" w:rsidP="00F60319">
            <w:pPr>
              <w:rPr>
                <w:sz w:val="20"/>
                <w:szCs w:val="20"/>
              </w:rPr>
            </w:pPr>
            <w:r w:rsidRPr="00734615">
              <w:rPr>
                <w:sz w:val="20"/>
                <w:szCs w:val="20"/>
              </w:rPr>
              <w:t>1.6</w:t>
            </w:r>
            <w:r>
              <w:rPr>
                <w:sz w:val="20"/>
                <w:szCs w:val="20"/>
              </w:rPr>
              <w:t>4</w:t>
            </w:r>
            <w:r w:rsidRPr="00734615">
              <w:rPr>
                <w:sz w:val="20"/>
                <w:szCs w:val="20"/>
              </w:rPr>
              <w:t xml:space="preserve"> (1.</w:t>
            </w:r>
            <w:r>
              <w:rPr>
                <w:sz w:val="20"/>
                <w:szCs w:val="20"/>
              </w:rPr>
              <w:t>29</w:t>
            </w:r>
            <w:r w:rsidRPr="00734615">
              <w:rPr>
                <w:sz w:val="20"/>
                <w:szCs w:val="20"/>
              </w:rPr>
              <w:t>, 2.0</w:t>
            </w:r>
            <w:r>
              <w:rPr>
                <w:sz w:val="20"/>
                <w:szCs w:val="20"/>
              </w:rPr>
              <w:t>8</w:t>
            </w:r>
            <w:r w:rsidRPr="00734615">
              <w:rPr>
                <w:sz w:val="20"/>
                <w:szCs w:val="20"/>
              </w:rPr>
              <w:t>)</w:t>
            </w:r>
          </w:p>
        </w:tc>
        <w:tc>
          <w:tcPr>
            <w:tcW w:w="1644" w:type="dxa"/>
          </w:tcPr>
          <w:p w14:paraId="71281D94" w14:textId="77777777" w:rsidR="008B6AD1" w:rsidRPr="00734615" w:rsidRDefault="008B6AD1" w:rsidP="00F60319">
            <w:pPr>
              <w:rPr>
                <w:sz w:val="20"/>
                <w:szCs w:val="20"/>
              </w:rPr>
            </w:pPr>
            <w:r w:rsidRPr="00734615">
              <w:rPr>
                <w:sz w:val="20"/>
                <w:szCs w:val="20"/>
              </w:rPr>
              <w:t>1.</w:t>
            </w:r>
            <w:r>
              <w:rPr>
                <w:sz w:val="20"/>
                <w:szCs w:val="20"/>
              </w:rPr>
              <w:t>49</w:t>
            </w:r>
            <w:r w:rsidRPr="00734615">
              <w:rPr>
                <w:sz w:val="20"/>
                <w:szCs w:val="20"/>
              </w:rPr>
              <w:t xml:space="preserve"> (1.</w:t>
            </w:r>
            <w:r>
              <w:rPr>
                <w:sz w:val="20"/>
                <w:szCs w:val="20"/>
              </w:rPr>
              <w:t>17</w:t>
            </w:r>
            <w:r w:rsidRPr="00734615">
              <w:rPr>
                <w:sz w:val="20"/>
                <w:szCs w:val="20"/>
              </w:rPr>
              <w:t>, 1</w:t>
            </w:r>
            <w:r>
              <w:rPr>
                <w:sz w:val="20"/>
                <w:szCs w:val="20"/>
              </w:rPr>
              <w:t>.90</w:t>
            </w:r>
            <w:r w:rsidRPr="00734615">
              <w:rPr>
                <w:sz w:val="20"/>
                <w:szCs w:val="20"/>
              </w:rPr>
              <w:t>)</w:t>
            </w:r>
          </w:p>
        </w:tc>
        <w:tc>
          <w:tcPr>
            <w:tcW w:w="1559" w:type="dxa"/>
          </w:tcPr>
          <w:p w14:paraId="2B03A9C8" w14:textId="77777777" w:rsidR="008B6AD1" w:rsidRPr="00734615" w:rsidRDefault="008B6AD1" w:rsidP="00F60319">
            <w:pPr>
              <w:rPr>
                <w:sz w:val="20"/>
                <w:szCs w:val="20"/>
              </w:rPr>
            </w:pPr>
            <w:r w:rsidRPr="00734615">
              <w:rPr>
                <w:sz w:val="20"/>
                <w:szCs w:val="20"/>
              </w:rPr>
              <w:t>1.</w:t>
            </w:r>
            <w:r>
              <w:rPr>
                <w:sz w:val="20"/>
                <w:szCs w:val="20"/>
              </w:rPr>
              <w:t>36</w:t>
            </w:r>
            <w:r w:rsidRPr="00734615">
              <w:rPr>
                <w:sz w:val="20"/>
                <w:szCs w:val="20"/>
              </w:rPr>
              <w:t xml:space="preserve"> (1.</w:t>
            </w:r>
            <w:r>
              <w:rPr>
                <w:sz w:val="20"/>
                <w:szCs w:val="20"/>
              </w:rPr>
              <w:t>07</w:t>
            </w:r>
            <w:r w:rsidRPr="00734615">
              <w:rPr>
                <w:sz w:val="20"/>
                <w:szCs w:val="20"/>
              </w:rPr>
              <w:t>, 1.</w:t>
            </w:r>
            <w:r>
              <w:rPr>
                <w:sz w:val="20"/>
                <w:szCs w:val="20"/>
              </w:rPr>
              <w:t>74</w:t>
            </w:r>
            <w:r w:rsidRPr="00734615">
              <w:rPr>
                <w:sz w:val="20"/>
                <w:szCs w:val="20"/>
              </w:rPr>
              <w:t>)</w:t>
            </w:r>
          </w:p>
        </w:tc>
        <w:tc>
          <w:tcPr>
            <w:tcW w:w="1758" w:type="dxa"/>
          </w:tcPr>
          <w:p w14:paraId="4695309A" w14:textId="77777777" w:rsidR="008B6AD1" w:rsidRPr="00734615" w:rsidRDefault="008B6AD1" w:rsidP="00F60319">
            <w:pPr>
              <w:rPr>
                <w:sz w:val="20"/>
                <w:szCs w:val="20"/>
              </w:rPr>
            </w:pPr>
            <w:r w:rsidRPr="00734615">
              <w:rPr>
                <w:sz w:val="20"/>
                <w:szCs w:val="20"/>
              </w:rPr>
              <w:t>1.4</w:t>
            </w:r>
            <w:r>
              <w:rPr>
                <w:sz w:val="20"/>
                <w:szCs w:val="20"/>
              </w:rPr>
              <w:t>6</w:t>
            </w:r>
            <w:r w:rsidRPr="00734615">
              <w:rPr>
                <w:sz w:val="20"/>
                <w:szCs w:val="20"/>
              </w:rPr>
              <w:t xml:space="preserve"> (1.1</w:t>
            </w:r>
            <w:r>
              <w:rPr>
                <w:sz w:val="20"/>
                <w:szCs w:val="20"/>
              </w:rPr>
              <w:t>6</w:t>
            </w:r>
            <w:r w:rsidRPr="00734615">
              <w:rPr>
                <w:sz w:val="20"/>
                <w:szCs w:val="20"/>
              </w:rPr>
              <w:t>, 1.87)</w:t>
            </w:r>
          </w:p>
        </w:tc>
        <w:tc>
          <w:tcPr>
            <w:tcW w:w="1993" w:type="dxa"/>
            <w:gridSpan w:val="2"/>
          </w:tcPr>
          <w:p w14:paraId="647660B4" w14:textId="77777777" w:rsidR="008B6AD1" w:rsidRPr="00734615" w:rsidRDefault="008B6AD1" w:rsidP="00F60319">
            <w:pPr>
              <w:rPr>
                <w:sz w:val="20"/>
                <w:szCs w:val="20"/>
              </w:rPr>
            </w:pPr>
            <w:r>
              <w:rPr>
                <w:sz w:val="20"/>
                <w:szCs w:val="20"/>
              </w:rPr>
              <w:t>1.25 (0.98, 1.60)</w:t>
            </w:r>
          </w:p>
        </w:tc>
      </w:tr>
      <w:tr w:rsidR="008B6AD1" w:rsidRPr="00734615" w14:paraId="542CAFF7" w14:textId="77777777" w:rsidTr="008B6AD1">
        <w:trPr>
          <w:trHeight w:val="50"/>
        </w:trPr>
        <w:tc>
          <w:tcPr>
            <w:tcW w:w="1555" w:type="dxa"/>
          </w:tcPr>
          <w:p w14:paraId="4CB2B66D" w14:textId="77777777" w:rsidR="008B6AD1" w:rsidRPr="00734615" w:rsidRDefault="008B6AD1" w:rsidP="00F60319">
            <w:pPr>
              <w:rPr>
                <w:sz w:val="20"/>
                <w:szCs w:val="20"/>
              </w:rPr>
            </w:pPr>
            <w:r w:rsidRPr="00734615">
              <w:rPr>
                <w:sz w:val="20"/>
                <w:szCs w:val="20"/>
              </w:rPr>
              <w:t>P for trend</w:t>
            </w:r>
          </w:p>
        </w:tc>
        <w:tc>
          <w:tcPr>
            <w:tcW w:w="1275" w:type="dxa"/>
          </w:tcPr>
          <w:p w14:paraId="7F0D506E" w14:textId="77777777" w:rsidR="008B6AD1" w:rsidRPr="00734615" w:rsidRDefault="008B6AD1" w:rsidP="00F60319">
            <w:pPr>
              <w:rPr>
                <w:sz w:val="20"/>
                <w:szCs w:val="20"/>
              </w:rPr>
            </w:pPr>
          </w:p>
        </w:tc>
        <w:tc>
          <w:tcPr>
            <w:tcW w:w="1701" w:type="dxa"/>
          </w:tcPr>
          <w:p w14:paraId="3CD38E30" w14:textId="77777777" w:rsidR="008B6AD1" w:rsidRPr="00734615" w:rsidRDefault="008B6AD1" w:rsidP="00F60319">
            <w:pPr>
              <w:rPr>
                <w:sz w:val="20"/>
                <w:szCs w:val="20"/>
              </w:rPr>
            </w:pPr>
            <w:r w:rsidRPr="00734615">
              <w:rPr>
                <w:sz w:val="20"/>
                <w:szCs w:val="20"/>
              </w:rPr>
              <w:t>&lt;0.0001</w:t>
            </w:r>
          </w:p>
        </w:tc>
        <w:tc>
          <w:tcPr>
            <w:tcW w:w="1560" w:type="dxa"/>
          </w:tcPr>
          <w:p w14:paraId="1B029597" w14:textId="77777777" w:rsidR="008B6AD1" w:rsidRPr="00734615" w:rsidRDefault="008B6AD1" w:rsidP="00F60319">
            <w:pPr>
              <w:rPr>
                <w:sz w:val="20"/>
                <w:szCs w:val="20"/>
              </w:rPr>
            </w:pPr>
            <w:r w:rsidRPr="00734615">
              <w:rPr>
                <w:sz w:val="20"/>
                <w:szCs w:val="20"/>
              </w:rPr>
              <w:t>&lt;0.0001</w:t>
            </w:r>
          </w:p>
        </w:tc>
        <w:tc>
          <w:tcPr>
            <w:tcW w:w="1644" w:type="dxa"/>
          </w:tcPr>
          <w:p w14:paraId="4D3186A4" w14:textId="77777777" w:rsidR="008B6AD1" w:rsidRPr="00734615" w:rsidRDefault="008B6AD1" w:rsidP="00F60319">
            <w:pPr>
              <w:rPr>
                <w:sz w:val="20"/>
                <w:szCs w:val="20"/>
              </w:rPr>
            </w:pPr>
            <w:r w:rsidRPr="00734615">
              <w:rPr>
                <w:sz w:val="20"/>
                <w:szCs w:val="20"/>
              </w:rPr>
              <w:t>0.00</w:t>
            </w:r>
            <w:r>
              <w:rPr>
                <w:sz w:val="20"/>
                <w:szCs w:val="20"/>
              </w:rPr>
              <w:t>1</w:t>
            </w:r>
          </w:p>
        </w:tc>
        <w:tc>
          <w:tcPr>
            <w:tcW w:w="1559" w:type="dxa"/>
          </w:tcPr>
          <w:p w14:paraId="000711AE" w14:textId="77777777" w:rsidR="008B6AD1" w:rsidRPr="00734615" w:rsidRDefault="008B6AD1" w:rsidP="00F60319">
            <w:pPr>
              <w:rPr>
                <w:sz w:val="20"/>
                <w:szCs w:val="20"/>
              </w:rPr>
            </w:pPr>
            <w:r w:rsidRPr="00734615">
              <w:rPr>
                <w:sz w:val="20"/>
                <w:szCs w:val="20"/>
              </w:rPr>
              <w:t>0.0</w:t>
            </w:r>
            <w:r>
              <w:rPr>
                <w:sz w:val="20"/>
                <w:szCs w:val="20"/>
              </w:rPr>
              <w:t>10</w:t>
            </w:r>
          </w:p>
        </w:tc>
        <w:tc>
          <w:tcPr>
            <w:tcW w:w="1758" w:type="dxa"/>
          </w:tcPr>
          <w:p w14:paraId="2A3DFA5B" w14:textId="77777777" w:rsidR="008B6AD1" w:rsidRPr="00734615" w:rsidRDefault="008B6AD1" w:rsidP="00F60319">
            <w:pPr>
              <w:rPr>
                <w:sz w:val="20"/>
                <w:szCs w:val="20"/>
              </w:rPr>
            </w:pPr>
            <w:r w:rsidRPr="00734615">
              <w:rPr>
                <w:sz w:val="20"/>
                <w:szCs w:val="20"/>
              </w:rPr>
              <w:t>0.00</w:t>
            </w:r>
            <w:r>
              <w:rPr>
                <w:sz w:val="20"/>
                <w:szCs w:val="20"/>
              </w:rPr>
              <w:t>1</w:t>
            </w:r>
          </w:p>
        </w:tc>
        <w:tc>
          <w:tcPr>
            <w:tcW w:w="1993" w:type="dxa"/>
            <w:gridSpan w:val="2"/>
          </w:tcPr>
          <w:p w14:paraId="26BA4D1A" w14:textId="77777777" w:rsidR="008B6AD1" w:rsidRPr="00734615" w:rsidRDefault="008B6AD1" w:rsidP="00F60319">
            <w:pPr>
              <w:rPr>
                <w:sz w:val="20"/>
                <w:szCs w:val="20"/>
              </w:rPr>
            </w:pPr>
            <w:r>
              <w:rPr>
                <w:sz w:val="20"/>
                <w:szCs w:val="20"/>
              </w:rPr>
              <w:t>0.066</w:t>
            </w:r>
          </w:p>
        </w:tc>
      </w:tr>
      <w:tr w:rsidR="008B6AD1" w:rsidRPr="00734615" w14:paraId="2F414FC1" w14:textId="77777777" w:rsidTr="008B6AD1">
        <w:trPr>
          <w:trHeight w:val="180"/>
        </w:trPr>
        <w:tc>
          <w:tcPr>
            <w:tcW w:w="1555" w:type="dxa"/>
          </w:tcPr>
          <w:p w14:paraId="5167888C" w14:textId="77777777" w:rsidR="008B6AD1" w:rsidRPr="00734615" w:rsidRDefault="008B6AD1" w:rsidP="00F60319">
            <w:pPr>
              <w:rPr>
                <w:sz w:val="20"/>
                <w:szCs w:val="20"/>
              </w:rPr>
            </w:pPr>
            <w:r>
              <w:rPr>
                <w:sz w:val="20"/>
                <w:szCs w:val="20"/>
              </w:rPr>
              <w:t xml:space="preserve">Per SD increase </w:t>
            </w:r>
          </w:p>
        </w:tc>
        <w:tc>
          <w:tcPr>
            <w:tcW w:w="1275" w:type="dxa"/>
          </w:tcPr>
          <w:p w14:paraId="0BEE3955" w14:textId="77777777" w:rsidR="008B6AD1" w:rsidRPr="00734615" w:rsidRDefault="008B6AD1" w:rsidP="00F60319">
            <w:pPr>
              <w:rPr>
                <w:sz w:val="20"/>
                <w:szCs w:val="20"/>
              </w:rPr>
            </w:pPr>
          </w:p>
        </w:tc>
        <w:tc>
          <w:tcPr>
            <w:tcW w:w="1701" w:type="dxa"/>
          </w:tcPr>
          <w:p w14:paraId="4D1A1685" w14:textId="77777777" w:rsidR="008B6AD1" w:rsidRPr="00734615" w:rsidRDefault="008B6AD1" w:rsidP="00F60319">
            <w:pPr>
              <w:rPr>
                <w:sz w:val="20"/>
                <w:szCs w:val="20"/>
              </w:rPr>
            </w:pPr>
            <w:r>
              <w:rPr>
                <w:sz w:val="20"/>
                <w:szCs w:val="20"/>
              </w:rPr>
              <w:t>1.22 (1.13, 1.31)</w:t>
            </w:r>
          </w:p>
        </w:tc>
        <w:tc>
          <w:tcPr>
            <w:tcW w:w="1560" w:type="dxa"/>
          </w:tcPr>
          <w:p w14:paraId="7CDEBF55" w14:textId="77777777" w:rsidR="008B6AD1" w:rsidRPr="00734615" w:rsidRDefault="008B6AD1" w:rsidP="00F60319">
            <w:pPr>
              <w:rPr>
                <w:sz w:val="20"/>
                <w:szCs w:val="20"/>
              </w:rPr>
            </w:pPr>
            <w:r>
              <w:rPr>
                <w:sz w:val="20"/>
                <w:szCs w:val="20"/>
              </w:rPr>
              <w:t>1.23 (1.13, 1.34)</w:t>
            </w:r>
          </w:p>
        </w:tc>
        <w:tc>
          <w:tcPr>
            <w:tcW w:w="1644" w:type="dxa"/>
          </w:tcPr>
          <w:p w14:paraId="085F29FA" w14:textId="77777777" w:rsidR="008B6AD1" w:rsidRPr="00734615" w:rsidRDefault="008B6AD1" w:rsidP="00F60319">
            <w:pPr>
              <w:rPr>
                <w:sz w:val="20"/>
                <w:szCs w:val="20"/>
              </w:rPr>
            </w:pPr>
            <w:r>
              <w:rPr>
                <w:sz w:val="20"/>
                <w:szCs w:val="20"/>
              </w:rPr>
              <w:t>1.19 (1.10, 1.29)</w:t>
            </w:r>
          </w:p>
        </w:tc>
        <w:tc>
          <w:tcPr>
            <w:tcW w:w="1559" w:type="dxa"/>
          </w:tcPr>
          <w:p w14:paraId="45DA064E" w14:textId="77777777" w:rsidR="008B6AD1" w:rsidRPr="00734615" w:rsidRDefault="008B6AD1" w:rsidP="00F60319">
            <w:pPr>
              <w:rPr>
                <w:sz w:val="20"/>
                <w:szCs w:val="20"/>
              </w:rPr>
            </w:pPr>
            <w:r>
              <w:rPr>
                <w:sz w:val="20"/>
                <w:szCs w:val="20"/>
              </w:rPr>
              <w:t>1.15 (1.06, 1.25)</w:t>
            </w:r>
          </w:p>
        </w:tc>
        <w:tc>
          <w:tcPr>
            <w:tcW w:w="1758" w:type="dxa"/>
          </w:tcPr>
          <w:p w14:paraId="5830B7CD" w14:textId="77777777" w:rsidR="008B6AD1" w:rsidRPr="00734615" w:rsidRDefault="008B6AD1" w:rsidP="00F60319">
            <w:pPr>
              <w:rPr>
                <w:sz w:val="20"/>
                <w:szCs w:val="20"/>
              </w:rPr>
            </w:pPr>
            <w:r>
              <w:rPr>
                <w:sz w:val="20"/>
                <w:szCs w:val="20"/>
              </w:rPr>
              <w:t>1.17 (1.08, 1.27)</w:t>
            </w:r>
          </w:p>
        </w:tc>
        <w:tc>
          <w:tcPr>
            <w:tcW w:w="1993" w:type="dxa"/>
            <w:gridSpan w:val="2"/>
          </w:tcPr>
          <w:p w14:paraId="600808AA" w14:textId="77777777" w:rsidR="008B6AD1" w:rsidRDefault="008B6AD1" w:rsidP="00F60319">
            <w:pPr>
              <w:rPr>
                <w:sz w:val="20"/>
                <w:szCs w:val="20"/>
              </w:rPr>
            </w:pPr>
            <w:r>
              <w:rPr>
                <w:sz w:val="20"/>
                <w:szCs w:val="20"/>
              </w:rPr>
              <w:t>1.11 (1.02, 1.20)</w:t>
            </w:r>
          </w:p>
        </w:tc>
      </w:tr>
      <w:tr w:rsidR="008B6AD1" w:rsidRPr="00734615" w14:paraId="0145B94A" w14:textId="77777777" w:rsidTr="008B6AD1">
        <w:tc>
          <w:tcPr>
            <w:tcW w:w="1555" w:type="dxa"/>
          </w:tcPr>
          <w:p w14:paraId="779D6B76" w14:textId="77777777" w:rsidR="008B6AD1" w:rsidRDefault="008B6AD1" w:rsidP="00F60319">
            <w:pPr>
              <w:rPr>
                <w:sz w:val="20"/>
                <w:szCs w:val="20"/>
              </w:rPr>
            </w:pPr>
          </w:p>
        </w:tc>
        <w:tc>
          <w:tcPr>
            <w:tcW w:w="1275" w:type="dxa"/>
          </w:tcPr>
          <w:p w14:paraId="6D309197" w14:textId="77777777" w:rsidR="008B6AD1" w:rsidRPr="00734615" w:rsidRDefault="008B6AD1" w:rsidP="00F60319">
            <w:pPr>
              <w:rPr>
                <w:sz w:val="20"/>
                <w:szCs w:val="20"/>
              </w:rPr>
            </w:pPr>
          </w:p>
        </w:tc>
        <w:tc>
          <w:tcPr>
            <w:tcW w:w="1701" w:type="dxa"/>
          </w:tcPr>
          <w:p w14:paraId="7B4E3447" w14:textId="77777777" w:rsidR="008B6AD1" w:rsidRDefault="008B6AD1" w:rsidP="00F60319">
            <w:pPr>
              <w:rPr>
                <w:sz w:val="20"/>
                <w:szCs w:val="20"/>
              </w:rPr>
            </w:pPr>
          </w:p>
        </w:tc>
        <w:tc>
          <w:tcPr>
            <w:tcW w:w="1560" w:type="dxa"/>
          </w:tcPr>
          <w:p w14:paraId="023893B0" w14:textId="77777777" w:rsidR="008B6AD1" w:rsidRDefault="008B6AD1" w:rsidP="00F60319">
            <w:pPr>
              <w:rPr>
                <w:sz w:val="20"/>
                <w:szCs w:val="20"/>
              </w:rPr>
            </w:pPr>
          </w:p>
        </w:tc>
        <w:tc>
          <w:tcPr>
            <w:tcW w:w="1644" w:type="dxa"/>
          </w:tcPr>
          <w:p w14:paraId="4F867F35" w14:textId="77777777" w:rsidR="008B6AD1" w:rsidRDefault="008B6AD1" w:rsidP="00F60319">
            <w:pPr>
              <w:rPr>
                <w:sz w:val="20"/>
                <w:szCs w:val="20"/>
              </w:rPr>
            </w:pPr>
          </w:p>
        </w:tc>
        <w:tc>
          <w:tcPr>
            <w:tcW w:w="1559" w:type="dxa"/>
          </w:tcPr>
          <w:p w14:paraId="75CAFDE7" w14:textId="77777777" w:rsidR="008B6AD1" w:rsidRPr="00734615" w:rsidRDefault="008B6AD1" w:rsidP="00F60319">
            <w:pPr>
              <w:rPr>
                <w:sz w:val="20"/>
                <w:szCs w:val="20"/>
              </w:rPr>
            </w:pPr>
          </w:p>
        </w:tc>
        <w:tc>
          <w:tcPr>
            <w:tcW w:w="1758" w:type="dxa"/>
          </w:tcPr>
          <w:p w14:paraId="077B7C1C" w14:textId="77777777" w:rsidR="008B6AD1" w:rsidRPr="00734615" w:rsidRDefault="008B6AD1" w:rsidP="00F60319">
            <w:pPr>
              <w:rPr>
                <w:sz w:val="20"/>
                <w:szCs w:val="20"/>
              </w:rPr>
            </w:pPr>
          </w:p>
        </w:tc>
        <w:tc>
          <w:tcPr>
            <w:tcW w:w="1993" w:type="dxa"/>
            <w:gridSpan w:val="2"/>
          </w:tcPr>
          <w:p w14:paraId="2754F4F2" w14:textId="77777777" w:rsidR="008B6AD1" w:rsidRPr="00734615" w:rsidRDefault="008B6AD1" w:rsidP="00F60319">
            <w:pPr>
              <w:rPr>
                <w:sz w:val="20"/>
                <w:szCs w:val="20"/>
              </w:rPr>
            </w:pPr>
          </w:p>
        </w:tc>
      </w:tr>
      <w:tr w:rsidR="008B6AD1" w:rsidRPr="00734615" w14:paraId="683661A3" w14:textId="77777777" w:rsidTr="008B6AD1">
        <w:tc>
          <w:tcPr>
            <w:tcW w:w="1555" w:type="dxa"/>
          </w:tcPr>
          <w:p w14:paraId="6AE20966" w14:textId="77777777" w:rsidR="008B6AD1" w:rsidRDefault="008B6AD1" w:rsidP="00F60319">
            <w:pPr>
              <w:rPr>
                <w:sz w:val="20"/>
                <w:szCs w:val="20"/>
              </w:rPr>
            </w:pPr>
            <w:r>
              <w:rPr>
                <w:sz w:val="20"/>
                <w:szCs w:val="20"/>
              </w:rPr>
              <w:t>Psychiatric consultation</w:t>
            </w:r>
          </w:p>
          <w:p w14:paraId="7C8F6CC3" w14:textId="77777777" w:rsidR="008B6AD1" w:rsidRDefault="008B6AD1" w:rsidP="00F60319">
            <w:pPr>
              <w:rPr>
                <w:sz w:val="20"/>
                <w:szCs w:val="20"/>
              </w:rPr>
            </w:pPr>
            <w:r>
              <w:rPr>
                <w:sz w:val="20"/>
                <w:szCs w:val="20"/>
              </w:rPr>
              <w:t>(n=353458)</w:t>
            </w:r>
          </w:p>
        </w:tc>
        <w:tc>
          <w:tcPr>
            <w:tcW w:w="1275" w:type="dxa"/>
          </w:tcPr>
          <w:p w14:paraId="254C70FF" w14:textId="77777777" w:rsidR="008B6AD1" w:rsidRPr="00734615" w:rsidRDefault="008B6AD1" w:rsidP="00F60319">
            <w:pPr>
              <w:rPr>
                <w:sz w:val="20"/>
                <w:szCs w:val="20"/>
              </w:rPr>
            </w:pPr>
          </w:p>
        </w:tc>
        <w:tc>
          <w:tcPr>
            <w:tcW w:w="1701" w:type="dxa"/>
          </w:tcPr>
          <w:p w14:paraId="0097BFBB" w14:textId="77777777" w:rsidR="008B6AD1" w:rsidRDefault="008B6AD1" w:rsidP="00F60319">
            <w:pPr>
              <w:rPr>
                <w:sz w:val="20"/>
                <w:szCs w:val="20"/>
              </w:rPr>
            </w:pPr>
          </w:p>
        </w:tc>
        <w:tc>
          <w:tcPr>
            <w:tcW w:w="1560" w:type="dxa"/>
          </w:tcPr>
          <w:p w14:paraId="58A31B49" w14:textId="77777777" w:rsidR="008B6AD1" w:rsidRDefault="008B6AD1" w:rsidP="00F60319">
            <w:pPr>
              <w:rPr>
                <w:sz w:val="20"/>
                <w:szCs w:val="20"/>
              </w:rPr>
            </w:pPr>
          </w:p>
        </w:tc>
        <w:tc>
          <w:tcPr>
            <w:tcW w:w="1644" w:type="dxa"/>
          </w:tcPr>
          <w:p w14:paraId="045A9BC3" w14:textId="77777777" w:rsidR="008B6AD1" w:rsidRDefault="008B6AD1" w:rsidP="00F60319">
            <w:pPr>
              <w:rPr>
                <w:sz w:val="20"/>
                <w:szCs w:val="20"/>
              </w:rPr>
            </w:pPr>
          </w:p>
        </w:tc>
        <w:tc>
          <w:tcPr>
            <w:tcW w:w="1559" w:type="dxa"/>
          </w:tcPr>
          <w:p w14:paraId="2316376C" w14:textId="77777777" w:rsidR="008B6AD1" w:rsidRPr="00734615" w:rsidRDefault="008B6AD1" w:rsidP="00F60319">
            <w:pPr>
              <w:rPr>
                <w:sz w:val="20"/>
                <w:szCs w:val="20"/>
              </w:rPr>
            </w:pPr>
          </w:p>
        </w:tc>
        <w:tc>
          <w:tcPr>
            <w:tcW w:w="1758" w:type="dxa"/>
          </w:tcPr>
          <w:p w14:paraId="2658EAD3" w14:textId="77777777" w:rsidR="008B6AD1" w:rsidRPr="00734615" w:rsidRDefault="008B6AD1" w:rsidP="00F60319">
            <w:pPr>
              <w:rPr>
                <w:sz w:val="20"/>
                <w:szCs w:val="20"/>
              </w:rPr>
            </w:pPr>
          </w:p>
        </w:tc>
        <w:tc>
          <w:tcPr>
            <w:tcW w:w="1993" w:type="dxa"/>
            <w:gridSpan w:val="2"/>
          </w:tcPr>
          <w:p w14:paraId="3C356A28" w14:textId="77777777" w:rsidR="008B6AD1" w:rsidRDefault="008B6AD1" w:rsidP="00F60319">
            <w:pPr>
              <w:rPr>
                <w:sz w:val="20"/>
                <w:szCs w:val="20"/>
              </w:rPr>
            </w:pPr>
          </w:p>
        </w:tc>
      </w:tr>
      <w:tr w:rsidR="008B6AD1" w:rsidRPr="00734615" w14:paraId="403AA761" w14:textId="77777777" w:rsidTr="008B6AD1">
        <w:tc>
          <w:tcPr>
            <w:tcW w:w="1555" w:type="dxa"/>
          </w:tcPr>
          <w:p w14:paraId="094C93A5" w14:textId="77777777" w:rsidR="008B6AD1" w:rsidRDefault="008B6AD1" w:rsidP="00F60319">
            <w:pPr>
              <w:rPr>
                <w:sz w:val="20"/>
                <w:szCs w:val="20"/>
              </w:rPr>
            </w:pPr>
            <w:r>
              <w:rPr>
                <w:sz w:val="20"/>
                <w:szCs w:val="20"/>
              </w:rPr>
              <w:t>No</w:t>
            </w:r>
          </w:p>
        </w:tc>
        <w:tc>
          <w:tcPr>
            <w:tcW w:w="1275" w:type="dxa"/>
          </w:tcPr>
          <w:p w14:paraId="59C8C3DB" w14:textId="77777777" w:rsidR="008B6AD1" w:rsidRPr="00734615" w:rsidRDefault="008B6AD1" w:rsidP="00F60319">
            <w:pPr>
              <w:rPr>
                <w:sz w:val="20"/>
                <w:szCs w:val="20"/>
              </w:rPr>
            </w:pPr>
            <w:r>
              <w:rPr>
                <w:sz w:val="20"/>
                <w:szCs w:val="20"/>
              </w:rPr>
              <w:t>427/313778</w:t>
            </w:r>
          </w:p>
        </w:tc>
        <w:tc>
          <w:tcPr>
            <w:tcW w:w="1701" w:type="dxa"/>
          </w:tcPr>
          <w:p w14:paraId="060E9B21" w14:textId="77777777" w:rsidR="008B6AD1" w:rsidRDefault="008B6AD1" w:rsidP="00F60319">
            <w:pPr>
              <w:rPr>
                <w:sz w:val="20"/>
                <w:szCs w:val="20"/>
              </w:rPr>
            </w:pPr>
            <w:r>
              <w:rPr>
                <w:sz w:val="20"/>
                <w:szCs w:val="20"/>
              </w:rPr>
              <w:t>1.0 (ref)</w:t>
            </w:r>
          </w:p>
        </w:tc>
        <w:tc>
          <w:tcPr>
            <w:tcW w:w="1560" w:type="dxa"/>
          </w:tcPr>
          <w:p w14:paraId="7961EA0C" w14:textId="77777777" w:rsidR="008B6AD1" w:rsidRDefault="008B6AD1" w:rsidP="00F60319">
            <w:pPr>
              <w:rPr>
                <w:sz w:val="20"/>
                <w:szCs w:val="20"/>
              </w:rPr>
            </w:pPr>
            <w:r>
              <w:rPr>
                <w:sz w:val="20"/>
                <w:szCs w:val="20"/>
              </w:rPr>
              <w:t>1.0 (ref)</w:t>
            </w:r>
          </w:p>
        </w:tc>
        <w:tc>
          <w:tcPr>
            <w:tcW w:w="1644" w:type="dxa"/>
          </w:tcPr>
          <w:p w14:paraId="3C5CBCE1" w14:textId="77777777" w:rsidR="008B6AD1" w:rsidRDefault="008B6AD1" w:rsidP="00F60319">
            <w:pPr>
              <w:rPr>
                <w:sz w:val="20"/>
                <w:szCs w:val="20"/>
              </w:rPr>
            </w:pPr>
            <w:r>
              <w:rPr>
                <w:sz w:val="20"/>
                <w:szCs w:val="20"/>
              </w:rPr>
              <w:t>1.0 (ref)</w:t>
            </w:r>
          </w:p>
        </w:tc>
        <w:tc>
          <w:tcPr>
            <w:tcW w:w="1559" w:type="dxa"/>
          </w:tcPr>
          <w:p w14:paraId="4CC6DA94" w14:textId="77777777" w:rsidR="008B6AD1" w:rsidRPr="00734615" w:rsidRDefault="008B6AD1" w:rsidP="00F60319">
            <w:pPr>
              <w:rPr>
                <w:sz w:val="20"/>
                <w:szCs w:val="20"/>
              </w:rPr>
            </w:pPr>
            <w:r>
              <w:rPr>
                <w:sz w:val="20"/>
                <w:szCs w:val="20"/>
              </w:rPr>
              <w:t>1.0 (ref)</w:t>
            </w:r>
          </w:p>
        </w:tc>
        <w:tc>
          <w:tcPr>
            <w:tcW w:w="1758" w:type="dxa"/>
          </w:tcPr>
          <w:p w14:paraId="03BC4D9D" w14:textId="77777777" w:rsidR="008B6AD1" w:rsidRPr="00734615" w:rsidRDefault="008B6AD1" w:rsidP="00F60319">
            <w:pPr>
              <w:rPr>
                <w:sz w:val="20"/>
                <w:szCs w:val="20"/>
              </w:rPr>
            </w:pPr>
            <w:r>
              <w:rPr>
                <w:sz w:val="20"/>
                <w:szCs w:val="20"/>
              </w:rPr>
              <w:t>1.0 (ref)</w:t>
            </w:r>
          </w:p>
        </w:tc>
        <w:tc>
          <w:tcPr>
            <w:tcW w:w="1993" w:type="dxa"/>
            <w:gridSpan w:val="2"/>
          </w:tcPr>
          <w:p w14:paraId="69FA3E73" w14:textId="77777777" w:rsidR="008B6AD1" w:rsidRDefault="008B6AD1" w:rsidP="00F60319">
            <w:pPr>
              <w:rPr>
                <w:sz w:val="20"/>
                <w:szCs w:val="20"/>
              </w:rPr>
            </w:pPr>
            <w:r>
              <w:rPr>
                <w:sz w:val="20"/>
                <w:szCs w:val="20"/>
              </w:rPr>
              <w:t>1.0 (ref)</w:t>
            </w:r>
          </w:p>
        </w:tc>
      </w:tr>
      <w:tr w:rsidR="008B6AD1" w:rsidRPr="00734615" w14:paraId="69388776" w14:textId="77777777" w:rsidTr="008B6AD1">
        <w:tc>
          <w:tcPr>
            <w:tcW w:w="1555" w:type="dxa"/>
          </w:tcPr>
          <w:p w14:paraId="253419C5" w14:textId="77777777" w:rsidR="008B6AD1" w:rsidRDefault="008B6AD1" w:rsidP="00F60319">
            <w:pPr>
              <w:rPr>
                <w:sz w:val="20"/>
                <w:szCs w:val="20"/>
              </w:rPr>
            </w:pPr>
            <w:r>
              <w:rPr>
                <w:sz w:val="20"/>
                <w:szCs w:val="20"/>
              </w:rPr>
              <w:t>Yes</w:t>
            </w:r>
          </w:p>
        </w:tc>
        <w:tc>
          <w:tcPr>
            <w:tcW w:w="1275" w:type="dxa"/>
          </w:tcPr>
          <w:p w14:paraId="5ACD52C3" w14:textId="77777777" w:rsidR="008B6AD1" w:rsidRPr="00734615" w:rsidRDefault="008B6AD1" w:rsidP="00F60319">
            <w:pPr>
              <w:rPr>
                <w:sz w:val="20"/>
                <w:szCs w:val="20"/>
              </w:rPr>
            </w:pPr>
            <w:r>
              <w:rPr>
                <w:sz w:val="20"/>
                <w:szCs w:val="20"/>
              </w:rPr>
              <w:t>84/39720</w:t>
            </w:r>
          </w:p>
        </w:tc>
        <w:tc>
          <w:tcPr>
            <w:tcW w:w="1701" w:type="dxa"/>
          </w:tcPr>
          <w:p w14:paraId="11ECE586" w14:textId="77777777" w:rsidR="008B6AD1" w:rsidRDefault="008B6AD1" w:rsidP="00F60319">
            <w:pPr>
              <w:rPr>
                <w:sz w:val="20"/>
                <w:szCs w:val="20"/>
              </w:rPr>
            </w:pPr>
            <w:r>
              <w:rPr>
                <w:sz w:val="20"/>
                <w:szCs w:val="20"/>
              </w:rPr>
              <w:t>1.56 (1.23, 1.97)</w:t>
            </w:r>
          </w:p>
        </w:tc>
        <w:tc>
          <w:tcPr>
            <w:tcW w:w="1560" w:type="dxa"/>
          </w:tcPr>
          <w:p w14:paraId="482E019F" w14:textId="77777777" w:rsidR="008B6AD1" w:rsidRDefault="008B6AD1" w:rsidP="00F60319">
            <w:pPr>
              <w:rPr>
                <w:sz w:val="20"/>
                <w:szCs w:val="20"/>
              </w:rPr>
            </w:pPr>
            <w:r>
              <w:rPr>
                <w:sz w:val="20"/>
                <w:szCs w:val="20"/>
              </w:rPr>
              <w:t>1.62(1.28, 2.05)</w:t>
            </w:r>
          </w:p>
        </w:tc>
        <w:tc>
          <w:tcPr>
            <w:tcW w:w="1644" w:type="dxa"/>
          </w:tcPr>
          <w:p w14:paraId="28011697" w14:textId="77777777" w:rsidR="008B6AD1" w:rsidRDefault="008B6AD1" w:rsidP="00F60319">
            <w:pPr>
              <w:rPr>
                <w:sz w:val="20"/>
                <w:szCs w:val="20"/>
              </w:rPr>
            </w:pPr>
            <w:r>
              <w:rPr>
                <w:sz w:val="20"/>
                <w:szCs w:val="20"/>
              </w:rPr>
              <w:t>1.53 (1.21, 1.94)</w:t>
            </w:r>
          </w:p>
        </w:tc>
        <w:tc>
          <w:tcPr>
            <w:tcW w:w="1559" w:type="dxa"/>
          </w:tcPr>
          <w:p w14:paraId="4CCC72ED" w14:textId="77777777" w:rsidR="008B6AD1" w:rsidRPr="00734615" w:rsidRDefault="008B6AD1" w:rsidP="00F60319">
            <w:pPr>
              <w:rPr>
                <w:sz w:val="20"/>
                <w:szCs w:val="20"/>
              </w:rPr>
            </w:pPr>
            <w:r>
              <w:rPr>
                <w:sz w:val="20"/>
                <w:szCs w:val="20"/>
              </w:rPr>
              <w:t>1.45 (1.15, 1.84)</w:t>
            </w:r>
          </w:p>
        </w:tc>
        <w:tc>
          <w:tcPr>
            <w:tcW w:w="1758" w:type="dxa"/>
          </w:tcPr>
          <w:p w14:paraId="5A61C04B" w14:textId="77777777" w:rsidR="008B6AD1" w:rsidRPr="00734615" w:rsidRDefault="008B6AD1" w:rsidP="00F60319">
            <w:pPr>
              <w:rPr>
                <w:sz w:val="20"/>
                <w:szCs w:val="20"/>
              </w:rPr>
            </w:pPr>
            <w:r>
              <w:rPr>
                <w:sz w:val="20"/>
                <w:szCs w:val="20"/>
              </w:rPr>
              <w:t>1.48 (1.17, 1.88)</w:t>
            </w:r>
          </w:p>
        </w:tc>
        <w:tc>
          <w:tcPr>
            <w:tcW w:w="1993" w:type="dxa"/>
            <w:gridSpan w:val="2"/>
          </w:tcPr>
          <w:p w14:paraId="731AE10C" w14:textId="77777777" w:rsidR="008B6AD1" w:rsidRDefault="008B6AD1" w:rsidP="00F60319">
            <w:pPr>
              <w:rPr>
                <w:sz w:val="20"/>
                <w:szCs w:val="20"/>
              </w:rPr>
            </w:pPr>
            <w:r>
              <w:rPr>
                <w:sz w:val="20"/>
                <w:szCs w:val="20"/>
              </w:rPr>
              <w:t>1.37 (1.07, 1.73)</w:t>
            </w:r>
          </w:p>
        </w:tc>
      </w:tr>
      <w:tr w:rsidR="008B6AD1" w:rsidRPr="00734615" w14:paraId="4E793C20" w14:textId="77777777" w:rsidTr="008B6AD1">
        <w:tc>
          <w:tcPr>
            <w:tcW w:w="1555" w:type="dxa"/>
          </w:tcPr>
          <w:p w14:paraId="38B1AEAE" w14:textId="77777777" w:rsidR="008B6AD1" w:rsidRDefault="008B6AD1" w:rsidP="00F60319">
            <w:pPr>
              <w:rPr>
                <w:sz w:val="20"/>
                <w:szCs w:val="20"/>
              </w:rPr>
            </w:pPr>
          </w:p>
        </w:tc>
        <w:tc>
          <w:tcPr>
            <w:tcW w:w="1275" w:type="dxa"/>
          </w:tcPr>
          <w:p w14:paraId="138729DF" w14:textId="77777777" w:rsidR="008B6AD1" w:rsidRDefault="008B6AD1" w:rsidP="00F60319">
            <w:pPr>
              <w:rPr>
                <w:sz w:val="20"/>
                <w:szCs w:val="20"/>
              </w:rPr>
            </w:pPr>
          </w:p>
        </w:tc>
        <w:tc>
          <w:tcPr>
            <w:tcW w:w="1701" w:type="dxa"/>
          </w:tcPr>
          <w:p w14:paraId="435E0FA0" w14:textId="77777777" w:rsidR="008B6AD1" w:rsidRDefault="008B6AD1" w:rsidP="00F60319">
            <w:pPr>
              <w:rPr>
                <w:sz w:val="20"/>
                <w:szCs w:val="20"/>
              </w:rPr>
            </w:pPr>
          </w:p>
        </w:tc>
        <w:tc>
          <w:tcPr>
            <w:tcW w:w="1560" w:type="dxa"/>
          </w:tcPr>
          <w:p w14:paraId="0A8A4F23" w14:textId="77777777" w:rsidR="008B6AD1" w:rsidRDefault="008B6AD1" w:rsidP="00F60319">
            <w:pPr>
              <w:rPr>
                <w:sz w:val="20"/>
                <w:szCs w:val="20"/>
              </w:rPr>
            </w:pPr>
          </w:p>
        </w:tc>
        <w:tc>
          <w:tcPr>
            <w:tcW w:w="1644" w:type="dxa"/>
          </w:tcPr>
          <w:p w14:paraId="770A954E" w14:textId="77777777" w:rsidR="008B6AD1" w:rsidRDefault="008B6AD1" w:rsidP="00F60319">
            <w:pPr>
              <w:rPr>
                <w:sz w:val="20"/>
                <w:szCs w:val="20"/>
              </w:rPr>
            </w:pPr>
          </w:p>
        </w:tc>
        <w:tc>
          <w:tcPr>
            <w:tcW w:w="1559" w:type="dxa"/>
          </w:tcPr>
          <w:p w14:paraId="6C0EB5E3" w14:textId="77777777" w:rsidR="008B6AD1" w:rsidRDefault="008B6AD1" w:rsidP="00F60319">
            <w:pPr>
              <w:rPr>
                <w:sz w:val="20"/>
                <w:szCs w:val="20"/>
              </w:rPr>
            </w:pPr>
          </w:p>
        </w:tc>
        <w:tc>
          <w:tcPr>
            <w:tcW w:w="1758" w:type="dxa"/>
          </w:tcPr>
          <w:p w14:paraId="0B64BCAE" w14:textId="77777777" w:rsidR="008B6AD1" w:rsidRDefault="008B6AD1" w:rsidP="00F60319">
            <w:pPr>
              <w:rPr>
                <w:sz w:val="20"/>
                <w:szCs w:val="20"/>
              </w:rPr>
            </w:pPr>
          </w:p>
        </w:tc>
        <w:tc>
          <w:tcPr>
            <w:tcW w:w="1993" w:type="dxa"/>
            <w:gridSpan w:val="2"/>
          </w:tcPr>
          <w:p w14:paraId="32A71263" w14:textId="77777777" w:rsidR="008B6AD1" w:rsidRDefault="008B6AD1" w:rsidP="00F60319">
            <w:pPr>
              <w:rPr>
                <w:sz w:val="20"/>
                <w:szCs w:val="20"/>
              </w:rPr>
            </w:pPr>
          </w:p>
        </w:tc>
      </w:tr>
      <w:tr w:rsidR="008B6AD1" w:rsidRPr="00734615" w14:paraId="4DFFE3E8" w14:textId="77777777" w:rsidTr="008B6AD1">
        <w:tc>
          <w:tcPr>
            <w:tcW w:w="1555" w:type="dxa"/>
          </w:tcPr>
          <w:p w14:paraId="1C048180" w14:textId="77777777" w:rsidR="008B6AD1" w:rsidRDefault="008B6AD1" w:rsidP="00F60319">
            <w:pPr>
              <w:rPr>
                <w:sz w:val="20"/>
                <w:szCs w:val="20"/>
              </w:rPr>
            </w:pPr>
            <w:r>
              <w:rPr>
                <w:sz w:val="20"/>
                <w:szCs w:val="20"/>
              </w:rPr>
              <w:t>Neuroticism</w:t>
            </w:r>
          </w:p>
        </w:tc>
        <w:tc>
          <w:tcPr>
            <w:tcW w:w="1275" w:type="dxa"/>
          </w:tcPr>
          <w:p w14:paraId="73E8D839" w14:textId="77777777" w:rsidR="008B6AD1" w:rsidRDefault="008B6AD1" w:rsidP="00F60319">
            <w:pPr>
              <w:rPr>
                <w:sz w:val="20"/>
                <w:szCs w:val="20"/>
              </w:rPr>
            </w:pPr>
          </w:p>
        </w:tc>
        <w:tc>
          <w:tcPr>
            <w:tcW w:w="1701" w:type="dxa"/>
          </w:tcPr>
          <w:p w14:paraId="46BC02E9" w14:textId="77777777" w:rsidR="008B6AD1" w:rsidRDefault="008B6AD1" w:rsidP="00F60319">
            <w:pPr>
              <w:rPr>
                <w:sz w:val="20"/>
                <w:szCs w:val="20"/>
              </w:rPr>
            </w:pPr>
          </w:p>
        </w:tc>
        <w:tc>
          <w:tcPr>
            <w:tcW w:w="1560" w:type="dxa"/>
          </w:tcPr>
          <w:p w14:paraId="35C87664" w14:textId="77777777" w:rsidR="008B6AD1" w:rsidRDefault="008B6AD1" w:rsidP="00F60319">
            <w:pPr>
              <w:rPr>
                <w:sz w:val="20"/>
                <w:szCs w:val="20"/>
              </w:rPr>
            </w:pPr>
          </w:p>
        </w:tc>
        <w:tc>
          <w:tcPr>
            <w:tcW w:w="1644" w:type="dxa"/>
          </w:tcPr>
          <w:p w14:paraId="6672BAAF" w14:textId="77777777" w:rsidR="008B6AD1" w:rsidRDefault="008B6AD1" w:rsidP="00F60319">
            <w:pPr>
              <w:rPr>
                <w:sz w:val="20"/>
                <w:szCs w:val="20"/>
              </w:rPr>
            </w:pPr>
          </w:p>
        </w:tc>
        <w:tc>
          <w:tcPr>
            <w:tcW w:w="1559" w:type="dxa"/>
          </w:tcPr>
          <w:p w14:paraId="5A70BC0A" w14:textId="77777777" w:rsidR="008B6AD1" w:rsidRDefault="008B6AD1" w:rsidP="00F60319">
            <w:pPr>
              <w:rPr>
                <w:sz w:val="20"/>
                <w:szCs w:val="20"/>
              </w:rPr>
            </w:pPr>
          </w:p>
        </w:tc>
        <w:tc>
          <w:tcPr>
            <w:tcW w:w="1758" w:type="dxa"/>
          </w:tcPr>
          <w:p w14:paraId="31EABE20" w14:textId="77777777" w:rsidR="008B6AD1" w:rsidRDefault="008B6AD1" w:rsidP="00F60319">
            <w:pPr>
              <w:rPr>
                <w:sz w:val="20"/>
                <w:szCs w:val="20"/>
              </w:rPr>
            </w:pPr>
          </w:p>
        </w:tc>
        <w:tc>
          <w:tcPr>
            <w:tcW w:w="1993" w:type="dxa"/>
            <w:gridSpan w:val="2"/>
          </w:tcPr>
          <w:p w14:paraId="158C9A15" w14:textId="77777777" w:rsidR="008B6AD1" w:rsidRDefault="008B6AD1" w:rsidP="00F60319">
            <w:pPr>
              <w:rPr>
                <w:sz w:val="20"/>
                <w:szCs w:val="20"/>
              </w:rPr>
            </w:pPr>
          </w:p>
        </w:tc>
      </w:tr>
      <w:tr w:rsidR="008B6AD1" w:rsidRPr="00734615" w14:paraId="1336EA39" w14:textId="77777777" w:rsidTr="008B6AD1">
        <w:tc>
          <w:tcPr>
            <w:tcW w:w="1555" w:type="dxa"/>
          </w:tcPr>
          <w:p w14:paraId="6CD711AC" w14:textId="77777777" w:rsidR="008B6AD1" w:rsidRDefault="008B6AD1" w:rsidP="00F60319">
            <w:pPr>
              <w:rPr>
                <w:sz w:val="20"/>
                <w:szCs w:val="20"/>
              </w:rPr>
            </w:pPr>
            <w:r>
              <w:rPr>
                <w:sz w:val="20"/>
                <w:szCs w:val="20"/>
              </w:rPr>
              <w:t>1 (low)</w:t>
            </w:r>
          </w:p>
        </w:tc>
        <w:tc>
          <w:tcPr>
            <w:tcW w:w="1275" w:type="dxa"/>
          </w:tcPr>
          <w:p w14:paraId="11CDDDE3" w14:textId="77777777" w:rsidR="008B6AD1" w:rsidRDefault="008B6AD1" w:rsidP="00F60319">
            <w:pPr>
              <w:rPr>
                <w:sz w:val="20"/>
                <w:szCs w:val="20"/>
              </w:rPr>
            </w:pPr>
            <w:r>
              <w:rPr>
                <w:sz w:val="20"/>
                <w:szCs w:val="20"/>
              </w:rPr>
              <w:t>131/90337</w:t>
            </w:r>
          </w:p>
        </w:tc>
        <w:tc>
          <w:tcPr>
            <w:tcW w:w="1701" w:type="dxa"/>
          </w:tcPr>
          <w:p w14:paraId="21C5FE3F" w14:textId="77777777" w:rsidR="008B6AD1" w:rsidRDefault="008B6AD1" w:rsidP="00F60319">
            <w:pPr>
              <w:rPr>
                <w:sz w:val="20"/>
                <w:szCs w:val="20"/>
              </w:rPr>
            </w:pPr>
            <w:r>
              <w:rPr>
                <w:sz w:val="20"/>
                <w:szCs w:val="20"/>
              </w:rPr>
              <w:t>1.0 (ref)</w:t>
            </w:r>
          </w:p>
        </w:tc>
        <w:tc>
          <w:tcPr>
            <w:tcW w:w="1560" w:type="dxa"/>
          </w:tcPr>
          <w:p w14:paraId="43B773E1" w14:textId="77777777" w:rsidR="008B6AD1" w:rsidRDefault="008B6AD1" w:rsidP="00F60319">
            <w:pPr>
              <w:rPr>
                <w:sz w:val="20"/>
                <w:szCs w:val="20"/>
              </w:rPr>
            </w:pPr>
            <w:r>
              <w:rPr>
                <w:sz w:val="20"/>
                <w:szCs w:val="20"/>
              </w:rPr>
              <w:t>1.0 (ref)</w:t>
            </w:r>
          </w:p>
        </w:tc>
        <w:tc>
          <w:tcPr>
            <w:tcW w:w="1644" w:type="dxa"/>
          </w:tcPr>
          <w:p w14:paraId="6FE55308" w14:textId="77777777" w:rsidR="008B6AD1" w:rsidRDefault="008B6AD1" w:rsidP="00F60319">
            <w:pPr>
              <w:rPr>
                <w:sz w:val="20"/>
                <w:szCs w:val="20"/>
              </w:rPr>
            </w:pPr>
            <w:r>
              <w:rPr>
                <w:sz w:val="20"/>
                <w:szCs w:val="20"/>
              </w:rPr>
              <w:t>1.0 (ref)</w:t>
            </w:r>
          </w:p>
        </w:tc>
        <w:tc>
          <w:tcPr>
            <w:tcW w:w="1559" w:type="dxa"/>
          </w:tcPr>
          <w:p w14:paraId="4BAF4102" w14:textId="77777777" w:rsidR="008B6AD1" w:rsidRDefault="008B6AD1" w:rsidP="00F60319">
            <w:pPr>
              <w:rPr>
                <w:sz w:val="20"/>
                <w:szCs w:val="20"/>
              </w:rPr>
            </w:pPr>
            <w:r>
              <w:rPr>
                <w:sz w:val="20"/>
                <w:szCs w:val="20"/>
              </w:rPr>
              <w:t>1.0 (ref)</w:t>
            </w:r>
          </w:p>
        </w:tc>
        <w:tc>
          <w:tcPr>
            <w:tcW w:w="1758" w:type="dxa"/>
          </w:tcPr>
          <w:p w14:paraId="1D5DC12C" w14:textId="77777777" w:rsidR="008B6AD1" w:rsidRDefault="008B6AD1" w:rsidP="00F60319">
            <w:pPr>
              <w:rPr>
                <w:sz w:val="20"/>
                <w:szCs w:val="20"/>
              </w:rPr>
            </w:pPr>
            <w:r>
              <w:rPr>
                <w:sz w:val="20"/>
                <w:szCs w:val="20"/>
              </w:rPr>
              <w:t>1.0 (ref)</w:t>
            </w:r>
          </w:p>
        </w:tc>
        <w:tc>
          <w:tcPr>
            <w:tcW w:w="1993" w:type="dxa"/>
            <w:gridSpan w:val="2"/>
          </w:tcPr>
          <w:p w14:paraId="30C8677D" w14:textId="77777777" w:rsidR="008B6AD1" w:rsidRDefault="008B6AD1" w:rsidP="00F60319">
            <w:pPr>
              <w:rPr>
                <w:sz w:val="20"/>
                <w:szCs w:val="20"/>
              </w:rPr>
            </w:pPr>
            <w:r>
              <w:rPr>
                <w:sz w:val="20"/>
                <w:szCs w:val="20"/>
              </w:rPr>
              <w:t>1.0 (ref)</w:t>
            </w:r>
          </w:p>
        </w:tc>
      </w:tr>
      <w:tr w:rsidR="008B6AD1" w:rsidRPr="00734615" w14:paraId="7C72A027" w14:textId="77777777" w:rsidTr="008B6AD1">
        <w:tc>
          <w:tcPr>
            <w:tcW w:w="1555" w:type="dxa"/>
          </w:tcPr>
          <w:p w14:paraId="3CC44EF2" w14:textId="77777777" w:rsidR="008B6AD1" w:rsidRDefault="008B6AD1" w:rsidP="00F60319">
            <w:pPr>
              <w:rPr>
                <w:sz w:val="20"/>
                <w:szCs w:val="20"/>
              </w:rPr>
            </w:pPr>
            <w:r>
              <w:rPr>
                <w:sz w:val="20"/>
                <w:szCs w:val="20"/>
              </w:rPr>
              <w:t>2</w:t>
            </w:r>
          </w:p>
        </w:tc>
        <w:tc>
          <w:tcPr>
            <w:tcW w:w="1275" w:type="dxa"/>
          </w:tcPr>
          <w:p w14:paraId="52156345" w14:textId="77777777" w:rsidR="008B6AD1" w:rsidRDefault="008B6AD1" w:rsidP="00F60319">
            <w:pPr>
              <w:rPr>
                <w:sz w:val="20"/>
                <w:szCs w:val="20"/>
              </w:rPr>
            </w:pPr>
            <w:r>
              <w:rPr>
                <w:sz w:val="20"/>
                <w:szCs w:val="20"/>
              </w:rPr>
              <w:t>201/144659</w:t>
            </w:r>
          </w:p>
        </w:tc>
        <w:tc>
          <w:tcPr>
            <w:tcW w:w="1701" w:type="dxa"/>
          </w:tcPr>
          <w:p w14:paraId="198E213D" w14:textId="77777777" w:rsidR="008B6AD1" w:rsidRDefault="008B6AD1" w:rsidP="00F60319">
            <w:pPr>
              <w:rPr>
                <w:sz w:val="20"/>
                <w:szCs w:val="20"/>
              </w:rPr>
            </w:pPr>
            <w:r>
              <w:rPr>
                <w:sz w:val="20"/>
                <w:szCs w:val="20"/>
              </w:rPr>
              <w:t>0.96 (0.77, 1.19)</w:t>
            </w:r>
          </w:p>
        </w:tc>
        <w:tc>
          <w:tcPr>
            <w:tcW w:w="1560" w:type="dxa"/>
          </w:tcPr>
          <w:p w14:paraId="7C9DEC76" w14:textId="77777777" w:rsidR="008B6AD1" w:rsidRDefault="008B6AD1" w:rsidP="00F60319">
            <w:pPr>
              <w:rPr>
                <w:sz w:val="20"/>
                <w:szCs w:val="20"/>
              </w:rPr>
            </w:pPr>
            <w:r>
              <w:rPr>
                <w:sz w:val="20"/>
                <w:szCs w:val="20"/>
              </w:rPr>
              <w:t>1.03 (0.82, 1.28)</w:t>
            </w:r>
          </w:p>
        </w:tc>
        <w:tc>
          <w:tcPr>
            <w:tcW w:w="1644" w:type="dxa"/>
          </w:tcPr>
          <w:p w14:paraId="518559C3" w14:textId="77777777" w:rsidR="008B6AD1" w:rsidRDefault="008B6AD1" w:rsidP="00F60319">
            <w:pPr>
              <w:rPr>
                <w:sz w:val="20"/>
                <w:szCs w:val="20"/>
              </w:rPr>
            </w:pPr>
            <w:r>
              <w:rPr>
                <w:sz w:val="20"/>
                <w:szCs w:val="20"/>
              </w:rPr>
              <w:t>1.00 (0.85, 1.22)</w:t>
            </w:r>
          </w:p>
        </w:tc>
        <w:tc>
          <w:tcPr>
            <w:tcW w:w="1559" w:type="dxa"/>
          </w:tcPr>
          <w:p w14:paraId="03D16117" w14:textId="77777777" w:rsidR="008B6AD1" w:rsidRDefault="008B6AD1" w:rsidP="00F60319">
            <w:pPr>
              <w:rPr>
                <w:sz w:val="20"/>
                <w:szCs w:val="20"/>
              </w:rPr>
            </w:pPr>
            <w:r>
              <w:rPr>
                <w:sz w:val="20"/>
                <w:szCs w:val="20"/>
              </w:rPr>
              <w:t>0.99 (0.80, 1.24)</w:t>
            </w:r>
          </w:p>
        </w:tc>
        <w:tc>
          <w:tcPr>
            <w:tcW w:w="1758" w:type="dxa"/>
          </w:tcPr>
          <w:p w14:paraId="12865B44" w14:textId="77777777" w:rsidR="008B6AD1" w:rsidRDefault="008B6AD1" w:rsidP="00F60319">
            <w:pPr>
              <w:rPr>
                <w:sz w:val="20"/>
                <w:szCs w:val="20"/>
              </w:rPr>
            </w:pPr>
            <w:r>
              <w:rPr>
                <w:sz w:val="20"/>
                <w:szCs w:val="20"/>
              </w:rPr>
              <w:t>1.00 (0.80, 1.25)</w:t>
            </w:r>
          </w:p>
        </w:tc>
        <w:tc>
          <w:tcPr>
            <w:tcW w:w="1993" w:type="dxa"/>
            <w:gridSpan w:val="2"/>
          </w:tcPr>
          <w:p w14:paraId="4768041D" w14:textId="77777777" w:rsidR="008B6AD1" w:rsidRDefault="008B6AD1" w:rsidP="00F60319">
            <w:pPr>
              <w:rPr>
                <w:sz w:val="20"/>
                <w:szCs w:val="20"/>
              </w:rPr>
            </w:pPr>
            <w:r>
              <w:rPr>
                <w:sz w:val="20"/>
                <w:szCs w:val="20"/>
              </w:rPr>
              <w:t>0..98 (0.78, 1.22)</w:t>
            </w:r>
          </w:p>
        </w:tc>
      </w:tr>
      <w:tr w:rsidR="008B6AD1" w:rsidRPr="00734615" w14:paraId="0E9B78E8" w14:textId="77777777" w:rsidTr="008B6AD1">
        <w:tc>
          <w:tcPr>
            <w:tcW w:w="1555" w:type="dxa"/>
          </w:tcPr>
          <w:p w14:paraId="5476ED48" w14:textId="77777777" w:rsidR="008B6AD1" w:rsidRDefault="008B6AD1" w:rsidP="00F60319">
            <w:pPr>
              <w:rPr>
                <w:sz w:val="20"/>
                <w:szCs w:val="20"/>
              </w:rPr>
            </w:pPr>
            <w:r>
              <w:rPr>
                <w:sz w:val="20"/>
                <w:szCs w:val="20"/>
              </w:rPr>
              <w:t>3</w:t>
            </w:r>
          </w:p>
        </w:tc>
        <w:tc>
          <w:tcPr>
            <w:tcW w:w="1275" w:type="dxa"/>
          </w:tcPr>
          <w:p w14:paraId="7179B965" w14:textId="77777777" w:rsidR="008B6AD1" w:rsidRDefault="008B6AD1" w:rsidP="00F60319">
            <w:pPr>
              <w:rPr>
                <w:sz w:val="20"/>
                <w:szCs w:val="20"/>
              </w:rPr>
            </w:pPr>
            <w:r>
              <w:rPr>
                <w:sz w:val="20"/>
                <w:szCs w:val="20"/>
              </w:rPr>
              <w:t>179/141353</w:t>
            </w:r>
          </w:p>
        </w:tc>
        <w:tc>
          <w:tcPr>
            <w:tcW w:w="1701" w:type="dxa"/>
          </w:tcPr>
          <w:p w14:paraId="65CA5A84" w14:textId="77777777" w:rsidR="008B6AD1" w:rsidRDefault="008B6AD1" w:rsidP="00F60319">
            <w:pPr>
              <w:rPr>
                <w:sz w:val="20"/>
                <w:szCs w:val="20"/>
              </w:rPr>
            </w:pPr>
            <w:r>
              <w:rPr>
                <w:sz w:val="20"/>
                <w:szCs w:val="20"/>
              </w:rPr>
              <w:t>1.05 (0.84, 1.32)</w:t>
            </w:r>
          </w:p>
        </w:tc>
        <w:tc>
          <w:tcPr>
            <w:tcW w:w="1560" w:type="dxa"/>
          </w:tcPr>
          <w:p w14:paraId="1EFF597D" w14:textId="77777777" w:rsidR="008B6AD1" w:rsidRDefault="008B6AD1" w:rsidP="00F60319">
            <w:pPr>
              <w:rPr>
                <w:sz w:val="20"/>
                <w:szCs w:val="20"/>
              </w:rPr>
            </w:pPr>
            <w:r>
              <w:rPr>
                <w:sz w:val="20"/>
                <w:szCs w:val="20"/>
              </w:rPr>
              <w:t>1.19 (0.95, 1.50)</w:t>
            </w:r>
          </w:p>
        </w:tc>
        <w:tc>
          <w:tcPr>
            <w:tcW w:w="1644" w:type="dxa"/>
          </w:tcPr>
          <w:p w14:paraId="4518DA97" w14:textId="77777777" w:rsidR="008B6AD1" w:rsidRDefault="008B6AD1" w:rsidP="00F60319">
            <w:pPr>
              <w:rPr>
                <w:sz w:val="20"/>
                <w:szCs w:val="20"/>
              </w:rPr>
            </w:pPr>
            <w:r>
              <w:rPr>
                <w:sz w:val="20"/>
                <w:szCs w:val="20"/>
              </w:rPr>
              <w:t>1.12 (0.89, 1.40)</w:t>
            </w:r>
          </w:p>
        </w:tc>
        <w:tc>
          <w:tcPr>
            <w:tcW w:w="1559" w:type="dxa"/>
          </w:tcPr>
          <w:p w14:paraId="6586A5F3" w14:textId="77777777" w:rsidR="008B6AD1" w:rsidRDefault="008B6AD1" w:rsidP="00F60319">
            <w:pPr>
              <w:rPr>
                <w:sz w:val="20"/>
                <w:szCs w:val="20"/>
              </w:rPr>
            </w:pPr>
            <w:r>
              <w:rPr>
                <w:sz w:val="20"/>
                <w:szCs w:val="20"/>
              </w:rPr>
              <w:t>1.07 (0.85, 1.35)</w:t>
            </w:r>
          </w:p>
        </w:tc>
        <w:tc>
          <w:tcPr>
            <w:tcW w:w="1758" w:type="dxa"/>
          </w:tcPr>
          <w:p w14:paraId="799945F9" w14:textId="77777777" w:rsidR="008B6AD1" w:rsidRDefault="008B6AD1" w:rsidP="00F60319">
            <w:pPr>
              <w:rPr>
                <w:sz w:val="20"/>
                <w:szCs w:val="20"/>
              </w:rPr>
            </w:pPr>
            <w:r>
              <w:rPr>
                <w:sz w:val="20"/>
                <w:szCs w:val="20"/>
              </w:rPr>
              <w:t>1.10 (0.87, 1.38)</w:t>
            </w:r>
          </w:p>
        </w:tc>
        <w:tc>
          <w:tcPr>
            <w:tcW w:w="1993" w:type="dxa"/>
            <w:gridSpan w:val="2"/>
          </w:tcPr>
          <w:p w14:paraId="081E547A" w14:textId="77777777" w:rsidR="008B6AD1" w:rsidRDefault="008B6AD1" w:rsidP="00F60319">
            <w:pPr>
              <w:rPr>
                <w:sz w:val="20"/>
                <w:szCs w:val="20"/>
              </w:rPr>
            </w:pPr>
            <w:r>
              <w:rPr>
                <w:sz w:val="20"/>
                <w:szCs w:val="20"/>
              </w:rPr>
              <w:t>1.01 (0.80, 1.28)</w:t>
            </w:r>
          </w:p>
        </w:tc>
      </w:tr>
      <w:tr w:rsidR="008B6AD1" w:rsidRPr="00734615" w14:paraId="7EC81FB3" w14:textId="77777777" w:rsidTr="008B6AD1">
        <w:tc>
          <w:tcPr>
            <w:tcW w:w="1555" w:type="dxa"/>
          </w:tcPr>
          <w:p w14:paraId="7D7A12AD" w14:textId="77777777" w:rsidR="008B6AD1" w:rsidRDefault="008B6AD1" w:rsidP="00F60319">
            <w:pPr>
              <w:rPr>
                <w:sz w:val="20"/>
                <w:szCs w:val="20"/>
              </w:rPr>
            </w:pPr>
            <w:r w:rsidRPr="00734615">
              <w:rPr>
                <w:sz w:val="20"/>
                <w:szCs w:val="20"/>
              </w:rPr>
              <w:t>P for trend</w:t>
            </w:r>
          </w:p>
        </w:tc>
        <w:tc>
          <w:tcPr>
            <w:tcW w:w="1275" w:type="dxa"/>
          </w:tcPr>
          <w:p w14:paraId="4F2B721B" w14:textId="77777777" w:rsidR="008B6AD1" w:rsidRDefault="008B6AD1" w:rsidP="00F60319">
            <w:pPr>
              <w:rPr>
                <w:sz w:val="20"/>
                <w:szCs w:val="20"/>
              </w:rPr>
            </w:pPr>
          </w:p>
        </w:tc>
        <w:tc>
          <w:tcPr>
            <w:tcW w:w="1701" w:type="dxa"/>
          </w:tcPr>
          <w:p w14:paraId="50C54801" w14:textId="77777777" w:rsidR="008B6AD1" w:rsidRDefault="008B6AD1" w:rsidP="00F60319">
            <w:pPr>
              <w:rPr>
                <w:sz w:val="20"/>
                <w:szCs w:val="20"/>
              </w:rPr>
            </w:pPr>
            <w:r>
              <w:rPr>
                <w:sz w:val="20"/>
                <w:szCs w:val="20"/>
              </w:rPr>
              <w:t>0.612</w:t>
            </w:r>
          </w:p>
        </w:tc>
        <w:tc>
          <w:tcPr>
            <w:tcW w:w="1560" w:type="dxa"/>
          </w:tcPr>
          <w:p w14:paraId="3B68322B" w14:textId="77777777" w:rsidR="008B6AD1" w:rsidRDefault="008B6AD1" w:rsidP="00F60319">
            <w:pPr>
              <w:rPr>
                <w:sz w:val="20"/>
                <w:szCs w:val="20"/>
              </w:rPr>
            </w:pPr>
            <w:r>
              <w:rPr>
                <w:sz w:val="20"/>
                <w:szCs w:val="20"/>
              </w:rPr>
              <w:t>0.120</w:t>
            </w:r>
          </w:p>
        </w:tc>
        <w:tc>
          <w:tcPr>
            <w:tcW w:w="1644" w:type="dxa"/>
          </w:tcPr>
          <w:p w14:paraId="2759735D" w14:textId="77777777" w:rsidR="008B6AD1" w:rsidRDefault="008B6AD1" w:rsidP="00F60319">
            <w:pPr>
              <w:rPr>
                <w:sz w:val="20"/>
                <w:szCs w:val="20"/>
              </w:rPr>
            </w:pPr>
            <w:r>
              <w:rPr>
                <w:sz w:val="20"/>
                <w:szCs w:val="20"/>
              </w:rPr>
              <w:t>0.325</w:t>
            </w:r>
          </w:p>
        </w:tc>
        <w:tc>
          <w:tcPr>
            <w:tcW w:w="1559" w:type="dxa"/>
          </w:tcPr>
          <w:p w14:paraId="2DAB8529" w14:textId="77777777" w:rsidR="008B6AD1" w:rsidRDefault="008B6AD1" w:rsidP="00F60319">
            <w:pPr>
              <w:rPr>
                <w:sz w:val="20"/>
                <w:szCs w:val="20"/>
              </w:rPr>
            </w:pPr>
            <w:r>
              <w:rPr>
                <w:sz w:val="20"/>
                <w:szCs w:val="20"/>
              </w:rPr>
              <w:t>0.517</w:t>
            </w:r>
          </w:p>
        </w:tc>
        <w:tc>
          <w:tcPr>
            <w:tcW w:w="1758" w:type="dxa"/>
          </w:tcPr>
          <w:p w14:paraId="28204F96" w14:textId="77777777" w:rsidR="008B6AD1" w:rsidRDefault="008B6AD1" w:rsidP="00F60319">
            <w:pPr>
              <w:rPr>
                <w:sz w:val="20"/>
                <w:szCs w:val="20"/>
              </w:rPr>
            </w:pPr>
            <w:r>
              <w:rPr>
                <w:sz w:val="20"/>
                <w:szCs w:val="20"/>
              </w:rPr>
              <w:t>0.407</w:t>
            </w:r>
          </w:p>
        </w:tc>
        <w:tc>
          <w:tcPr>
            <w:tcW w:w="1993" w:type="dxa"/>
            <w:gridSpan w:val="2"/>
          </w:tcPr>
          <w:p w14:paraId="7A99F139" w14:textId="77777777" w:rsidR="008B6AD1" w:rsidRDefault="008B6AD1" w:rsidP="00F60319">
            <w:pPr>
              <w:rPr>
                <w:sz w:val="20"/>
                <w:szCs w:val="20"/>
              </w:rPr>
            </w:pPr>
            <w:r>
              <w:rPr>
                <w:sz w:val="20"/>
                <w:szCs w:val="20"/>
              </w:rPr>
              <w:t>0.874</w:t>
            </w:r>
          </w:p>
        </w:tc>
      </w:tr>
      <w:tr w:rsidR="008B6AD1" w:rsidRPr="00734615" w14:paraId="2F7EFD9C" w14:textId="77777777" w:rsidTr="008B6AD1">
        <w:tc>
          <w:tcPr>
            <w:tcW w:w="1555" w:type="dxa"/>
          </w:tcPr>
          <w:p w14:paraId="5E7509F1" w14:textId="77777777" w:rsidR="008B6AD1" w:rsidRDefault="008B6AD1" w:rsidP="00F60319">
            <w:pPr>
              <w:rPr>
                <w:sz w:val="20"/>
                <w:szCs w:val="20"/>
              </w:rPr>
            </w:pPr>
            <w:r>
              <w:rPr>
                <w:sz w:val="20"/>
                <w:szCs w:val="20"/>
              </w:rPr>
              <w:t xml:space="preserve">Per SD increase </w:t>
            </w:r>
          </w:p>
        </w:tc>
        <w:tc>
          <w:tcPr>
            <w:tcW w:w="1275" w:type="dxa"/>
          </w:tcPr>
          <w:p w14:paraId="4B0B3C64" w14:textId="77777777" w:rsidR="008B6AD1" w:rsidRDefault="008B6AD1" w:rsidP="00F60319">
            <w:pPr>
              <w:rPr>
                <w:sz w:val="20"/>
                <w:szCs w:val="20"/>
              </w:rPr>
            </w:pPr>
          </w:p>
        </w:tc>
        <w:tc>
          <w:tcPr>
            <w:tcW w:w="1701" w:type="dxa"/>
          </w:tcPr>
          <w:p w14:paraId="09189A01" w14:textId="77777777" w:rsidR="008B6AD1" w:rsidRDefault="008B6AD1" w:rsidP="00F60319">
            <w:pPr>
              <w:rPr>
                <w:sz w:val="20"/>
                <w:szCs w:val="20"/>
              </w:rPr>
            </w:pPr>
            <w:r>
              <w:rPr>
                <w:sz w:val="20"/>
                <w:szCs w:val="20"/>
              </w:rPr>
              <w:t>1.03 (0.96, 1.12)</w:t>
            </w:r>
          </w:p>
        </w:tc>
        <w:tc>
          <w:tcPr>
            <w:tcW w:w="1560" w:type="dxa"/>
          </w:tcPr>
          <w:p w14:paraId="0FD8CB65" w14:textId="77777777" w:rsidR="008B6AD1" w:rsidRDefault="008B6AD1" w:rsidP="00F60319">
            <w:pPr>
              <w:rPr>
                <w:sz w:val="20"/>
                <w:szCs w:val="20"/>
              </w:rPr>
            </w:pPr>
            <w:r>
              <w:rPr>
                <w:sz w:val="20"/>
                <w:szCs w:val="20"/>
              </w:rPr>
              <w:t>1.08 (0.99, 1.18)</w:t>
            </w:r>
          </w:p>
        </w:tc>
        <w:tc>
          <w:tcPr>
            <w:tcW w:w="1644" w:type="dxa"/>
          </w:tcPr>
          <w:p w14:paraId="0AFF898F" w14:textId="77777777" w:rsidR="008B6AD1" w:rsidRDefault="008B6AD1" w:rsidP="00F60319">
            <w:pPr>
              <w:rPr>
                <w:sz w:val="20"/>
                <w:szCs w:val="20"/>
              </w:rPr>
            </w:pPr>
            <w:r>
              <w:rPr>
                <w:sz w:val="20"/>
                <w:szCs w:val="20"/>
              </w:rPr>
              <w:t>1.05 (0.96, 1.15)</w:t>
            </w:r>
          </w:p>
        </w:tc>
        <w:tc>
          <w:tcPr>
            <w:tcW w:w="1559" w:type="dxa"/>
          </w:tcPr>
          <w:p w14:paraId="084CD858" w14:textId="77777777" w:rsidR="008B6AD1" w:rsidRDefault="008B6AD1" w:rsidP="00F60319">
            <w:pPr>
              <w:rPr>
                <w:sz w:val="20"/>
                <w:szCs w:val="20"/>
              </w:rPr>
            </w:pPr>
            <w:r>
              <w:rPr>
                <w:sz w:val="20"/>
                <w:szCs w:val="20"/>
              </w:rPr>
              <w:t>1.05 (0.92, 1.13)</w:t>
            </w:r>
          </w:p>
        </w:tc>
        <w:tc>
          <w:tcPr>
            <w:tcW w:w="1758" w:type="dxa"/>
          </w:tcPr>
          <w:p w14:paraId="07144D96" w14:textId="77777777" w:rsidR="008B6AD1" w:rsidRDefault="008B6AD1" w:rsidP="00F60319">
            <w:pPr>
              <w:rPr>
                <w:sz w:val="20"/>
                <w:szCs w:val="20"/>
              </w:rPr>
            </w:pPr>
            <w:r>
              <w:rPr>
                <w:sz w:val="20"/>
                <w:szCs w:val="20"/>
              </w:rPr>
              <w:t>1.04 (0.95, 1.14)</w:t>
            </w:r>
          </w:p>
        </w:tc>
        <w:tc>
          <w:tcPr>
            <w:tcW w:w="1993" w:type="dxa"/>
            <w:gridSpan w:val="2"/>
          </w:tcPr>
          <w:p w14:paraId="30F12E03" w14:textId="77777777" w:rsidR="008B6AD1" w:rsidRDefault="008B6AD1" w:rsidP="00F60319">
            <w:pPr>
              <w:rPr>
                <w:sz w:val="20"/>
                <w:szCs w:val="20"/>
              </w:rPr>
            </w:pPr>
            <w:r>
              <w:rPr>
                <w:sz w:val="20"/>
                <w:szCs w:val="20"/>
              </w:rPr>
              <w:t>1.01 (0.92, 1.10)</w:t>
            </w:r>
          </w:p>
        </w:tc>
      </w:tr>
      <w:tr w:rsidR="008B6AD1" w:rsidRPr="00734615" w14:paraId="043130EB" w14:textId="77777777" w:rsidTr="008B6AD1">
        <w:tc>
          <w:tcPr>
            <w:tcW w:w="1555" w:type="dxa"/>
          </w:tcPr>
          <w:p w14:paraId="35D41F51" w14:textId="77777777" w:rsidR="008B6AD1" w:rsidRDefault="008B6AD1" w:rsidP="00F60319">
            <w:pPr>
              <w:rPr>
                <w:sz w:val="20"/>
                <w:szCs w:val="20"/>
              </w:rPr>
            </w:pPr>
          </w:p>
        </w:tc>
        <w:tc>
          <w:tcPr>
            <w:tcW w:w="1275" w:type="dxa"/>
          </w:tcPr>
          <w:p w14:paraId="25C23181" w14:textId="77777777" w:rsidR="008B6AD1" w:rsidRDefault="008B6AD1" w:rsidP="00F60319">
            <w:pPr>
              <w:rPr>
                <w:sz w:val="20"/>
                <w:szCs w:val="20"/>
              </w:rPr>
            </w:pPr>
          </w:p>
        </w:tc>
        <w:tc>
          <w:tcPr>
            <w:tcW w:w="1701" w:type="dxa"/>
          </w:tcPr>
          <w:p w14:paraId="25F1FBDB" w14:textId="77777777" w:rsidR="008B6AD1" w:rsidRDefault="008B6AD1" w:rsidP="00F60319">
            <w:pPr>
              <w:rPr>
                <w:sz w:val="20"/>
                <w:szCs w:val="20"/>
              </w:rPr>
            </w:pPr>
          </w:p>
        </w:tc>
        <w:tc>
          <w:tcPr>
            <w:tcW w:w="1560" w:type="dxa"/>
          </w:tcPr>
          <w:p w14:paraId="4F57B9CE" w14:textId="77777777" w:rsidR="008B6AD1" w:rsidRDefault="008B6AD1" w:rsidP="00F60319">
            <w:pPr>
              <w:rPr>
                <w:sz w:val="20"/>
                <w:szCs w:val="20"/>
              </w:rPr>
            </w:pPr>
          </w:p>
        </w:tc>
        <w:tc>
          <w:tcPr>
            <w:tcW w:w="1644" w:type="dxa"/>
          </w:tcPr>
          <w:p w14:paraId="737FE4FB" w14:textId="77777777" w:rsidR="008B6AD1" w:rsidRDefault="008B6AD1" w:rsidP="00F60319">
            <w:pPr>
              <w:rPr>
                <w:sz w:val="20"/>
                <w:szCs w:val="20"/>
              </w:rPr>
            </w:pPr>
          </w:p>
        </w:tc>
        <w:tc>
          <w:tcPr>
            <w:tcW w:w="1559" w:type="dxa"/>
          </w:tcPr>
          <w:p w14:paraId="0C806686" w14:textId="77777777" w:rsidR="008B6AD1" w:rsidRDefault="008B6AD1" w:rsidP="00F60319">
            <w:pPr>
              <w:rPr>
                <w:sz w:val="20"/>
                <w:szCs w:val="20"/>
              </w:rPr>
            </w:pPr>
          </w:p>
        </w:tc>
        <w:tc>
          <w:tcPr>
            <w:tcW w:w="1758" w:type="dxa"/>
          </w:tcPr>
          <w:p w14:paraId="34E9E78A" w14:textId="77777777" w:rsidR="008B6AD1" w:rsidRDefault="008B6AD1" w:rsidP="00F60319">
            <w:pPr>
              <w:rPr>
                <w:sz w:val="20"/>
                <w:szCs w:val="20"/>
              </w:rPr>
            </w:pPr>
          </w:p>
        </w:tc>
        <w:tc>
          <w:tcPr>
            <w:tcW w:w="1993" w:type="dxa"/>
            <w:gridSpan w:val="2"/>
          </w:tcPr>
          <w:p w14:paraId="0C647034" w14:textId="77777777" w:rsidR="008B6AD1" w:rsidRDefault="008B6AD1" w:rsidP="00F60319">
            <w:pPr>
              <w:rPr>
                <w:sz w:val="20"/>
                <w:szCs w:val="20"/>
              </w:rPr>
            </w:pPr>
          </w:p>
        </w:tc>
      </w:tr>
      <w:tr w:rsidR="008B6AD1" w:rsidRPr="00734615" w14:paraId="44AA730D" w14:textId="77777777" w:rsidTr="008B6AD1">
        <w:tc>
          <w:tcPr>
            <w:tcW w:w="1555" w:type="dxa"/>
          </w:tcPr>
          <w:p w14:paraId="6E2E596C" w14:textId="77777777" w:rsidR="008B6AD1" w:rsidRDefault="008B6AD1" w:rsidP="00F60319">
            <w:pPr>
              <w:rPr>
                <w:sz w:val="20"/>
                <w:szCs w:val="20"/>
              </w:rPr>
            </w:pPr>
            <w:r>
              <w:rPr>
                <w:sz w:val="20"/>
                <w:szCs w:val="20"/>
              </w:rPr>
              <w:t>Verbal numerical reasoning</w:t>
            </w:r>
          </w:p>
          <w:p w14:paraId="03296AF7" w14:textId="77777777" w:rsidR="008B6AD1" w:rsidRDefault="008B6AD1" w:rsidP="00F60319">
            <w:pPr>
              <w:rPr>
                <w:sz w:val="20"/>
                <w:szCs w:val="20"/>
              </w:rPr>
            </w:pPr>
            <w:r>
              <w:rPr>
                <w:sz w:val="20"/>
                <w:szCs w:val="20"/>
              </w:rPr>
              <w:t>(n=148063)</w:t>
            </w:r>
          </w:p>
        </w:tc>
        <w:tc>
          <w:tcPr>
            <w:tcW w:w="1275" w:type="dxa"/>
          </w:tcPr>
          <w:p w14:paraId="66F93A67" w14:textId="77777777" w:rsidR="008B6AD1" w:rsidRDefault="008B6AD1" w:rsidP="00F60319">
            <w:pPr>
              <w:rPr>
                <w:sz w:val="20"/>
                <w:szCs w:val="20"/>
              </w:rPr>
            </w:pPr>
          </w:p>
        </w:tc>
        <w:tc>
          <w:tcPr>
            <w:tcW w:w="1701" w:type="dxa"/>
          </w:tcPr>
          <w:p w14:paraId="024275DD" w14:textId="77777777" w:rsidR="008B6AD1" w:rsidRDefault="008B6AD1" w:rsidP="00F60319">
            <w:pPr>
              <w:rPr>
                <w:sz w:val="20"/>
                <w:szCs w:val="20"/>
              </w:rPr>
            </w:pPr>
          </w:p>
        </w:tc>
        <w:tc>
          <w:tcPr>
            <w:tcW w:w="1560" w:type="dxa"/>
          </w:tcPr>
          <w:p w14:paraId="4AB04DBE" w14:textId="77777777" w:rsidR="008B6AD1" w:rsidRDefault="008B6AD1" w:rsidP="00F60319">
            <w:pPr>
              <w:jc w:val="center"/>
              <w:rPr>
                <w:sz w:val="20"/>
                <w:szCs w:val="20"/>
              </w:rPr>
            </w:pPr>
          </w:p>
        </w:tc>
        <w:tc>
          <w:tcPr>
            <w:tcW w:w="1644" w:type="dxa"/>
          </w:tcPr>
          <w:p w14:paraId="68A33D2D" w14:textId="77777777" w:rsidR="008B6AD1" w:rsidRDefault="008B6AD1" w:rsidP="00F60319">
            <w:pPr>
              <w:rPr>
                <w:sz w:val="20"/>
                <w:szCs w:val="20"/>
              </w:rPr>
            </w:pPr>
          </w:p>
        </w:tc>
        <w:tc>
          <w:tcPr>
            <w:tcW w:w="1559" w:type="dxa"/>
          </w:tcPr>
          <w:p w14:paraId="596EDF4E" w14:textId="77777777" w:rsidR="008B6AD1" w:rsidRDefault="008B6AD1" w:rsidP="00F60319">
            <w:pPr>
              <w:rPr>
                <w:sz w:val="20"/>
                <w:szCs w:val="20"/>
              </w:rPr>
            </w:pPr>
          </w:p>
        </w:tc>
        <w:tc>
          <w:tcPr>
            <w:tcW w:w="1758" w:type="dxa"/>
          </w:tcPr>
          <w:p w14:paraId="0D79AC20" w14:textId="77777777" w:rsidR="008B6AD1" w:rsidRDefault="008B6AD1" w:rsidP="00F60319">
            <w:pPr>
              <w:rPr>
                <w:sz w:val="20"/>
                <w:szCs w:val="20"/>
              </w:rPr>
            </w:pPr>
          </w:p>
        </w:tc>
        <w:tc>
          <w:tcPr>
            <w:tcW w:w="1993" w:type="dxa"/>
            <w:gridSpan w:val="2"/>
          </w:tcPr>
          <w:p w14:paraId="0FCCF39C" w14:textId="77777777" w:rsidR="008B6AD1" w:rsidRDefault="008B6AD1" w:rsidP="00F60319">
            <w:pPr>
              <w:rPr>
                <w:sz w:val="20"/>
                <w:szCs w:val="20"/>
              </w:rPr>
            </w:pPr>
          </w:p>
        </w:tc>
      </w:tr>
      <w:tr w:rsidR="008B6AD1" w:rsidRPr="00734615" w14:paraId="477131E3" w14:textId="77777777" w:rsidTr="008B6AD1">
        <w:tc>
          <w:tcPr>
            <w:tcW w:w="1555" w:type="dxa"/>
          </w:tcPr>
          <w:p w14:paraId="5A0C8938" w14:textId="77777777" w:rsidR="008B6AD1" w:rsidRDefault="008B6AD1" w:rsidP="00F60319">
            <w:pPr>
              <w:rPr>
                <w:sz w:val="20"/>
                <w:szCs w:val="20"/>
              </w:rPr>
            </w:pPr>
            <w:r>
              <w:rPr>
                <w:sz w:val="20"/>
                <w:szCs w:val="20"/>
              </w:rPr>
              <w:t>1 (low)</w:t>
            </w:r>
          </w:p>
        </w:tc>
        <w:tc>
          <w:tcPr>
            <w:tcW w:w="1275" w:type="dxa"/>
          </w:tcPr>
          <w:p w14:paraId="2DF91ED5" w14:textId="77777777" w:rsidR="008B6AD1" w:rsidRDefault="008B6AD1" w:rsidP="00F60319">
            <w:pPr>
              <w:rPr>
                <w:sz w:val="20"/>
                <w:szCs w:val="20"/>
              </w:rPr>
            </w:pPr>
            <w:r>
              <w:rPr>
                <w:sz w:val="20"/>
                <w:szCs w:val="20"/>
              </w:rPr>
              <w:t>77/33615</w:t>
            </w:r>
          </w:p>
        </w:tc>
        <w:tc>
          <w:tcPr>
            <w:tcW w:w="1701" w:type="dxa"/>
          </w:tcPr>
          <w:p w14:paraId="4920A406" w14:textId="77777777" w:rsidR="008B6AD1" w:rsidRDefault="008B6AD1" w:rsidP="00F60319">
            <w:pPr>
              <w:rPr>
                <w:sz w:val="20"/>
                <w:szCs w:val="20"/>
              </w:rPr>
            </w:pPr>
            <w:r>
              <w:rPr>
                <w:sz w:val="20"/>
                <w:szCs w:val="20"/>
              </w:rPr>
              <w:t>2.40 (1.72, 3.36)</w:t>
            </w:r>
          </w:p>
        </w:tc>
        <w:tc>
          <w:tcPr>
            <w:tcW w:w="1560" w:type="dxa"/>
          </w:tcPr>
          <w:p w14:paraId="0441616F" w14:textId="77777777" w:rsidR="008B6AD1" w:rsidRDefault="008B6AD1" w:rsidP="00F60319">
            <w:pPr>
              <w:rPr>
                <w:sz w:val="20"/>
                <w:szCs w:val="20"/>
              </w:rPr>
            </w:pPr>
            <w:r>
              <w:rPr>
                <w:sz w:val="20"/>
                <w:szCs w:val="20"/>
              </w:rPr>
              <w:t>2.00 (1.41, 2.84)</w:t>
            </w:r>
          </w:p>
        </w:tc>
        <w:tc>
          <w:tcPr>
            <w:tcW w:w="1644" w:type="dxa"/>
          </w:tcPr>
          <w:p w14:paraId="5B439E56" w14:textId="77777777" w:rsidR="008B6AD1" w:rsidRDefault="008B6AD1" w:rsidP="00F60319">
            <w:pPr>
              <w:rPr>
                <w:sz w:val="20"/>
                <w:szCs w:val="20"/>
              </w:rPr>
            </w:pPr>
            <w:r>
              <w:rPr>
                <w:sz w:val="20"/>
                <w:szCs w:val="20"/>
              </w:rPr>
              <w:t>1.92 (1.35, 2.73)</w:t>
            </w:r>
          </w:p>
        </w:tc>
        <w:tc>
          <w:tcPr>
            <w:tcW w:w="1559" w:type="dxa"/>
          </w:tcPr>
          <w:p w14:paraId="4C1E403A" w14:textId="77777777" w:rsidR="008B6AD1" w:rsidRDefault="008B6AD1" w:rsidP="00F60319">
            <w:pPr>
              <w:rPr>
                <w:sz w:val="20"/>
                <w:szCs w:val="20"/>
              </w:rPr>
            </w:pPr>
            <w:r>
              <w:rPr>
                <w:sz w:val="20"/>
                <w:szCs w:val="20"/>
              </w:rPr>
              <w:t>1.77 (1.24, 2.52)</w:t>
            </w:r>
          </w:p>
        </w:tc>
        <w:tc>
          <w:tcPr>
            <w:tcW w:w="1758" w:type="dxa"/>
          </w:tcPr>
          <w:p w14:paraId="3F92DBFE" w14:textId="77777777" w:rsidR="008B6AD1" w:rsidRDefault="008B6AD1" w:rsidP="00F60319">
            <w:pPr>
              <w:rPr>
                <w:sz w:val="20"/>
                <w:szCs w:val="20"/>
              </w:rPr>
            </w:pPr>
            <w:r>
              <w:rPr>
                <w:sz w:val="20"/>
                <w:szCs w:val="20"/>
              </w:rPr>
              <w:t>1.99 (1.35, 2.92)</w:t>
            </w:r>
          </w:p>
        </w:tc>
        <w:tc>
          <w:tcPr>
            <w:tcW w:w="1993" w:type="dxa"/>
            <w:gridSpan w:val="2"/>
          </w:tcPr>
          <w:p w14:paraId="000E80D6" w14:textId="77777777" w:rsidR="008B6AD1" w:rsidRDefault="008B6AD1" w:rsidP="00F60319">
            <w:pPr>
              <w:rPr>
                <w:sz w:val="20"/>
                <w:szCs w:val="20"/>
              </w:rPr>
            </w:pPr>
            <w:r>
              <w:rPr>
                <w:sz w:val="20"/>
                <w:szCs w:val="20"/>
              </w:rPr>
              <w:t>1.92 (1.31, 2.82)</w:t>
            </w:r>
          </w:p>
        </w:tc>
      </w:tr>
      <w:tr w:rsidR="008B6AD1" w:rsidRPr="00734615" w14:paraId="668F3E5E" w14:textId="77777777" w:rsidTr="008B6AD1">
        <w:tc>
          <w:tcPr>
            <w:tcW w:w="1555" w:type="dxa"/>
          </w:tcPr>
          <w:p w14:paraId="5C93A862" w14:textId="77777777" w:rsidR="008B6AD1" w:rsidRDefault="008B6AD1" w:rsidP="00F60319">
            <w:pPr>
              <w:rPr>
                <w:sz w:val="20"/>
                <w:szCs w:val="20"/>
              </w:rPr>
            </w:pPr>
            <w:r>
              <w:rPr>
                <w:sz w:val="20"/>
                <w:szCs w:val="20"/>
              </w:rPr>
              <w:t>2</w:t>
            </w:r>
          </w:p>
        </w:tc>
        <w:tc>
          <w:tcPr>
            <w:tcW w:w="1275" w:type="dxa"/>
          </w:tcPr>
          <w:p w14:paraId="27AF93B1" w14:textId="77777777" w:rsidR="008B6AD1" w:rsidRDefault="008B6AD1" w:rsidP="00F60319">
            <w:pPr>
              <w:rPr>
                <w:sz w:val="20"/>
                <w:szCs w:val="20"/>
              </w:rPr>
            </w:pPr>
            <w:r>
              <w:rPr>
                <w:sz w:val="20"/>
                <w:szCs w:val="20"/>
              </w:rPr>
              <w:t>71/49497</w:t>
            </w:r>
          </w:p>
        </w:tc>
        <w:tc>
          <w:tcPr>
            <w:tcW w:w="1701" w:type="dxa"/>
          </w:tcPr>
          <w:p w14:paraId="15C1A9D9" w14:textId="77777777" w:rsidR="008B6AD1" w:rsidRDefault="008B6AD1" w:rsidP="00F60319">
            <w:pPr>
              <w:rPr>
                <w:sz w:val="20"/>
                <w:szCs w:val="20"/>
              </w:rPr>
            </w:pPr>
            <w:r>
              <w:rPr>
                <w:sz w:val="20"/>
                <w:szCs w:val="20"/>
              </w:rPr>
              <w:t>1. 50 (1.07, 2.11)</w:t>
            </w:r>
          </w:p>
        </w:tc>
        <w:tc>
          <w:tcPr>
            <w:tcW w:w="1560" w:type="dxa"/>
          </w:tcPr>
          <w:p w14:paraId="419D9451" w14:textId="77777777" w:rsidR="008B6AD1" w:rsidRDefault="008B6AD1" w:rsidP="00F60319">
            <w:pPr>
              <w:rPr>
                <w:sz w:val="20"/>
                <w:szCs w:val="20"/>
              </w:rPr>
            </w:pPr>
            <w:r>
              <w:rPr>
                <w:sz w:val="20"/>
                <w:szCs w:val="20"/>
              </w:rPr>
              <w:t>1.43 (1.01, 2.02)</w:t>
            </w:r>
          </w:p>
        </w:tc>
        <w:tc>
          <w:tcPr>
            <w:tcW w:w="1644" w:type="dxa"/>
          </w:tcPr>
          <w:p w14:paraId="554FC0E4" w14:textId="77777777" w:rsidR="008B6AD1" w:rsidRDefault="008B6AD1" w:rsidP="00F60319">
            <w:pPr>
              <w:rPr>
                <w:sz w:val="20"/>
                <w:szCs w:val="20"/>
              </w:rPr>
            </w:pPr>
            <w:r>
              <w:rPr>
                <w:sz w:val="20"/>
                <w:szCs w:val="20"/>
              </w:rPr>
              <w:t>1.41 (1.00, 1.98)</w:t>
            </w:r>
          </w:p>
        </w:tc>
        <w:tc>
          <w:tcPr>
            <w:tcW w:w="1559" w:type="dxa"/>
          </w:tcPr>
          <w:p w14:paraId="6FA7C005" w14:textId="77777777" w:rsidR="008B6AD1" w:rsidRDefault="008B6AD1" w:rsidP="00F60319">
            <w:pPr>
              <w:rPr>
                <w:sz w:val="20"/>
                <w:szCs w:val="20"/>
              </w:rPr>
            </w:pPr>
            <w:r>
              <w:rPr>
                <w:sz w:val="20"/>
                <w:szCs w:val="20"/>
              </w:rPr>
              <w:t>1.35 (0.96, 1.91)</w:t>
            </w:r>
          </w:p>
        </w:tc>
        <w:tc>
          <w:tcPr>
            <w:tcW w:w="1758" w:type="dxa"/>
          </w:tcPr>
          <w:p w14:paraId="117E6DD0" w14:textId="77777777" w:rsidR="008B6AD1" w:rsidRDefault="008B6AD1" w:rsidP="00F60319">
            <w:pPr>
              <w:rPr>
                <w:sz w:val="20"/>
                <w:szCs w:val="20"/>
              </w:rPr>
            </w:pPr>
            <w:r>
              <w:rPr>
                <w:sz w:val="20"/>
                <w:szCs w:val="20"/>
              </w:rPr>
              <w:t>1.45 (1.02, 2.06</w:t>
            </w:r>
          </w:p>
        </w:tc>
        <w:tc>
          <w:tcPr>
            <w:tcW w:w="1993" w:type="dxa"/>
            <w:gridSpan w:val="2"/>
          </w:tcPr>
          <w:p w14:paraId="3A4790EA" w14:textId="77777777" w:rsidR="008B6AD1" w:rsidRDefault="008B6AD1" w:rsidP="00F60319">
            <w:pPr>
              <w:rPr>
                <w:sz w:val="20"/>
                <w:szCs w:val="20"/>
              </w:rPr>
            </w:pPr>
            <w:r>
              <w:rPr>
                <w:sz w:val="20"/>
                <w:szCs w:val="20"/>
              </w:rPr>
              <w:t>1.43 (1.01, 2.04)</w:t>
            </w:r>
          </w:p>
        </w:tc>
      </w:tr>
      <w:tr w:rsidR="008B6AD1" w:rsidRPr="00734615" w14:paraId="25D2B5F6" w14:textId="77777777" w:rsidTr="008B6AD1">
        <w:tc>
          <w:tcPr>
            <w:tcW w:w="1555" w:type="dxa"/>
          </w:tcPr>
          <w:p w14:paraId="2058826E" w14:textId="77777777" w:rsidR="008B6AD1" w:rsidRDefault="008B6AD1" w:rsidP="00F60319">
            <w:pPr>
              <w:rPr>
                <w:sz w:val="20"/>
                <w:szCs w:val="20"/>
              </w:rPr>
            </w:pPr>
            <w:r>
              <w:rPr>
                <w:sz w:val="20"/>
                <w:szCs w:val="20"/>
              </w:rPr>
              <w:t>3</w:t>
            </w:r>
          </w:p>
        </w:tc>
        <w:tc>
          <w:tcPr>
            <w:tcW w:w="1275" w:type="dxa"/>
          </w:tcPr>
          <w:p w14:paraId="7E90671C" w14:textId="77777777" w:rsidR="008B6AD1" w:rsidRDefault="008B6AD1" w:rsidP="00F60319">
            <w:pPr>
              <w:rPr>
                <w:sz w:val="20"/>
                <w:szCs w:val="20"/>
              </w:rPr>
            </w:pPr>
            <w:r>
              <w:rPr>
                <w:sz w:val="20"/>
                <w:szCs w:val="20"/>
              </w:rPr>
              <w:t>62/64951</w:t>
            </w:r>
          </w:p>
        </w:tc>
        <w:tc>
          <w:tcPr>
            <w:tcW w:w="1701" w:type="dxa"/>
          </w:tcPr>
          <w:p w14:paraId="04D0A35F" w14:textId="77777777" w:rsidR="008B6AD1" w:rsidRDefault="008B6AD1" w:rsidP="00F60319">
            <w:pPr>
              <w:rPr>
                <w:sz w:val="20"/>
                <w:szCs w:val="20"/>
              </w:rPr>
            </w:pPr>
            <w:r>
              <w:rPr>
                <w:sz w:val="20"/>
                <w:szCs w:val="20"/>
              </w:rPr>
              <w:t>1.0 (ref)</w:t>
            </w:r>
          </w:p>
        </w:tc>
        <w:tc>
          <w:tcPr>
            <w:tcW w:w="1560" w:type="dxa"/>
          </w:tcPr>
          <w:p w14:paraId="53183346" w14:textId="77777777" w:rsidR="008B6AD1" w:rsidRDefault="008B6AD1" w:rsidP="00F60319">
            <w:pPr>
              <w:rPr>
                <w:sz w:val="20"/>
                <w:szCs w:val="20"/>
              </w:rPr>
            </w:pPr>
            <w:r>
              <w:rPr>
                <w:sz w:val="20"/>
                <w:szCs w:val="20"/>
              </w:rPr>
              <w:t>1.0 (ref)</w:t>
            </w:r>
          </w:p>
        </w:tc>
        <w:tc>
          <w:tcPr>
            <w:tcW w:w="1644" w:type="dxa"/>
          </w:tcPr>
          <w:p w14:paraId="6273F45F" w14:textId="77777777" w:rsidR="008B6AD1" w:rsidRDefault="008B6AD1" w:rsidP="00F60319">
            <w:pPr>
              <w:rPr>
                <w:sz w:val="20"/>
                <w:szCs w:val="20"/>
              </w:rPr>
            </w:pPr>
            <w:r>
              <w:rPr>
                <w:sz w:val="20"/>
                <w:szCs w:val="20"/>
              </w:rPr>
              <w:t>1.0 (ref)</w:t>
            </w:r>
          </w:p>
        </w:tc>
        <w:tc>
          <w:tcPr>
            <w:tcW w:w="1559" w:type="dxa"/>
          </w:tcPr>
          <w:p w14:paraId="1572C897" w14:textId="77777777" w:rsidR="008B6AD1" w:rsidRDefault="008B6AD1" w:rsidP="00F60319">
            <w:pPr>
              <w:rPr>
                <w:sz w:val="20"/>
                <w:szCs w:val="20"/>
              </w:rPr>
            </w:pPr>
            <w:r>
              <w:rPr>
                <w:sz w:val="20"/>
                <w:szCs w:val="20"/>
              </w:rPr>
              <w:t>1.0 (ref)</w:t>
            </w:r>
          </w:p>
        </w:tc>
        <w:tc>
          <w:tcPr>
            <w:tcW w:w="1758" w:type="dxa"/>
          </w:tcPr>
          <w:p w14:paraId="6F8607CB" w14:textId="77777777" w:rsidR="008B6AD1" w:rsidRDefault="008B6AD1" w:rsidP="00F60319">
            <w:pPr>
              <w:rPr>
                <w:sz w:val="20"/>
                <w:szCs w:val="20"/>
              </w:rPr>
            </w:pPr>
            <w:r>
              <w:rPr>
                <w:sz w:val="20"/>
                <w:szCs w:val="20"/>
              </w:rPr>
              <w:t>1.0 (ref)</w:t>
            </w:r>
          </w:p>
        </w:tc>
        <w:tc>
          <w:tcPr>
            <w:tcW w:w="1993" w:type="dxa"/>
            <w:gridSpan w:val="2"/>
          </w:tcPr>
          <w:p w14:paraId="03E5E6C5" w14:textId="77777777" w:rsidR="008B6AD1" w:rsidRDefault="008B6AD1" w:rsidP="00F60319">
            <w:pPr>
              <w:rPr>
                <w:sz w:val="20"/>
                <w:szCs w:val="20"/>
              </w:rPr>
            </w:pPr>
            <w:r>
              <w:rPr>
                <w:sz w:val="20"/>
                <w:szCs w:val="20"/>
              </w:rPr>
              <w:t>1.0 (ref)</w:t>
            </w:r>
          </w:p>
        </w:tc>
      </w:tr>
      <w:tr w:rsidR="008B6AD1" w:rsidRPr="00734615" w14:paraId="252EF0BB" w14:textId="77777777" w:rsidTr="008B6AD1">
        <w:tc>
          <w:tcPr>
            <w:tcW w:w="1555" w:type="dxa"/>
          </w:tcPr>
          <w:p w14:paraId="1F9B6028" w14:textId="77777777" w:rsidR="008B6AD1" w:rsidRDefault="008B6AD1" w:rsidP="00F60319">
            <w:pPr>
              <w:rPr>
                <w:sz w:val="20"/>
                <w:szCs w:val="20"/>
              </w:rPr>
            </w:pPr>
            <w:r>
              <w:rPr>
                <w:sz w:val="20"/>
                <w:szCs w:val="20"/>
              </w:rPr>
              <w:t>P for trend</w:t>
            </w:r>
          </w:p>
        </w:tc>
        <w:tc>
          <w:tcPr>
            <w:tcW w:w="1275" w:type="dxa"/>
          </w:tcPr>
          <w:p w14:paraId="26C4A471" w14:textId="77777777" w:rsidR="008B6AD1" w:rsidRDefault="008B6AD1" w:rsidP="00F60319">
            <w:pPr>
              <w:rPr>
                <w:sz w:val="20"/>
                <w:szCs w:val="20"/>
              </w:rPr>
            </w:pPr>
          </w:p>
        </w:tc>
        <w:tc>
          <w:tcPr>
            <w:tcW w:w="1701" w:type="dxa"/>
          </w:tcPr>
          <w:p w14:paraId="60E54895" w14:textId="77777777" w:rsidR="008B6AD1" w:rsidRDefault="008B6AD1" w:rsidP="00F60319">
            <w:pPr>
              <w:rPr>
                <w:sz w:val="20"/>
                <w:szCs w:val="20"/>
              </w:rPr>
            </w:pPr>
            <w:r>
              <w:rPr>
                <w:sz w:val="20"/>
                <w:szCs w:val="20"/>
              </w:rPr>
              <w:t>&lt;0.0001</w:t>
            </w:r>
          </w:p>
        </w:tc>
        <w:tc>
          <w:tcPr>
            <w:tcW w:w="1560" w:type="dxa"/>
          </w:tcPr>
          <w:p w14:paraId="571E6B8C" w14:textId="77777777" w:rsidR="008B6AD1" w:rsidRDefault="008B6AD1" w:rsidP="00F60319">
            <w:pPr>
              <w:rPr>
                <w:sz w:val="20"/>
                <w:szCs w:val="20"/>
              </w:rPr>
            </w:pPr>
            <w:r>
              <w:rPr>
                <w:sz w:val="20"/>
                <w:szCs w:val="20"/>
              </w:rPr>
              <w:t>&lt;0.0001</w:t>
            </w:r>
          </w:p>
        </w:tc>
        <w:tc>
          <w:tcPr>
            <w:tcW w:w="1644" w:type="dxa"/>
          </w:tcPr>
          <w:p w14:paraId="4510B785" w14:textId="77777777" w:rsidR="008B6AD1" w:rsidRDefault="008B6AD1" w:rsidP="00F60319">
            <w:pPr>
              <w:rPr>
                <w:sz w:val="20"/>
                <w:szCs w:val="20"/>
              </w:rPr>
            </w:pPr>
            <w:r>
              <w:rPr>
                <w:sz w:val="20"/>
                <w:szCs w:val="20"/>
              </w:rPr>
              <w:t>&lt;0.0001</w:t>
            </w:r>
          </w:p>
        </w:tc>
        <w:tc>
          <w:tcPr>
            <w:tcW w:w="1559" w:type="dxa"/>
          </w:tcPr>
          <w:p w14:paraId="2D5D451B" w14:textId="77777777" w:rsidR="008B6AD1" w:rsidRDefault="008B6AD1" w:rsidP="00F60319">
            <w:pPr>
              <w:rPr>
                <w:sz w:val="20"/>
                <w:szCs w:val="20"/>
              </w:rPr>
            </w:pPr>
            <w:r>
              <w:rPr>
                <w:sz w:val="20"/>
                <w:szCs w:val="20"/>
              </w:rPr>
              <w:t>0.002</w:t>
            </w:r>
          </w:p>
        </w:tc>
        <w:tc>
          <w:tcPr>
            <w:tcW w:w="1758" w:type="dxa"/>
          </w:tcPr>
          <w:p w14:paraId="6E30E3D7" w14:textId="77777777" w:rsidR="008B6AD1" w:rsidRDefault="008B6AD1" w:rsidP="00F60319">
            <w:pPr>
              <w:rPr>
                <w:sz w:val="20"/>
                <w:szCs w:val="20"/>
              </w:rPr>
            </w:pPr>
            <w:r>
              <w:rPr>
                <w:sz w:val="20"/>
                <w:szCs w:val="20"/>
              </w:rPr>
              <w:t>&lt;0.001</w:t>
            </w:r>
          </w:p>
        </w:tc>
        <w:tc>
          <w:tcPr>
            <w:tcW w:w="1993" w:type="dxa"/>
            <w:gridSpan w:val="2"/>
          </w:tcPr>
          <w:p w14:paraId="64A1906F" w14:textId="77777777" w:rsidR="008B6AD1" w:rsidRDefault="008B6AD1" w:rsidP="00F60319">
            <w:pPr>
              <w:rPr>
                <w:sz w:val="20"/>
                <w:szCs w:val="20"/>
              </w:rPr>
            </w:pPr>
            <w:r>
              <w:rPr>
                <w:sz w:val="20"/>
                <w:szCs w:val="20"/>
              </w:rPr>
              <w:t>0.001</w:t>
            </w:r>
          </w:p>
        </w:tc>
      </w:tr>
      <w:tr w:rsidR="008B6AD1" w:rsidRPr="00734615" w14:paraId="401B1D55" w14:textId="77777777" w:rsidTr="008B6AD1">
        <w:tc>
          <w:tcPr>
            <w:tcW w:w="1555" w:type="dxa"/>
          </w:tcPr>
          <w:p w14:paraId="14D5F9D2" w14:textId="77777777" w:rsidR="008B6AD1" w:rsidRDefault="008B6AD1" w:rsidP="00F60319">
            <w:pPr>
              <w:rPr>
                <w:sz w:val="20"/>
                <w:szCs w:val="20"/>
              </w:rPr>
            </w:pPr>
            <w:r>
              <w:rPr>
                <w:sz w:val="20"/>
                <w:szCs w:val="20"/>
              </w:rPr>
              <w:t>Per SD decrease</w:t>
            </w:r>
          </w:p>
        </w:tc>
        <w:tc>
          <w:tcPr>
            <w:tcW w:w="1275" w:type="dxa"/>
          </w:tcPr>
          <w:p w14:paraId="6FDDB67E" w14:textId="77777777" w:rsidR="008B6AD1" w:rsidRDefault="008B6AD1" w:rsidP="00F60319">
            <w:pPr>
              <w:rPr>
                <w:sz w:val="20"/>
                <w:szCs w:val="20"/>
              </w:rPr>
            </w:pPr>
          </w:p>
        </w:tc>
        <w:tc>
          <w:tcPr>
            <w:tcW w:w="1701" w:type="dxa"/>
          </w:tcPr>
          <w:p w14:paraId="27AEEB5F" w14:textId="77777777" w:rsidR="008B6AD1" w:rsidRDefault="008B6AD1" w:rsidP="00F60319">
            <w:pPr>
              <w:rPr>
                <w:sz w:val="20"/>
                <w:szCs w:val="20"/>
              </w:rPr>
            </w:pPr>
            <w:r>
              <w:rPr>
                <w:sz w:val="20"/>
                <w:szCs w:val="20"/>
              </w:rPr>
              <w:t>1.43 (1.24, 1.65)</w:t>
            </w:r>
          </w:p>
        </w:tc>
        <w:tc>
          <w:tcPr>
            <w:tcW w:w="1560" w:type="dxa"/>
          </w:tcPr>
          <w:p w14:paraId="7C886F0E" w14:textId="77777777" w:rsidR="008B6AD1" w:rsidRDefault="008B6AD1" w:rsidP="00F60319">
            <w:pPr>
              <w:rPr>
                <w:sz w:val="20"/>
                <w:szCs w:val="20"/>
              </w:rPr>
            </w:pPr>
            <w:r>
              <w:rPr>
                <w:sz w:val="20"/>
                <w:szCs w:val="20"/>
              </w:rPr>
              <w:t>1.31 (1.13, 1.52)</w:t>
            </w:r>
          </w:p>
        </w:tc>
        <w:tc>
          <w:tcPr>
            <w:tcW w:w="1644" w:type="dxa"/>
          </w:tcPr>
          <w:p w14:paraId="19195A3C" w14:textId="77777777" w:rsidR="008B6AD1" w:rsidRDefault="008B6AD1" w:rsidP="00F60319">
            <w:pPr>
              <w:rPr>
                <w:sz w:val="20"/>
                <w:szCs w:val="20"/>
              </w:rPr>
            </w:pPr>
            <w:r>
              <w:rPr>
                <w:sz w:val="20"/>
                <w:szCs w:val="20"/>
              </w:rPr>
              <w:t>1.29 (1.11, 1.49)</w:t>
            </w:r>
          </w:p>
        </w:tc>
        <w:tc>
          <w:tcPr>
            <w:tcW w:w="1559" w:type="dxa"/>
          </w:tcPr>
          <w:p w14:paraId="7CA763DE" w14:textId="77777777" w:rsidR="008B6AD1" w:rsidRDefault="008B6AD1" w:rsidP="00F60319">
            <w:pPr>
              <w:rPr>
                <w:sz w:val="20"/>
                <w:szCs w:val="20"/>
              </w:rPr>
            </w:pPr>
            <w:r>
              <w:rPr>
                <w:sz w:val="20"/>
                <w:szCs w:val="20"/>
              </w:rPr>
              <w:t>1.34 (1.07, 1.44)</w:t>
            </w:r>
          </w:p>
        </w:tc>
        <w:tc>
          <w:tcPr>
            <w:tcW w:w="1758" w:type="dxa"/>
          </w:tcPr>
          <w:p w14:paraId="3CAF4511" w14:textId="77777777" w:rsidR="008B6AD1" w:rsidRDefault="008B6AD1" w:rsidP="00F60319">
            <w:pPr>
              <w:rPr>
                <w:sz w:val="20"/>
                <w:szCs w:val="20"/>
              </w:rPr>
            </w:pPr>
            <w:r>
              <w:rPr>
                <w:sz w:val="20"/>
                <w:szCs w:val="20"/>
              </w:rPr>
              <w:t>1.31 (1.11, 1.53)</w:t>
            </w:r>
          </w:p>
        </w:tc>
        <w:tc>
          <w:tcPr>
            <w:tcW w:w="1993" w:type="dxa"/>
            <w:gridSpan w:val="2"/>
          </w:tcPr>
          <w:p w14:paraId="2AF97C1D" w14:textId="77777777" w:rsidR="008B6AD1" w:rsidRDefault="008B6AD1" w:rsidP="00F60319">
            <w:pPr>
              <w:rPr>
                <w:sz w:val="20"/>
                <w:szCs w:val="20"/>
              </w:rPr>
            </w:pPr>
            <w:r>
              <w:rPr>
                <w:sz w:val="20"/>
                <w:szCs w:val="20"/>
              </w:rPr>
              <w:t>1.28 (1.09, 1.51)</w:t>
            </w:r>
          </w:p>
        </w:tc>
      </w:tr>
      <w:tr w:rsidR="008B6AD1" w:rsidRPr="00734615" w14:paraId="3C3DDC19" w14:textId="77777777" w:rsidTr="008B6AD1">
        <w:tc>
          <w:tcPr>
            <w:tcW w:w="1555" w:type="dxa"/>
          </w:tcPr>
          <w:p w14:paraId="6B411394" w14:textId="77777777" w:rsidR="008B6AD1" w:rsidRDefault="008B6AD1" w:rsidP="00F60319">
            <w:pPr>
              <w:rPr>
                <w:sz w:val="20"/>
                <w:szCs w:val="20"/>
              </w:rPr>
            </w:pPr>
          </w:p>
        </w:tc>
        <w:tc>
          <w:tcPr>
            <w:tcW w:w="1275" w:type="dxa"/>
          </w:tcPr>
          <w:p w14:paraId="3A98FC78" w14:textId="77777777" w:rsidR="008B6AD1" w:rsidRDefault="008B6AD1" w:rsidP="00F60319">
            <w:pPr>
              <w:rPr>
                <w:sz w:val="20"/>
                <w:szCs w:val="20"/>
              </w:rPr>
            </w:pPr>
          </w:p>
        </w:tc>
        <w:tc>
          <w:tcPr>
            <w:tcW w:w="1701" w:type="dxa"/>
          </w:tcPr>
          <w:p w14:paraId="1A1A4A0F" w14:textId="77777777" w:rsidR="008B6AD1" w:rsidRDefault="008B6AD1" w:rsidP="00F60319">
            <w:pPr>
              <w:rPr>
                <w:sz w:val="20"/>
                <w:szCs w:val="20"/>
              </w:rPr>
            </w:pPr>
          </w:p>
        </w:tc>
        <w:tc>
          <w:tcPr>
            <w:tcW w:w="1560" w:type="dxa"/>
          </w:tcPr>
          <w:p w14:paraId="7D97D958" w14:textId="77777777" w:rsidR="008B6AD1" w:rsidRDefault="008B6AD1" w:rsidP="00F60319">
            <w:pPr>
              <w:rPr>
                <w:sz w:val="20"/>
                <w:szCs w:val="20"/>
              </w:rPr>
            </w:pPr>
          </w:p>
        </w:tc>
        <w:tc>
          <w:tcPr>
            <w:tcW w:w="1644" w:type="dxa"/>
          </w:tcPr>
          <w:p w14:paraId="4579F224" w14:textId="77777777" w:rsidR="008B6AD1" w:rsidRDefault="008B6AD1" w:rsidP="00F60319">
            <w:pPr>
              <w:rPr>
                <w:sz w:val="20"/>
                <w:szCs w:val="20"/>
              </w:rPr>
            </w:pPr>
          </w:p>
        </w:tc>
        <w:tc>
          <w:tcPr>
            <w:tcW w:w="1559" w:type="dxa"/>
          </w:tcPr>
          <w:p w14:paraId="724B1B94" w14:textId="77777777" w:rsidR="008B6AD1" w:rsidRDefault="008B6AD1" w:rsidP="00F60319">
            <w:pPr>
              <w:rPr>
                <w:sz w:val="20"/>
                <w:szCs w:val="20"/>
              </w:rPr>
            </w:pPr>
          </w:p>
        </w:tc>
        <w:tc>
          <w:tcPr>
            <w:tcW w:w="1758" w:type="dxa"/>
          </w:tcPr>
          <w:p w14:paraId="466DE810" w14:textId="77777777" w:rsidR="008B6AD1" w:rsidRDefault="008B6AD1" w:rsidP="00F60319">
            <w:pPr>
              <w:rPr>
                <w:sz w:val="20"/>
                <w:szCs w:val="20"/>
              </w:rPr>
            </w:pPr>
          </w:p>
        </w:tc>
        <w:tc>
          <w:tcPr>
            <w:tcW w:w="1993" w:type="dxa"/>
            <w:gridSpan w:val="2"/>
          </w:tcPr>
          <w:p w14:paraId="016C8BDA" w14:textId="77777777" w:rsidR="008B6AD1" w:rsidRDefault="008B6AD1" w:rsidP="00F60319">
            <w:pPr>
              <w:rPr>
                <w:sz w:val="20"/>
                <w:szCs w:val="20"/>
              </w:rPr>
            </w:pPr>
          </w:p>
        </w:tc>
      </w:tr>
      <w:tr w:rsidR="008B6AD1" w:rsidRPr="00734615" w14:paraId="45916B10" w14:textId="77777777" w:rsidTr="008B6AD1">
        <w:tc>
          <w:tcPr>
            <w:tcW w:w="1555" w:type="dxa"/>
          </w:tcPr>
          <w:p w14:paraId="2C3183E0" w14:textId="77777777" w:rsidR="008B6AD1" w:rsidRDefault="008B6AD1" w:rsidP="00F60319">
            <w:pPr>
              <w:rPr>
                <w:sz w:val="20"/>
                <w:szCs w:val="20"/>
              </w:rPr>
            </w:pPr>
            <w:r>
              <w:rPr>
                <w:sz w:val="20"/>
                <w:szCs w:val="20"/>
              </w:rPr>
              <w:t>Reaction time (n=352321)</w:t>
            </w:r>
          </w:p>
        </w:tc>
        <w:tc>
          <w:tcPr>
            <w:tcW w:w="1275" w:type="dxa"/>
          </w:tcPr>
          <w:p w14:paraId="029CF0AF" w14:textId="77777777" w:rsidR="008B6AD1" w:rsidRDefault="008B6AD1" w:rsidP="00F60319">
            <w:pPr>
              <w:rPr>
                <w:sz w:val="20"/>
                <w:szCs w:val="20"/>
              </w:rPr>
            </w:pPr>
          </w:p>
        </w:tc>
        <w:tc>
          <w:tcPr>
            <w:tcW w:w="1701" w:type="dxa"/>
          </w:tcPr>
          <w:p w14:paraId="59CA27EA" w14:textId="77777777" w:rsidR="008B6AD1" w:rsidRDefault="008B6AD1" w:rsidP="00F60319">
            <w:pPr>
              <w:rPr>
                <w:sz w:val="20"/>
                <w:szCs w:val="20"/>
              </w:rPr>
            </w:pPr>
          </w:p>
        </w:tc>
        <w:tc>
          <w:tcPr>
            <w:tcW w:w="1560" w:type="dxa"/>
          </w:tcPr>
          <w:p w14:paraId="3B6A1AA5" w14:textId="77777777" w:rsidR="008B6AD1" w:rsidRDefault="008B6AD1" w:rsidP="00F60319">
            <w:pPr>
              <w:rPr>
                <w:sz w:val="20"/>
                <w:szCs w:val="20"/>
              </w:rPr>
            </w:pPr>
          </w:p>
        </w:tc>
        <w:tc>
          <w:tcPr>
            <w:tcW w:w="1644" w:type="dxa"/>
          </w:tcPr>
          <w:p w14:paraId="708D063A" w14:textId="77777777" w:rsidR="008B6AD1" w:rsidRDefault="008B6AD1" w:rsidP="00F60319">
            <w:pPr>
              <w:rPr>
                <w:sz w:val="20"/>
                <w:szCs w:val="20"/>
              </w:rPr>
            </w:pPr>
          </w:p>
        </w:tc>
        <w:tc>
          <w:tcPr>
            <w:tcW w:w="1559" w:type="dxa"/>
          </w:tcPr>
          <w:p w14:paraId="6D34DA8D" w14:textId="77777777" w:rsidR="008B6AD1" w:rsidRDefault="008B6AD1" w:rsidP="00F60319">
            <w:pPr>
              <w:rPr>
                <w:sz w:val="20"/>
                <w:szCs w:val="20"/>
              </w:rPr>
            </w:pPr>
          </w:p>
        </w:tc>
        <w:tc>
          <w:tcPr>
            <w:tcW w:w="1758" w:type="dxa"/>
          </w:tcPr>
          <w:p w14:paraId="1FB13A40" w14:textId="77777777" w:rsidR="008B6AD1" w:rsidRDefault="008B6AD1" w:rsidP="00F60319">
            <w:pPr>
              <w:rPr>
                <w:sz w:val="20"/>
                <w:szCs w:val="20"/>
              </w:rPr>
            </w:pPr>
          </w:p>
        </w:tc>
        <w:tc>
          <w:tcPr>
            <w:tcW w:w="1993" w:type="dxa"/>
            <w:gridSpan w:val="2"/>
          </w:tcPr>
          <w:p w14:paraId="6D1479CC" w14:textId="77777777" w:rsidR="008B6AD1" w:rsidRDefault="008B6AD1" w:rsidP="00F60319">
            <w:pPr>
              <w:rPr>
                <w:sz w:val="20"/>
                <w:szCs w:val="20"/>
              </w:rPr>
            </w:pPr>
          </w:p>
        </w:tc>
      </w:tr>
      <w:tr w:rsidR="008B6AD1" w:rsidRPr="00734615" w14:paraId="0328136B" w14:textId="77777777" w:rsidTr="008B6AD1">
        <w:tc>
          <w:tcPr>
            <w:tcW w:w="1555" w:type="dxa"/>
          </w:tcPr>
          <w:p w14:paraId="76C52AA3" w14:textId="77777777" w:rsidR="008B6AD1" w:rsidRDefault="008B6AD1" w:rsidP="00F60319">
            <w:pPr>
              <w:rPr>
                <w:sz w:val="20"/>
                <w:szCs w:val="20"/>
              </w:rPr>
            </w:pPr>
            <w:r>
              <w:rPr>
                <w:sz w:val="20"/>
                <w:szCs w:val="20"/>
              </w:rPr>
              <w:t>1 (low)</w:t>
            </w:r>
          </w:p>
        </w:tc>
        <w:tc>
          <w:tcPr>
            <w:tcW w:w="1275" w:type="dxa"/>
          </w:tcPr>
          <w:p w14:paraId="0501A9A7" w14:textId="77777777" w:rsidR="008B6AD1" w:rsidRDefault="008B6AD1" w:rsidP="00F60319">
            <w:pPr>
              <w:rPr>
                <w:sz w:val="20"/>
                <w:szCs w:val="20"/>
              </w:rPr>
            </w:pPr>
            <w:r>
              <w:rPr>
                <w:sz w:val="20"/>
                <w:szCs w:val="20"/>
              </w:rPr>
              <w:t>161/121611</w:t>
            </w:r>
          </w:p>
        </w:tc>
        <w:tc>
          <w:tcPr>
            <w:tcW w:w="1701" w:type="dxa"/>
          </w:tcPr>
          <w:p w14:paraId="2BD617A7" w14:textId="77777777" w:rsidR="008B6AD1" w:rsidRDefault="008B6AD1" w:rsidP="00F60319">
            <w:pPr>
              <w:rPr>
                <w:sz w:val="20"/>
                <w:szCs w:val="20"/>
              </w:rPr>
            </w:pPr>
            <w:r>
              <w:rPr>
                <w:sz w:val="20"/>
                <w:szCs w:val="20"/>
              </w:rPr>
              <w:t>1.0 (ref)</w:t>
            </w:r>
          </w:p>
        </w:tc>
        <w:tc>
          <w:tcPr>
            <w:tcW w:w="1560" w:type="dxa"/>
          </w:tcPr>
          <w:p w14:paraId="4F562D0C" w14:textId="77777777" w:rsidR="008B6AD1" w:rsidRDefault="008B6AD1" w:rsidP="00F60319">
            <w:pPr>
              <w:rPr>
                <w:sz w:val="20"/>
                <w:szCs w:val="20"/>
              </w:rPr>
            </w:pPr>
            <w:r>
              <w:rPr>
                <w:sz w:val="20"/>
                <w:szCs w:val="20"/>
              </w:rPr>
              <w:t>1.0 (ref)</w:t>
            </w:r>
          </w:p>
        </w:tc>
        <w:tc>
          <w:tcPr>
            <w:tcW w:w="1644" w:type="dxa"/>
          </w:tcPr>
          <w:p w14:paraId="380AF4DC" w14:textId="77777777" w:rsidR="008B6AD1" w:rsidRDefault="008B6AD1" w:rsidP="00F60319">
            <w:pPr>
              <w:rPr>
                <w:sz w:val="20"/>
                <w:szCs w:val="20"/>
              </w:rPr>
            </w:pPr>
            <w:r>
              <w:rPr>
                <w:sz w:val="20"/>
                <w:szCs w:val="20"/>
              </w:rPr>
              <w:t>1.0 (ref)</w:t>
            </w:r>
          </w:p>
        </w:tc>
        <w:tc>
          <w:tcPr>
            <w:tcW w:w="1559" w:type="dxa"/>
          </w:tcPr>
          <w:p w14:paraId="17606B0D" w14:textId="77777777" w:rsidR="008B6AD1" w:rsidRDefault="008B6AD1" w:rsidP="00F60319">
            <w:pPr>
              <w:rPr>
                <w:sz w:val="20"/>
                <w:szCs w:val="20"/>
              </w:rPr>
            </w:pPr>
            <w:r>
              <w:rPr>
                <w:sz w:val="20"/>
                <w:szCs w:val="20"/>
              </w:rPr>
              <w:t>1.0 (ref)</w:t>
            </w:r>
          </w:p>
        </w:tc>
        <w:tc>
          <w:tcPr>
            <w:tcW w:w="1758" w:type="dxa"/>
          </w:tcPr>
          <w:p w14:paraId="68F77E01" w14:textId="77777777" w:rsidR="008B6AD1" w:rsidRDefault="008B6AD1" w:rsidP="00F60319">
            <w:pPr>
              <w:rPr>
                <w:sz w:val="20"/>
                <w:szCs w:val="20"/>
              </w:rPr>
            </w:pPr>
            <w:r>
              <w:rPr>
                <w:sz w:val="20"/>
                <w:szCs w:val="20"/>
              </w:rPr>
              <w:t>1.0 (ref)</w:t>
            </w:r>
          </w:p>
        </w:tc>
        <w:tc>
          <w:tcPr>
            <w:tcW w:w="1993" w:type="dxa"/>
            <w:gridSpan w:val="2"/>
          </w:tcPr>
          <w:p w14:paraId="79A9D39C" w14:textId="77777777" w:rsidR="008B6AD1" w:rsidRDefault="008B6AD1" w:rsidP="00F60319">
            <w:pPr>
              <w:rPr>
                <w:sz w:val="20"/>
                <w:szCs w:val="20"/>
              </w:rPr>
            </w:pPr>
            <w:r>
              <w:rPr>
                <w:sz w:val="20"/>
                <w:szCs w:val="20"/>
              </w:rPr>
              <w:t>1.0 (ref)</w:t>
            </w:r>
          </w:p>
        </w:tc>
      </w:tr>
      <w:tr w:rsidR="008B6AD1" w:rsidRPr="00734615" w14:paraId="713C094A" w14:textId="77777777" w:rsidTr="008B6AD1">
        <w:tc>
          <w:tcPr>
            <w:tcW w:w="1555" w:type="dxa"/>
          </w:tcPr>
          <w:p w14:paraId="337D9A35" w14:textId="77777777" w:rsidR="008B6AD1" w:rsidRDefault="008B6AD1" w:rsidP="00F60319">
            <w:pPr>
              <w:rPr>
                <w:sz w:val="20"/>
                <w:szCs w:val="20"/>
              </w:rPr>
            </w:pPr>
            <w:r>
              <w:rPr>
                <w:sz w:val="20"/>
                <w:szCs w:val="20"/>
              </w:rPr>
              <w:t>2</w:t>
            </w:r>
          </w:p>
        </w:tc>
        <w:tc>
          <w:tcPr>
            <w:tcW w:w="1275" w:type="dxa"/>
          </w:tcPr>
          <w:p w14:paraId="7491AEC8" w14:textId="77777777" w:rsidR="008B6AD1" w:rsidRDefault="008B6AD1" w:rsidP="00F60319">
            <w:pPr>
              <w:rPr>
                <w:sz w:val="20"/>
                <w:szCs w:val="20"/>
              </w:rPr>
            </w:pPr>
            <w:r>
              <w:rPr>
                <w:sz w:val="20"/>
                <w:szCs w:val="20"/>
              </w:rPr>
              <w:t>151/117776</w:t>
            </w:r>
          </w:p>
        </w:tc>
        <w:tc>
          <w:tcPr>
            <w:tcW w:w="1701" w:type="dxa"/>
          </w:tcPr>
          <w:p w14:paraId="13EB2319" w14:textId="77777777" w:rsidR="008B6AD1" w:rsidRDefault="008B6AD1" w:rsidP="00F60319">
            <w:pPr>
              <w:rPr>
                <w:sz w:val="20"/>
                <w:szCs w:val="20"/>
              </w:rPr>
            </w:pPr>
            <w:r>
              <w:rPr>
                <w:sz w:val="20"/>
                <w:szCs w:val="20"/>
              </w:rPr>
              <w:t>0.97 (0.78, 1.21)</w:t>
            </w:r>
          </w:p>
        </w:tc>
        <w:tc>
          <w:tcPr>
            <w:tcW w:w="1560" w:type="dxa"/>
          </w:tcPr>
          <w:p w14:paraId="3EAE340C" w14:textId="77777777" w:rsidR="008B6AD1" w:rsidRDefault="008B6AD1" w:rsidP="00F60319">
            <w:pPr>
              <w:rPr>
                <w:sz w:val="20"/>
                <w:szCs w:val="20"/>
              </w:rPr>
            </w:pPr>
            <w:r>
              <w:rPr>
                <w:sz w:val="20"/>
                <w:szCs w:val="20"/>
              </w:rPr>
              <w:t>0.92 (0.74, 1.16)</w:t>
            </w:r>
          </w:p>
        </w:tc>
        <w:tc>
          <w:tcPr>
            <w:tcW w:w="1644" w:type="dxa"/>
          </w:tcPr>
          <w:p w14:paraId="3C0F9284" w14:textId="77777777" w:rsidR="008B6AD1" w:rsidRDefault="008B6AD1" w:rsidP="00F60319">
            <w:pPr>
              <w:rPr>
                <w:sz w:val="20"/>
                <w:szCs w:val="20"/>
              </w:rPr>
            </w:pPr>
            <w:r>
              <w:rPr>
                <w:sz w:val="20"/>
                <w:szCs w:val="20"/>
              </w:rPr>
              <w:t>0.92 (0.73, 1.15)</w:t>
            </w:r>
          </w:p>
        </w:tc>
        <w:tc>
          <w:tcPr>
            <w:tcW w:w="1559" w:type="dxa"/>
          </w:tcPr>
          <w:p w14:paraId="3C74A9D8" w14:textId="77777777" w:rsidR="008B6AD1" w:rsidRDefault="008B6AD1" w:rsidP="00F60319">
            <w:pPr>
              <w:rPr>
                <w:sz w:val="20"/>
                <w:szCs w:val="20"/>
              </w:rPr>
            </w:pPr>
            <w:r>
              <w:rPr>
                <w:sz w:val="20"/>
                <w:szCs w:val="20"/>
              </w:rPr>
              <w:t>0.90 (0.71, 1.12)</w:t>
            </w:r>
          </w:p>
        </w:tc>
        <w:tc>
          <w:tcPr>
            <w:tcW w:w="1758" w:type="dxa"/>
          </w:tcPr>
          <w:p w14:paraId="62A49FC7" w14:textId="77777777" w:rsidR="008B6AD1" w:rsidRDefault="008B6AD1" w:rsidP="00F60319">
            <w:pPr>
              <w:rPr>
                <w:sz w:val="20"/>
                <w:szCs w:val="20"/>
              </w:rPr>
            </w:pPr>
            <w:r>
              <w:rPr>
                <w:sz w:val="20"/>
                <w:szCs w:val="20"/>
              </w:rPr>
              <w:t>0.89 (0.71, 1.12)</w:t>
            </w:r>
          </w:p>
        </w:tc>
        <w:tc>
          <w:tcPr>
            <w:tcW w:w="1993" w:type="dxa"/>
            <w:gridSpan w:val="2"/>
          </w:tcPr>
          <w:p w14:paraId="60928D1A" w14:textId="77777777" w:rsidR="008B6AD1" w:rsidRDefault="008B6AD1" w:rsidP="00F60319">
            <w:pPr>
              <w:rPr>
                <w:sz w:val="20"/>
                <w:szCs w:val="20"/>
              </w:rPr>
            </w:pPr>
            <w:r>
              <w:rPr>
                <w:sz w:val="20"/>
                <w:szCs w:val="20"/>
              </w:rPr>
              <w:t>0.88 (0.70, 1.10)</w:t>
            </w:r>
          </w:p>
        </w:tc>
      </w:tr>
      <w:tr w:rsidR="008B6AD1" w:rsidRPr="00734615" w14:paraId="4DAAE529" w14:textId="77777777" w:rsidTr="008B6AD1">
        <w:tc>
          <w:tcPr>
            <w:tcW w:w="1555" w:type="dxa"/>
          </w:tcPr>
          <w:p w14:paraId="273D5CD6" w14:textId="77777777" w:rsidR="008B6AD1" w:rsidRDefault="008B6AD1" w:rsidP="00F60319">
            <w:pPr>
              <w:rPr>
                <w:sz w:val="20"/>
                <w:szCs w:val="20"/>
              </w:rPr>
            </w:pPr>
            <w:r>
              <w:rPr>
                <w:sz w:val="20"/>
                <w:szCs w:val="20"/>
              </w:rPr>
              <w:t>3</w:t>
            </w:r>
          </w:p>
        </w:tc>
        <w:tc>
          <w:tcPr>
            <w:tcW w:w="1275" w:type="dxa"/>
          </w:tcPr>
          <w:p w14:paraId="781F4871" w14:textId="77777777" w:rsidR="008B6AD1" w:rsidRDefault="008B6AD1" w:rsidP="00F60319">
            <w:pPr>
              <w:rPr>
                <w:sz w:val="20"/>
                <w:szCs w:val="20"/>
              </w:rPr>
            </w:pPr>
            <w:r>
              <w:rPr>
                <w:sz w:val="20"/>
                <w:szCs w:val="20"/>
              </w:rPr>
              <w:t>193/112934</w:t>
            </w:r>
          </w:p>
        </w:tc>
        <w:tc>
          <w:tcPr>
            <w:tcW w:w="1701" w:type="dxa"/>
          </w:tcPr>
          <w:p w14:paraId="632B1AEC" w14:textId="77777777" w:rsidR="008B6AD1" w:rsidRDefault="008B6AD1" w:rsidP="00F60319">
            <w:pPr>
              <w:rPr>
                <w:sz w:val="20"/>
                <w:szCs w:val="20"/>
              </w:rPr>
            </w:pPr>
            <w:r>
              <w:rPr>
                <w:sz w:val="20"/>
                <w:szCs w:val="20"/>
              </w:rPr>
              <w:t>1.29 (1.05, 1.59)</w:t>
            </w:r>
          </w:p>
        </w:tc>
        <w:tc>
          <w:tcPr>
            <w:tcW w:w="1560" w:type="dxa"/>
          </w:tcPr>
          <w:p w14:paraId="07B4C3F4" w14:textId="77777777" w:rsidR="008B6AD1" w:rsidRDefault="008B6AD1" w:rsidP="00F60319">
            <w:pPr>
              <w:rPr>
                <w:sz w:val="20"/>
                <w:szCs w:val="20"/>
              </w:rPr>
            </w:pPr>
            <w:r>
              <w:rPr>
                <w:sz w:val="20"/>
                <w:szCs w:val="20"/>
              </w:rPr>
              <w:t>1.14 (0.91, 1.42)</w:t>
            </w:r>
          </w:p>
        </w:tc>
        <w:tc>
          <w:tcPr>
            <w:tcW w:w="1644" w:type="dxa"/>
          </w:tcPr>
          <w:p w14:paraId="3CCE108D" w14:textId="77777777" w:rsidR="008B6AD1" w:rsidRDefault="008B6AD1" w:rsidP="00F60319">
            <w:pPr>
              <w:rPr>
                <w:sz w:val="20"/>
                <w:szCs w:val="20"/>
              </w:rPr>
            </w:pPr>
            <w:r>
              <w:rPr>
                <w:sz w:val="20"/>
                <w:szCs w:val="20"/>
              </w:rPr>
              <w:t>1.11 (0.89, 1.39)</w:t>
            </w:r>
          </w:p>
        </w:tc>
        <w:tc>
          <w:tcPr>
            <w:tcW w:w="1559" w:type="dxa"/>
          </w:tcPr>
          <w:p w14:paraId="485DD1CE" w14:textId="77777777" w:rsidR="008B6AD1" w:rsidRDefault="008B6AD1" w:rsidP="00F60319">
            <w:pPr>
              <w:rPr>
                <w:sz w:val="20"/>
                <w:szCs w:val="20"/>
              </w:rPr>
            </w:pPr>
            <w:r>
              <w:rPr>
                <w:sz w:val="20"/>
                <w:szCs w:val="20"/>
              </w:rPr>
              <w:t>1.07 (0.85, 1.33)</w:t>
            </w:r>
          </w:p>
        </w:tc>
        <w:tc>
          <w:tcPr>
            <w:tcW w:w="1758" w:type="dxa"/>
          </w:tcPr>
          <w:p w14:paraId="5246AAD8" w14:textId="77777777" w:rsidR="008B6AD1" w:rsidRDefault="008B6AD1" w:rsidP="00F60319">
            <w:pPr>
              <w:rPr>
                <w:sz w:val="20"/>
                <w:szCs w:val="20"/>
              </w:rPr>
            </w:pPr>
            <w:r>
              <w:rPr>
                <w:sz w:val="20"/>
                <w:szCs w:val="20"/>
              </w:rPr>
              <w:t>1.04 (0.83, 1.30)</w:t>
            </w:r>
          </w:p>
        </w:tc>
        <w:tc>
          <w:tcPr>
            <w:tcW w:w="1993" w:type="dxa"/>
            <w:gridSpan w:val="2"/>
          </w:tcPr>
          <w:p w14:paraId="7C150698" w14:textId="77777777" w:rsidR="008B6AD1" w:rsidRDefault="008B6AD1" w:rsidP="00F60319">
            <w:pPr>
              <w:rPr>
                <w:sz w:val="20"/>
                <w:szCs w:val="20"/>
              </w:rPr>
            </w:pPr>
            <w:r>
              <w:rPr>
                <w:sz w:val="20"/>
                <w:szCs w:val="20"/>
              </w:rPr>
              <w:t>1.01 (0.81, 1.10)</w:t>
            </w:r>
          </w:p>
        </w:tc>
      </w:tr>
      <w:tr w:rsidR="008B6AD1" w:rsidRPr="00734615" w14:paraId="1060A2B7" w14:textId="77777777" w:rsidTr="008B6AD1">
        <w:tc>
          <w:tcPr>
            <w:tcW w:w="1555" w:type="dxa"/>
          </w:tcPr>
          <w:p w14:paraId="30263E1F" w14:textId="77777777" w:rsidR="008B6AD1" w:rsidRDefault="008B6AD1" w:rsidP="00F60319">
            <w:pPr>
              <w:rPr>
                <w:sz w:val="20"/>
                <w:szCs w:val="20"/>
              </w:rPr>
            </w:pPr>
            <w:r>
              <w:rPr>
                <w:sz w:val="20"/>
                <w:szCs w:val="20"/>
              </w:rPr>
              <w:t>P for trend</w:t>
            </w:r>
          </w:p>
        </w:tc>
        <w:tc>
          <w:tcPr>
            <w:tcW w:w="1275" w:type="dxa"/>
          </w:tcPr>
          <w:p w14:paraId="4629F823" w14:textId="77777777" w:rsidR="008B6AD1" w:rsidRDefault="008B6AD1" w:rsidP="00F60319">
            <w:pPr>
              <w:rPr>
                <w:sz w:val="20"/>
                <w:szCs w:val="20"/>
              </w:rPr>
            </w:pPr>
          </w:p>
        </w:tc>
        <w:tc>
          <w:tcPr>
            <w:tcW w:w="1701" w:type="dxa"/>
          </w:tcPr>
          <w:p w14:paraId="53213E7D" w14:textId="77777777" w:rsidR="008B6AD1" w:rsidRDefault="008B6AD1" w:rsidP="00F60319">
            <w:pPr>
              <w:rPr>
                <w:sz w:val="20"/>
                <w:szCs w:val="20"/>
              </w:rPr>
            </w:pPr>
            <w:r>
              <w:rPr>
                <w:sz w:val="20"/>
                <w:szCs w:val="20"/>
              </w:rPr>
              <w:t>0.015</w:t>
            </w:r>
          </w:p>
        </w:tc>
        <w:tc>
          <w:tcPr>
            <w:tcW w:w="1560" w:type="dxa"/>
          </w:tcPr>
          <w:p w14:paraId="3D673134" w14:textId="77777777" w:rsidR="008B6AD1" w:rsidRDefault="008B6AD1" w:rsidP="00F60319">
            <w:pPr>
              <w:rPr>
                <w:sz w:val="20"/>
                <w:szCs w:val="20"/>
              </w:rPr>
            </w:pPr>
            <w:r>
              <w:rPr>
                <w:sz w:val="20"/>
                <w:szCs w:val="20"/>
              </w:rPr>
              <w:t>0.234</w:t>
            </w:r>
          </w:p>
        </w:tc>
        <w:tc>
          <w:tcPr>
            <w:tcW w:w="1644" w:type="dxa"/>
          </w:tcPr>
          <w:p w14:paraId="3AD77208" w14:textId="77777777" w:rsidR="008B6AD1" w:rsidRDefault="008B6AD1" w:rsidP="00F60319">
            <w:pPr>
              <w:rPr>
                <w:sz w:val="20"/>
                <w:szCs w:val="20"/>
              </w:rPr>
            </w:pPr>
            <w:r>
              <w:rPr>
                <w:sz w:val="20"/>
                <w:szCs w:val="20"/>
              </w:rPr>
              <w:t>0.322</w:t>
            </w:r>
          </w:p>
        </w:tc>
        <w:tc>
          <w:tcPr>
            <w:tcW w:w="1559" w:type="dxa"/>
          </w:tcPr>
          <w:p w14:paraId="763E6416" w14:textId="77777777" w:rsidR="008B6AD1" w:rsidRDefault="008B6AD1" w:rsidP="00F60319">
            <w:pPr>
              <w:rPr>
                <w:sz w:val="20"/>
                <w:szCs w:val="20"/>
              </w:rPr>
            </w:pPr>
            <w:r>
              <w:rPr>
                <w:sz w:val="20"/>
                <w:szCs w:val="20"/>
              </w:rPr>
              <w:t>0.523</w:t>
            </w:r>
          </w:p>
        </w:tc>
        <w:tc>
          <w:tcPr>
            <w:tcW w:w="1758" w:type="dxa"/>
          </w:tcPr>
          <w:p w14:paraId="52928F43" w14:textId="77777777" w:rsidR="008B6AD1" w:rsidRDefault="008B6AD1" w:rsidP="00F60319">
            <w:pPr>
              <w:rPr>
                <w:sz w:val="20"/>
                <w:szCs w:val="20"/>
              </w:rPr>
            </w:pPr>
            <w:r>
              <w:rPr>
                <w:sz w:val="20"/>
                <w:szCs w:val="20"/>
              </w:rPr>
              <w:t>0.705</w:t>
            </w:r>
          </w:p>
        </w:tc>
        <w:tc>
          <w:tcPr>
            <w:tcW w:w="1993" w:type="dxa"/>
            <w:gridSpan w:val="2"/>
          </w:tcPr>
          <w:p w14:paraId="5B8ECD23" w14:textId="77777777" w:rsidR="008B6AD1" w:rsidRDefault="008B6AD1" w:rsidP="00F60319">
            <w:pPr>
              <w:rPr>
                <w:sz w:val="20"/>
                <w:szCs w:val="20"/>
              </w:rPr>
            </w:pPr>
            <w:r>
              <w:rPr>
                <w:sz w:val="20"/>
                <w:szCs w:val="20"/>
              </w:rPr>
              <w:t>0.859</w:t>
            </w:r>
          </w:p>
        </w:tc>
      </w:tr>
      <w:tr w:rsidR="008B6AD1" w:rsidRPr="00734615" w14:paraId="1A5AC2FD" w14:textId="77777777" w:rsidTr="008B6AD1">
        <w:tc>
          <w:tcPr>
            <w:tcW w:w="1555" w:type="dxa"/>
          </w:tcPr>
          <w:p w14:paraId="664F08A4" w14:textId="77777777" w:rsidR="008B6AD1" w:rsidRDefault="008B6AD1" w:rsidP="00F60319">
            <w:pPr>
              <w:rPr>
                <w:sz w:val="20"/>
                <w:szCs w:val="20"/>
              </w:rPr>
            </w:pPr>
            <w:r>
              <w:rPr>
                <w:sz w:val="20"/>
                <w:szCs w:val="20"/>
              </w:rPr>
              <w:t>Per SD increase</w:t>
            </w:r>
          </w:p>
        </w:tc>
        <w:tc>
          <w:tcPr>
            <w:tcW w:w="1275" w:type="dxa"/>
          </w:tcPr>
          <w:p w14:paraId="010B6455" w14:textId="77777777" w:rsidR="008B6AD1" w:rsidRDefault="008B6AD1" w:rsidP="00F60319">
            <w:pPr>
              <w:rPr>
                <w:sz w:val="20"/>
                <w:szCs w:val="20"/>
              </w:rPr>
            </w:pPr>
          </w:p>
        </w:tc>
        <w:tc>
          <w:tcPr>
            <w:tcW w:w="1701" w:type="dxa"/>
          </w:tcPr>
          <w:p w14:paraId="2D14C1CF" w14:textId="77777777" w:rsidR="008B6AD1" w:rsidRDefault="008B6AD1" w:rsidP="00F60319">
            <w:pPr>
              <w:rPr>
                <w:sz w:val="20"/>
                <w:szCs w:val="20"/>
              </w:rPr>
            </w:pPr>
            <w:r>
              <w:rPr>
                <w:sz w:val="20"/>
                <w:szCs w:val="20"/>
              </w:rPr>
              <w:t>1.16 (1.07, 1.25)</w:t>
            </w:r>
          </w:p>
        </w:tc>
        <w:tc>
          <w:tcPr>
            <w:tcW w:w="1560" w:type="dxa"/>
          </w:tcPr>
          <w:p w14:paraId="105BED22" w14:textId="77777777" w:rsidR="008B6AD1" w:rsidRDefault="008B6AD1" w:rsidP="00F60319">
            <w:pPr>
              <w:rPr>
                <w:sz w:val="20"/>
                <w:szCs w:val="20"/>
              </w:rPr>
            </w:pPr>
            <w:r>
              <w:rPr>
                <w:sz w:val="20"/>
                <w:szCs w:val="20"/>
              </w:rPr>
              <w:t>1.10 (1.01, 1.19)</w:t>
            </w:r>
          </w:p>
        </w:tc>
        <w:tc>
          <w:tcPr>
            <w:tcW w:w="1644" w:type="dxa"/>
          </w:tcPr>
          <w:p w14:paraId="31A4E28B" w14:textId="77777777" w:rsidR="008B6AD1" w:rsidRDefault="008B6AD1" w:rsidP="00F60319">
            <w:pPr>
              <w:rPr>
                <w:sz w:val="20"/>
                <w:szCs w:val="20"/>
              </w:rPr>
            </w:pPr>
            <w:r>
              <w:rPr>
                <w:sz w:val="20"/>
                <w:szCs w:val="20"/>
              </w:rPr>
              <w:t>1.09 (1.00, 1.18)</w:t>
            </w:r>
          </w:p>
        </w:tc>
        <w:tc>
          <w:tcPr>
            <w:tcW w:w="1559" w:type="dxa"/>
          </w:tcPr>
          <w:p w14:paraId="1D93BEA2" w14:textId="77777777" w:rsidR="008B6AD1" w:rsidRDefault="008B6AD1" w:rsidP="00F60319">
            <w:pPr>
              <w:rPr>
                <w:sz w:val="20"/>
                <w:szCs w:val="20"/>
              </w:rPr>
            </w:pPr>
            <w:r>
              <w:rPr>
                <w:sz w:val="20"/>
                <w:szCs w:val="20"/>
              </w:rPr>
              <w:t>1.07 (0.98, 1.16)</w:t>
            </w:r>
          </w:p>
        </w:tc>
        <w:tc>
          <w:tcPr>
            <w:tcW w:w="1758" w:type="dxa"/>
          </w:tcPr>
          <w:p w14:paraId="48051DA9" w14:textId="77777777" w:rsidR="008B6AD1" w:rsidRDefault="008B6AD1" w:rsidP="00F60319">
            <w:pPr>
              <w:rPr>
                <w:sz w:val="20"/>
                <w:szCs w:val="20"/>
              </w:rPr>
            </w:pPr>
            <w:r>
              <w:rPr>
                <w:sz w:val="20"/>
                <w:szCs w:val="20"/>
              </w:rPr>
              <w:t>1.04 (0.83, 1.30)</w:t>
            </w:r>
          </w:p>
        </w:tc>
        <w:tc>
          <w:tcPr>
            <w:tcW w:w="1993" w:type="dxa"/>
            <w:gridSpan w:val="2"/>
          </w:tcPr>
          <w:p w14:paraId="074FC58F" w14:textId="77777777" w:rsidR="008B6AD1" w:rsidRDefault="008B6AD1" w:rsidP="00F60319">
            <w:pPr>
              <w:rPr>
                <w:sz w:val="20"/>
                <w:szCs w:val="20"/>
              </w:rPr>
            </w:pPr>
            <w:r>
              <w:rPr>
                <w:sz w:val="20"/>
                <w:szCs w:val="20"/>
              </w:rPr>
              <w:t>1.04 (0.96, 1.14)</w:t>
            </w:r>
          </w:p>
        </w:tc>
      </w:tr>
      <w:tr w:rsidR="008B6AD1" w:rsidRPr="00734615" w14:paraId="64ECF3F2" w14:textId="77777777" w:rsidTr="008B6AD1">
        <w:tc>
          <w:tcPr>
            <w:tcW w:w="1555" w:type="dxa"/>
          </w:tcPr>
          <w:p w14:paraId="26F714B1" w14:textId="77777777" w:rsidR="008B6AD1" w:rsidRDefault="008B6AD1" w:rsidP="00F60319">
            <w:pPr>
              <w:rPr>
                <w:sz w:val="20"/>
                <w:szCs w:val="20"/>
              </w:rPr>
            </w:pPr>
          </w:p>
        </w:tc>
        <w:tc>
          <w:tcPr>
            <w:tcW w:w="1275" w:type="dxa"/>
          </w:tcPr>
          <w:p w14:paraId="6FE1874A" w14:textId="77777777" w:rsidR="008B6AD1" w:rsidRDefault="008B6AD1" w:rsidP="00F60319">
            <w:pPr>
              <w:rPr>
                <w:sz w:val="20"/>
                <w:szCs w:val="20"/>
              </w:rPr>
            </w:pPr>
          </w:p>
        </w:tc>
        <w:tc>
          <w:tcPr>
            <w:tcW w:w="1701" w:type="dxa"/>
          </w:tcPr>
          <w:p w14:paraId="3A101C8B" w14:textId="77777777" w:rsidR="008B6AD1" w:rsidRDefault="008B6AD1" w:rsidP="00F60319">
            <w:pPr>
              <w:rPr>
                <w:sz w:val="20"/>
                <w:szCs w:val="20"/>
              </w:rPr>
            </w:pPr>
          </w:p>
        </w:tc>
        <w:tc>
          <w:tcPr>
            <w:tcW w:w="1560" w:type="dxa"/>
          </w:tcPr>
          <w:p w14:paraId="1723C150" w14:textId="77777777" w:rsidR="008B6AD1" w:rsidRDefault="008B6AD1" w:rsidP="00F60319">
            <w:pPr>
              <w:rPr>
                <w:sz w:val="20"/>
                <w:szCs w:val="20"/>
              </w:rPr>
            </w:pPr>
          </w:p>
        </w:tc>
        <w:tc>
          <w:tcPr>
            <w:tcW w:w="1644" w:type="dxa"/>
          </w:tcPr>
          <w:p w14:paraId="51BBD21C" w14:textId="77777777" w:rsidR="008B6AD1" w:rsidRDefault="008B6AD1" w:rsidP="00F60319">
            <w:pPr>
              <w:rPr>
                <w:sz w:val="20"/>
                <w:szCs w:val="20"/>
              </w:rPr>
            </w:pPr>
          </w:p>
        </w:tc>
        <w:tc>
          <w:tcPr>
            <w:tcW w:w="1559" w:type="dxa"/>
          </w:tcPr>
          <w:p w14:paraId="2D7850EB" w14:textId="77777777" w:rsidR="008B6AD1" w:rsidRDefault="008B6AD1" w:rsidP="00F60319">
            <w:pPr>
              <w:rPr>
                <w:sz w:val="20"/>
                <w:szCs w:val="20"/>
              </w:rPr>
            </w:pPr>
          </w:p>
        </w:tc>
        <w:tc>
          <w:tcPr>
            <w:tcW w:w="1758" w:type="dxa"/>
          </w:tcPr>
          <w:p w14:paraId="7BC50B8D" w14:textId="77777777" w:rsidR="008B6AD1" w:rsidRDefault="008B6AD1" w:rsidP="00F60319">
            <w:pPr>
              <w:rPr>
                <w:sz w:val="20"/>
                <w:szCs w:val="20"/>
              </w:rPr>
            </w:pPr>
          </w:p>
        </w:tc>
        <w:tc>
          <w:tcPr>
            <w:tcW w:w="1993" w:type="dxa"/>
            <w:gridSpan w:val="2"/>
          </w:tcPr>
          <w:p w14:paraId="51592BAA" w14:textId="77777777" w:rsidR="008B6AD1" w:rsidRDefault="008B6AD1" w:rsidP="00F60319">
            <w:pPr>
              <w:rPr>
                <w:sz w:val="20"/>
                <w:szCs w:val="20"/>
              </w:rPr>
            </w:pPr>
          </w:p>
        </w:tc>
      </w:tr>
    </w:tbl>
    <w:p w14:paraId="715766EC" w14:textId="77777777" w:rsidR="008B6AD1" w:rsidRPr="00734615" w:rsidRDefault="008B6AD1" w:rsidP="008B6AD1">
      <w:pPr>
        <w:rPr>
          <w:b/>
          <w:bCs/>
          <w:sz w:val="20"/>
          <w:szCs w:val="20"/>
        </w:rPr>
      </w:pPr>
    </w:p>
    <w:p w14:paraId="41146E09" w14:textId="77777777" w:rsidR="008B6AD1" w:rsidRPr="008E7A44" w:rsidRDefault="008B6AD1" w:rsidP="008B6AD1">
      <w:r>
        <w:rPr>
          <w:vertAlign w:val="superscript"/>
        </w:rPr>
        <w:t xml:space="preserve">1 </w:t>
      </w:r>
      <w:r>
        <w:t xml:space="preserve">Comorbidity includes diagnoses of vascular or heart </w:t>
      </w:r>
      <w:proofErr w:type="gramStart"/>
      <w:r>
        <w:t>disease,  diabetes</w:t>
      </w:r>
      <w:proofErr w:type="gramEnd"/>
      <w:r>
        <w:t>, chronic bronchitis or emphysema, asthma, and hypertension defined according to measured blood pressure and/or use of anti-hypertensive drugs</w:t>
      </w:r>
    </w:p>
    <w:p w14:paraId="47CE2450" w14:textId="77777777" w:rsidR="008B6AD1" w:rsidRDefault="008B6AD1" w:rsidP="008B6AD1">
      <w:r>
        <w:rPr>
          <w:vertAlign w:val="superscript"/>
        </w:rPr>
        <w:t xml:space="preserve">2 </w:t>
      </w:r>
      <w:r>
        <w:t>Lifestyle factors included body mass index, smoking status, alcohol intake frequency &amp; number of types of physical activity taken in last four weeks</w:t>
      </w:r>
    </w:p>
    <w:p w14:paraId="4A53F11F" w14:textId="21017AEE" w:rsidR="008B6AD1" w:rsidRDefault="008B6AD1" w:rsidP="008B6AD1">
      <w:r>
        <w:rPr>
          <w:vertAlign w:val="superscript"/>
        </w:rPr>
        <w:t xml:space="preserve">3 </w:t>
      </w:r>
      <w:r>
        <w:t>Socioeconomic factors included highest educational attainment, Townsend deprivation index, &amp; household income before tax</w:t>
      </w:r>
    </w:p>
    <w:p w14:paraId="50D5C417" w14:textId="33D09912" w:rsidR="008B6AD1" w:rsidRDefault="008B6AD1" w:rsidP="008B6AD1"/>
    <w:p w14:paraId="1E01CC40" w14:textId="77777777" w:rsidR="007D3863" w:rsidRDefault="007D3863">
      <w:pPr>
        <w:rPr>
          <w:b/>
          <w:bCs/>
          <w:highlight w:val="yellow"/>
        </w:rPr>
      </w:pPr>
      <w:r>
        <w:rPr>
          <w:b/>
          <w:bCs/>
          <w:highlight w:val="yellow"/>
        </w:rPr>
        <w:br w:type="page"/>
      </w:r>
    </w:p>
    <w:p w14:paraId="741BD650" w14:textId="15B14A3A" w:rsidR="005F2D28" w:rsidRDefault="007D3863" w:rsidP="007D3863">
      <w:pPr>
        <w:jc w:val="center"/>
        <w:rPr>
          <w:b/>
          <w:bCs/>
        </w:rPr>
      </w:pPr>
      <w:r>
        <w:rPr>
          <w:b/>
          <w:bCs/>
        </w:rPr>
        <w:lastRenderedPageBreak/>
        <w:t>Supplemental Table</w:t>
      </w:r>
      <w:r w:rsidR="005F2D28" w:rsidRPr="007B5E3D">
        <w:rPr>
          <w:b/>
          <w:bCs/>
        </w:rPr>
        <w:t xml:space="preserve"> </w:t>
      </w:r>
      <w:r w:rsidR="009E0FE8">
        <w:rPr>
          <w:b/>
          <w:bCs/>
        </w:rPr>
        <w:t>3</w:t>
      </w:r>
      <w:r w:rsidR="005F2D28" w:rsidRPr="007B5E3D">
        <w:rPr>
          <w:b/>
          <w:bCs/>
        </w:rPr>
        <w:t xml:space="preserve">.  Multiply-adjusted </w:t>
      </w:r>
      <w:r w:rsidR="005F2D28">
        <w:rPr>
          <w:b/>
          <w:bCs/>
        </w:rPr>
        <w:t>odds ratios (95% CI) for incident COVID-19 hospitalisation according to b</w:t>
      </w:r>
      <w:r w:rsidR="005F2D28" w:rsidRPr="007B5E3D">
        <w:rPr>
          <w:b/>
          <w:bCs/>
        </w:rPr>
        <w:t xml:space="preserve">aseline </w:t>
      </w:r>
      <w:proofErr w:type="gramStart"/>
      <w:r w:rsidR="005F2D28">
        <w:rPr>
          <w:b/>
          <w:bCs/>
        </w:rPr>
        <w:t xml:space="preserve">socioeconomic </w:t>
      </w:r>
      <w:r w:rsidR="005F2D28" w:rsidRPr="007B5E3D">
        <w:rPr>
          <w:b/>
          <w:bCs/>
        </w:rPr>
        <w:t xml:space="preserve"> characteristics</w:t>
      </w:r>
      <w:proofErr w:type="gramEnd"/>
      <w:r>
        <w:rPr>
          <w:b/>
          <w:bCs/>
        </w:rPr>
        <w:t xml:space="preserve"> – based on complete data</w:t>
      </w:r>
    </w:p>
    <w:p w14:paraId="6AF9BB1D" w14:textId="77777777" w:rsidR="005F2D28" w:rsidRDefault="005F2D28" w:rsidP="005F2D28">
      <w:pPr>
        <w:rPr>
          <w:b/>
          <w:bCs/>
        </w:rPr>
      </w:pPr>
    </w:p>
    <w:tbl>
      <w:tblPr>
        <w:tblStyle w:val="TableGrid"/>
        <w:tblW w:w="0" w:type="auto"/>
        <w:tblLayout w:type="fixed"/>
        <w:tblLook w:val="04A0" w:firstRow="1" w:lastRow="0" w:firstColumn="1" w:lastColumn="0" w:noHBand="0" w:noVBand="1"/>
      </w:tblPr>
      <w:tblGrid>
        <w:gridCol w:w="1696"/>
        <w:gridCol w:w="1276"/>
        <w:gridCol w:w="1559"/>
        <w:gridCol w:w="1560"/>
        <w:gridCol w:w="1644"/>
        <w:gridCol w:w="1559"/>
        <w:gridCol w:w="1758"/>
        <w:gridCol w:w="13"/>
        <w:gridCol w:w="1980"/>
      </w:tblGrid>
      <w:tr w:rsidR="005F2D28" w:rsidRPr="00734615" w14:paraId="59920BB9" w14:textId="77777777" w:rsidTr="005F2D28">
        <w:tc>
          <w:tcPr>
            <w:tcW w:w="1696" w:type="dxa"/>
          </w:tcPr>
          <w:p w14:paraId="098C31B6" w14:textId="1C2400D1" w:rsidR="005F2D28" w:rsidRPr="00734615" w:rsidRDefault="005F2D28" w:rsidP="00F60319">
            <w:pPr>
              <w:rPr>
                <w:b/>
                <w:bCs/>
                <w:sz w:val="20"/>
                <w:szCs w:val="20"/>
              </w:rPr>
            </w:pPr>
          </w:p>
        </w:tc>
        <w:tc>
          <w:tcPr>
            <w:tcW w:w="1276" w:type="dxa"/>
          </w:tcPr>
          <w:p w14:paraId="625BD56D" w14:textId="77777777" w:rsidR="005F2D28" w:rsidRDefault="005F2D28" w:rsidP="00F60319">
            <w:pPr>
              <w:rPr>
                <w:b/>
                <w:bCs/>
                <w:sz w:val="20"/>
                <w:szCs w:val="20"/>
              </w:rPr>
            </w:pPr>
            <w:r w:rsidRPr="00734615">
              <w:rPr>
                <w:b/>
                <w:bCs/>
                <w:sz w:val="20"/>
                <w:szCs w:val="20"/>
              </w:rPr>
              <w:t>Number of cases/</w:t>
            </w:r>
          </w:p>
          <w:p w14:paraId="7817AD48" w14:textId="77777777" w:rsidR="005F2D28" w:rsidRPr="009D7BA2" w:rsidRDefault="005F2D28" w:rsidP="00F60319">
            <w:pPr>
              <w:rPr>
                <w:b/>
                <w:bCs/>
                <w:sz w:val="20"/>
                <w:szCs w:val="20"/>
                <w:vertAlign w:val="superscript"/>
              </w:rPr>
            </w:pPr>
            <w:r w:rsidRPr="00734615">
              <w:rPr>
                <w:b/>
                <w:bCs/>
                <w:sz w:val="20"/>
                <w:szCs w:val="20"/>
              </w:rPr>
              <w:t>number at risk</w:t>
            </w:r>
          </w:p>
        </w:tc>
        <w:tc>
          <w:tcPr>
            <w:tcW w:w="8093" w:type="dxa"/>
            <w:gridSpan w:val="6"/>
          </w:tcPr>
          <w:p w14:paraId="3F5F9892" w14:textId="77777777" w:rsidR="005F2D28" w:rsidRPr="00734615" w:rsidRDefault="005F2D28" w:rsidP="00F60319">
            <w:pPr>
              <w:rPr>
                <w:b/>
                <w:bCs/>
                <w:sz w:val="20"/>
                <w:szCs w:val="20"/>
              </w:rPr>
            </w:pPr>
            <w:r w:rsidRPr="00734615">
              <w:rPr>
                <w:b/>
                <w:bCs/>
                <w:sz w:val="20"/>
                <w:szCs w:val="20"/>
              </w:rPr>
              <w:t>Adjustments</w:t>
            </w:r>
          </w:p>
        </w:tc>
        <w:tc>
          <w:tcPr>
            <w:tcW w:w="1980" w:type="dxa"/>
          </w:tcPr>
          <w:p w14:paraId="516CE4CA" w14:textId="77777777" w:rsidR="005F2D28" w:rsidRPr="00734615" w:rsidRDefault="005F2D28" w:rsidP="00F60319">
            <w:pPr>
              <w:rPr>
                <w:b/>
                <w:bCs/>
                <w:sz w:val="20"/>
                <w:szCs w:val="20"/>
              </w:rPr>
            </w:pPr>
          </w:p>
        </w:tc>
      </w:tr>
      <w:tr w:rsidR="005F2D28" w:rsidRPr="00734615" w14:paraId="2676E62F" w14:textId="77777777" w:rsidTr="005F2D28">
        <w:tc>
          <w:tcPr>
            <w:tcW w:w="1696" w:type="dxa"/>
          </w:tcPr>
          <w:p w14:paraId="52D89917" w14:textId="77777777" w:rsidR="005F2D28" w:rsidRPr="00734615" w:rsidRDefault="005F2D28" w:rsidP="00F60319">
            <w:pPr>
              <w:rPr>
                <w:sz w:val="20"/>
                <w:szCs w:val="20"/>
              </w:rPr>
            </w:pPr>
          </w:p>
        </w:tc>
        <w:tc>
          <w:tcPr>
            <w:tcW w:w="1276" w:type="dxa"/>
          </w:tcPr>
          <w:p w14:paraId="5A75DBE0" w14:textId="77777777" w:rsidR="005F2D28" w:rsidRPr="00734615" w:rsidRDefault="005F2D28" w:rsidP="00F60319">
            <w:pPr>
              <w:rPr>
                <w:sz w:val="20"/>
                <w:szCs w:val="20"/>
              </w:rPr>
            </w:pPr>
          </w:p>
        </w:tc>
        <w:tc>
          <w:tcPr>
            <w:tcW w:w="1559" w:type="dxa"/>
          </w:tcPr>
          <w:p w14:paraId="7680F604" w14:textId="77777777" w:rsidR="005F2D28" w:rsidRPr="00734615" w:rsidRDefault="005F2D28" w:rsidP="00F60319">
            <w:pPr>
              <w:rPr>
                <w:b/>
                <w:bCs/>
                <w:sz w:val="20"/>
                <w:szCs w:val="20"/>
              </w:rPr>
            </w:pPr>
            <w:r w:rsidRPr="00734615">
              <w:rPr>
                <w:b/>
                <w:bCs/>
                <w:sz w:val="20"/>
                <w:szCs w:val="20"/>
              </w:rPr>
              <w:t>None</w:t>
            </w:r>
          </w:p>
          <w:p w14:paraId="4C6AE8E5" w14:textId="77777777" w:rsidR="005F2D28" w:rsidRPr="00734615" w:rsidRDefault="005F2D28" w:rsidP="00F60319">
            <w:pPr>
              <w:rPr>
                <w:b/>
                <w:bCs/>
                <w:sz w:val="20"/>
                <w:szCs w:val="20"/>
              </w:rPr>
            </w:pPr>
          </w:p>
        </w:tc>
        <w:tc>
          <w:tcPr>
            <w:tcW w:w="1560" w:type="dxa"/>
          </w:tcPr>
          <w:p w14:paraId="3C757355" w14:textId="77777777" w:rsidR="005F2D28" w:rsidRPr="00734615" w:rsidRDefault="005F2D28" w:rsidP="00F60319">
            <w:pPr>
              <w:rPr>
                <w:b/>
                <w:bCs/>
                <w:sz w:val="20"/>
                <w:szCs w:val="20"/>
              </w:rPr>
            </w:pPr>
            <w:r w:rsidRPr="00734615">
              <w:rPr>
                <w:b/>
                <w:bCs/>
                <w:sz w:val="20"/>
                <w:szCs w:val="20"/>
              </w:rPr>
              <w:t>Age, sex &amp; ethnicity</w:t>
            </w:r>
          </w:p>
          <w:p w14:paraId="00D64B11" w14:textId="77777777" w:rsidR="005F2D28" w:rsidRPr="00734615" w:rsidRDefault="005F2D28" w:rsidP="00F60319">
            <w:pPr>
              <w:rPr>
                <w:b/>
                <w:bCs/>
                <w:sz w:val="20"/>
                <w:szCs w:val="20"/>
              </w:rPr>
            </w:pPr>
          </w:p>
        </w:tc>
        <w:tc>
          <w:tcPr>
            <w:tcW w:w="1644" w:type="dxa"/>
          </w:tcPr>
          <w:p w14:paraId="380A6DB8" w14:textId="77777777" w:rsidR="005F2D28" w:rsidRPr="008E7A44" w:rsidRDefault="005F2D28" w:rsidP="00F60319">
            <w:pPr>
              <w:rPr>
                <w:b/>
                <w:bCs/>
                <w:sz w:val="20"/>
                <w:szCs w:val="20"/>
                <w:vertAlign w:val="superscript"/>
              </w:rPr>
            </w:pPr>
            <w:r w:rsidRPr="00734615">
              <w:rPr>
                <w:b/>
                <w:bCs/>
                <w:sz w:val="20"/>
                <w:szCs w:val="20"/>
              </w:rPr>
              <w:t>Age, sex, ethnicity &amp; comorbidity</w:t>
            </w:r>
            <w:r>
              <w:rPr>
                <w:b/>
                <w:bCs/>
                <w:sz w:val="20"/>
                <w:szCs w:val="20"/>
                <w:vertAlign w:val="superscript"/>
              </w:rPr>
              <w:t>1</w:t>
            </w:r>
          </w:p>
          <w:p w14:paraId="031FFB93" w14:textId="77777777" w:rsidR="005F2D28" w:rsidRPr="00734615" w:rsidRDefault="005F2D28" w:rsidP="00F60319">
            <w:pPr>
              <w:rPr>
                <w:b/>
                <w:bCs/>
                <w:sz w:val="20"/>
                <w:szCs w:val="20"/>
              </w:rPr>
            </w:pPr>
          </w:p>
        </w:tc>
        <w:tc>
          <w:tcPr>
            <w:tcW w:w="1559" w:type="dxa"/>
          </w:tcPr>
          <w:p w14:paraId="7D02D92A" w14:textId="77777777" w:rsidR="005F2D28" w:rsidRPr="008E7A44" w:rsidRDefault="005F2D28" w:rsidP="00F60319">
            <w:pPr>
              <w:rPr>
                <w:b/>
                <w:bCs/>
                <w:sz w:val="20"/>
                <w:szCs w:val="20"/>
                <w:vertAlign w:val="superscript"/>
              </w:rPr>
            </w:pPr>
            <w:r w:rsidRPr="00734615">
              <w:rPr>
                <w:b/>
                <w:bCs/>
                <w:sz w:val="20"/>
                <w:szCs w:val="20"/>
              </w:rPr>
              <w:t xml:space="preserve">Age, sex, ethnicity &amp; </w:t>
            </w:r>
            <w:r>
              <w:rPr>
                <w:b/>
                <w:bCs/>
                <w:sz w:val="20"/>
                <w:szCs w:val="20"/>
              </w:rPr>
              <w:t>lifestyle factors</w:t>
            </w:r>
            <w:r w:rsidRPr="000476F8">
              <w:rPr>
                <w:b/>
                <w:bCs/>
                <w:sz w:val="20"/>
                <w:szCs w:val="20"/>
                <w:vertAlign w:val="superscript"/>
              </w:rPr>
              <w:t>2</w:t>
            </w:r>
          </w:p>
          <w:p w14:paraId="71522B40" w14:textId="77777777" w:rsidR="005F2D28" w:rsidRPr="00734615" w:rsidRDefault="005F2D28" w:rsidP="00F60319">
            <w:pPr>
              <w:rPr>
                <w:b/>
                <w:bCs/>
                <w:sz w:val="20"/>
                <w:szCs w:val="20"/>
              </w:rPr>
            </w:pPr>
          </w:p>
        </w:tc>
        <w:tc>
          <w:tcPr>
            <w:tcW w:w="1758" w:type="dxa"/>
          </w:tcPr>
          <w:p w14:paraId="785224EA" w14:textId="77777777" w:rsidR="005F2D28" w:rsidRPr="00587A8D" w:rsidRDefault="005F2D28" w:rsidP="00F60319">
            <w:pPr>
              <w:rPr>
                <w:b/>
                <w:bCs/>
                <w:sz w:val="20"/>
                <w:szCs w:val="20"/>
                <w:vertAlign w:val="superscript"/>
              </w:rPr>
            </w:pPr>
            <w:r w:rsidRPr="00734615">
              <w:rPr>
                <w:b/>
                <w:bCs/>
                <w:sz w:val="20"/>
                <w:szCs w:val="20"/>
              </w:rPr>
              <w:t xml:space="preserve">Age, sex, ethnicity &amp; </w:t>
            </w:r>
            <w:r>
              <w:rPr>
                <w:b/>
                <w:bCs/>
                <w:sz w:val="20"/>
                <w:szCs w:val="20"/>
              </w:rPr>
              <w:t xml:space="preserve">psychological </w:t>
            </w:r>
            <w:r w:rsidRPr="00734615">
              <w:rPr>
                <w:b/>
                <w:bCs/>
                <w:sz w:val="20"/>
                <w:szCs w:val="20"/>
              </w:rPr>
              <w:t>factors</w:t>
            </w:r>
            <w:r>
              <w:rPr>
                <w:b/>
                <w:bCs/>
                <w:sz w:val="20"/>
                <w:szCs w:val="20"/>
                <w:vertAlign w:val="superscript"/>
              </w:rPr>
              <w:t>3</w:t>
            </w:r>
          </w:p>
          <w:p w14:paraId="025F3027" w14:textId="77777777" w:rsidR="005F2D28" w:rsidRPr="00734615" w:rsidRDefault="005F2D28" w:rsidP="00F60319">
            <w:pPr>
              <w:rPr>
                <w:b/>
                <w:bCs/>
                <w:sz w:val="20"/>
                <w:szCs w:val="20"/>
              </w:rPr>
            </w:pPr>
          </w:p>
        </w:tc>
        <w:tc>
          <w:tcPr>
            <w:tcW w:w="1993" w:type="dxa"/>
            <w:gridSpan w:val="2"/>
          </w:tcPr>
          <w:p w14:paraId="18C7077C" w14:textId="77777777" w:rsidR="005F2D28" w:rsidRPr="00734615" w:rsidRDefault="005F2D28" w:rsidP="00F60319">
            <w:pPr>
              <w:rPr>
                <w:b/>
                <w:bCs/>
                <w:sz w:val="20"/>
                <w:szCs w:val="20"/>
              </w:rPr>
            </w:pPr>
            <w:r>
              <w:rPr>
                <w:b/>
                <w:bCs/>
                <w:sz w:val="20"/>
                <w:szCs w:val="20"/>
              </w:rPr>
              <w:t>Adjusted for all covariates</w:t>
            </w:r>
          </w:p>
        </w:tc>
      </w:tr>
      <w:tr w:rsidR="005F2D28" w:rsidRPr="00734615" w14:paraId="32451914" w14:textId="77777777" w:rsidTr="005F2D28">
        <w:tc>
          <w:tcPr>
            <w:tcW w:w="1696" w:type="dxa"/>
          </w:tcPr>
          <w:p w14:paraId="3A696427" w14:textId="77777777" w:rsidR="005F2D28" w:rsidRDefault="005F2D28" w:rsidP="00F60319">
            <w:pPr>
              <w:rPr>
                <w:sz w:val="20"/>
                <w:szCs w:val="20"/>
              </w:rPr>
            </w:pPr>
            <w:r>
              <w:rPr>
                <w:sz w:val="20"/>
                <w:szCs w:val="20"/>
              </w:rPr>
              <w:t>Educational attainment</w:t>
            </w:r>
          </w:p>
          <w:p w14:paraId="78340627" w14:textId="77777777" w:rsidR="005F2D28" w:rsidRPr="00734615" w:rsidRDefault="005F2D28" w:rsidP="00F60319">
            <w:pPr>
              <w:rPr>
                <w:sz w:val="20"/>
                <w:szCs w:val="20"/>
              </w:rPr>
            </w:pPr>
            <w:r>
              <w:rPr>
                <w:sz w:val="20"/>
                <w:szCs w:val="20"/>
              </w:rPr>
              <w:t>(n=152739)</w:t>
            </w:r>
          </w:p>
        </w:tc>
        <w:tc>
          <w:tcPr>
            <w:tcW w:w="1276" w:type="dxa"/>
          </w:tcPr>
          <w:p w14:paraId="7EDD0C23" w14:textId="77777777" w:rsidR="005F2D28" w:rsidRPr="00734615" w:rsidRDefault="005F2D28" w:rsidP="00F60319">
            <w:pPr>
              <w:rPr>
                <w:sz w:val="20"/>
                <w:szCs w:val="20"/>
              </w:rPr>
            </w:pPr>
          </w:p>
        </w:tc>
        <w:tc>
          <w:tcPr>
            <w:tcW w:w="1559" w:type="dxa"/>
          </w:tcPr>
          <w:p w14:paraId="0127923B" w14:textId="77777777" w:rsidR="005F2D28" w:rsidRPr="00C45A2D" w:rsidRDefault="005F2D28" w:rsidP="00F60319">
            <w:pPr>
              <w:rPr>
                <w:sz w:val="20"/>
                <w:szCs w:val="20"/>
              </w:rPr>
            </w:pPr>
          </w:p>
        </w:tc>
        <w:tc>
          <w:tcPr>
            <w:tcW w:w="1560" w:type="dxa"/>
          </w:tcPr>
          <w:p w14:paraId="66218A1E" w14:textId="77777777" w:rsidR="005F2D28" w:rsidRPr="00C45A2D" w:rsidRDefault="005F2D28" w:rsidP="00F60319">
            <w:pPr>
              <w:rPr>
                <w:sz w:val="20"/>
                <w:szCs w:val="20"/>
              </w:rPr>
            </w:pPr>
          </w:p>
        </w:tc>
        <w:tc>
          <w:tcPr>
            <w:tcW w:w="1644" w:type="dxa"/>
          </w:tcPr>
          <w:p w14:paraId="2FBC92F1" w14:textId="77777777" w:rsidR="005F2D28" w:rsidRPr="00C45A2D" w:rsidRDefault="005F2D28" w:rsidP="00F60319">
            <w:pPr>
              <w:rPr>
                <w:sz w:val="20"/>
                <w:szCs w:val="20"/>
              </w:rPr>
            </w:pPr>
          </w:p>
        </w:tc>
        <w:tc>
          <w:tcPr>
            <w:tcW w:w="1559" w:type="dxa"/>
          </w:tcPr>
          <w:p w14:paraId="705DF805" w14:textId="77777777" w:rsidR="005F2D28" w:rsidRPr="00C45A2D" w:rsidRDefault="005F2D28" w:rsidP="00F60319">
            <w:pPr>
              <w:rPr>
                <w:sz w:val="20"/>
                <w:szCs w:val="20"/>
              </w:rPr>
            </w:pPr>
          </w:p>
        </w:tc>
        <w:tc>
          <w:tcPr>
            <w:tcW w:w="1758" w:type="dxa"/>
          </w:tcPr>
          <w:p w14:paraId="6000DB2A" w14:textId="77777777" w:rsidR="005F2D28" w:rsidRPr="00C45A2D" w:rsidRDefault="005F2D28" w:rsidP="00F60319">
            <w:pPr>
              <w:rPr>
                <w:sz w:val="20"/>
                <w:szCs w:val="20"/>
              </w:rPr>
            </w:pPr>
          </w:p>
        </w:tc>
        <w:tc>
          <w:tcPr>
            <w:tcW w:w="1993" w:type="dxa"/>
            <w:gridSpan w:val="2"/>
          </w:tcPr>
          <w:p w14:paraId="1BE4C422" w14:textId="77777777" w:rsidR="005F2D28" w:rsidRDefault="005F2D28" w:rsidP="00F60319">
            <w:pPr>
              <w:rPr>
                <w:sz w:val="20"/>
                <w:szCs w:val="20"/>
              </w:rPr>
            </w:pPr>
          </w:p>
        </w:tc>
      </w:tr>
      <w:tr w:rsidR="005F2D28" w:rsidRPr="00734615" w14:paraId="3F954E21" w14:textId="77777777" w:rsidTr="005F2D28">
        <w:trPr>
          <w:trHeight w:val="227"/>
        </w:trPr>
        <w:tc>
          <w:tcPr>
            <w:tcW w:w="1696" w:type="dxa"/>
          </w:tcPr>
          <w:p w14:paraId="1FDFEE1B" w14:textId="77777777" w:rsidR="005F2D28" w:rsidRPr="00734615" w:rsidRDefault="005F2D28" w:rsidP="00F60319">
            <w:pPr>
              <w:rPr>
                <w:sz w:val="20"/>
                <w:szCs w:val="20"/>
              </w:rPr>
            </w:pPr>
            <w:r>
              <w:rPr>
                <w:sz w:val="20"/>
                <w:szCs w:val="20"/>
              </w:rPr>
              <w:t>Degree</w:t>
            </w:r>
          </w:p>
        </w:tc>
        <w:tc>
          <w:tcPr>
            <w:tcW w:w="1276" w:type="dxa"/>
          </w:tcPr>
          <w:p w14:paraId="6CBE537A" w14:textId="77777777" w:rsidR="005F2D28" w:rsidRPr="00734615" w:rsidRDefault="005F2D28" w:rsidP="00F60319">
            <w:pPr>
              <w:rPr>
                <w:sz w:val="20"/>
                <w:szCs w:val="20"/>
              </w:rPr>
            </w:pPr>
            <w:r>
              <w:rPr>
                <w:sz w:val="20"/>
                <w:szCs w:val="20"/>
              </w:rPr>
              <w:t>68/55905</w:t>
            </w:r>
          </w:p>
        </w:tc>
        <w:tc>
          <w:tcPr>
            <w:tcW w:w="1559" w:type="dxa"/>
          </w:tcPr>
          <w:p w14:paraId="5C956F12" w14:textId="77777777" w:rsidR="005F2D28" w:rsidRPr="00734615" w:rsidRDefault="005F2D28" w:rsidP="00F60319">
            <w:pPr>
              <w:rPr>
                <w:sz w:val="20"/>
                <w:szCs w:val="20"/>
              </w:rPr>
            </w:pPr>
            <w:r>
              <w:rPr>
                <w:sz w:val="20"/>
                <w:szCs w:val="20"/>
              </w:rPr>
              <w:t>1.0 (ref)</w:t>
            </w:r>
          </w:p>
        </w:tc>
        <w:tc>
          <w:tcPr>
            <w:tcW w:w="1560" w:type="dxa"/>
          </w:tcPr>
          <w:p w14:paraId="6BD2FA33" w14:textId="77777777" w:rsidR="005F2D28" w:rsidRPr="00734615" w:rsidRDefault="005F2D28" w:rsidP="00F60319">
            <w:pPr>
              <w:rPr>
                <w:sz w:val="20"/>
                <w:szCs w:val="20"/>
              </w:rPr>
            </w:pPr>
            <w:r>
              <w:rPr>
                <w:sz w:val="20"/>
                <w:szCs w:val="20"/>
              </w:rPr>
              <w:t>1.0 (ref)</w:t>
            </w:r>
          </w:p>
        </w:tc>
        <w:tc>
          <w:tcPr>
            <w:tcW w:w="1644" w:type="dxa"/>
          </w:tcPr>
          <w:p w14:paraId="17D56F9D" w14:textId="77777777" w:rsidR="005F2D28" w:rsidRPr="00734615" w:rsidRDefault="005F2D28" w:rsidP="00F60319">
            <w:pPr>
              <w:rPr>
                <w:sz w:val="20"/>
                <w:szCs w:val="20"/>
              </w:rPr>
            </w:pPr>
            <w:r>
              <w:rPr>
                <w:sz w:val="20"/>
                <w:szCs w:val="20"/>
              </w:rPr>
              <w:t>1.0 (ref)</w:t>
            </w:r>
          </w:p>
        </w:tc>
        <w:tc>
          <w:tcPr>
            <w:tcW w:w="1559" w:type="dxa"/>
          </w:tcPr>
          <w:p w14:paraId="7227A1E3" w14:textId="77777777" w:rsidR="005F2D28" w:rsidRPr="00734615" w:rsidRDefault="005F2D28" w:rsidP="00F60319">
            <w:pPr>
              <w:jc w:val="both"/>
              <w:rPr>
                <w:sz w:val="20"/>
                <w:szCs w:val="20"/>
              </w:rPr>
            </w:pPr>
            <w:r>
              <w:rPr>
                <w:sz w:val="20"/>
                <w:szCs w:val="20"/>
              </w:rPr>
              <w:t>1.0 (ref)</w:t>
            </w:r>
          </w:p>
        </w:tc>
        <w:tc>
          <w:tcPr>
            <w:tcW w:w="1758" w:type="dxa"/>
          </w:tcPr>
          <w:p w14:paraId="757A8915" w14:textId="77777777" w:rsidR="005F2D28" w:rsidRPr="00734615" w:rsidRDefault="005F2D28" w:rsidP="00F60319">
            <w:pPr>
              <w:rPr>
                <w:sz w:val="20"/>
                <w:szCs w:val="20"/>
              </w:rPr>
            </w:pPr>
            <w:r>
              <w:rPr>
                <w:sz w:val="20"/>
                <w:szCs w:val="20"/>
              </w:rPr>
              <w:t>1.0 (ref)</w:t>
            </w:r>
          </w:p>
        </w:tc>
        <w:tc>
          <w:tcPr>
            <w:tcW w:w="1993" w:type="dxa"/>
            <w:gridSpan w:val="2"/>
          </w:tcPr>
          <w:p w14:paraId="78E9E223" w14:textId="77777777" w:rsidR="005F2D28" w:rsidRDefault="005F2D28" w:rsidP="00F60319">
            <w:pPr>
              <w:rPr>
                <w:sz w:val="20"/>
                <w:szCs w:val="20"/>
              </w:rPr>
            </w:pPr>
            <w:r>
              <w:rPr>
                <w:sz w:val="20"/>
                <w:szCs w:val="20"/>
              </w:rPr>
              <w:t>1.0 (ref)</w:t>
            </w:r>
          </w:p>
        </w:tc>
      </w:tr>
      <w:tr w:rsidR="005F2D28" w:rsidRPr="00734615" w14:paraId="714F6BAA" w14:textId="77777777" w:rsidTr="005F2D28">
        <w:tc>
          <w:tcPr>
            <w:tcW w:w="1696" w:type="dxa"/>
          </w:tcPr>
          <w:p w14:paraId="5DE313BD" w14:textId="77777777" w:rsidR="005F2D28" w:rsidRPr="00734615" w:rsidRDefault="005F2D28" w:rsidP="00F60319">
            <w:pPr>
              <w:rPr>
                <w:sz w:val="20"/>
                <w:szCs w:val="20"/>
              </w:rPr>
            </w:pPr>
            <w:r>
              <w:rPr>
                <w:sz w:val="20"/>
                <w:szCs w:val="20"/>
              </w:rPr>
              <w:t>Other qualifications</w:t>
            </w:r>
          </w:p>
        </w:tc>
        <w:tc>
          <w:tcPr>
            <w:tcW w:w="1276" w:type="dxa"/>
          </w:tcPr>
          <w:p w14:paraId="6B792C00" w14:textId="77777777" w:rsidR="005F2D28" w:rsidRPr="00734615" w:rsidRDefault="005F2D28" w:rsidP="00F60319">
            <w:pPr>
              <w:rPr>
                <w:sz w:val="20"/>
                <w:szCs w:val="20"/>
              </w:rPr>
            </w:pPr>
            <w:r>
              <w:rPr>
                <w:sz w:val="20"/>
                <w:szCs w:val="20"/>
              </w:rPr>
              <w:t>105/77597</w:t>
            </w:r>
          </w:p>
        </w:tc>
        <w:tc>
          <w:tcPr>
            <w:tcW w:w="1559" w:type="dxa"/>
          </w:tcPr>
          <w:p w14:paraId="2299DCE2" w14:textId="77777777" w:rsidR="005F2D28" w:rsidRPr="00734615" w:rsidRDefault="005F2D28" w:rsidP="00F60319">
            <w:pPr>
              <w:rPr>
                <w:sz w:val="20"/>
                <w:szCs w:val="20"/>
              </w:rPr>
            </w:pPr>
            <w:r>
              <w:rPr>
                <w:sz w:val="20"/>
                <w:szCs w:val="20"/>
              </w:rPr>
              <w:t>1.11 (0.82, 1.51)</w:t>
            </w:r>
          </w:p>
        </w:tc>
        <w:tc>
          <w:tcPr>
            <w:tcW w:w="1560" w:type="dxa"/>
          </w:tcPr>
          <w:p w14:paraId="03BB9EB3" w14:textId="77777777" w:rsidR="005F2D28" w:rsidRPr="00734615" w:rsidRDefault="005F2D28" w:rsidP="00F60319">
            <w:pPr>
              <w:rPr>
                <w:sz w:val="20"/>
                <w:szCs w:val="20"/>
              </w:rPr>
            </w:pPr>
            <w:r>
              <w:rPr>
                <w:sz w:val="20"/>
                <w:szCs w:val="20"/>
              </w:rPr>
              <w:t>1.15 (0.84, 1.56)</w:t>
            </w:r>
          </w:p>
        </w:tc>
        <w:tc>
          <w:tcPr>
            <w:tcW w:w="1644" w:type="dxa"/>
          </w:tcPr>
          <w:p w14:paraId="4FC3EF46" w14:textId="77777777" w:rsidR="005F2D28" w:rsidRPr="00734615" w:rsidRDefault="005F2D28" w:rsidP="00F60319">
            <w:pPr>
              <w:rPr>
                <w:sz w:val="20"/>
                <w:szCs w:val="20"/>
              </w:rPr>
            </w:pPr>
            <w:r>
              <w:rPr>
                <w:sz w:val="20"/>
                <w:szCs w:val="20"/>
              </w:rPr>
              <w:t>1.10 (0.81, 1.50)</w:t>
            </w:r>
          </w:p>
        </w:tc>
        <w:tc>
          <w:tcPr>
            <w:tcW w:w="1559" w:type="dxa"/>
          </w:tcPr>
          <w:p w14:paraId="2ABF3DC0" w14:textId="77777777" w:rsidR="005F2D28" w:rsidRPr="00734615" w:rsidRDefault="005F2D28" w:rsidP="00F60319">
            <w:pPr>
              <w:rPr>
                <w:sz w:val="20"/>
                <w:szCs w:val="20"/>
              </w:rPr>
            </w:pPr>
            <w:r>
              <w:rPr>
                <w:sz w:val="20"/>
                <w:szCs w:val="20"/>
              </w:rPr>
              <w:t>0.99 (0.72, 1.35)</w:t>
            </w:r>
          </w:p>
        </w:tc>
        <w:tc>
          <w:tcPr>
            <w:tcW w:w="1758" w:type="dxa"/>
          </w:tcPr>
          <w:p w14:paraId="05B0C91E" w14:textId="77777777" w:rsidR="005F2D28" w:rsidRPr="00734615" w:rsidRDefault="005F2D28" w:rsidP="00F60319">
            <w:pPr>
              <w:rPr>
                <w:sz w:val="20"/>
                <w:szCs w:val="20"/>
              </w:rPr>
            </w:pPr>
            <w:r>
              <w:rPr>
                <w:sz w:val="20"/>
                <w:szCs w:val="20"/>
              </w:rPr>
              <w:t>1.03 (0.75 1.41)</w:t>
            </w:r>
          </w:p>
        </w:tc>
        <w:tc>
          <w:tcPr>
            <w:tcW w:w="1993" w:type="dxa"/>
            <w:gridSpan w:val="2"/>
          </w:tcPr>
          <w:p w14:paraId="6A20399F" w14:textId="77777777" w:rsidR="005F2D28" w:rsidRDefault="005F2D28" w:rsidP="00F60319">
            <w:pPr>
              <w:rPr>
                <w:sz w:val="20"/>
                <w:szCs w:val="20"/>
              </w:rPr>
            </w:pPr>
            <w:r>
              <w:rPr>
                <w:sz w:val="20"/>
                <w:szCs w:val="20"/>
              </w:rPr>
              <w:t>0.90 (0.66, 1.25)</w:t>
            </w:r>
          </w:p>
        </w:tc>
      </w:tr>
      <w:tr w:rsidR="005F2D28" w:rsidRPr="00734615" w14:paraId="5C7E3C51" w14:textId="77777777" w:rsidTr="005F2D28">
        <w:tc>
          <w:tcPr>
            <w:tcW w:w="1696" w:type="dxa"/>
          </w:tcPr>
          <w:p w14:paraId="0EE24FF9" w14:textId="77777777" w:rsidR="005F2D28" w:rsidRPr="00734615" w:rsidRDefault="005F2D28" w:rsidP="00F60319">
            <w:pPr>
              <w:rPr>
                <w:sz w:val="20"/>
                <w:szCs w:val="20"/>
              </w:rPr>
            </w:pPr>
            <w:r>
              <w:rPr>
                <w:sz w:val="20"/>
                <w:szCs w:val="20"/>
              </w:rPr>
              <w:t>No qualifications</w:t>
            </w:r>
          </w:p>
        </w:tc>
        <w:tc>
          <w:tcPr>
            <w:tcW w:w="1276" w:type="dxa"/>
          </w:tcPr>
          <w:p w14:paraId="1B22B6A3" w14:textId="77777777" w:rsidR="005F2D28" w:rsidRPr="00734615" w:rsidRDefault="005F2D28" w:rsidP="00F60319">
            <w:pPr>
              <w:rPr>
                <w:sz w:val="20"/>
                <w:szCs w:val="20"/>
              </w:rPr>
            </w:pPr>
            <w:r>
              <w:rPr>
                <w:sz w:val="20"/>
                <w:szCs w:val="20"/>
              </w:rPr>
              <w:t>38/19237</w:t>
            </w:r>
          </w:p>
        </w:tc>
        <w:tc>
          <w:tcPr>
            <w:tcW w:w="1559" w:type="dxa"/>
          </w:tcPr>
          <w:p w14:paraId="1DC54104" w14:textId="77777777" w:rsidR="005F2D28" w:rsidRPr="00734615" w:rsidRDefault="005F2D28" w:rsidP="00F60319">
            <w:pPr>
              <w:rPr>
                <w:sz w:val="20"/>
                <w:szCs w:val="20"/>
              </w:rPr>
            </w:pPr>
            <w:r>
              <w:rPr>
                <w:sz w:val="20"/>
                <w:szCs w:val="20"/>
              </w:rPr>
              <w:t>1.96 (1.09, 2.41)</w:t>
            </w:r>
          </w:p>
        </w:tc>
        <w:tc>
          <w:tcPr>
            <w:tcW w:w="1560" w:type="dxa"/>
          </w:tcPr>
          <w:p w14:paraId="335BF9F7" w14:textId="77777777" w:rsidR="005F2D28" w:rsidRPr="00734615" w:rsidRDefault="005F2D28" w:rsidP="00F60319">
            <w:pPr>
              <w:rPr>
                <w:sz w:val="20"/>
                <w:szCs w:val="20"/>
              </w:rPr>
            </w:pPr>
            <w:r>
              <w:rPr>
                <w:sz w:val="20"/>
                <w:szCs w:val="20"/>
              </w:rPr>
              <w:t>1.56 (1.05, 2.37)</w:t>
            </w:r>
          </w:p>
        </w:tc>
        <w:tc>
          <w:tcPr>
            <w:tcW w:w="1644" w:type="dxa"/>
          </w:tcPr>
          <w:p w14:paraId="6A914574" w14:textId="77777777" w:rsidR="005F2D28" w:rsidRPr="00734615" w:rsidRDefault="005F2D28" w:rsidP="00F60319">
            <w:pPr>
              <w:rPr>
                <w:sz w:val="20"/>
                <w:szCs w:val="20"/>
              </w:rPr>
            </w:pPr>
            <w:r>
              <w:rPr>
                <w:sz w:val="20"/>
                <w:szCs w:val="20"/>
              </w:rPr>
              <w:t>1.44 (1.95, 2.19)</w:t>
            </w:r>
          </w:p>
        </w:tc>
        <w:tc>
          <w:tcPr>
            <w:tcW w:w="1559" w:type="dxa"/>
          </w:tcPr>
          <w:p w14:paraId="62227357" w14:textId="77777777" w:rsidR="005F2D28" w:rsidRPr="00734615" w:rsidRDefault="005F2D28" w:rsidP="00F60319">
            <w:pPr>
              <w:rPr>
                <w:sz w:val="20"/>
                <w:szCs w:val="20"/>
              </w:rPr>
            </w:pPr>
            <w:r>
              <w:rPr>
                <w:sz w:val="20"/>
                <w:szCs w:val="20"/>
              </w:rPr>
              <w:t>1.15 (0.75, 1.76)</w:t>
            </w:r>
          </w:p>
        </w:tc>
        <w:tc>
          <w:tcPr>
            <w:tcW w:w="1758" w:type="dxa"/>
          </w:tcPr>
          <w:p w14:paraId="5EAFC8A4" w14:textId="77777777" w:rsidR="005F2D28" w:rsidRPr="00734615" w:rsidRDefault="005F2D28" w:rsidP="00F60319">
            <w:pPr>
              <w:rPr>
                <w:sz w:val="20"/>
                <w:szCs w:val="20"/>
              </w:rPr>
            </w:pPr>
            <w:r>
              <w:rPr>
                <w:sz w:val="20"/>
                <w:szCs w:val="20"/>
              </w:rPr>
              <w:t>1.19 (0.76, 1.86)</w:t>
            </w:r>
          </w:p>
        </w:tc>
        <w:tc>
          <w:tcPr>
            <w:tcW w:w="1993" w:type="dxa"/>
            <w:gridSpan w:val="2"/>
          </w:tcPr>
          <w:p w14:paraId="18B114F8" w14:textId="77777777" w:rsidR="005F2D28" w:rsidRDefault="005F2D28" w:rsidP="00F60319">
            <w:pPr>
              <w:tabs>
                <w:tab w:val="left" w:pos="740"/>
              </w:tabs>
              <w:rPr>
                <w:sz w:val="20"/>
                <w:szCs w:val="20"/>
              </w:rPr>
            </w:pPr>
            <w:r>
              <w:rPr>
                <w:sz w:val="20"/>
                <w:szCs w:val="20"/>
              </w:rPr>
              <w:t>0.92 (0.58, 1.45)</w:t>
            </w:r>
          </w:p>
        </w:tc>
      </w:tr>
      <w:tr w:rsidR="005F2D28" w:rsidRPr="00734615" w14:paraId="54170EFF" w14:textId="77777777" w:rsidTr="005F2D28">
        <w:tc>
          <w:tcPr>
            <w:tcW w:w="1696" w:type="dxa"/>
          </w:tcPr>
          <w:p w14:paraId="71DCE18A" w14:textId="77777777" w:rsidR="005F2D28" w:rsidRDefault="005F2D28" w:rsidP="00F60319">
            <w:pPr>
              <w:rPr>
                <w:sz w:val="20"/>
                <w:szCs w:val="20"/>
              </w:rPr>
            </w:pPr>
            <w:r>
              <w:rPr>
                <w:sz w:val="20"/>
                <w:szCs w:val="20"/>
              </w:rPr>
              <w:t>P for trend</w:t>
            </w:r>
          </w:p>
        </w:tc>
        <w:tc>
          <w:tcPr>
            <w:tcW w:w="1276" w:type="dxa"/>
          </w:tcPr>
          <w:p w14:paraId="41C55D79" w14:textId="77777777" w:rsidR="005F2D28" w:rsidRDefault="005F2D28" w:rsidP="00F60319">
            <w:pPr>
              <w:rPr>
                <w:sz w:val="20"/>
                <w:szCs w:val="20"/>
              </w:rPr>
            </w:pPr>
          </w:p>
        </w:tc>
        <w:tc>
          <w:tcPr>
            <w:tcW w:w="1559" w:type="dxa"/>
          </w:tcPr>
          <w:p w14:paraId="4B9FCBFD" w14:textId="77777777" w:rsidR="005F2D28" w:rsidRDefault="005F2D28" w:rsidP="00F60319">
            <w:pPr>
              <w:rPr>
                <w:sz w:val="20"/>
                <w:szCs w:val="20"/>
              </w:rPr>
            </w:pPr>
            <w:r>
              <w:rPr>
                <w:sz w:val="20"/>
                <w:szCs w:val="20"/>
              </w:rPr>
              <w:t>0.031</w:t>
            </w:r>
          </w:p>
        </w:tc>
        <w:tc>
          <w:tcPr>
            <w:tcW w:w="1560" w:type="dxa"/>
          </w:tcPr>
          <w:p w14:paraId="4C618B5E" w14:textId="77777777" w:rsidR="005F2D28" w:rsidRPr="00734615" w:rsidRDefault="005F2D28" w:rsidP="00F60319">
            <w:pPr>
              <w:rPr>
                <w:sz w:val="20"/>
                <w:szCs w:val="20"/>
              </w:rPr>
            </w:pPr>
            <w:r>
              <w:rPr>
                <w:sz w:val="20"/>
                <w:szCs w:val="20"/>
              </w:rPr>
              <w:t>0.042</w:t>
            </w:r>
          </w:p>
        </w:tc>
        <w:tc>
          <w:tcPr>
            <w:tcW w:w="1644" w:type="dxa"/>
          </w:tcPr>
          <w:p w14:paraId="552C628C" w14:textId="77777777" w:rsidR="005F2D28" w:rsidRPr="00734615" w:rsidRDefault="005F2D28" w:rsidP="00F60319">
            <w:pPr>
              <w:rPr>
                <w:sz w:val="20"/>
                <w:szCs w:val="20"/>
              </w:rPr>
            </w:pPr>
            <w:r>
              <w:rPr>
                <w:sz w:val="20"/>
                <w:szCs w:val="20"/>
              </w:rPr>
              <w:t>0.109</w:t>
            </w:r>
          </w:p>
        </w:tc>
        <w:tc>
          <w:tcPr>
            <w:tcW w:w="1559" w:type="dxa"/>
          </w:tcPr>
          <w:p w14:paraId="22CD870D" w14:textId="77777777" w:rsidR="005F2D28" w:rsidRPr="00734615" w:rsidRDefault="005F2D28" w:rsidP="00F60319">
            <w:pPr>
              <w:rPr>
                <w:sz w:val="20"/>
                <w:szCs w:val="20"/>
              </w:rPr>
            </w:pPr>
            <w:r>
              <w:rPr>
                <w:sz w:val="20"/>
                <w:szCs w:val="20"/>
              </w:rPr>
              <w:t>0.607</w:t>
            </w:r>
          </w:p>
        </w:tc>
        <w:tc>
          <w:tcPr>
            <w:tcW w:w="1758" w:type="dxa"/>
          </w:tcPr>
          <w:p w14:paraId="41C2D0AB" w14:textId="77777777" w:rsidR="005F2D28" w:rsidRPr="00734615" w:rsidRDefault="005F2D28" w:rsidP="00F60319">
            <w:pPr>
              <w:rPr>
                <w:sz w:val="20"/>
                <w:szCs w:val="20"/>
              </w:rPr>
            </w:pPr>
            <w:r>
              <w:rPr>
                <w:sz w:val="20"/>
                <w:szCs w:val="20"/>
              </w:rPr>
              <w:t>0.503</w:t>
            </w:r>
          </w:p>
        </w:tc>
        <w:tc>
          <w:tcPr>
            <w:tcW w:w="1993" w:type="dxa"/>
            <w:gridSpan w:val="2"/>
          </w:tcPr>
          <w:p w14:paraId="69CC0CE1" w14:textId="77777777" w:rsidR="005F2D28" w:rsidRDefault="005F2D28" w:rsidP="00F60319">
            <w:pPr>
              <w:rPr>
                <w:sz w:val="20"/>
                <w:szCs w:val="20"/>
              </w:rPr>
            </w:pPr>
            <w:r>
              <w:rPr>
                <w:sz w:val="20"/>
                <w:szCs w:val="20"/>
              </w:rPr>
              <w:t>0.642</w:t>
            </w:r>
          </w:p>
        </w:tc>
      </w:tr>
      <w:tr w:rsidR="005F2D28" w:rsidRPr="00734615" w14:paraId="2BAA71FA" w14:textId="77777777" w:rsidTr="005F2D28">
        <w:trPr>
          <w:trHeight w:val="50"/>
        </w:trPr>
        <w:tc>
          <w:tcPr>
            <w:tcW w:w="1696" w:type="dxa"/>
          </w:tcPr>
          <w:p w14:paraId="13A71EC3" w14:textId="77777777" w:rsidR="005F2D28" w:rsidRPr="00734615" w:rsidRDefault="005F2D28" w:rsidP="00F60319">
            <w:pPr>
              <w:rPr>
                <w:sz w:val="20"/>
                <w:szCs w:val="20"/>
              </w:rPr>
            </w:pPr>
          </w:p>
        </w:tc>
        <w:tc>
          <w:tcPr>
            <w:tcW w:w="1276" w:type="dxa"/>
          </w:tcPr>
          <w:p w14:paraId="0D53D551" w14:textId="77777777" w:rsidR="005F2D28" w:rsidRPr="00734615" w:rsidRDefault="005F2D28" w:rsidP="00F60319">
            <w:pPr>
              <w:rPr>
                <w:sz w:val="20"/>
                <w:szCs w:val="20"/>
              </w:rPr>
            </w:pPr>
          </w:p>
        </w:tc>
        <w:tc>
          <w:tcPr>
            <w:tcW w:w="1559" w:type="dxa"/>
          </w:tcPr>
          <w:p w14:paraId="642B39EC" w14:textId="77777777" w:rsidR="005F2D28" w:rsidRPr="00734615" w:rsidRDefault="005F2D28" w:rsidP="00F60319">
            <w:pPr>
              <w:rPr>
                <w:sz w:val="20"/>
                <w:szCs w:val="20"/>
              </w:rPr>
            </w:pPr>
          </w:p>
        </w:tc>
        <w:tc>
          <w:tcPr>
            <w:tcW w:w="1560" w:type="dxa"/>
          </w:tcPr>
          <w:p w14:paraId="695A0719" w14:textId="77777777" w:rsidR="005F2D28" w:rsidRPr="00734615" w:rsidRDefault="005F2D28" w:rsidP="00F60319">
            <w:pPr>
              <w:rPr>
                <w:sz w:val="20"/>
                <w:szCs w:val="20"/>
              </w:rPr>
            </w:pPr>
          </w:p>
        </w:tc>
        <w:tc>
          <w:tcPr>
            <w:tcW w:w="1644" w:type="dxa"/>
          </w:tcPr>
          <w:p w14:paraId="3DCF274B" w14:textId="77777777" w:rsidR="005F2D28" w:rsidRPr="00734615" w:rsidRDefault="005F2D28" w:rsidP="00F60319">
            <w:pPr>
              <w:rPr>
                <w:sz w:val="20"/>
                <w:szCs w:val="20"/>
              </w:rPr>
            </w:pPr>
          </w:p>
        </w:tc>
        <w:tc>
          <w:tcPr>
            <w:tcW w:w="1559" w:type="dxa"/>
          </w:tcPr>
          <w:p w14:paraId="4F234096" w14:textId="77777777" w:rsidR="005F2D28" w:rsidRPr="00734615" w:rsidRDefault="005F2D28" w:rsidP="00F60319">
            <w:pPr>
              <w:rPr>
                <w:sz w:val="20"/>
                <w:szCs w:val="20"/>
              </w:rPr>
            </w:pPr>
          </w:p>
        </w:tc>
        <w:tc>
          <w:tcPr>
            <w:tcW w:w="1758" w:type="dxa"/>
          </w:tcPr>
          <w:p w14:paraId="16719A41" w14:textId="77777777" w:rsidR="005F2D28" w:rsidRPr="00734615" w:rsidRDefault="005F2D28" w:rsidP="00F60319">
            <w:pPr>
              <w:rPr>
                <w:sz w:val="20"/>
                <w:szCs w:val="20"/>
              </w:rPr>
            </w:pPr>
          </w:p>
        </w:tc>
        <w:tc>
          <w:tcPr>
            <w:tcW w:w="1993" w:type="dxa"/>
            <w:gridSpan w:val="2"/>
          </w:tcPr>
          <w:p w14:paraId="1F376856" w14:textId="77777777" w:rsidR="005F2D28" w:rsidRPr="00734615" w:rsidRDefault="005F2D28" w:rsidP="00F60319">
            <w:pPr>
              <w:rPr>
                <w:sz w:val="20"/>
                <w:szCs w:val="20"/>
              </w:rPr>
            </w:pPr>
          </w:p>
        </w:tc>
      </w:tr>
      <w:tr w:rsidR="005F2D28" w:rsidRPr="00734615" w14:paraId="23D9FE41" w14:textId="77777777" w:rsidTr="005F2D28">
        <w:trPr>
          <w:trHeight w:val="180"/>
        </w:trPr>
        <w:tc>
          <w:tcPr>
            <w:tcW w:w="1696" w:type="dxa"/>
          </w:tcPr>
          <w:p w14:paraId="44E34947" w14:textId="77777777" w:rsidR="005F2D28" w:rsidRDefault="005F2D28" w:rsidP="00F60319">
            <w:pPr>
              <w:rPr>
                <w:sz w:val="20"/>
                <w:szCs w:val="20"/>
              </w:rPr>
            </w:pPr>
            <w:r>
              <w:rPr>
                <w:sz w:val="20"/>
                <w:szCs w:val="20"/>
              </w:rPr>
              <w:t>Annual household income</w:t>
            </w:r>
          </w:p>
          <w:p w14:paraId="5E7F113E" w14:textId="77777777" w:rsidR="005F2D28" w:rsidRPr="00734615" w:rsidRDefault="005F2D28" w:rsidP="00F60319">
            <w:pPr>
              <w:rPr>
                <w:sz w:val="20"/>
                <w:szCs w:val="20"/>
              </w:rPr>
            </w:pPr>
            <w:r>
              <w:rPr>
                <w:sz w:val="20"/>
                <w:szCs w:val="20"/>
              </w:rPr>
              <w:t>(n=135773)</w:t>
            </w:r>
          </w:p>
        </w:tc>
        <w:tc>
          <w:tcPr>
            <w:tcW w:w="1276" w:type="dxa"/>
          </w:tcPr>
          <w:p w14:paraId="4BC5594E" w14:textId="77777777" w:rsidR="005F2D28" w:rsidRPr="00734615" w:rsidRDefault="005F2D28" w:rsidP="00F60319">
            <w:pPr>
              <w:rPr>
                <w:sz w:val="20"/>
                <w:szCs w:val="20"/>
              </w:rPr>
            </w:pPr>
          </w:p>
        </w:tc>
        <w:tc>
          <w:tcPr>
            <w:tcW w:w="1559" w:type="dxa"/>
          </w:tcPr>
          <w:p w14:paraId="6CFFE0BF" w14:textId="77777777" w:rsidR="005F2D28" w:rsidRPr="00734615" w:rsidRDefault="005F2D28" w:rsidP="00F60319">
            <w:pPr>
              <w:rPr>
                <w:sz w:val="20"/>
                <w:szCs w:val="20"/>
              </w:rPr>
            </w:pPr>
          </w:p>
        </w:tc>
        <w:tc>
          <w:tcPr>
            <w:tcW w:w="1560" w:type="dxa"/>
          </w:tcPr>
          <w:p w14:paraId="2F5DF04E" w14:textId="77777777" w:rsidR="005F2D28" w:rsidRPr="00734615" w:rsidRDefault="005F2D28" w:rsidP="00F60319">
            <w:pPr>
              <w:rPr>
                <w:sz w:val="20"/>
                <w:szCs w:val="20"/>
              </w:rPr>
            </w:pPr>
          </w:p>
        </w:tc>
        <w:tc>
          <w:tcPr>
            <w:tcW w:w="1644" w:type="dxa"/>
          </w:tcPr>
          <w:p w14:paraId="41D8AFFC" w14:textId="77777777" w:rsidR="005F2D28" w:rsidRPr="00734615" w:rsidRDefault="005F2D28" w:rsidP="00F60319">
            <w:pPr>
              <w:rPr>
                <w:sz w:val="20"/>
                <w:szCs w:val="20"/>
              </w:rPr>
            </w:pPr>
          </w:p>
        </w:tc>
        <w:tc>
          <w:tcPr>
            <w:tcW w:w="1559" w:type="dxa"/>
          </w:tcPr>
          <w:p w14:paraId="30E4339C" w14:textId="77777777" w:rsidR="005F2D28" w:rsidRPr="00734615" w:rsidRDefault="005F2D28" w:rsidP="00F60319">
            <w:pPr>
              <w:rPr>
                <w:sz w:val="20"/>
                <w:szCs w:val="20"/>
              </w:rPr>
            </w:pPr>
          </w:p>
        </w:tc>
        <w:tc>
          <w:tcPr>
            <w:tcW w:w="1758" w:type="dxa"/>
          </w:tcPr>
          <w:p w14:paraId="3D9CB213" w14:textId="77777777" w:rsidR="005F2D28" w:rsidRPr="00734615" w:rsidRDefault="005F2D28" w:rsidP="00F60319">
            <w:pPr>
              <w:rPr>
                <w:sz w:val="20"/>
                <w:szCs w:val="20"/>
              </w:rPr>
            </w:pPr>
          </w:p>
        </w:tc>
        <w:tc>
          <w:tcPr>
            <w:tcW w:w="1993" w:type="dxa"/>
            <w:gridSpan w:val="2"/>
          </w:tcPr>
          <w:p w14:paraId="3F686AE7" w14:textId="77777777" w:rsidR="005F2D28" w:rsidRDefault="005F2D28" w:rsidP="00F60319">
            <w:pPr>
              <w:rPr>
                <w:sz w:val="20"/>
                <w:szCs w:val="20"/>
              </w:rPr>
            </w:pPr>
          </w:p>
        </w:tc>
      </w:tr>
      <w:tr w:rsidR="005F2D28" w:rsidRPr="00734615" w14:paraId="40993507" w14:textId="77777777" w:rsidTr="005F2D28">
        <w:tc>
          <w:tcPr>
            <w:tcW w:w="1696" w:type="dxa"/>
          </w:tcPr>
          <w:p w14:paraId="7CFBD163" w14:textId="77777777" w:rsidR="005F2D28" w:rsidRDefault="005F2D28" w:rsidP="00F60319">
            <w:pPr>
              <w:rPr>
                <w:sz w:val="20"/>
                <w:szCs w:val="20"/>
              </w:rPr>
            </w:pPr>
            <w:r>
              <w:rPr>
                <w:sz w:val="20"/>
                <w:szCs w:val="20"/>
              </w:rPr>
              <w:t>&lt;£18,000</w:t>
            </w:r>
          </w:p>
        </w:tc>
        <w:tc>
          <w:tcPr>
            <w:tcW w:w="1276" w:type="dxa"/>
          </w:tcPr>
          <w:p w14:paraId="639CB1A2" w14:textId="77777777" w:rsidR="005F2D28" w:rsidRPr="00734615" w:rsidRDefault="005F2D28" w:rsidP="00F60319">
            <w:pPr>
              <w:rPr>
                <w:sz w:val="20"/>
                <w:szCs w:val="20"/>
              </w:rPr>
            </w:pPr>
            <w:r>
              <w:rPr>
                <w:sz w:val="20"/>
                <w:szCs w:val="20"/>
              </w:rPr>
              <w:t>45/26578</w:t>
            </w:r>
          </w:p>
        </w:tc>
        <w:tc>
          <w:tcPr>
            <w:tcW w:w="1559" w:type="dxa"/>
          </w:tcPr>
          <w:p w14:paraId="0D5778A2" w14:textId="77777777" w:rsidR="005F2D28" w:rsidRDefault="005F2D28" w:rsidP="00F60319">
            <w:pPr>
              <w:rPr>
                <w:sz w:val="20"/>
                <w:szCs w:val="20"/>
              </w:rPr>
            </w:pPr>
            <w:r>
              <w:rPr>
                <w:sz w:val="20"/>
                <w:szCs w:val="20"/>
              </w:rPr>
              <w:t>1.0 (ref)</w:t>
            </w:r>
          </w:p>
        </w:tc>
        <w:tc>
          <w:tcPr>
            <w:tcW w:w="1560" w:type="dxa"/>
          </w:tcPr>
          <w:p w14:paraId="6FBB9E17" w14:textId="77777777" w:rsidR="005F2D28" w:rsidRDefault="005F2D28" w:rsidP="00F60319">
            <w:pPr>
              <w:rPr>
                <w:sz w:val="20"/>
                <w:szCs w:val="20"/>
              </w:rPr>
            </w:pPr>
            <w:r>
              <w:rPr>
                <w:sz w:val="20"/>
                <w:szCs w:val="20"/>
              </w:rPr>
              <w:t>1.0 (ref)</w:t>
            </w:r>
          </w:p>
        </w:tc>
        <w:tc>
          <w:tcPr>
            <w:tcW w:w="1644" w:type="dxa"/>
          </w:tcPr>
          <w:p w14:paraId="0BACBDE3" w14:textId="77777777" w:rsidR="005F2D28" w:rsidRDefault="005F2D28" w:rsidP="00F60319">
            <w:pPr>
              <w:rPr>
                <w:sz w:val="20"/>
                <w:szCs w:val="20"/>
              </w:rPr>
            </w:pPr>
            <w:r>
              <w:rPr>
                <w:sz w:val="20"/>
                <w:szCs w:val="20"/>
              </w:rPr>
              <w:t>1.0 (ref)</w:t>
            </w:r>
          </w:p>
        </w:tc>
        <w:tc>
          <w:tcPr>
            <w:tcW w:w="1559" w:type="dxa"/>
          </w:tcPr>
          <w:p w14:paraId="7CFD65BC" w14:textId="77777777" w:rsidR="005F2D28" w:rsidRPr="00734615" w:rsidRDefault="005F2D28" w:rsidP="00F60319">
            <w:pPr>
              <w:rPr>
                <w:sz w:val="20"/>
                <w:szCs w:val="20"/>
              </w:rPr>
            </w:pPr>
            <w:r>
              <w:rPr>
                <w:sz w:val="20"/>
                <w:szCs w:val="20"/>
              </w:rPr>
              <w:t>1.0 (ref)</w:t>
            </w:r>
          </w:p>
        </w:tc>
        <w:tc>
          <w:tcPr>
            <w:tcW w:w="1758" w:type="dxa"/>
          </w:tcPr>
          <w:p w14:paraId="2034C6F3" w14:textId="77777777" w:rsidR="005F2D28" w:rsidRPr="00734615" w:rsidRDefault="005F2D28" w:rsidP="00F60319">
            <w:pPr>
              <w:rPr>
                <w:sz w:val="20"/>
                <w:szCs w:val="20"/>
              </w:rPr>
            </w:pPr>
            <w:r>
              <w:rPr>
                <w:sz w:val="20"/>
                <w:szCs w:val="20"/>
              </w:rPr>
              <w:t>1.0 (ref)</w:t>
            </w:r>
          </w:p>
        </w:tc>
        <w:tc>
          <w:tcPr>
            <w:tcW w:w="1993" w:type="dxa"/>
            <w:gridSpan w:val="2"/>
          </w:tcPr>
          <w:p w14:paraId="23C11040" w14:textId="77777777" w:rsidR="005F2D28" w:rsidRDefault="005F2D28" w:rsidP="00F60319">
            <w:pPr>
              <w:rPr>
                <w:sz w:val="20"/>
                <w:szCs w:val="20"/>
              </w:rPr>
            </w:pPr>
            <w:r>
              <w:rPr>
                <w:sz w:val="20"/>
                <w:szCs w:val="20"/>
              </w:rPr>
              <w:t>1.0 (ref)</w:t>
            </w:r>
          </w:p>
        </w:tc>
      </w:tr>
      <w:tr w:rsidR="005F2D28" w:rsidRPr="00734615" w14:paraId="73DBDB1A" w14:textId="77777777" w:rsidTr="005F2D28">
        <w:tc>
          <w:tcPr>
            <w:tcW w:w="1696" w:type="dxa"/>
          </w:tcPr>
          <w:p w14:paraId="509415D9" w14:textId="77777777" w:rsidR="005F2D28" w:rsidRDefault="005F2D28" w:rsidP="00F60319">
            <w:pPr>
              <w:rPr>
                <w:sz w:val="20"/>
                <w:szCs w:val="20"/>
              </w:rPr>
            </w:pPr>
            <w:r>
              <w:rPr>
                <w:sz w:val="20"/>
                <w:szCs w:val="20"/>
              </w:rPr>
              <w:t>£18,000-£30,999</w:t>
            </w:r>
          </w:p>
        </w:tc>
        <w:tc>
          <w:tcPr>
            <w:tcW w:w="1276" w:type="dxa"/>
          </w:tcPr>
          <w:p w14:paraId="5C170A89" w14:textId="77777777" w:rsidR="005F2D28" w:rsidRPr="00734615" w:rsidRDefault="005F2D28" w:rsidP="00F60319">
            <w:pPr>
              <w:rPr>
                <w:sz w:val="20"/>
                <w:szCs w:val="20"/>
              </w:rPr>
            </w:pPr>
            <w:r>
              <w:rPr>
                <w:sz w:val="20"/>
                <w:szCs w:val="20"/>
              </w:rPr>
              <w:t>49/34301</w:t>
            </w:r>
          </w:p>
        </w:tc>
        <w:tc>
          <w:tcPr>
            <w:tcW w:w="1559" w:type="dxa"/>
          </w:tcPr>
          <w:p w14:paraId="7AFC0867" w14:textId="77777777" w:rsidR="005F2D28" w:rsidRDefault="005F2D28" w:rsidP="00F60319">
            <w:pPr>
              <w:rPr>
                <w:sz w:val="20"/>
                <w:szCs w:val="20"/>
              </w:rPr>
            </w:pPr>
            <w:r>
              <w:rPr>
                <w:sz w:val="20"/>
                <w:szCs w:val="20"/>
              </w:rPr>
              <w:t>0.84 (0.56, 1.26)</w:t>
            </w:r>
          </w:p>
        </w:tc>
        <w:tc>
          <w:tcPr>
            <w:tcW w:w="1560" w:type="dxa"/>
          </w:tcPr>
          <w:p w14:paraId="31DB4111" w14:textId="77777777" w:rsidR="005F2D28" w:rsidRDefault="005F2D28" w:rsidP="00F60319">
            <w:pPr>
              <w:rPr>
                <w:sz w:val="20"/>
                <w:szCs w:val="20"/>
              </w:rPr>
            </w:pPr>
            <w:r>
              <w:rPr>
                <w:sz w:val="20"/>
                <w:szCs w:val="20"/>
              </w:rPr>
              <w:t>0.86 (0.57, 1.29)</w:t>
            </w:r>
          </w:p>
        </w:tc>
        <w:tc>
          <w:tcPr>
            <w:tcW w:w="1644" w:type="dxa"/>
          </w:tcPr>
          <w:p w14:paraId="435C0783" w14:textId="77777777" w:rsidR="005F2D28" w:rsidRDefault="005F2D28" w:rsidP="00F60319">
            <w:pPr>
              <w:rPr>
                <w:sz w:val="20"/>
                <w:szCs w:val="20"/>
              </w:rPr>
            </w:pPr>
            <w:r>
              <w:rPr>
                <w:sz w:val="20"/>
                <w:szCs w:val="20"/>
              </w:rPr>
              <w:t>0.91 (0.60, 1.37)</w:t>
            </w:r>
          </w:p>
        </w:tc>
        <w:tc>
          <w:tcPr>
            <w:tcW w:w="1559" w:type="dxa"/>
          </w:tcPr>
          <w:p w14:paraId="3C98FA5E" w14:textId="77777777" w:rsidR="005F2D28" w:rsidRPr="00734615" w:rsidRDefault="005F2D28" w:rsidP="00F60319">
            <w:pPr>
              <w:rPr>
                <w:sz w:val="20"/>
                <w:szCs w:val="20"/>
              </w:rPr>
            </w:pPr>
            <w:r>
              <w:rPr>
                <w:sz w:val="20"/>
                <w:szCs w:val="20"/>
              </w:rPr>
              <w:t>0.95 (0.63, 1.44)</w:t>
            </w:r>
          </w:p>
        </w:tc>
        <w:tc>
          <w:tcPr>
            <w:tcW w:w="1758" w:type="dxa"/>
          </w:tcPr>
          <w:p w14:paraId="53C9B074" w14:textId="77777777" w:rsidR="005F2D28" w:rsidRPr="00734615" w:rsidRDefault="005F2D28" w:rsidP="00F60319">
            <w:pPr>
              <w:rPr>
                <w:sz w:val="20"/>
                <w:szCs w:val="20"/>
              </w:rPr>
            </w:pPr>
            <w:r>
              <w:rPr>
                <w:sz w:val="20"/>
                <w:szCs w:val="20"/>
              </w:rPr>
              <w:t>0.97 (0.65, 1.45)</w:t>
            </w:r>
          </w:p>
        </w:tc>
        <w:tc>
          <w:tcPr>
            <w:tcW w:w="1993" w:type="dxa"/>
            <w:gridSpan w:val="2"/>
          </w:tcPr>
          <w:p w14:paraId="7B8336D7" w14:textId="77777777" w:rsidR="005F2D28" w:rsidRDefault="005F2D28" w:rsidP="00F60319">
            <w:pPr>
              <w:rPr>
                <w:sz w:val="20"/>
                <w:szCs w:val="20"/>
              </w:rPr>
            </w:pPr>
            <w:r>
              <w:rPr>
                <w:sz w:val="20"/>
                <w:szCs w:val="20"/>
              </w:rPr>
              <w:t>1.07 (0.71, 1.63)</w:t>
            </w:r>
          </w:p>
        </w:tc>
      </w:tr>
      <w:tr w:rsidR="005F2D28" w:rsidRPr="00734615" w14:paraId="305D49B7" w14:textId="77777777" w:rsidTr="005F2D28">
        <w:tc>
          <w:tcPr>
            <w:tcW w:w="1696" w:type="dxa"/>
          </w:tcPr>
          <w:p w14:paraId="54715E2B" w14:textId="77777777" w:rsidR="005F2D28" w:rsidRDefault="005F2D28" w:rsidP="00F60319">
            <w:pPr>
              <w:rPr>
                <w:sz w:val="20"/>
                <w:szCs w:val="20"/>
              </w:rPr>
            </w:pPr>
            <w:r>
              <w:rPr>
                <w:sz w:val="20"/>
                <w:szCs w:val="20"/>
              </w:rPr>
              <w:t>£31,000-£51,999</w:t>
            </w:r>
          </w:p>
        </w:tc>
        <w:tc>
          <w:tcPr>
            <w:tcW w:w="1276" w:type="dxa"/>
          </w:tcPr>
          <w:p w14:paraId="1C367CDA" w14:textId="77777777" w:rsidR="005F2D28" w:rsidRPr="00734615" w:rsidRDefault="005F2D28" w:rsidP="00F60319">
            <w:pPr>
              <w:rPr>
                <w:sz w:val="20"/>
                <w:szCs w:val="20"/>
              </w:rPr>
            </w:pPr>
            <w:r>
              <w:rPr>
                <w:sz w:val="20"/>
                <w:szCs w:val="20"/>
              </w:rPr>
              <w:t>46/36526</w:t>
            </w:r>
          </w:p>
        </w:tc>
        <w:tc>
          <w:tcPr>
            <w:tcW w:w="1559" w:type="dxa"/>
          </w:tcPr>
          <w:p w14:paraId="716079E1" w14:textId="77777777" w:rsidR="005F2D28" w:rsidRDefault="005F2D28" w:rsidP="00F60319">
            <w:pPr>
              <w:rPr>
                <w:sz w:val="20"/>
                <w:szCs w:val="20"/>
              </w:rPr>
            </w:pPr>
            <w:r>
              <w:rPr>
                <w:sz w:val="20"/>
                <w:szCs w:val="20"/>
              </w:rPr>
              <w:t>0.74 (0.49, 1.12)</w:t>
            </w:r>
          </w:p>
        </w:tc>
        <w:tc>
          <w:tcPr>
            <w:tcW w:w="1560" w:type="dxa"/>
          </w:tcPr>
          <w:p w14:paraId="1D309FE8" w14:textId="77777777" w:rsidR="005F2D28" w:rsidRDefault="005F2D28" w:rsidP="00F60319">
            <w:pPr>
              <w:rPr>
                <w:sz w:val="20"/>
                <w:szCs w:val="20"/>
              </w:rPr>
            </w:pPr>
            <w:r>
              <w:rPr>
                <w:sz w:val="20"/>
                <w:szCs w:val="20"/>
              </w:rPr>
              <w:t>0.78 (0.41, 1.06)</w:t>
            </w:r>
          </w:p>
        </w:tc>
        <w:tc>
          <w:tcPr>
            <w:tcW w:w="1644" w:type="dxa"/>
          </w:tcPr>
          <w:p w14:paraId="6D7341CC" w14:textId="77777777" w:rsidR="005F2D28" w:rsidRDefault="005F2D28" w:rsidP="00F60319">
            <w:pPr>
              <w:rPr>
                <w:sz w:val="20"/>
                <w:szCs w:val="20"/>
              </w:rPr>
            </w:pPr>
            <w:r>
              <w:rPr>
                <w:sz w:val="20"/>
                <w:szCs w:val="20"/>
              </w:rPr>
              <w:t>0.84 (0.55, 1.28)</w:t>
            </w:r>
          </w:p>
        </w:tc>
        <w:tc>
          <w:tcPr>
            <w:tcW w:w="1559" w:type="dxa"/>
          </w:tcPr>
          <w:p w14:paraId="79B029FD" w14:textId="77777777" w:rsidR="005F2D28" w:rsidRPr="00734615" w:rsidRDefault="005F2D28" w:rsidP="00F60319">
            <w:pPr>
              <w:rPr>
                <w:sz w:val="20"/>
                <w:szCs w:val="20"/>
              </w:rPr>
            </w:pPr>
            <w:r>
              <w:rPr>
                <w:sz w:val="20"/>
                <w:szCs w:val="20"/>
              </w:rPr>
              <w:t>0.91 (0.59, 1.39)</w:t>
            </w:r>
          </w:p>
        </w:tc>
        <w:tc>
          <w:tcPr>
            <w:tcW w:w="1758" w:type="dxa"/>
          </w:tcPr>
          <w:p w14:paraId="7647CAEA" w14:textId="77777777" w:rsidR="005F2D28" w:rsidRPr="00734615" w:rsidRDefault="005F2D28" w:rsidP="00F60319">
            <w:pPr>
              <w:rPr>
                <w:sz w:val="20"/>
                <w:szCs w:val="20"/>
              </w:rPr>
            </w:pPr>
            <w:r>
              <w:rPr>
                <w:sz w:val="20"/>
                <w:szCs w:val="20"/>
              </w:rPr>
              <w:t>0.97 (0.61, 1.45)</w:t>
            </w:r>
          </w:p>
        </w:tc>
        <w:tc>
          <w:tcPr>
            <w:tcW w:w="1993" w:type="dxa"/>
            <w:gridSpan w:val="2"/>
          </w:tcPr>
          <w:p w14:paraId="3B406486" w14:textId="77777777" w:rsidR="005F2D28" w:rsidRDefault="005F2D28" w:rsidP="00F60319">
            <w:pPr>
              <w:rPr>
                <w:sz w:val="20"/>
                <w:szCs w:val="20"/>
              </w:rPr>
            </w:pPr>
            <w:r>
              <w:rPr>
                <w:sz w:val="20"/>
                <w:szCs w:val="20"/>
              </w:rPr>
              <w:t>1.09 (0.70, 1.69)</w:t>
            </w:r>
          </w:p>
        </w:tc>
      </w:tr>
      <w:tr w:rsidR="005F2D28" w:rsidRPr="00734615" w14:paraId="00AB4CA1" w14:textId="77777777" w:rsidTr="005F2D28">
        <w:tc>
          <w:tcPr>
            <w:tcW w:w="1696" w:type="dxa"/>
          </w:tcPr>
          <w:p w14:paraId="05E1AD94" w14:textId="77777777" w:rsidR="005F2D28" w:rsidRDefault="005F2D28" w:rsidP="00F60319">
            <w:pPr>
              <w:rPr>
                <w:sz w:val="20"/>
                <w:szCs w:val="20"/>
              </w:rPr>
            </w:pPr>
            <w:r>
              <w:rPr>
                <w:sz w:val="20"/>
                <w:szCs w:val="20"/>
              </w:rPr>
              <w:t>£52,000-£100,000</w:t>
            </w:r>
          </w:p>
        </w:tc>
        <w:tc>
          <w:tcPr>
            <w:tcW w:w="1276" w:type="dxa"/>
          </w:tcPr>
          <w:p w14:paraId="3DCCADCE" w14:textId="77777777" w:rsidR="005F2D28" w:rsidRPr="00734615" w:rsidRDefault="005F2D28" w:rsidP="00F60319">
            <w:pPr>
              <w:rPr>
                <w:sz w:val="20"/>
                <w:szCs w:val="20"/>
              </w:rPr>
            </w:pPr>
            <w:r>
              <w:rPr>
                <w:sz w:val="20"/>
                <w:szCs w:val="20"/>
              </w:rPr>
              <w:t>31/29819</w:t>
            </w:r>
          </w:p>
        </w:tc>
        <w:tc>
          <w:tcPr>
            <w:tcW w:w="1559" w:type="dxa"/>
          </w:tcPr>
          <w:p w14:paraId="703483A9" w14:textId="77777777" w:rsidR="005F2D28" w:rsidRDefault="005F2D28" w:rsidP="00F60319">
            <w:pPr>
              <w:rPr>
                <w:sz w:val="20"/>
                <w:szCs w:val="20"/>
              </w:rPr>
            </w:pPr>
            <w:r>
              <w:rPr>
                <w:sz w:val="20"/>
                <w:szCs w:val="20"/>
              </w:rPr>
              <w:t>0.61 (0.39, 0.97)</w:t>
            </w:r>
          </w:p>
        </w:tc>
        <w:tc>
          <w:tcPr>
            <w:tcW w:w="1560" w:type="dxa"/>
          </w:tcPr>
          <w:p w14:paraId="29ABE3B5" w14:textId="77777777" w:rsidR="005F2D28" w:rsidRDefault="005F2D28" w:rsidP="00F60319">
            <w:pPr>
              <w:rPr>
                <w:sz w:val="20"/>
                <w:szCs w:val="20"/>
              </w:rPr>
            </w:pPr>
            <w:r>
              <w:rPr>
                <w:sz w:val="20"/>
                <w:szCs w:val="20"/>
              </w:rPr>
              <w:t>0.66 (0.41, 1.06)</w:t>
            </w:r>
          </w:p>
        </w:tc>
        <w:tc>
          <w:tcPr>
            <w:tcW w:w="1644" w:type="dxa"/>
          </w:tcPr>
          <w:p w14:paraId="424B4D3A" w14:textId="77777777" w:rsidR="005F2D28" w:rsidRDefault="005F2D28" w:rsidP="00F60319">
            <w:pPr>
              <w:rPr>
                <w:sz w:val="20"/>
                <w:szCs w:val="20"/>
              </w:rPr>
            </w:pPr>
            <w:r>
              <w:rPr>
                <w:sz w:val="20"/>
                <w:szCs w:val="20"/>
              </w:rPr>
              <w:t>0.72 (0.45, 1.16)</w:t>
            </w:r>
          </w:p>
        </w:tc>
        <w:tc>
          <w:tcPr>
            <w:tcW w:w="1559" w:type="dxa"/>
          </w:tcPr>
          <w:p w14:paraId="5DDE85EE" w14:textId="77777777" w:rsidR="005F2D28" w:rsidRPr="00734615" w:rsidRDefault="005F2D28" w:rsidP="00F60319">
            <w:pPr>
              <w:rPr>
                <w:sz w:val="20"/>
                <w:szCs w:val="20"/>
              </w:rPr>
            </w:pPr>
            <w:r>
              <w:rPr>
                <w:sz w:val="20"/>
                <w:szCs w:val="20"/>
              </w:rPr>
              <w:t>0.81 (0.50, 1.33)</w:t>
            </w:r>
          </w:p>
        </w:tc>
        <w:tc>
          <w:tcPr>
            <w:tcW w:w="1758" w:type="dxa"/>
          </w:tcPr>
          <w:p w14:paraId="3CC4EFD3" w14:textId="77777777" w:rsidR="005F2D28" w:rsidRPr="00734615" w:rsidRDefault="005F2D28" w:rsidP="00F60319">
            <w:pPr>
              <w:rPr>
                <w:sz w:val="20"/>
                <w:szCs w:val="20"/>
              </w:rPr>
            </w:pPr>
            <w:r>
              <w:rPr>
                <w:sz w:val="20"/>
                <w:szCs w:val="20"/>
              </w:rPr>
              <w:t>0.84 (0.52, 1.38)</w:t>
            </w:r>
          </w:p>
        </w:tc>
        <w:tc>
          <w:tcPr>
            <w:tcW w:w="1993" w:type="dxa"/>
            <w:gridSpan w:val="2"/>
          </w:tcPr>
          <w:p w14:paraId="6A314EDC" w14:textId="77777777" w:rsidR="005F2D28" w:rsidRDefault="005F2D28" w:rsidP="00F60319">
            <w:pPr>
              <w:rPr>
                <w:sz w:val="20"/>
                <w:szCs w:val="20"/>
              </w:rPr>
            </w:pPr>
            <w:r>
              <w:rPr>
                <w:sz w:val="20"/>
                <w:szCs w:val="20"/>
              </w:rPr>
              <w:t>1.02 (0.62, 1.69)</w:t>
            </w:r>
          </w:p>
        </w:tc>
      </w:tr>
      <w:tr w:rsidR="005F2D28" w:rsidRPr="00734615" w14:paraId="0DC1586E" w14:textId="77777777" w:rsidTr="005F2D28">
        <w:tc>
          <w:tcPr>
            <w:tcW w:w="1696" w:type="dxa"/>
          </w:tcPr>
          <w:p w14:paraId="46A775E2" w14:textId="77777777" w:rsidR="005F2D28" w:rsidRDefault="005F2D28" w:rsidP="00F60319">
            <w:pPr>
              <w:rPr>
                <w:sz w:val="20"/>
                <w:szCs w:val="20"/>
              </w:rPr>
            </w:pPr>
            <w:r>
              <w:rPr>
                <w:sz w:val="20"/>
                <w:szCs w:val="20"/>
              </w:rPr>
              <w:t>&gt;£100,000</w:t>
            </w:r>
          </w:p>
        </w:tc>
        <w:tc>
          <w:tcPr>
            <w:tcW w:w="1276" w:type="dxa"/>
          </w:tcPr>
          <w:p w14:paraId="21623E30" w14:textId="77777777" w:rsidR="005F2D28" w:rsidRDefault="005F2D28" w:rsidP="00F60319">
            <w:pPr>
              <w:rPr>
                <w:sz w:val="20"/>
                <w:szCs w:val="20"/>
              </w:rPr>
            </w:pPr>
            <w:r>
              <w:rPr>
                <w:sz w:val="20"/>
                <w:szCs w:val="20"/>
              </w:rPr>
              <w:t>13/8549</w:t>
            </w:r>
          </w:p>
        </w:tc>
        <w:tc>
          <w:tcPr>
            <w:tcW w:w="1559" w:type="dxa"/>
          </w:tcPr>
          <w:p w14:paraId="50F889A2" w14:textId="77777777" w:rsidR="005F2D28" w:rsidRDefault="005F2D28" w:rsidP="00F60319">
            <w:pPr>
              <w:rPr>
                <w:sz w:val="20"/>
                <w:szCs w:val="20"/>
              </w:rPr>
            </w:pPr>
            <w:r>
              <w:rPr>
                <w:sz w:val="20"/>
                <w:szCs w:val="20"/>
              </w:rPr>
              <w:t>0.90 (0.48, 1.65)</w:t>
            </w:r>
          </w:p>
        </w:tc>
        <w:tc>
          <w:tcPr>
            <w:tcW w:w="1560" w:type="dxa"/>
          </w:tcPr>
          <w:p w14:paraId="69C4EFA7" w14:textId="77777777" w:rsidR="005F2D28" w:rsidRDefault="005F2D28" w:rsidP="00F60319">
            <w:pPr>
              <w:rPr>
                <w:sz w:val="20"/>
                <w:szCs w:val="20"/>
              </w:rPr>
            </w:pPr>
            <w:r>
              <w:rPr>
                <w:sz w:val="20"/>
                <w:szCs w:val="20"/>
              </w:rPr>
              <w:t>0.97 (0.51, 1.82)</w:t>
            </w:r>
          </w:p>
        </w:tc>
        <w:tc>
          <w:tcPr>
            <w:tcW w:w="1644" w:type="dxa"/>
          </w:tcPr>
          <w:p w14:paraId="432AD7C6" w14:textId="77777777" w:rsidR="005F2D28" w:rsidRDefault="005F2D28" w:rsidP="00F60319">
            <w:pPr>
              <w:rPr>
                <w:sz w:val="20"/>
                <w:szCs w:val="20"/>
              </w:rPr>
            </w:pPr>
            <w:r>
              <w:rPr>
                <w:sz w:val="20"/>
                <w:szCs w:val="20"/>
              </w:rPr>
              <w:t>1.08 (0.57, 2.03)</w:t>
            </w:r>
          </w:p>
        </w:tc>
        <w:tc>
          <w:tcPr>
            <w:tcW w:w="1559" w:type="dxa"/>
          </w:tcPr>
          <w:p w14:paraId="5DA4954E" w14:textId="77777777" w:rsidR="005F2D28" w:rsidRDefault="005F2D28" w:rsidP="00F60319">
            <w:pPr>
              <w:rPr>
                <w:sz w:val="20"/>
                <w:szCs w:val="20"/>
              </w:rPr>
            </w:pPr>
            <w:r>
              <w:rPr>
                <w:sz w:val="20"/>
                <w:szCs w:val="20"/>
              </w:rPr>
              <w:t>1.28 (0.67, 2.45)</w:t>
            </w:r>
          </w:p>
        </w:tc>
        <w:tc>
          <w:tcPr>
            <w:tcW w:w="1758" w:type="dxa"/>
          </w:tcPr>
          <w:p w14:paraId="0E00AB07" w14:textId="77777777" w:rsidR="005F2D28" w:rsidRDefault="005F2D28" w:rsidP="00F60319">
            <w:pPr>
              <w:rPr>
                <w:sz w:val="20"/>
                <w:szCs w:val="20"/>
              </w:rPr>
            </w:pPr>
            <w:r>
              <w:rPr>
                <w:sz w:val="20"/>
                <w:szCs w:val="20"/>
              </w:rPr>
              <w:t>1.29 (0.67, 2.49)</w:t>
            </w:r>
          </w:p>
        </w:tc>
        <w:tc>
          <w:tcPr>
            <w:tcW w:w="1993" w:type="dxa"/>
            <w:gridSpan w:val="2"/>
          </w:tcPr>
          <w:p w14:paraId="4AADEF47" w14:textId="77777777" w:rsidR="005F2D28" w:rsidRDefault="005F2D28" w:rsidP="00F60319">
            <w:pPr>
              <w:rPr>
                <w:sz w:val="20"/>
                <w:szCs w:val="20"/>
              </w:rPr>
            </w:pPr>
            <w:r>
              <w:rPr>
                <w:sz w:val="20"/>
                <w:szCs w:val="20"/>
              </w:rPr>
              <w:t>1.64 (0.84, 3.20)</w:t>
            </w:r>
          </w:p>
        </w:tc>
      </w:tr>
      <w:tr w:rsidR="005F2D28" w:rsidRPr="00734615" w14:paraId="4123F538" w14:textId="77777777" w:rsidTr="005F2D28">
        <w:tc>
          <w:tcPr>
            <w:tcW w:w="1696" w:type="dxa"/>
          </w:tcPr>
          <w:p w14:paraId="4D6A1B13" w14:textId="77777777" w:rsidR="005F2D28" w:rsidRDefault="005F2D28" w:rsidP="00F60319">
            <w:pPr>
              <w:rPr>
                <w:sz w:val="20"/>
                <w:szCs w:val="20"/>
              </w:rPr>
            </w:pPr>
            <w:r>
              <w:rPr>
                <w:sz w:val="20"/>
                <w:szCs w:val="20"/>
              </w:rPr>
              <w:t>P for trend</w:t>
            </w:r>
          </w:p>
        </w:tc>
        <w:tc>
          <w:tcPr>
            <w:tcW w:w="1276" w:type="dxa"/>
          </w:tcPr>
          <w:p w14:paraId="7A9D7AB2" w14:textId="77777777" w:rsidR="005F2D28" w:rsidRDefault="005F2D28" w:rsidP="00F60319">
            <w:pPr>
              <w:rPr>
                <w:sz w:val="20"/>
                <w:szCs w:val="20"/>
              </w:rPr>
            </w:pPr>
          </w:p>
        </w:tc>
        <w:tc>
          <w:tcPr>
            <w:tcW w:w="1559" w:type="dxa"/>
          </w:tcPr>
          <w:p w14:paraId="0678F3DB" w14:textId="77777777" w:rsidR="005F2D28" w:rsidRDefault="005F2D28" w:rsidP="00F60319">
            <w:pPr>
              <w:rPr>
                <w:sz w:val="20"/>
                <w:szCs w:val="20"/>
              </w:rPr>
            </w:pPr>
            <w:r>
              <w:rPr>
                <w:sz w:val="20"/>
                <w:szCs w:val="20"/>
              </w:rPr>
              <w:t>0.094</w:t>
            </w:r>
          </w:p>
        </w:tc>
        <w:tc>
          <w:tcPr>
            <w:tcW w:w="1560" w:type="dxa"/>
          </w:tcPr>
          <w:p w14:paraId="692FCF54" w14:textId="77777777" w:rsidR="005F2D28" w:rsidRDefault="005F2D28" w:rsidP="00F60319">
            <w:pPr>
              <w:rPr>
                <w:sz w:val="20"/>
                <w:szCs w:val="20"/>
              </w:rPr>
            </w:pPr>
            <w:r>
              <w:rPr>
                <w:sz w:val="20"/>
                <w:szCs w:val="20"/>
              </w:rPr>
              <w:t>0.211</w:t>
            </w:r>
          </w:p>
        </w:tc>
        <w:tc>
          <w:tcPr>
            <w:tcW w:w="1644" w:type="dxa"/>
          </w:tcPr>
          <w:p w14:paraId="6A31C140" w14:textId="77777777" w:rsidR="005F2D28" w:rsidRDefault="005F2D28" w:rsidP="00F60319">
            <w:pPr>
              <w:tabs>
                <w:tab w:val="center" w:pos="714"/>
              </w:tabs>
              <w:rPr>
                <w:sz w:val="20"/>
                <w:szCs w:val="20"/>
              </w:rPr>
            </w:pPr>
            <w:r>
              <w:rPr>
                <w:sz w:val="20"/>
                <w:szCs w:val="20"/>
              </w:rPr>
              <w:t>0.409</w:t>
            </w:r>
            <w:r>
              <w:rPr>
                <w:sz w:val="20"/>
                <w:szCs w:val="20"/>
              </w:rPr>
              <w:tab/>
            </w:r>
          </w:p>
        </w:tc>
        <w:tc>
          <w:tcPr>
            <w:tcW w:w="1559" w:type="dxa"/>
          </w:tcPr>
          <w:p w14:paraId="11CF9822" w14:textId="77777777" w:rsidR="005F2D28" w:rsidRDefault="005F2D28" w:rsidP="00F60319">
            <w:pPr>
              <w:rPr>
                <w:sz w:val="20"/>
                <w:szCs w:val="20"/>
              </w:rPr>
            </w:pPr>
            <w:r>
              <w:rPr>
                <w:sz w:val="20"/>
                <w:szCs w:val="20"/>
              </w:rPr>
              <w:t>0.846</w:t>
            </w:r>
          </w:p>
        </w:tc>
        <w:tc>
          <w:tcPr>
            <w:tcW w:w="1758" w:type="dxa"/>
          </w:tcPr>
          <w:p w14:paraId="640C08B2" w14:textId="77777777" w:rsidR="005F2D28" w:rsidRDefault="005F2D28" w:rsidP="00F60319">
            <w:pPr>
              <w:rPr>
                <w:sz w:val="20"/>
                <w:szCs w:val="20"/>
              </w:rPr>
            </w:pPr>
            <w:r>
              <w:rPr>
                <w:sz w:val="20"/>
                <w:szCs w:val="20"/>
              </w:rPr>
              <w:t>0.951</w:t>
            </w:r>
          </w:p>
        </w:tc>
        <w:tc>
          <w:tcPr>
            <w:tcW w:w="1993" w:type="dxa"/>
            <w:gridSpan w:val="2"/>
          </w:tcPr>
          <w:p w14:paraId="3CB68548" w14:textId="77777777" w:rsidR="005F2D28" w:rsidRDefault="005F2D28" w:rsidP="00F60319">
            <w:pPr>
              <w:rPr>
                <w:sz w:val="20"/>
                <w:szCs w:val="20"/>
              </w:rPr>
            </w:pPr>
            <w:r>
              <w:rPr>
                <w:sz w:val="20"/>
                <w:szCs w:val="20"/>
              </w:rPr>
              <w:t>0.431</w:t>
            </w:r>
          </w:p>
        </w:tc>
      </w:tr>
      <w:tr w:rsidR="005F2D28" w:rsidRPr="00734615" w14:paraId="4EECC29E" w14:textId="77777777" w:rsidTr="005F2D28">
        <w:tc>
          <w:tcPr>
            <w:tcW w:w="1696" w:type="dxa"/>
          </w:tcPr>
          <w:p w14:paraId="1B834BEC" w14:textId="77777777" w:rsidR="005F2D28" w:rsidRDefault="005F2D28" w:rsidP="00F60319">
            <w:pPr>
              <w:rPr>
                <w:sz w:val="20"/>
                <w:szCs w:val="20"/>
              </w:rPr>
            </w:pPr>
          </w:p>
        </w:tc>
        <w:tc>
          <w:tcPr>
            <w:tcW w:w="1276" w:type="dxa"/>
          </w:tcPr>
          <w:p w14:paraId="170469C3" w14:textId="77777777" w:rsidR="005F2D28" w:rsidRDefault="005F2D28" w:rsidP="00F60319">
            <w:pPr>
              <w:rPr>
                <w:sz w:val="20"/>
                <w:szCs w:val="20"/>
              </w:rPr>
            </w:pPr>
          </w:p>
        </w:tc>
        <w:tc>
          <w:tcPr>
            <w:tcW w:w="1559" w:type="dxa"/>
          </w:tcPr>
          <w:p w14:paraId="1F5A2D31" w14:textId="77777777" w:rsidR="005F2D28" w:rsidRDefault="005F2D28" w:rsidP="00F60319">
            <w:pPr>
              <w:rPr>
                <w:sz w:val="20"/>
                <w:szCs w:val="20"/>
              </w:rPr>
            </w:pPr>
          </w:p>
        </w:tc>
        <w:tc>
          <w:tcPr>
            <w:tcW w:w="1560" w:type="dxa"/>
          </w:tcPr>
          <w:p w14:paraId="618471FD" w14:textId="77777777" w:rsidR="005F2D28" w:rsidRDefault="005F2D28" w:rsidP="00F60319">
            <w:pPr>
              <w:rPr>
                <w:sz w:val="20"/>
                <w:szCs w:val="20"/>
              </w:rPr>
            </w:pPr>
          </w:p>
        </w:tc>
        <w:tc>
          <w:tcPr>
            <w:tcW w:w="1644" w:type="dxa"/>
          </w:tcPr>
          <w:p w14:paraId="3115D1CD" w14:textId="77777777" w:rsidR="005F2D28" w:rsidRDefault="005F2D28" w:rsidP="00F60319">
            <w:pPr>
              <w:rPr>
                <w:sz w:val="20"/>
                <w:szCs w:val="20"/>
              </w:rPr>
            </w:pPr>
          </w:p>
        </w:tc>
        <w:tc>
          <w:tcPr>
            <w:tcW w:w="1559" w:type="dxa"/>
          </w:tcPr>
          <w:p w14:paraId="2D1E659D" w14:textId="77777777" w:rsidR="005F2D28" w:rsidRDefault="005F2D28" w:rsidP="00F60319">
            <w:pPr>
              <w:rPr>
                <w:sz w:val="20"/>
                <w:szCs w:val="20"/>
              </w:rPr>
            </w:pPr>
          </w:p>
        </w:tc>
        <w:tc>
          <w:tcPr>
            <w:tcW w:w="1758" w:type="dxa"/>
          </w:tcPr>
          <w:p w14:paraId="022CFE19" w14:textId="77777777" w:rsidR="005F2D28" w:rsidRDefault="005F2D28" w:rsidP="00F60319">
            <w:pPr>
              <w:rPr>
                <w:sz w:val="20"/>
                <w:szCs w:val="20"/>
              </w:rPr>
            </w:pPr>
          </w:p>
        </w:tc>
        <w:tc>
          <w:tcPr>
            <w:tcW w:w="1993" w:type="dxa"/>
            <w:gridSpan w:val="2"/>
          </w:tcPr>
          <w:p w14:paraId="131CB231" w14:textId="77777777" w:rsidR="005F2D28" w:rsidRDefault="005F2D28" w:rsidP="00F60319">
            <w:pPr>
              <w:rPr>
                <w:sz w:val="20"/>
                <w:szCs w:val="20"/>
              </w:rPr>
            </w:pPr>
          </w:p>
        </w:tc>
      </w:tr>
      <w:tr w:rsidR="005F2D28" w:rsidRPr="00734615" w14:paraId="275D7CED" w14:textId="77777777" w:rsidTr="005F2D28">
        <w:tc>
          <w:tcPr>
            <w:tcW w:w="1696" w:type="dxa"/>
          </w:tcPr>
          <w:p w14:paraId="6BF2F672" w14:textId="77777777" w:rsidR="005F2D28" w:rsidRDefault="005F2D28" w:rsidP="00F60319">
            <w:pPr>
              <w:rPr>
                <w:sz w:val="20"/>
                <w:szCs w:val="20"/>
              </w:rPr>
            </w:pPr>
            <w:r>
              <w:rPr>
                <w:sz w:val="20"/>
                <w:szCs w:val="20"/>
              </w:rPr>
              <w:t>Townsend Deprivation Index</w:t>
            </w:r>
          </w:p>
          <w:p w14:paraId="62E56574" w14:textId="77777777" w:rsidR="005F2D28" w:rsidRDefault="005F2D28" w:rsidP="00F60319">
            <w:pPr>
              <w:rPr>
                <w:sz w:val="20"/>
                <w:szCs w:val="20"/>
              </w:rPr>
            </w:pPr>
            <w:r>
              <w:rPr>
                <w:sz w:val="20"/>
                <w:szCs w:val="20"/>
              </w:rPr>
              <w:t>(n=153384)</w:t>
            </w:r>
          </w:p>
        </w:tc>
        <w:tc>
          <w:tcPr>
            <w:tcW w:w="1276" w:type="dxa"/>
          </w:tcPr>
          <w:p w14:paraId="1571FEAA" w14:textId="77777777" w:rsidR="005F2D28" w:rsidRDefault="005F2D28" w:rsidP="00F60319">
            <w:pPr>
              <w:rPr>
                <w:sz w:val="20"/>
                <w:szCs w:val="20"/>
              </w:rPr>
            </w:pPr>
          </w:p>
        </w:tc>
        <w:tc>
          <w:tcPr>
            <w:tcW w:w="1559" w:type="dxa"/>
          </w:tcPr>
          <w:p w14:paraId="51438C55" w14:textId="77777777" w:rsidR="005F2D28" w:rsidRDefault="005F2D28" w:rsidP="00F60319">
            <w:pPr>
              <w:rPr>
                <w:sz w:val="20"/>
                <w:szCs w:val="20"/>
              </w:rPr>
            </w:pPr>
          </w:p>
        </w:tc>
        <w:tc>
          <w:tcPr>
            <w:tcW w:w="1560" w:type="dxa"/>
          </w:tcPr>
          <w:p w14:paraId="276B8B25" w14:textId="77777777" w:rsidR="005F2D28" w:rsidRDefault="005F2D28" w:rsidP="00F60319">
            <w:pPr>
              <w:rPr>
                <w:sz w:val="20"/>
                <w:szCs w:val="20"/>
              </w:rPr>
            </w:pPr>
          </w:p>
        </w:tc>
        <w:tc>
          <w:tcPr>
            <w:tcW w:w="1644" w:type="dxa"/>
          </w:tcPr>
          <w:p w14:paraId="63C5E45A" w14:textId="77777777" w:rsidR="005F2D28" w:rsidRDefault="005F2D28" w:rsidP="00F60319">
            <w:pPr>
              <w:rPr>
                <w:sz w:val="20"/>
                <w:szCs w:val="20"/>
              </w:rPr>
            </w:pPr>
          </w:p>
        </w:tc>
        <w:tc>
          <w:tcPr>
            <w:tcW w:w="1559" w:type="dxa"/>
          </w:tcPr>
          <w:p w14:paraId="39D64FB3" w14:textId="77777777" w:rsidR="005F2D28" w:rsidRDefault="005F2D28" w:rsidP="00F60319">
            <w:pPr>
              <w:rPr>
                <w:sz w:val="20"/>
                <w:szCs w:val="20"/>
              </w:rPr>
            </w:pPr>
          </w:p>
        </w:tc>
        <w:tc>
          <w:tcPr>
            <w:tcW w:w="1758" w:type="dxa"/>
          </w:tcPr>
          <w:p w14:paraId="6DBC5B4B" w14:textId="77777777" w:rsidR="005F2D28" w:rsidRDefault="005F2D28" w:rsidP="00F60319">
            <w:pPr>
              <w:rPr>
                <w:sz w:val="20"/>
                <w:szCs w:val="20"/>
              </w:rPr>
            </w:pPr>
          </w:p>
        </w:tc>
        <w:tc>
          <w:tcPr>
            <w:tcW w:w="1993" w:type="dxa"/>
            <w:gridSpan w:val="2"/>
          </w:tcPr>
          <w:p w14:paraId="6E074135" w14:textId="77777777" w:rsidR="005F2D28" w:rsidRDefault="005F2D28" w:rsidP="00F60319">
            <w:pPr>
              <w:rPr>
                <w:sz w:val="20"/>
                <w:szCs w:val="20"/>
              </w:rPr>
            </w:pPr>
          </w:p>
        </w:tc>
      </w:tr>
      <w:tr w:rsidR="005F2D28" w:rsidRPr="00734615" w14:paraId="3D21889B" w14:textId="77777777" w:rsidTr="005F2D28">
        <w:tc>
          <w:tcPr>
            <w:tcW w:w="1696" w:type="dxa"/>
          </w:tcPr>
          <w:p w14:paraId="488E4E83" w14:textId="77777777" w:rsidR="005F2D28" w:rsidRDefault="005F2D28" w:rsidP="00F60319">
            <w:pPr>
              <w:rPr>
                <w:sz w:val="20"/>
                <w:szCs w:val="20"/>
              </w:rPr>
            </w:pPr>
            <w:r>
              <w:rPr>
                <w:sz w:val="20"/>
                <w:szCs w:val="20"/>
              </w:rPr>
              <w:t>1 (low)</w:t>
            </w:r>
          </w:p>
        </w:tc>
        <w:tc>
          <w:tcPr>
            <w:tcW w:w="1276" w:type="dxa"/>
          </w:tcPr>
          <w:p w14:paraId="1666DD32" w14:textId="77777777" w:rsidR="005F2D28" w:rsidRDefault="005F2D28" w:rsidP="00F60319">
            <w:pPr>
              <w:rPr>
                <w:sz w:val="20"/>
                <w:szCs w:val="20"/>
              </w:rPr>
            </w:pPr>
            <w:r>
              <w:rPr>
                <w:sz w:val="20"/>
                <w:szCs w:val="20"/>
              </w:rPr>
              <w:t>50/48529</w:t>
            </w:r>
          </w:p>
        </w:tc>
        <w:tc>
          <w:tcPr>
            <w:tcW w:w="1559" w:type="dxa"/>
          </w:tcPr>
          <w:p w14:paraId="03408655" w14:textId="77777777" w:rsidR="005F2D28" w:rsidRDefault="005F2D28" w:rsidP="00F60319">
            <w:pPr>
              <w:rPr>
                <w:sz w:val="20"/>
                <w:szCs w:val="20"/>
              </w:rPr>
            </w:pPr>
            <w:r>
              <w:rPr>
                <w:sz w:val="20"/>
                <w:szCs w:val="20"/>
              </w:rPr>
              <w:t>1.0 (ref)</w:t>
            </w:r>
          </w:p>
        </w:tc>
        <w:tc>
          <w:tcPr>
            <w:tcW w:w="1560" w:type="dxa"/>
          </w:tcPr>
          <w:p w14:paraId="5D6E2313" w14:textId="77777777" w:rsidR="005F2D28" w:rsidRDefault="005F2D28" w:rsidP="00F60319">
            <w:pPr>
              <w:rPr>
                <w:sz w:val="20"/>
                <w:szCs w:val="20"/>
              </w:rPr>
            </w:pPr>
            <w:r>
              <w:rPr>
                <w:sz w:val="20"/>
                <w:szCs w:val="20"/>
              </w:rPr>
              <w:t>1.0 (ref)</w:t>
            </w:r>
          </w:p>
        </w:tc>
        <w:tc>
          <w:tcPr>
            <w:tcW w:w="1644" w:type="dxa"/>
          </w:tcPr>
          <w:p w14:paraId="65447295" w14:textId="77777777" w:rsidR="005F2D28" w:rsidRDefault="005F2D28" w:rsidP="00F60319">
            <w:pPr>
              <w:rPr>
                <w:sz w:val="20"/>
                <w:szCs w:val="20"/>
              </w:rPr>
            </w:pPr>
            <w:r>
              <w:rPr>
                <w:sz w:val="20"/>
                <w:szCs w:val="20"/>
              </w:rPr>
              <w:t>1.0 (ref)</w:t>
            </w:r>
          </w:p>
        </w:tc>
        <w:tc>
          <w:tcPr>
            <w:tcW w:w="1559" w:type="dxa"/>
          </w:tcPr>
          <w:p w14:paraId="0DECB771" w14:textId="77777777" w:rsidR="005F2D28" w:rsidRDefault="005F2D28" w:rsidP="00F60319">
            <w:pPr>
              <w:rPr>
                <w:sz w:val="20"/>
                <w:szCs w:val="20"/>
              </w:rPr>
            </w:pPr>
            <w:r>
              <w:rPr>
                <w:sz w:val="20"/>
                <w:szCs w:val="20"/>
              </w:rPr>
              <w:t>1.0 (ref)</w:t>
            </w:r>
          </w:p>
        </w:tc>
        <w:tc>
          <w:tcPr>
            <w:tcW w:w="1758" w:type="dxa"/>
          </w:tcPr>
          <w:p w14:paraId="4D462073" w14:textId="77777777" w:rsidR="005F2D28" w:rsidRDefault="005F2D28" w:rsidP="00F60319">
            <w:pPr>
              <w:rPr>
                <w:sz w:val="20"/>
                <w:szCs w:val="20"/>
              </w:rPr>
            </w:pPr>
            <w:r>
              <w:rPr>
                <w:sz w:val="20"/>
                <w:szCs w:val="20"/>
              </w:rPr>
              <w:t>1.0 (ref)</w:t>
            </w:r>
          </w:p>
        </w:tc>
        <w:tc>
          <w:tcPr>
            <w:tcW w:w="1993" w:type="dxa"/>
            <w:gridSpan w:val="2"/>
          </w:tcPr>
          <w:p w14:paraId="1657B0AD" w14:textId="77777777" w:rsidR="005F2D28" w:rsidRDefault="005F2D28" w:rsidP="00F60319">
            <w:pPr>
              <w:rPr>
                <w:sz w:val="20"/>
                <w:szCs w:val="20"/>
              </w:rPr>
            </w:pPr>
            <w:r>
              <w:rPr>
                <w:sz w:val="20"/>
                <w:szCs w:val="20"/>
              </w:rPr>
              <w:t>1.0 (ref)</w:t>
            </w:r>
          </w:p>
        </w:tc>
      </w:tr>
      <w:tr w:rsidR="005F2D28" w:rsidRPr="00734615" w14:paraId="7494E750" w14:textId="77777777" w:rsidTr="005F2D28">
        <w:tc>
          <w:tcPr>
            <w:tcW w:w="1696" w:type="dxa"/>
          </w:tcPr>
          <w:p w14:paraId="4A827F25" w14:textId="77777777" w:rsidR="005F2D28" w:rsidRDefault="005F2D28" w:rsidP="00F60319">
            <w:pPr>
              <w:rPr>
                <w:sz w:val="20"/>
                <w:szCs w:val="20"/>
              </w:rPr>
            </w:pPr>
            <w:r>
              <w:rPr>
                <w:sz w:val="20"/>
                <w:szCs w:val="20"/>
              </w:rPr>
              <w:t>2</w:t>
            </w:r>
          </w:p>
        </w:tc>
        <w:tc>
          <w:tcPr>
            <w:tcW w:w="1276" w:type="dxa"/>
          </w:tcPr>
          <w:p w14:paraId="0B548A4F" w14:textId="77777777" w:rsidR="005F2D28" w:rsidRDefault="005F2D28" w:rsidP="00F60319">
            <w:pPr>
              <w:rPr>
                <w:sz w:val="20"/>
                <w:szCs w:val="20"/>
              </w:rPr>
            </w:pPr>
            <w:r>
              <w:rPr>
                <w:sz w:val="20"/>
                <w:szCs w:val="20"/>
              </w:rPr>
              <w:t>76/53718</w:t>
            </w:r>
          </w:p>
        </w:tc>
        <w:tc>
          <w:tcPr>
            <w:tcW w:w="1559" w:type="dxa"/>
          </w:tcPr>
          <w:p w14:paraId="454AA056" w14:textId="77777777" w:rsidR="005F2D28" w:rsidRDefault="005F2D28" w:rsidP="00F60319">
            <w:pPr>
              <w:rPr>
                <w:sz w:val="20"/>
                <w:szCs w:val="20"/>
              </w:rPr>
            </w:pPr>
            <w:r>
              <w:rPr>
                <w:sz w:val="20"/>
                <w:szCs w:val="20"/>
              </w:rPr>
              <w:t>1.37 (0.96, 1.95)</w:t>
            </w:r>
          </w:p>
        </w:tc>
        <w:tc>
          <w:tcPr>
            <w:tcW w:w="1560" w:type="dxa"/>
          </w:tcPr>
          <w:p w14:paraId="5AF5E074" w14:textId="77777777" w:rsidR="005F2D28" w:rsidRDefault="005F2D28" w:rsidP="00F60319">
            <w:pPr>
              <w:rPr>
                <w:sz w:val="20"/>
                <w:szCs w:val="20"/>
              </w:rPr>
            </w:pPr>
            <w:r>
              <w:rPr>
                <w:sz w:val="20"/>
                <w:szCs w:val="20"/>
              </w:rPr>
              <w:t>1.35 (0.95, 1.93)</w:t>
            </w:r>
          </w:p>
        </w:tc>
        <w:tc>
          <w:tcPr>
            <w:tcW w:w="1644" w:type="dxa"/>
          </w:tcPr>
          <w:p w14:paraId="25B09A7C" w14:textId="77777777" w:rsidR="005F2D28" w:rsidRDefault="005F2D28" w:rsidP="00F60319">
            <w:pPr>
              <w:rPr>
                <w:sz w:val="20"/>
                <w:szCs w:val="20"/>
              </w:rPr>
            </w:pPr>
            <w:r>
              <w:rPr>
                <w:sz w:val="20"/>
                <w:szCs w:val="20"/>
              </w:rPr>
              <w:t>1.33 (0.93, 1.90)</w:t>
            </w:r>
          </w:p>
        </w:tc>
        <w:tc>
          <w:tcPr>
            <w:tcW w:w="1559" w:type="dxa"/>
          </w:tcPr>
          <w:p w14:paraId="03234072" w14:textId="77777777" w:rsidR="005F2D28" w:rsidRDefault="005F2D28" w:rsidP="00F60319">
            <w:pPr>
              <w:rPr>
                <w:sz w:val="20"/>
                <w:szCs w:val="20"/>
              </w:rPr>
            </w:pPr>
            <w:r>
              <w:rPr>
                <w:sz w:val="20"/>
                <w:szCs w:val="20"/>
              </w:rPr>
              <w:t>1.27 (0.89, 1.82)</w:t>
            </w:r>
          </w:p>
        </w:tc>
        <w:tc>
          <w:tcPr>
            <w:tcW w:w="1758" w:type="dxa"/>
          </w:tcPr>
          <w:p w14:paraId="7A6C0E22" w14:textId="77777777" w:rsidR="005F2D28" w:rsidRDefault="005F2D28" w:rsidP="00F60319">
            <w:pPr>
              <w:rPr>
                <w:sz w:val="20"/>
                <w:szCs w:val="20"/>
              </w:rPr>
            </w:pPr>
            <w:r>
              <w:rPr>
                <w:sz w:val="20"/>
                <w:szCs w:val="20"/>
              </w:rPr>
              <w:t>1.32 (0.92, 1.88)</w:t>
            </w:r>
          </w:p>
        </w:tc>
        <w:tc>
          <w:tcPr>
            <w:tcW w:w="1993" w:type="dxa"/>
            <w:gridSpan w:val="2"/>
          </w:tcPr>
          <w:p w14:paraId="1E671B74" w14:textId="77777777" w:rsidR="005F2D28" w:rsidRDefault="005F2D28" w:rsidP="00F60319">
            <w:pPr>
              <w:rPr>
                <w:sz w:val="20"/>
                <w:szCs w:val="20"/>
              </w:rPr>
            </w:pPr>
            <w:r>
              <w:rPr>
                <w:sz w:val="20"/>
                <w:szCs w:val="20"/>
              </w:rPr>
              <w:t>1.25 (0.87, 1.79)</w:t>
            </w:r>
          </w:p>
        </w:tc>
      </w:tr>
      <w:tr w:rsidR="005F2D28" w:rsidRPr="00734615" w14:paraId="2BAE669A" w14:textId="77777777" w:rsidTr="005F2D28">
        <w:tc>
          <w:tcPr>
            <w:tcW w:w="1696" w:type="dxa"/>
          </w:tcPr>
          <w:p w14:paraId="0F7ACE6B" w14:textId="77777777" w:rsidR="005F2D28" w:rsidRDefault="005F2D28" w:rsidP="00F60319">
            <w:pPr>
              <w:rPr>
                <w:sz w:val="20"/>
                <w:szCs w:val="20"/>
              </w:rPr>
            </w:pPr>
            <w:r>
              <w:rPr>
                <w:sz w:val="20"/>
                <w:szCs w:val="20"/>
              </w:rPr>
              <w:t>3</w:t>
            </w:r>
          </w:p>
        </w:tc>
        <w:tc>
          <w:tcPr>
            <w:tcW w:w="1276" w:type="dxa"/>
          </w:tcPr>
          <w:p w14:paraId="754D9724" w14:textId="77777777" w:rsidR="005F2D28" w:rsidRDefault="005F2D28" w:rsidP="00F60319">
            <w:pPr>
              <w:rPr>
                <w:sz w:val="20"/>
                <w:szCs w:val="20"/>
              </w:rPr>
            </w:pPr>
            <w:r>
              <w:rPr>
                <w:sz w:val="20"/>
                <w:szCs w:val="20"/>
              </w:rPr>
              <w:t>88/51407</w:t>
            </w:r>
          </w:p>
        </w:tc>
        <w:tc>
          <w:tcPr>
            <w:tcW w:w="1559" w:type="dxa"/>
          </w:tcPr>
          <w:p w14:paraId="3CAC29BA" w14:textId="77777777" w:rsidR="005F2D28" w:rsidRDefault="005F2D28" w:rsidP="00F60319">
            <w:pPr>
              <w:rPr>
                <w:sz w:val="20"/>
                <w:szCs w:val="20"/>
              </w:rPr>
            </w:pPr>
            <w:r>
              <w:rPr>
                <w:sz w:val="20"/>
                <w:szCs w:val="20"/>
              </w:rPr>
              <w:t>1.65 (1.17, 2.34)</w:t>
            </w:r>
          </w:p>
        </w:tc>
        <w:tc>
          <w:tcPr>
            <w:tcW w:w="1560" w:type="dxa"/>
          </w:tcPr>
          <w:p w14:paraId="33C9A2E8" w14:textId="77777777" w:rsidR="005F2D28" w:rsidRDefault="005F2D28" w:rsidP="00F60319">
            <w:pPr>
              <w:rPr>
                <w:sz w:val="20"/>
                <w:szCs w:val="20"/>
              </w:rPr>
            </w:pPr>
            <w:r>
              <w:rPr>
                <w:sz w:val="20"/>
                <w:szCs w:val="20"/>
              </w:rPr>
              <w:t>1.56 (1.09, 2.22)</w:t>
            </w:r>
          </w:p>
        </w:tc>
        <w:tc>
          <w:tcPr>
            <w:tcW w:w="1644" w:type="dxa"/>
          </w:tcPr>
          <w:p w14:paraId="597B6C0E" w14:textId="77777777" w:rsidR="005F2D28" w:rsidRDefault="005F2D28" w:rsidP="00F60319">
            <w:pPr>
              <w:rPr>
                <w:sz w:val="20"/>
                <w:szCs w:val="20"/>
              </w:rPr>
            </w:pPr>
            <w:r>
              <w:rPr>
                <w:sz w:val="20"/>
                <w:szCs w:val="20"/>
              </w:rPr>
              <w:t>1.47 (1.03, 2.09)</w:t>
            </w:r>
          </w:p>
        </w:tc>
        <w:tc>
          <w:tcPr>
            <w:tcW w:w="1559" w:type="dxa"/>
          </w:tcPr>
          <w:p w14:paraId="6EED43C1" w14:textId="77777777" w:rsidR="005F2D28" w:rsidRDefault="005F2D28" w:rsidP="00F60319">
            <w:pPr>
              <w:rPr>
                <w:sz w:val="20"/>
                <w:szCs w:val="20"/>
              </w:rPr>
            </w:pPr>
            <w:r>
              <w:rPr>
                <w:sz w:val="20"/>
                <w:szCs w:val="20"/>
              </w:rPr>
              <w:t>1.29 (0.90, 1.85)</w:t>
            </w:r>
          </w:p>
        </w:tc>
        <w:tc>
          <w:tcPr>
            <w:tcW w:w="1758" w:type="dxa"/>
          </w:tcPr>
          <w:p w14:paraId="1F4D27D2" w14:textId="77777777" w:rsidR="005F2D28" w:rsidRDefault="005F2D28" w:rsidP="00F60319">
            <w:pPr>
              <w:rPr>
                <w:sz w:val="20"/>
                <w:szCs w:val="20"/>
              </w:rPr>
            </w:pPr>
            <w:r>
              <w:rPr>
                <w:sz w:val="20"/>
                <w:szCs w:val="20"/>
              </w:rPr>
              <w:t>1.42 (0.99, 2.03)</w:t>
            </w:r>
          </w:p>
        </w:tc>
        <w:tc>
          <w:tcPr>
            <w:tcW w:w="1993" w:type="dxa"/>
            <w:gridSpan w:val="2"/>
          </w:tcPr>
          <w:p w14:paraId="6DFD5B8F" w14:textId="77777777" w:rsidR="005F2D28" w:rsidRDefault="005F2D28" w:rsidP="00F60319">
            <w:pPr>
              <w:rPr>
                <w:sz w:val="20"/>
                <w:szCs w:val="20"/>
              </w:rPr>
            </w:pPr>
            <w:r>
              <w:rPr>
                <w:sz w:val="20"/>
                <w:szCs w:val="20"/>
              </w:rPr>
              <w:t>1.19 (0.82, 1.71)</w:t>
            </w:r>
          </w:p>
        </w:tc>
      </w:tr>
      <w:tr w:rsidR="005F2D28" w:rsidRPr="00734615" w14:paraId="5FDF137D" w14:textId="77777777" w:rsidTr="005F2D28">
        <w:tc>
          <w:tcPr>
            <w:tcW w:w="1696" w:type="dxa"/>
          </w:tcPr>
          <w:p w14:paraId="5CA2D9EA" w14:textId="77777777" w:rsidR="005F2D28" w:rsidRDefault="005F2D28" w:rsidP="00F60319">
            <w:pPr>
              <w:rPr>
                <w:sz w:val="20"/>
                <w:szCs w:val="20"/>
              </w:rPr>
            </w:pPr>
            <w:r>
              <w:rPr>
                <w:sz w:val="20"/>
                <w:szCs w:val="20"/>
              </w:rPr>
              <w:t>P for trend</w:t>
            </w:r>
          </w:p>
        </w:tc>
        <w:tc>
          <w:tcPr>
            <w:tcW w:w="1276" w:type="dxa"/>
          </w:tcPr>
          <w:p w14:paraId="6E8EDA25" w14:textId="77777777" w:rsidR="005F2D28" w:rsidRDefault="005F2D28" w:rsidP="00F60319">
            <w:pPr>
              <w:rPr>
                <w:sz w:val="20"/>
                <w:szCs w:val="20"/>
              </w:rPr>
            </w:pPr>
          </w:p>
        </w:tc>
        <w:tc>
          <w:tcPr>
            <w:tcW w:w="1559" w:type="dxa"/>
          </w:tcPr>
          <w:p w14:paraId="7953AC1B" w14:textId="77777777" w:rsidR="005F2D28" w:rsidRDefault="005F2D28" w:rsidP="00F60319">
            <w:pPr>
              <w:rPr>
                <w:sz w:val="20"/>
                <w:szCs w:val="20"/>
              </w:rPr>
            </w:pPr>
            <w:r>
              <w:rPr>
                <w:sz w:val="20"/>
                <w:szCs w:val="20"/>
              </w:rPr>
              <w:t>0.005</w:t>
            </w:r>
          </w:p>
        </w:tc>
        <w:tc>
          <w:tcPr>
            <w:tcW w:w="1560" w:type="dxa"/>
          </w:tcPr>
          <w:p w14:paraId="19FE92F4" w14:textId="77777777" w:rsidR="005F2D28" w:rsidRDefault="005F2D28" w:rsidP="00F60319">
            <w:pPr>
              <w:rPr>
                <w:sz w:val="20"/>
                <w:szCs w:val="20"/>
              </w:rPr>
            </w:pPr>
            <w:r>
              <w:rPr>
                <w:sz w:val="20"/>
                <w:szCs w:val="20"/>
              </w:rPr>
              <w:t>0.015</w:t>
            </w:r>
          </w:p>
        </w:tc>
        <w:tc>
          <w:tcPr>
            <w:tcW w:w="1644" w:type="dxa"/>
          </w:tcPr>
          <w:p w14:paraId="565859F4" w14:textId="77777777" w:rsidR="005F2D28" w:rsidRDefault="005F2D28" w:rsidP="00F60319">
            <w:pPr>
              <w:rPr>
                <w:sz w:val="20"/>
                <w:szCs w:val="20"/>
              </w:rPr>
            </w:pPr>
            <w:r>
              <w:rPr>
                <w:sz w:val="20"/>
                <w:szCs w:val="20"/>
              </w:rPr>
              <w:t>0.039</w:t>
            </w:r>
          </w:p>
        </w:tc>
        <w:tc>
          <w:tcPr>
            <w:tcW w:w="1559" w:type="dxa"/>
          </w:tcPr>
          <w:p w14:paraId="167FD224" w14:textId="77777777" w:rsidR="005F2D28" w:rsidRDefault="005F2D28" w:rsidP="00F60319">
            <w:pPr>
              <w:rPr>
                <w:sz w:val="20"/>
                <w:szCs w:val="20"/>
              </w:rPr>
            </w:pPr>
            <w:r>
              <w:rPr>
                <w:sz w:val="20"/>
                <w:szCs w:val="20"/>
              </w:rPr>
              <w:t>0.193</w:t>
            </w:r>
          </w:p>
        </w:tc>
        <w:tc>
          <w:tcPr>
            <w:tcW w:w="1758" w:type="dxa"/>
          </w:tcPr>
          <w:p w14:paraId="40AD6327" w14:textId="77777777" w:rsidR="005F2D28" w:rsidRDefault="005F2D28" w:rsidP="00F60319">
            <w:pPr>
              <w:rPr>
                <w:sz w:val="20"/>
                <w:szCs w:val="20"/>
              </w:rPr>
            </w:pPr>
            <w:r>
              <w:rPr>
                <w:sz w:val="20"/>
                <w:szCs w:val="20"/>
              </w:rPr>
              <w:t>0.064</w:t>
            </w:r>
          </w:p>
        </w:tc>
        <w:tc>
          <w:tcPr>
            <w:tcW w:w="1993" w:type="dxa"/>
            <w:gridSpan w:val="2"/>
          </w:tcPr>
          <w:p w14:paraId="56C1B239" w14:textId="77777777" w:rsidR="005F2D28" w:rsidRDefault="005F2D28" w:rsidP="00F60319">
            <w:pPr>
              <w:rPr>
                <w:sz w:val="20"/>
                <w:szCs w:val="20"/>
              </w:rPr>
            </w:pPr>
            <w:r>
              <w:rPr>
                <w:sz w:val="20"/>
                <w:szCs w:val="20"/>
              </w:rPr>
              <w:t>0.404</w:t>
            </w:r>
          </w:p>
        </w:tc>
      </w:tr>
      <w:tr w:rsidR="007D3863" w:rsidRPr="00734615" w14:paraId="0214BF0B" w14:textId="77777777" w:rsidTr="005F2D28">
        <w:tc>
          <w:tcPr>
            <w:tcW w:w="1696" w:type="dxa"/>
          </w:tcPr>
          <w:p w14:paraId="49DC17D8" w14:textId="77777777" w:rsidR="007D3863" w:rsidRDefault="007D3863" w:rsidP="00F60319">
            <w:pPr>
              <w:rPr>
                <w:sz w:val="20"/>
                <w:szCs w:val="20"/>
              </w:rPr>
            </w:pPr>
          </w:p>
        </w:tc>
        <w:tc>
          <w:tcPr>
            <w:tcW w:w="1276" w:type="dxa"/>
          </w:tcPr>
          <w:p w14:paraId="1B8B9436" w14:textId="77777777" w:rsidR="007D3863" w:rsidRDefault="007D3863" w:rsidP="00F60319">
            <w:pPr>
              <w:rPr>
                <w:sz w:val="20"/>
                <w:szCs w:val="20"/>
              </w:rPr>
            </w:pPr>
          </w:p>
        </w:tc>
        <w:tc>
          <w:tcPr>
            <w:tcW w:w="1559" w:type="dxa"/>
          </w:tcPr>
          <w:p w14:paraId="54C18DD1" w14:textId="77777777" w:rsidR="007D3863" w:rsidRDefault="007D3863" w:rsidP="00F60319">
            <w:pPr>
              <w:rPr>
                <w:sz w:val="20"/>
                <w:szCs w:val="20"/>
              </w:rPr>
            </w:pPr>
          </w:p>
        </w:tc>
        <w:tc>
          <w:tcPr>
            <w:tcW w:w="1560" w:type="dxa"/>
          </w:tcPr>
          <w:p w14:paraId="206A7F97" w14:textId="77777777" w:rsidR="007D3863" w:rsidRDefault="007D3863" w:rsidP="00F60319">
            <w:pPr>
              <w:jc w:val="center"/>
              <w:rPr>
                <w:sz w:val="20"/>
                <w:szCs w:val="20"/>
              </w:rPr>
            </w:pPr>
          </w:p>
        </w:tc>
        <w:tc>
          <w:tcPr>
            <w:tcW w:w="1644" w:type="dxa"/>
          </w:tcPr>
          <w:p w14:paraId="30AD9694" w14:textId="77777777" w:rsidR="007D3863" w:rsidRDefault="007D3863" w:rsidP="00F60319">
            <w:pPr>
              <w:rPr>
                <w:sz w:val="20"/>
                <w:szCs w:val="20"/>
              </w:rPr>
            </w:pPr>
          </w:p>
        </w:tc>
        <w:tc>
          <w:tcPr>
            <w:tcW w:w="1559" w:type="dxa"/>
          </w:tcPr>
          <w:p w14:paraId="0E7673A0" w14:textId="77777777" w:rsidR="007D3863" w:rsidRDefault="007D3863" w:rsidP="00F60319">
            <w:pPr>
              <w:rPr>
                <w:sz w:val="20"/>
                <w:szCs w:val="20"/>
              </w:rPr>
            </w:pPr>
          </w:p>
        </w:tc>
        <w:tc>
          <w:tcPr>
            <w:tcW w:w="1758" w:type="dxa"/>
          </w:tcPr>
          <w:p w14:paraId="713E7C04" w14:textId="77777777" w:rsidR="007D3863" w:rsidRDefault="007D3863" w:rsidP="00F60319">
            <w:pPr>
              <w:rPr>
                <w:sz w:val="20"/>
                <w:szCs w:val="20"/>
              </w:rPr>
            </w:pPr>
          </w:p>
        </w:tc>
        <w:tc>
          <w:tcPr>
            <w:tcW w:w="1993" w:type="dxa"/>
            <w:gridSpan w:val="2"/>
          </w:tcPr>
          <w:p w14:paraId="05289CD1" w14:textId="77777777" w:rsidR="007D3863" w:rsidRDefault="007D3863" w:rsidP="00F60319">
            <w:pPr>
              <w:rPr>
                <w:sz w:val="20"/>
                <w:szCs w:val="20"/>
              </w:rPr>
            </w:pPr>
          </w:p>
        </w:tc>
      </w:tr>
      <w:tr w:rsidR="007D3863" w:rsidRPr="00734615" w14:paraId="40DED0A7" w14:textId="77777777" w:rsidTr="005F2D28">
        <w:tc>
          <w:tcPr>
            <w:tcW w:w="1696" w:type="dxa"/>
          </w:tcPr>
          <w:p w14:paraId="2E26335B" w14:textId="6EF262C3" w:rsidR="007D3863" w:rsidRDefault="007D3863" w:rsidP="007D3863">
            <w:pPr>
              <w:rPr>
                <w:sz w:val="20"/>
                <w:szCs w:val="20"/>
              </w:rPr>
            </w:pPr>
            <w:r>
              <w:rPr>
                <w:b/>
                <w:bCs/>
                <w:sz w:val="20"/>
                <w:szCs w:val="20"/>
                <w:highlight w:val="red"/>
              </w:rPr>
              <w:t>Occupational s</w:t>
            </w:r>
            <w:r w:rsidRPr="004C0DA8">
              <w:rPr>
                <w:b/>
                <w:bCs/>
                <w:sz w:val="20"/>
                <w:szCs w:val="20"/>
                <w:highlight w:val="red"/>
              </w:rPr>
              <w:t>ocial class?</w:t>
            </w:r>
          </w:p>
        </w:tc>
        <w:tc>
          <w:tcPr>
            <w:tcW w:w="1276" w:type="dxa"/>
          </w:tcPr>
          <w:p w14:paraId="0A8CF2F8" w14:textId="77777777" w:rsidR="007D3863" w:rsidRDefault="007D3863" w:rsidP="007D3863">
            <w:pPr>
              <w:rPr>
                <w:sz w:val="20"/>
                <w:szCs w:val="20"/>
              </w:rPr>
            </w:pPr>
          </w:p>
        </w:tc>
        <w:tc>
          <w:tcPr>
            <w:tcW w:w="1559" w:type="dxa"/>
          </w:tcPr>
          <w:p w14:paraId="5C51BD74" w14:textId="77777777" w:rsidR="007D3863" w:rsidRDefault="007D3863" w:rsidP="007D3863">
            <w:pPr>
              <w:rPr>
                <w:sz w:val="20"/>
                <w:szCs w:val="20"/>
              </w:rPr>
            </w:pPr>
          </w:p>
        </w:tc>
        <w:tc>
          <w:tcPr>
            <w:tcW w:w="1560" w:type="dxa"/>
          </w:tcPr>
          <w:p w14:paraId="46DDEF2B" w14:textId="77777777" w:rsidR="007D3863" w:rsidRDefault="007D3863" w:rsidP="007D3863">
            <w:pPr>
              <w:jc w:val="center"/>
              <w:rPr>
                <w:sz w:val="20"/>
                <w:szCs w:val="20"/>
              </w:rPr>
            </w:pPr>
          </w:p>
        </w:tc>
        <w:tc>
          <w:tcPr>
            <w:tcW w:w="1644" w:type="dxa"/>
          </w:tcPr>
          <w:p w14:paraId="4B2D3144" w14:textId="77777777" w:rsidR="007D3863" w:rsidRDefault="007D3863" w:rsidP="007D3863">
            <w:pPr>
              <w:rPr>
                <w:sz w:val="20"/>
                <w:szCs w:val="20"/>
              </w:rPr>
            </w:pPr>
          </w:p>
        </w:tc>
        <w:tc>
          <w:tcPr>
            <w:tcW w:w="1559" w:type="dxa"/>
          </w:tcPr>
          <w:p w14:paraId="1FC7E615" w14:textId="77777777" w:rsidR="007D3863" w:rsidRDefault="007D3863" w:rsidP="007D3863">
            <w:pPr>
              <w:rPr>
                <w:sz w:val="20"/>
                <w:szCs w:val="20"/>
              </w:rPr>
            </w:pPr>
          </w:p>
        </w:tc>
        <w:tc>
          <w:tcPr>
            <w:tcW w:w="1758" w:type="dxa"/>
          </w:tcPr>
          <w:p w14:paraId="52D26814" w14:textId="77777777" w:rsidR="007D3863" w:rsidRDefault="007D3863" w:rsidP="007D3863">
            <w:pPr>
              <w:rPr>
                <w:sz w:val="20"/>
                <w:szCs w:val="20"/>
              </w:rPr>
            </w:pPr>
          </w:p>
        </w:tc>
        <w:tc>
          <w:tcPr>
            <w:tcW w:w="1993" w:type="dxa"/>
            <w:gridSpan w:val="2"/>
          </w:tcPr>
          <w:p w14:paraId="6CEFA6CC" w14:textId="77777777" w:rsidR="007D3863" w:rsidRDefault="007D3863" w:rsidP="007D3863">
            <w:pPr>
              <w:rPr>
                <w:sz w:val="20"/>
                <w:szCs w:val="20"/>
              </w:rPr>
            </w:pPr>
          </w:p>
        </w:tc>
      </w:tr>
      <w:tr w:rsidR="007D3863" w:rsidRPr="00734615" w14:paraId="3452E985" w14:textId="77777777" w:rsidTr="005F2D28">
        <w:tc>
          <w:tcPr>
            <w:tcW w:w="1696" w:type="dxa"/>
          </w:tcPr>
          <w:p w14:paraId="4C4BAA5C" w14:textId="77777777" w:rsidR="007D3863" w:rsidRDefault="007D3863" w:rsidP="007D3863">
            <w:pPr>
              <w:rPr>
                <w:sz w:val="20"/>
                <w:szCs w:val="20"/>
              </w:rPr>
            </w:pPr>
          </w:p>
        </w:tc>
        <w:tc>
          <w:tcPr>
            <w:tcW w:w="1276" w:type="dxa"/>
          </w:tcPr>
          <w:p w14:paraId="0DD36903" w14:textId="77777777" w:rsidR="007D3863" w:rsidRDefault="007D3863" w:rsidP="007D3863">
            <w:pPr>
              <w:rPr>
                <w:sz w:val="20"/>
                <w:szCs w:val="20"/>
              </w:rPr>
            </w:pPr>
          </w:p>
        </w:tc>
        <w:tc>
          <w:tcPr>
            <w:tcW w:w="1559" w:type="dxa"/>
          </w:tcPr>
          <w:p w14:paraId="0270468D" w14:textId="77777777" w:rsidR="007D3863" w:rsidRDefault="007D3863" w:rsidP="007D3863">
            <w:pPr>
              <w:rPr>
                <w:sz w:val="20"/>
                <w:szCs w:val="20"/>
              </w:rPr>
            </w:pPr>
          </w:p>
        </w:tc>
        <w:tc>
          <w:tcPr>
            <w:tcW w:w="1560" w:type="dxa"/>
          </w:tcPr>
          <w:p w14:paraId="284F3404" w14:textId="77777777" w:rsidR="007D3863" w:rsidRDefault="007D3863" w:rsidP="007D3863">
            <w:pPr>
              <w:jc w:val="center"/>
              <w:rPr>
                <w:sz w:val="20"/>
                <w:szCs w:val="20"/>
              </w:rPr>
            </w:pPr>
          </w:p>
        </w:tc>
        <w:tc>
          <w:tcPr>
            <w:tcW w:w="1644" w:type="dxa"/>
          </w:tcPr>
          <w:p w14:paraId="018B380E" w14:textId="77777777" w:rsidR="007D3863" w:rsidRDefault="007D3863" w:rsidP="007D3863">
            <w:pPr>
              <w:rPr>
                <w:sz w:val="20"/>
                <w:szCs w:val="20"/>
              </w:rPr>
            </w:pPr>
          </w:p>
        </w:tc>
        <w:tc>
          <w:tcPr>
            <w:tcW w:w="1559" w:type="dxa"/>
          </w:tcPr>
          <w:p w14:paraId="54F216D9" w14:textId="77777777" w:rsidR="007D3863" w:rsidRDefault="007D3863" w:rsidP="007D3863">
            <w:pPr>
              <w:rPr>
                <w:sz w:val="20"/>
                <w:szCs w:val="20"/>
              </w:rPr>
            </w:pPr>
          </w:p>
        </w:tc>
        <w:tc>
          <w:tcPr>
            <w:tcW w:w="1758" w:type="dxa"/>
          </w:tcPr>
          <w:p w14:paraId="666371A6" w14:textId="77777777" w:rsidR="007D3863" w:rsidRDefault="007D3863" w:rsidP="007D3863">
            <w:pPr>
              <w:rPr>
                <w:sz w:val="20"/>
                <w:szCs w:val="20"/>
              </w:rPr>
            </w:pPr>
          </w:p>
        </w:tc>
        <w:tc>
          <w:tcPr>
            <w:tcW w:w="1993" w:type="dxa"/>
            <w:gridSpan w:val="2"/>
          </w:tcPr>
          <w:p w14:paraId="100BEB6A" w14:textId="77777777" w:rsidR="007D3863" w:rsidRDefault="007D3863" w:rsidP="007D3863">
            <w:pPr>
              <w:rPr>
                <w:sz w:val="20"/>
                <w:szCs w:val="20"/>
              </w:rPr>
            </w:pPr>
          </w:p>
        </w:tc>
      </w:tr>
      <w:tr w:rsidR="007D3863" w:rsidRPr="00734615" w14:paraId="625A4669" w14:textId="77777777" w:rsidTr="005F2D28">
        <w:tc>
          <w:tcPr>
            <w:tcW w:w="1696" w:type="dxa"/>
          </w:tcPr>
          <w:p w14:paraId="0BFB9A00" w14:textId="77777777" w:rsidR="007D3863" w:rsidRDefault="007D3863" w:rsidP="007D3863">
            <w:pPr>
              <w:rPr>
                <w:sz w:val="20"/>
                <w:szCs w:val="20"/>
              </w:rPr>
            </w:pPr>
          </w:p>
        </w:tc>
        <w:tc>
          <w:tcPr>
            <w:tcW w:w="1276" w:type="dxa"/>
          </w:tcPr>
          <w:p w14:paraId="4E4FA194" w14:textId="77777777" w:rsidR="007D3863" w:rsidRDefault="007D3863" w:rsidP="007D3863">
            <w:pPr>
              <w:rPr>
                <w:sz w:val="20"/>
                <w:szCs w:val="20"/>
              </w:rPr>
            </w:pPr>
          </w:p>
        </w:tc>
        <w:tc>
          <w:tcPr>
            <w:tcW w:w="1559" w:type="dxa"/>
          </w:tcPr>
          <w:p w14:paraId="5FF691B7" w14:textId="77777777" w:rsidR="007D3863" w:rsidRDefault="007D3863" w:rsidP="007D3863">
            <w:pPr>
              <w:rPr>
                <w:sz w:val="20"/>
                <w:szCs w:val="20"/>
              </w:rPr>
            </w:pPr>
          </w:p>
        </w:tc>
        <w:tc>
          <w:tcPr>
            <w:tcW w:w="1560" w:type="dxa"/>
          </w:tcPr>
          <w:p w14:paraId="1141095A" w14:textId="77777777" w:rsidR="007D3863" w:rsidRDefault="007D3863" w:rsidP="007D3863">
            <w:pPr>
              <w:jc w:val="center"/>
              <w:rPr>
                <w:sz w:val="20"/>
                <w:szCs w:val="20"/>
              </w:rPr>
            </w:pPr>
          </w:p>
        </w:tc>
        <w:tc>
          <w:tcPr>
            <w:tcW w:w="1644" w:type="dxa"/>
          </w:tcPr>
          <w:p w14:paraId="07107C71" w14:textId="77777777" w:rsidR="007D3863" w:rsidRDefault="007D3863" w:rsidP="007D3863">
            <w:pPr>
              <w:rPr>
                <w:sz w:val="20"/>
                <w:szCs w:val="20"/>
              </w:rPr>
            </w:pPr>
          </w:p>
        </w:tc>
        <w:tc>
          <w:tcPr>
            <w:tcW w:w="1559" w:type="dxa"/>
          </w:tcPr>
          <w:p w14:paraId="1E82BE1D" w14:textId="77777777" w:rsidR="007D3863" w:rsidRDefault="007D3863" w:rsidP="007D3863">
            <w:pPr>
              <w:rPr>
                <w:sz w:val="20"/>
                <w:szCs w:val="20"/>
              </w:rPr>
            </w:pPr>
          </w:p>
        </w:tc>
        <w:tc>
          <w:tcPr>
            <w:tcW w:w="1758" w:type="dxa"/>
          </w:tcPr>
          <w:p w14:paraId="18C427D1" w14:textId="77777777" w:rsidR="007D3863" w:rsidRDefault="007D3863" w:rsidP="007D3863">
            <w:pPr>
              <w:rPr>
                <w:sz w:val="20"/>
                <w:szCs w:val="20"/>
              </w:rPr>
            </w:pPr>
          </w:p>
        </w:tc>
        <w:tc>
          <w:tcPr>
            <w:tcW w:w="1993" w:type="dxa"/>
            <w:gridSpan w:val="2"/>
          </w:tcPr>
          <w:p w14:paraId="38384921" w14:textId="77777777" w:rsidR="007D3863" w:rsidRDefault="007D3863" w:rsidP="007D3863">
            <w:pPr>
              <w:rPr>
                <w:sz w:val="20"/>
                <w:szCs w:val="20"/>
              </w:rPr>
            </w:pPr>
          </w:p>
        </w:tc>
      </w:tr>
    </w:tbl>
    <w:p w14:paraId="3C4C18AA" w14:textId="77777777" w:rsidR="005F2D28" w:rsidRPr="00734615" w:rsidRDefault="005F2D28" w:rsidP="005F2D28">
      <w:pPr>
        <w:rPr>
          <w:b/>
          <w:bCs/>
          <w:sz w:val="20"/>
          <w:szCs w:val="20"/>
        </w:rPr>
      </w:pPr>
    </w:p>
    <w:p w14:paraId="471E6CD3" w14:textId="3CECA232" w:rsidR="00655185" w:rsidRDefault="005F2D28">
      <w:r w:rsidRPr="009E1569">
        <w:rPr>
          <w:sz w:val="16"/>
          <w:szCs w:val="16"/>
          <w:vertAlign w:val="superscript"/>
        </w:rPr>
        <w:t>1</w:t>
      </w:r>
      <w:r w:rsidRPr="009E1569">
        <w:rPr>
          <w:sz w:val="16"/>
          <w:szCs w:val="16"/>
        </w:rPr>
        <w:t>Comorbidity includes diagnoses of vascular or heart disease, diabetes, chronic bronchitis or emphysema, asthma, and hypertension defined according to measured blood pressure and/or use of anti-hypertensive medication</w:t>
      </w:r>
      <w:r w:rsidR="009E1569" w:rsidRPr="009E1569">
        <w:rPr>
          <w:sz w:val="16"/>
          <w:szCs w:val="16"/>
        </w:rPr>
        <w:t xml:space="preserve">.  </w:t>
      </w:r>
      <w:r w:rsidRPr="009E1569">
        <w:rPr>
          <w:sz w:val="16"/>
          <w:szCs w:val="16"/>
          <w:vertAlign w:val="superscript"/>
        </w:rPr>
        <w:t>2</w:t>
      </w:r>
      <w:r w:rsidRPr="009E1569">
        <w:rPr>
          <w:sz w:val="16"/>
          <w:szCs w:val="16"/>
        </w:rPr>
        <w:t xml:space="preserve"> Lifestyle factors includes body mass index, smoking status, alcohol intake frequency &amp; number of types of physical activity taken in last four weeks</w:t>
      </w:r>
      <w:r w:rsidR="009E1569" w:rsidRPr="009E1569">
        <w:rPr>
          <w:sz w:val="16"/>
          <w:szCs w:val="16"/>
        </w:rPr>
        <w:t xml:space="preserve">. </w:t>
      </w:r>
      <w:r w:rsidRPr="009E1569">
        <w:rPr>
          <w:sz w:val="16"/>
          <w:szCs w:val="16"/>
          <w:vertAlign w:val="superscript"/>
        </w:rPr>
        <w:t xml:space="preserve">2 </w:t>
      </w:r>
      <w:r w:rsidRPr="009E1569">
        <w:rPr>
          <w:sz w:val="16"/>
          <w:szCs w:val="16"/>
        </w:rPr>
        <w:t xml:space="preserve">Psychological factors </w:t>
      </w:r>
      <w:proofErr w:type="gramStart"/>
      <w:r w:rsidRPr="009E1569">
        <w:rPr>
          <w:sz w:val="16"/>
          <w:szCs w:val="16"/>
        </w:rPr>
        <w:t>includes</w:t>
      </w:r>
      <w:proofErr w:type="gramEnd"/>
      <w:r w:rsidRPr="009E1569">
        <w:rPr>
          <w:sz w:val="16"/>
          <w:szCs w:val="16"/>
        </w:rPr>
        <w:t xml:space="preserve"> psychological distress, psychiatric consultation, neuroticism, verbal and numerical reasoning, &amp; reaction time.</w:t>
      </w:r>
    </w:p>
    <w:sectPr w:rsidR="00655185" w:rsidSect="008B6AD1">
      <w:pgSz w:w="15840" w:h="12240" w:orient="landscape"/>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ECFE0" w14:textId="77777777" w:rsidR="00183A95" w:rsidRDefault="00183A95" w:rsidP="00043D9E">
      <w:r>
        <w:separator/>
      </w:r>
    </w:p>
  </w:endnote>
  <w:endnote w:type="continuationSeparator" w:id="0">
    <w:p w14:paraId="256293B7" w14:textId="77777777" w:rsidR="00183A95" w:rsidRDefault="00183A95" w:rsidP="0004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738919"/>
      <w:docPartObj>
        <w:docPartGallery w:val="Page Numbers (Bottom of Page)"/>
        <w:docPartUnique/>
      </w:docPartObj>
    </w:sdtPr>
    <w:sdtContent>
      <w:p w14:paraId="15DAB668" w14:textId="1671B0CD" w:rsidR="005D4DF2" w:rsidRDefault="005D4DF2" w:rsidP="005D4D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C4407" w14:textId="77777777" w:rsidR="005D4DF2" w:rsidRDefault="005D4D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2091885532"/>
      <w:docPartObj>
        <w:docPartGallery w:val="Page Numbers (Bottom of Page)"/>
        <w:docPartUnique/>
      </w:docPartObj>
    </w:sdtPr>
    <w:sdtContent>
      <w:p w14:paraId="03CA948B" w14:textId="49D1CFAE" w:rsidR="005D4DF2" w:rsidRPr="00043D9E" w:rsidRDefault="005D4DF2" w:rsidP="005D4DF2">
        <w:pPr>
          <w:pStyle w:val="Footer"/>
          <w:framePr w:wrap="none" w:vAnchor="text" w:hAnchor="margin" w:xAlign="center" w:y="1"/>
          <w:rPr>
            <w:rStyle w:val="PageNumber"/>
            <w:sz w:val="20"/>
            <w:szCs w:val="20"/>
          </w:rPr>
        </w:pPr>
        <w:r w:rsidRPr="00043D9E">
          <w:rPr>
            <w:rStyle w:val="PageNumber"/>
            <w:sz w:val="20"/>
            <w:szCs w:val="20"/>
          </w:rPr>
          <w:fldChar w:fldCharType="begin"/>
        </w:r>
        <w:r w:rsidRPr="00043D9E">
          <w:rPr>
            <w:rStyle w:val="PageNumber"/>
            <w:sz w:val="20"/>
            <w:szCs w:val="20"/>
          </w:rPr>
          <w:instrText xml:space="preserve"> PAGE </w:instrText>
        </w:r>
        <w:r w:rsidRPr="00043D9E">
          <w:rPr>
            <w:rStyle w:val="PageNumber"/>
            <w:sz w:val="20"/>
            <w:szCs w:val="20"/>
          </w:rPr>
          <w:fldChar w:fldCharType="separate"/>
        </w:r>
        <w:r w:rsidRPr="00043D9E">
          <w:rPr>
            <w:rStyle w:val="PageNumber"/>
            <w:noProof/>
            <w:sz w:val="20"/>
            <w:szCs w:val="20"/>
          </w:rPr>
          <w:t>1</w:t>
        </w:r>
        <w:r w:rsidRPr="00043D9E">
          <w:rPr>
            <w:rStyle w:val="PageNumber"/>
            <w:sz w:val="20"/>
            <w:szCs w:val="20"/>
          </w:rPr>
          <w:fldChar w:fldCharType="end"/>
        </w:r>
      </w:p>
    </w:sdtContent>
  </w:sdt>
  <w:p w14:paraId="606452D5" w14:textId="77777777" w:rsidR="005D4DF2" w:rsidRDefault="005D4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E4255" w14:textId="77777777" w:rsidR="00183A95" w:rsidRDefault="00183A95" w:rsidP="00043D9E">
      <w:r>
        <w:separator/>
      </w:r>
    </w:p>
  </w:footnote>
  <w:footnote w:type="continuationSeparator" w:id="0">
    <w:p w14:paraId="03599B85" w14:textId="77777777" w:rsidR="00183A95" w:rsidRDefault="00183A95" w:rsidP="00043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1FD"/>
    <w:multiLevelType w:val="hybridMultilevel"/>
    <w:tmpl w:val="8A3CB3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987472"/>
    <w:multiLevelType w:val="hybridMultilevel"/>
    <w:tmpl w:val="3B0800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300D4B"/>
    <w:multiLevelType w:val="hybridMultilevel"/>
    <w:tmpl w:val="B6AC99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702E0"/>
    <w:multiLevelType w:val="hybridMultilevel"/>
    <w:tmpl w:val="EEB8A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D772C0"/>
    <w:multiLevelType w:val="hybridMultilevel"/>
    <w:tmpl w:val="1D0240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A677C8B"/>
    <w:multiLevelType w:val="hybridMultilevel"/>
    <w:tmpl w:val="09382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ew Altschul">
    <w15:presenceInfo w15:providerId="Windows Live" w15:userId="3409eda393b47d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vwdxdzj5drz9epsa0p9wfdatdpvw9dpxxt&quot;&gt;Corvallis library Nov 2019&lt;record-ids&gt;&lt;item&gt;6416&lt;/item&gt;&lt;item&gt;6496&lt;/item&gt;&lt;item&gt;6515&lt;/item&gt;&lt;item&gt;6566&lt;/item&gt;&lt;item&gt;6779&lt;/item&gt;&lt;item&gt;7193&lt;/item&gt;&lt;/record-ids&gt;&lt;/item&gt;&lt;/Libraries&gt;"/>
  </w:docVars>
  <w:rsids>
    <w:rsidRoot w:val="00B65511"/>
    <w:rsid w:val="00043D9E"/>
    <w:rsid w:val="00044983"/>
    <w:rsid w:val="0004711B"/>
    <w:rsid w:val="00060A4E"/>
    <w:rsid w:val="00061026"/>
    <w:rsid w:val="00062F67"/>
    <w:rsid w:val="0008516F"/>
    <w:rsid w:val="000A1CE6"/>
    <w:rsid w:val="000A7BB3"/>
    <w:rsid w:val="000B3A3B"/>
    <w:rsid w:val="000C2B5D"/>
    <w:rsid w:val="000C6F47"/>
    <w:rsid w:val="000C761B"/>
    <w:rsid w:val="000E1862"/>
    <w:rsid w:val="0010303E"/>
    <w:rsid w:val="00134197"/>
    <w:rsid w:val="00134F00"/>
    <w:rsid w:val="0014662F"/>
    <w:rsid w:val="00150374"/>
    <w:rsid w:val="001619F8"/>
    <w:rsid w:val="00170411"/>
    <w:rsid w:val="00172DBA"/>
    <w:rsid w:val="00175EA9"/>
    <w:rsid w:val="00175F42"/>
    <w:rsid w:val="00177944"/>
    <w:rsid w:val="00177E2C"/>
    <w:rsid w:val="00180396"/>
    <w:rsid w:val="00183A95"/>
    <w:rsid w:val="00196E13"/>
    <w:rsid w:val="001A5DC8"/>
    <w:rsid w:val="001B0613"/>
    <w:rsid w:val="001B1AB9"/>
    <w:rsid w:val="001B3F16"/>
    <w:rsid w:val="001C605A"/>
    <w:rsid w:val="001F5555"/>
    <w:rsid w:val="0020107D"/>
    <w:rsid w:val="00205D0F"/>
    <w:rsid w:val="0021196E"/>
    <w:rsid w:val="002119C6"/>
    <w:rsid w:val="0021259B"/>
    <w:rsid w:val="002168E5"/>
    <w:rsid w:val="00217ECB"/>
    <w:rsid w:val="00217F92"/>
    <w:rsid w:val="0024082E"/>
    <w:rsid w:val="0024197E"/>
    <w:rsid w:val="002500B4"/>
    <w:rsid w:val="0026346E"/>
    <w:rsid w:val="00263CA5"/>
    <w:rsid w:val="0026576B"/>
    <w:rsid w:val="0027355C"/>
    <w:rsid w:val="00292125"/>
    <w:rsid w:val="00295F3C"/>
    <w:rsid w:val="002A3BBA"/>
    <w:rsid w:val="002B4B1A"/>
    <w:rsid w:val="002E2246"/>
    <w:rsid w:val="002F644B"/>
    <w:rsid w:val="00300A3E"/>
    <w:rsid w:val="003303DF"/>
    <w:rsid w:val="00335BC6"/>
    <w:rsid w:val="0034349E"/>
    <w:rsid w:val="00350DE4"/>
    <w:rsid w:val="00354960"/>
    <w:rsid w:val="0035664C"/>
    <w:rsid w:val="00360F10"/>
    <w:rsid w:val="00361EA2"/>
    <w:rsid w:val="00363135"/>
    <w:rsid w:val="00376606"/>
    <w:rsid w:val="00377DDB"/>
    <w:rsid w:val="003825A9"/>
    <w:rsid w:val="003900AE"/>
    <w:rsid w:val="00392EC0"/>
    <w:rsid w:val="003936A2"/>
    <w:rsid w:val="003945FE"/>
    <w:rsid w:val="003948B0"/>
    <w:rsid w:val="003A2953"/>
    <w:rsid w:val="003B3158"/>
    <w:rsid w:val="003C08B0"/>
    <w:rsid w:val="003C19FD"/>
    <w:rsid w:val="003C5B22"/>
    <w:rsid w:val="003E3DB1"/>
    <w:rsid w:val="003E7FC1"/>
    <w:rsid w:val="003F1ED7"/>
    <w:rsid w:val="003F4348"/>
    <w:rsid w:val="003F5D14"/>
    <w:rsid w:val="003F6EB5"/>
    <w:rsid w:val="003F781D"/>
    <w:rsid w:val="004033A1"/>
    <w:rsid w:val="00413149"/>
    <w:rsid w:val="004145F2"/>
    <w:rsid w:val="00427369"/>
    <w:rsid w:val="00440CE5"/>
    <w:rsid w:val="00451E9E"/>
    <w:rsid w:val="0045315A"/>
    <w:rsid w:val="00471A2F"/>
    <w:rsid w:val="00475B00"/>
    <w:rsid w:val="004900ED"/>
    <w:rsid w:val="004921D6"/>
    <w:rsid w:val="004A69B5"/>
    <w:rsid w:val="004B2598"/>
    <w:rsid w:val="004C0DA8"/>
    <w:rsid w:val="004C7A7C"/>
    <w:rsid w:val="004D5CD1"/>
    <w:rsid w:val="004F422D"/>
    <w:rsid w:val="005049CC"/>
    <w:rsid w:val="00520DD7"/>
    <w:rsid w:val="00522832"/>
    <w:rsid w:val="0052690B"/>
    <w:rsid w:val="00535AF2"/>
    <w:rsid w:val="005377F9"/>
    <w:rsid w:val="0054034C"/>
    <w:rsid w:val="00551907"/>
    <w:rsid w:val="00556C2D"/>
    <w:rsid w:val="00573161"/>
    <w:rsid w:val="005773DE"/>
    <w:rsid w:val="005A24AB"/>
    <w:rsid w:val="005B444E"/>
    <w:rsid w:val="005B479E"/>
    <w:rsid w:val="005B4B9A"/>
    <w:rsid w:val="005C4756"/>
    <w:rsid w:val="005D1550"/>
    <w:rsid w:val="005D4DF2"/>
    <w:rsid w:val="005F259B"/>
    <w:rsid w:val="005F2D28"/>
    <w:rsid w:val="00611398"/>
    <w:rsid w:val="00621253"/>
    <w:rsid w:val="00626171"/>
    <w:rsid w:val="00655185"/>
    <w:rsid w:val="00664D85"/>
    <w:rsid w:val="006756F4"/>
    <w:rsid w:val="00676F35"/>
    <w:rsid w:val="006773C5"/>
    <w:rsid w:val="00680D33"/>
    <w:rsid w:val="0069669A"/>
    <w:rsid w:val="00696F8D"/>
    <w:rsid w:val="006A5E8F"/>
    <w:rsid w:val="006B021C"/>
    <w:rsid w:val="006E461F"/>
    <w:rsid w:val="006E543A"/>
    <w:rsid w:val="007016EC"/>
    <w:rsid w:val="00705491"/>
    <w:rsid w:val="00706D69"/>
    <w:rsid w:val="0071116B"/>
    <w:rsid w:val="007115C2"/>
    <w:rsid w:val="00717DEC"/>
    <w:rsid w:val="007218CA"/>
    <w:rsid w:val="0073007D"/>
    <w:rsid w:val="007325D8"/>
    <w:rsid w:val="00734AE5"/>
    <w:rsid w:val="007412D7"/>
    <w:rsid w:val="007544D8"/>
    <w:rsid w:val="00760152"/>
    <w:rsid w:val="007607D1"/>
    <w:rsid w:val="0076415C"/>
    <w:rsid w:val="00781A26"/>
    <w:rsid w:val="007B35D4"/>
    <w:rsid w:val="007B5E3D"/>
    <w:rsid w:val="007D16A9"/>
    <w:rsid w:val="007D1BEB"/>
    <w:rsid w:val="007D3863"/>
    <w:rsid w:val="007F6A93"/>
    <w:rsid w:val="008046E6"/>
    <w:rsid w:val="00804B91"/>
    <w:rsid w:val="00810445"/>
    <w:rsid w:val="008428F5"/>
    <w:rsid w:val="00854A41"/>
    <w:rsid w:val="00856299"/>
    <w:rsid w:val="00861E26"/>
    <w:rsid w:val="00865CE4"/>
    <w:rsid w:val="008746C2"/>
    <w:rsid w:val="00885C09"/>
    <w:rsid w:val="00891D8D"/>
    <w:rsid w:val="00891FAF"/>
    <w:rsid w:val="008A2795"/>
    <w:rsid w:val="008A52F3"/>
    <w:rsid w:val="008A64AD"/>
    <w:rsid w:val="008B6AD1"/>
    <w:rsid w:val="008C25AC"/>
    <w:rsid w:val="008C2A03"/>
    <w:rsid w:val="008C689B"/>
    <w:rsid w:val="008D3BA3"/>
    <w:rsid w:val="008F4463"/>
    <w:rsid w:val="00907DE9"/>
    <w:rsid w:val="00913636"/>
    <w:rsid w:val="0091534C"/>
    <w:rsid w:val="009263C2"/>
    <w:rsid w:val="009263FB"/>
    <w:rsid w:val="00927918"/>
    <w:rsid w:val="00934163"/>
    <w:rsid w:val="0094025B"/>
    <w:rsid w:val="009413B6"/>
    <w:rsid w:val="009646ED"/>
    <w:rsid w:val="009809D7"/>
    <w:rsid w:val="009852D0"/>
    <w:rsid w:val="00994EF2"/>
    <w:rsid w:val="009C0BFA"/>
    <w:rsid w:val="009D0D9A"/>
    <w:rsid w:val="009D5DBF"/>
    <w:rsid w:val="009D64AA"/>
    <w:rsid w:val="009E0FE8"/>
    <w:rsid w:val="009E1569"/>
    <w:rsid w:val="009F6A97"/>
    <w:rsid w:val="00A04E48"/>
    <w:rsid w:val="00A14F46"/>
    <w:rsid w:val="00A2341C"/>
    <w:rsid w:val="00A27D48"/>
    <w:rsid w:val="00A42332"/>
    <w:rsid w:val="00A535E4"/>
    <w:rsid w:val="00A55F41"/>
    <w:rsid w:val="00A66BAA"/>
    <w:rsid w:val="00A751B9"/>
    <w:rsid w:val="00A773D9"/>
    <w:rsid w:val="00A776AC"/>
    <w:rsid w:val="00A81376"/>
    <w:rsid w:val="00A82C73"/>
    <w:rsid w:val="00A86A96"/>
    <w:rsid w:val="00A919A8"/>
    <w:rsid w:val="00A92480"/>
    <w:rsid w:val="00A92EA4"/>
    <w:rsid w:val="00AB069D"/>
    <w:rsid w:val="00AC75FC"/>
    <w:rsid w:val="00AD123C"/>
    <w:rsid w:val="00AD2A94"/>
    <w:rsid w:val="00AD2F4D"/>
    <w:rsid w:val="00AD7D4A"/>
    <w:rsid w:val="00AE1244"/>
    <w:rsid w:val="00AE45B1"/>
    <w:rsid w:val="00AF06EA"/>
    <w:rsid w:val="00AF229B"/>
    <w:rsid w:val="00AF72E0"/>
    <w:rsid w:val="00AF7EFE"/>
    <w:rsid w:val="00B06979"/>
    <w:rsid w:val="00B11F1D"/>
    <w:rsid w:val="00B2390B"/>
    <w:rsid w:val="00B23FB9"/>
    <w:rsid w:val="00B279A9"/>
    <w:rsid w:val="00B347C2"/>
    <w:rsid w:val="00B355DD"/>
    <w:rsid w:val="00B52A90"/>
    <w:rsid w:val="00B571F5"/>
    <w:rsid w:val="00B653E9"/>
    <w:rsid w:val="00B65511"/>
    <w:rsid w:val="00BB6C1C"/>
    <w:rsid w:val="00BC1E5F"/>
    <w:rsid w:val="00BC3373"/>
    <w:rsid w:val="00BC5473"/>
    <w:rsid w:val="00BD6C89"/>
    <w:rsid w:val="00BE52E2"/>
    <w:rsid w:val="00BE55FB"/>
    <w:rsid w:val="00BF07AC"/>
    <w:rsid w:val="00BF1B44"/>
    <w:rsid w:val="00BF49CA"/>
    <w:rsid w:val="00C017CD"/>
    <w:rsid w:val="00C0277B"/>
    <w:rsid w:val="00C12A0F"/>
    <w:rsid w:val="00C1375B"/>
    <w:rsid w:val="00C24135"/>
    <w:rsid w:val="00C261FD"/>
    <w:rsid w:val="00C4058C"/>
    <w:rsid w:val="00C43216"/>
    <w:rsid w:val="00C5162E"/>
    <w:rsid w:val="00C674CF"/>
    <w:rsid w:val="00C70985"/>
    <w:rsid w:val="00C73081"/>
    <w:rsid w:val="00C84DA2"/>
    <w:rsid w:val="00C85C8C"/>
    <w:rsid w:val="00C86C86"/>
    <w:rsid w:val="00C9606A"/>
    <w:rsid w:val="00CA54C6"/>
    <w:rsid w:val="00CB2779"/>
    <w:rsid w:val="00CB42C8"/>
    <w:rsid w:val="00CC762D"/>
    <w:rsid w:val="00CD3119"/>
    <w:rsid w:val="00CD41F8"/>
    <w:rsid w:val="00CE01EE"/>
    <w:rsid w:val="00D00034"/>
    <w:rsid w:val="00D05C8E"/>
    <w:rsid w:val="00D10026"/>
    <w:rsid w:val="00D26685"/>
    <w:rsid w:val="00D36DE8"/>
    <w:rsid w:val="00D6543C"/>
    <w:rsid w:val="00D92A97"/>
    <w:rsid w:val="00DA2F70"/>
    <w:rsid w:val="00DB237F"/>
    <w:rsid w:val="00DD699E"/>
    <w:rsid w:val="00DE3E4A"/>
    <w:rsid w:val="00DE3FCD"/>
    <w:rsid w:val="00DE4143"/>
    <w:rsid w:val="00DE70C1"/>
    <w:rsid w:val="00E01D8A"/>
    <w:rsid w:val="00E108EA"/>
    <w:rsid w:val="00E10A9B"/>
    <w:rsid w:val="00E16ACE"/>
    <w:rsid w:val="00E20920"/>
    <w:rsid w:val="00E278AB"/>
    <w:rsid w:val="00E27FCF"/>
    <w:rsid w:val="00E33FB9"/>
    <w:rsid w:val="00E467F7"/>
    <w:rsid w:val="00E53DB3"/>
    <w:rsid w:val="00E53E28"/>
    <w:rsid w:val="00E64B06"/>
    <w:rsid w:val="00E72DC5"/>
    <w:rsid w:val="00E73AC8"/>
    <w:rsid w:val="00EA03E2"/>
    <w:rsid w:val="00EB3CA3"/>
    <w:rsid w:val="00EB6B91"/>
    <w:rsid w:val="00EB724C"/>
    <w:rsid w:val="00EC4301"/>
    <w:rsid w:val="00EE161E"/>
    <w:rsid w:val="00EF0260"/>
    <w:rsid w:val="00EF213F"/>
    <w:rsid w:val="00EF45B1"/>
    <w:rsid w:val="00F0468C"/>
    <w:rsid w:val="00F053CA"/>
    <w:rsid w:val="00F11E59"/>
    <w:rsid w:val="00F22775"/>
    <w:rsid w:val="00F22E48"/>
    <w:rsid w:val="00F264BE"/>
    <w:rsid w:val="00F32B36"/>
    <w:rsid w:val="00F32FB7"/>
    <w:rsid w:val="00F372B1"/>
    <w:rsid w:val="00F37A57"/>
    <w:rsid w:val="00F43C0D"/>
    <w:rsid w:val="00F466FB"/>
    <w:rsid w:val="00F47950"/>
    <w:rsid w:val="00F51F35"/>
    <w:rsid w:val="00F56C26"/>
    <w:rsid w:val="00F60319"/>
    <w:rsid w:val="00F6208B"/>
    <w:rsid w:val="00F63801"/>
    <w:rsid w:val="00F8335C"/>
    <w:rsid w:val="00F839FB"/>
    <w:rsid w:val="00F84893"/>
    <w:rsid w:val="00F908DD"/>
    <w:rsid w:val="00FA01BF"/>
    <w:rsid w:val="00FA044D"/>
    <w:rsid w:val="00FA2C01"/>
    <w:rsid w:val="00FA7A4D"/>
    <w:rsid w:val="00FB1315"/>
    <w:rsid w:val="00FB309B"/>
    <w:rsid w:val="00FB7AB6"/>
    <w:rsid w:val="00FC5189"/>
    <w:rsid w:val="00FC7E97"/>
    <w:rsid w:val="00FE1C56"/>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8A65"/>
  <w15:chartTrackingRefBased/>
  <w15:docId w15:val="{3CB4959E-F760-F040-A721-1AA67F0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6E"/>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0A3E"/>
    <w:rPr>
      <w:sz w:val="16"/>
      <w:szCs w:val="16"/>
    </w:rPr>
  </w:style>
  <w:style w:type="paragraph" w:styleId="CommentText">
    <w:name w:val="annotation text"/>
    <w:basedOn w:val="Normal"/>
    <w:link w:val="CommentTextChar"/>
    <w:uiPriority w:val="99"/>
    <w:semiHidden/>
    <w:unhideWhenUsed/>
    <w:rsid w:val="00300A3E"/>
    <w:rPr>
      <w:sz w:val="20"/>
      <w:szCs w:val="20"/>
    </w:rPr>
  </w:style>
  <w:style w:type="character" w:customStyle="1" w:styleId="CommentTextChar">
    <w:name w:val="Comment Text Char"/>
    <w:basedOn w:val="DefaultParagraphFont"/>
    <w:link w:val="CommentText"/>
    <w:uiPriority w:val="99"/>
    <w:semiHidden/>
    <w:rsid w:val="00300A3E"/>
    <w:rPr>
      <w:sz w:val="20"/>
      <w:szCs w:val="20"/>
      <w:lang w:val="en-GB"/>
    </w:rPr>
  </w:style>
  <w:style w:type="paragraph" w:styleId="CommentSubject">
    <w:name w:val="annotation subject"/>
    <w:basedOn w:val="CommentText"/>
    <w:next w:val="CommentText"/>
    <w:link w:val="CommentSubjectChar"/>
    <w:uiPriority w:val="99"/>
    <w:semiHidden/>
    <w:unhideWhenUsed/>
    <w:rsid w:val="00300A3E"/>
    <w:rPr>
      <w:b/>
      <w:bCs/>
    </w:rPr>
  </w:style>
  <w:style w:type="character" w:customStyle="1" w:styleId="CommentSubjectChar">
    <w:name w:val="Comment Subject Char"/>
    <w:basedOn w:val="CommentTextChar"/>
    <w:link w:val="CommentSubject"/>
    <w:uiPriority w:val="99"/>
    <w:semiHidden/>
    <w:rsid w:val="00300A3E"/>
    <w:rPr>
      <w:b/>
      <w:bCs/>
      <w:sz w:val="20"/>
      <w:szCs w:val="20"/>
      <w:lang w:val="en-GB"/>
    </w:rPr>
  </w:style>
  <w:style w:type="paragraph" w:styleId="BalloonText">
    <w:name w:val="Balloon Text"/>
    <w:basedOn w:val="Normal"/>
    <w:link w:val="BalloonTextChar"/>
    <w:uiPriority w:val="99"/>
    <w:semiHidden/>
    <w:unhideWhenUsed/>
    <w:rsid w:val="00300A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3E"/>
    <w:rPr>
      <w:rFonts w:ascii="Segoe UI" w:hAnsi="Segoe UI" w:cs="Segoe UI"/>
      <w:sz w:val="18"/>
      <w:szCs w:val="18"/>
      <w:lang w:val="en-GB"/>
    </w:rPr>
  </w:style>
  <w:style w:type="character" w:styleId="Hyperlink">
    <w:name w:val="Hyperlink"/>
    <w:basedOn w:val="DefaultParagraphFont"/>
    <w:uiPriority w:val="99"/>
    <w:unhideWhenUsed/>
    <w:rsid w:val="00BE52E2"/>
    <w:rPr>
      <w:color w:val="0563C1" w:themeColor="hyperlink"/>
      <w:u w:val="single"/>
    </w:rPr>
  </w:style>
  <w:style w:type="character" w:styleId="UnresolvedMention">
    <w:name w:val="Unresolved Mention"/>
    <w:basedOn w:val="DefaultParagraphFont"/>
    <w:uiPriority w:val="99"/>
    <w:semiHidden/>
    <w:unhideWhenUsed/>
    <w:rsid w:val="00BE52E2"/>
    <w:rPr>
      <w:color w:val="605E5C"/>
      <w:shd w:val="clear" w:color="auto" w:fill="E1DFDD"/>
    </w:rPr>
  </w:style>
  <w:style w:type="character" w:styleId="FollowedHyperlink">
    <w:name w:val="FollowedHyperlink"/>
    <w:basedOn w:val="DefaultParagraphFont"/>
    <w:uiPriority w:val="99"/>
    <w:semiHidden/>
    <w:unhideWhenUsed/>
    <w:rsid w:val="00BE52E2"/>
    <w:rPr>
      <w:color w:val="954F72" w:themeColor="followedHyperlink"/>
      <w:u w:val="single"/>
    </w:rPr>
  </w:style>
  <w:style w:type="paragraph" w:styleId="ListParagraph">
    <w:name w:val="List Paragraph"/>
    <w:basedOn w:val="Normal"/>
    <w:uiPriority w:val="34"/>
    <w:qFormat/>
    <w:rsid w:val="005C4756"/>
    <w:pPr>
      <w:ind w:left="720"/>
      <w:contextualSpacing/>
    </w:pPr>
  </w:style>
  <w:style w:type="paragraph" w:styleId="Header">
    <w:name w:val="header"/>
    <w:basedOn w:val="Normal"/>
    <w:link w:val="HeaderChar"/>
    <w:rsid w:val="00927918"/>
    <w:pPr>
      <w:tabs>
        <w:tab w:val="center" w:pos="4819"/>
        <w:tab w:val="right" w:pos="9638"/>
      </w:tabs>
    </w:pPr>
    <w:rPr>
      <w:lang w:eastAsia="da-DK"/>
    </w:rPr>
  </w:style>
  <w:style w:type="character" w:customStyle="1" w:styleId="HeaderChar">
    <w:name w:val="Header Char"/>
    <w:basedOn w:val="DefaultParagraphFont"/>
    <w:link w:val="Header"/>
    <w:rsid w:val="00927918"/>
    <w:rPr>
      <w:rFonts w:ascii="Times New Roman" w:eastAsia="Times New Roman" w:hAnsi="Times New Roman" w:cs="Times New Roman"/>
      <w:lang w:val="en-GB" w:eastAsia="da-DK"/>
    </w:rPr>
  </w:style>
  <w:style w:type="paragraph" w:customStyle="1" w:styleId="EndNoteBibliographyTitle">
    <w:name w:val="EndNote Bibliography Title"/>
    <w:basedOn w:val="Normal"/>
    <w:link w:val="EndNoteBibliographyTitleChar"/>
    <w:rsid w:val="0071116B"/>
    <w:pPr>
      <w:jc w:val="center"/>
    </w:pPr>
    <w:rPr>
      <w:lang w:val="en-US"/>
    </w:rPr>
  </w:style>
  <w:style w:type="character" w:customStyle="1" w:styleId="EndNoteBibliographyTitleChar">
    <w:name w:val="EndNote Bibliography Title Char"/>
    <w:basedOn w:val="DefaultParagraphFont"/>
    <w:link w:val="EndNoteBibliographyTitle"/>
    <w:rsid w:val="0071116B"/>
    <w:rPr>
      <w:rFonts w:ascii="Times New Roman" w:eastAsia="Times New Roman" w:hAnsi="Times New Roman" w:cs="Times New Roman"/>
    </w:rPr>
  </w:style>
  <w:style w:type="paragraph" w:customStyle="1" w:styleId="EndNoteBibliography">
    <w:name w:val="EndNote Bibliography"/>
    <w:basedOn w:val="Normal"/>
    <w:link w:val="EndNoteBibliographyChar"/>
    <w:rsid w:val="0071116B"/>
    <w:rPr>
      <w:lang w:val="en-US"/>
    </w:rPr>
  </w:style>
  <w:style w:type="character" w:customStyle="1" w:styleId="EndNoteBibliographyChar">
    <w:name w:val="EndNote Bibliography Char"/>
    <w:basedOn w:val="DefaultParagraphFont"/>
    <w:link w:val="EndNoteBibliography"/>
    <w:rsid w:val="0071116B"/>
    <w:rPr>
      <w:rFonts w:ascii="Times New Roman" w:eastAsia="Times New Roman" w:hAnsi="Times New Roman" w:cs="Times New Roman"/>
    </w:rPr>
  </w:style>
  <w:style w:type="paragraph" w:styleId="Footer">
    <w:name w:val="footer"/>
    <w:basedOn w:val="Normal"/>
    <w:link w:val="FooterChar"/>
    <w:uiPriority w:val="99"/>
    <w:unhideWhenUsed/>
    <w:rsid w:val="00043D9E"/>
    <w:pPr>
      <w:tabs>
        <w:tab w:val="center" w:pos="4680"/>
        <w:tab w:val="right" w:pos="9360"/>
      </w:tabs>
    </w:pPr>
  </w:style>
  <w:style w:type="character" w:customStyle="1" w:styleId="FooterChar">
    <w:name w:val="Footer Char"/>
    <w:basedOn w:val="DefaultParagraphFont"/>
    <w:link w:val="Footer"/>
    <w:uiPriority w:val="99"/>
    <w:rsid w:val="00043D9E"/>
    <w:rPr>
      <w:rFonts w:ascii="Times New Roman" w:eastAsia="Times New Roman" w:hAnsi="Times New Roman" w:cs="Times New Roman"/>
      <w:lang w:val="en-GB"/>
    </w:rPr>
  </w:style>
  <w:style w:type="character" w:styleId="PageNumber">
    <w:name w:val="page number"/>
    <w:basedOn w:val="DefaultParagraphFont"/>
    <w:uiPriority w:val="99"/>
    <w:semiHidden/>
    <w:unhideWhenUsed/>
    <w:rsid w:val="00043D9E"/>
  </w:style>
  <w:style w:type="paragraph" w:styleId="Revision">
    <w:name w:val="Revision"/>
    <w:hidden/>
    <w:uiPriority w:val="99"/>
    <w:semiHidden/>
    <w:rsid w:val="009E0FE8"/>
    <w:rPr>
      <w:rFonts w:ascii="Times New Roman" w:eastAsia="Times New Roman" w:hAnsi="Times New Roman" w:cs="Times New Roman"/>
      <w:lang w:val="en-GB"/>
    </w:rPr>
  </w:style>
  <w:style w:type="character" w:customStyle="1" w:styleId="orcid-id-https">
    <w:name w:val="orcid-id-https"/>
    <w:basedOn w:val="DefaultParagraphFont"/>
    <w:rsid w:val="005D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94">
      <w:bodyDiv w:val="1"/>
      <w:marLeft w:val="0"/>
      <w:marRight w:val="0"/>
      <w:marTop w:val="0"/>
      <w:marBottom w:val="0"/>
      <w:divBdr>
        <w:top w:val="none" w:sz="0" w:space="0" w:color="auto"/>
        <w:left w:val="none" w:sz="0" w:space="0" w:color="auto"/>
        <w:bottom w:val="none" w:sz="0" w:space="0" w:color="auto"/>
        <w:right w:val="none" w:sz="0" w:space="0" w:color="auto"/>
      </w:divBdr>
    </w:div>
    <w:div w:id="107504492">
      <w:bodyDiv w:val="1"/>
      <w:marLeft w:val="0"/>
      <w:marRight w:val="0"/>
      <w:marTop w:val="0"/>
      <w:marBottom w:val="0"/>
      <w:divBdr>
        <w:top w:val="none" w:sz="0" w:space="0" w:color="auto"/>
        <w:left w:val="none" w:sz="0" w:space="0" w:color="auto"/>
        <w:bottom w:val="none" w:sz="0" w:space="0" w:color="auto"/>
        <w:right w:val="none" w:sz="0" w:space="0" w:color="auto"/>
      </w:divBdr>
    </w:div>
    <w:div w:id="190265336">
      <w:bodyDiv w:val="1"/>
      <w:marLeft w:val="0"/>
      <w:marRight w:val="0"/>
      <w:marTop w:val="0"/>
      <w:marBottom w:val="0"/>
      <w:divBdr>
        <w:top w:val="none" w:sz="0" w:space="0" w:color="auto"/>
        <w:left w:val="none" w:sz="0" w:space="0" w:color="auto"/>
        <w:bottom w:val="none" w:sz="0" w:space="0" w:color="auto"/>
        <w:right w:val="none" w:sz="0" w:space="0" w:color="auto"/>
      </w:divBdr>
      <w:divsChild>
        <w:div w:id="781343200">
          <w:marLeft w:val="0"/>
          <w:marRight w:val="0"/>
          <w:marTop w:val="0"/>
          <w:marBottom w:val="360"/>
          <w:divBdr>
            <w:top w:val="none" w:sz="0" w:space="0" w:color="auto"/>
            <w:left w:val="none" w:sz="0" w:space="0" w:color="auto"/>
            <w:bottom w:val="none" w:sz="0" w:space="0" w:color="auto"/>
            <w:right w:val="none" w:sz="0" w:space="0" w:color="auto"/>
          </w:divBdr>
          <w:divsChild>
            <w:div w:id="662779532">
              <w:marLeft w:val="0"/>
              <w:marRight w:val="0"/>
              <w:marTop w:val="0"/>
              <w:marBottom w:val="0"/>
              <w:divBdr>
                <w:top w:val="single" w:sz="6" w:space="0" w:color="D5D5D5"/>
                <w:left w:val="single" w:sz="6" w:space="0" w:color="D5D5D5"/>
                <w:bottom w:val="single" w:sz="6" w:space="0" w:color="D5D5D5"/>
                <w:right w:val="single" w:sz="6" w:space="0" w:color="D5D5D5"/>
              </w:divBdr>
              <w:divsChild>
                <w:div w:id="13855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5827">
      <w:bodyDiv w:val="1"/>
      <w:marLeft w:val="0"/>
      <w:marRight w:val="0"/>
      <w:marTop w:val="0"/>
      <w:marBottom w:val="0"/>
      <w:divBdr>
        <w:top w:val="none" w:sz="0" w:space="0" w:color="auto"/>
        <w:left w:val="none" w:sz="0" w:space="0" w:color="auto"/>
        <w:bottom w:val="none" w:sz="0" w:space="0" w:color="auto"/>
        <w:right w:val="none" w:sz="0" w:space="0" w:color="auto"/>
      </w:divBdr>
    </w:div>
    <w:div w:id="943028179">
      <w:bodyDiv w:val="1"/>
      <w:marLeft w:val="0"/>
      <w:marRight w:val="0"/>
      <w:marTop w:val="0"/>
      <w:marBottom w:val="0"/>
      <w:divBdr>
        <w:top w:val="none" w:sz="0" w:space="0" w:color="auto"/>
        <w:left w:val="none" w:sz="0" w:space="0" w:color="auto"/>
        <w:bottom w:val="none" w:sz="0" w:space="0" w:color="auto"/>
        <w:right w:val="none" w:sz="0" w:space="0" w:color="auto"/>
      </w:divBdr>
    </w:div>
    <w:div w:id="134389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g@mrc.soton.ac.uk"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vid.batty@ucl.ac.uk" TargetMode="Externa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6362031/"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ukbiobank.ac.uk/" TargetMode="External"/><Relationship Id="rId4" Type="http://schemas.openxmlformats.org/officeDocument/2006/relationships/webSettings" Target="webSettings.xml"/><Relationship Id="rId9" Type="http://schemas.openxmlformats.org/officeDocument/2006/relationships/hyperlink" Target="mailto:ian.deary@ed.ac.uk"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6596</Words>
  <Characters>37601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Batty, David</dc:creator>
  <cp:keywords/>
  <dc:description/>
  <cp:lastModifiedBy>Drew Altschul</cp:lastModifiedBy>
  <cp:revision>2</cp:revision>
  <dcterms:created xsi:type="dcterms:W3CDTF">2020-05-01T14:38:00Z</dcterms:created>
  <dcterms:modified xsi:type="dcterms:W3CDTF">2020-05-01T14:38:00Z</dcterms:modified>
</cp:coreProperties>
</file>