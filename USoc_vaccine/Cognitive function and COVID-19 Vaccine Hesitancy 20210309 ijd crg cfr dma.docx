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FFFB3" w14:textId="1F3F02D2" w:rsidR="00D2289B" w:rsidRPr="005F4762" w:rsidRDefault="007B74C3" w:rsidP="00D2289B">
      <w:pPr>
        <w:spacing w:after="0" w:line="240" w:lineRule="auto"/>
        <w:rPr>
          <w:rFonts w:ascii="Arial" w:hAnsi="Arial" w:cs="Arial"/>
          <w:i/>
          <w:iCs/>
        </w:rPr>
      </w:pPr>
      <w:r w:rsidRPr="00B91F97">
        <w:rPr>
          <w:rFonts w:ascii="Arial" w:hAnsi="Arial" w:cs="Arial"/>
          <w:i/>
          <w:iCs/>
        </w:rPr>
        <w:t>British Medical Journal</w:t>
      </w:r>
      <w:r w:rsidR="00D2289B" w:rsidRPr="00B91F97">
        <w:rPr>
          <w:rFonts w:ascii="Arial" w:hAnsi="Arial" w:cs="Arial"/>
          <w:i/>
          <w:iCs/>
        </w:rPr>
        <w:t xml:space="preserve"> – </w:t>
      </w:r>
      <w:r w:rsidRPr="00B91F97">
        <w:rPr>
          <w:rFonts w:ascii="Arial" w:hAnsi="Arial" w:cs="Arial"/>
          <w:i/>
          <w:iCs/>
        </w:rPr>
        <w:t>Original Research</w:t>
      </w:r>
      <w:r>
        <w:rPr>
          <w:rFonts w:ascii="Arial" w:hAnsi="Arial" w:cs="Arial"/>
          <w:i/>
          <w:iCs/>
        </w:rPr>
        <w:t xml:space="preserve"> </w:t>
      </w:r>
    </w:p>
    <w:p w14:paraId="7DD143E0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</w:p>
    <w:p w14:paraId="6025DE03" w14:textId="4FF7EA57" w:rsidR="00D2289B" w:rsidRPr="005F4762" w:rsidRDefault="00E3063B" w:rsidP="00D2289B">
      <w:pPr>
        <w:spacing w:after="0" w:line="240" w:lineRule="auto"/>
        <w:rPr>
          <w:rFonts w:ascii="Arial" w:hAnsi="Arial" w:cs="Arial"/>
          <w:b/>
          <w:bCs/>
        </w:rPr>
      </w:pPr>
      <w:r w:rsidRPr="005F4762">
        <w:rPr>
          <w:rFonts w:ascii="Arial" w:hAnsi="Arial" w:cs="Arial"/>
          <w:b/>
          <w:bCs/>
        </w:rPr>
        <w:t>Pre-pandemic</w:t>
      </w:r>
      <w:r w:rsidR="00D2289B" w:rsidRPr="005F4762">
        <w:rPr>
          <w:rFonts w:ascii="Arial" w:hAnsi="Arial" w:cs="Arial"/>
          <w:b/>
          <w:bCs/>
        </w:rPr>
        <w:t xml:space="preserve"> </w:t>
      </w:r>
      <w:r w:rsidRPr="005F4762">
        <w:rPr>
          <w:rFonts w:ascii="Arial" w:hAnsi="Arial" w:cs="Arial"/>
          <w:b/>
          <w:bCs/>
        </w:rPr>
        <w:t>C</w:t>
      </w:r>
      <w:r w:rsidR="00D2289B" w:rsidRPr="005F4762">
        <w:rPr>
          <w:rFonts w:ascii="Arial" w:hAnsi="Arial" w:cs="Arial"/>
          <w:b/>
          <w:bCs/>
        </w:rPr>
        <w:t xml:space="preserve">ognitive </w:t>
      </w:r>
      <w:r w:rsidRPr="005F4762">
        <w:rPr>
          <w:rFonts w:ascii="Arial" w:hAnsi="Arial" w:cs="Arial"/>
          <w:b/>
          <w:bCs/>
        </w:rPr>
        <w:t>F</w:t>
      </w:r>
      <w:r w:rsidR="00D2289B" w:rsidRPr="005F4762">
        <w:rPr>
          <w:rFonts w:ascii="Arial" w:hAnsi="Arial" w:cs="Arial"/>
          <w:b/>
          <w:bCs/>
        </w:rPr>
        <w:t xml:space="preserve">unction and COVID-19 </w:t>
      </w:r>
      <w:r w:rsidRPr="005F4762">
        <w:rPr>
          <w:rFonts w:ascii="Arial" w:hAnsi="Arial" w:cs="Arial"/>
          <w:b/>
          <w:bCs/>
        </w:rPr>
        <w:t xml:space="preserve">Vaccine </w:t>
      </w:r>
      <w:r w:rsidR="002875CB">
        <w:rPr>
          <w:rFonts w:ascii="Arial" w:hAnsi="Arial" w:cs="Arial"/>
          <w:b/>
          <w:bCs/>
        </w:rPr>
        <w:t>Intentionality</w:t>
      </w:r>
      <w:r w:rsidR="00D2289B" w:rsidRPr="005F4762">
        <w:rPr>
          <w:rFonts w:ascii="Arial" w:hAnsi="Arial" w:cs="Arial"/>
          <w:b/>
          <w:bCs/>
        </w:rPr>
        <w:t xml:space="preserve">: </w:t>
      </w:r>
      <w:r w:rsidR="00626B1D">
        <w:rPr>
          <w:rFonts w:ascii="Arial" w:hAnsi="Arial" w:cs="Arial"/>
          <w:b/>
          <w:bCs/>
        </w:rPr>
        <w:t xml:space="preserve">Prospective Cohort Study </w:t>
      </w:r>
    </w:p>
    <w:p w14:paraId="27C2F9D3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</w:p>
    <w:p w14:paraId="7DF6DA3B" w14:textId="69BB98CB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  <w:r w:rsidRPr="005F4762">
        <w:rPr>
          <w:rFonts w:ascii="Arial" w:hAnsi="Arial" w:cs="Arial"/>
        </w:rPr>
        <w:t>G. David Batty (</w:t>
      </w:r>
      <w:r w:rsidR="003C3432" w:rsidRPr="005F4762">
        <w:rPr>
          <w:rFonts w:ascii="Arial" w:hAnsi="Arial" w:cs="Arial"/>
        </w:rPr>
        <w:t xml:space="preserve">E. </w:t>
      </w:r>
      <w:hyperlink r:id="rId8" w:history="1">
        <w:r w:rsidR="003C3432" w:rsidRPr="005F4762">
          <w:rPr>
            <w:rStyle w:val="Hyperlink"/>
            <w:rFonts w:ascii="Arial" w:hAnsi="Arial" w:cs="Arial"/>
            <w:color w:val="auto"/>
            <w:u w:val="none"/>
          </w:rPr>
          <w:t>david.batty@ucl.ac.uk</w:t>
        </w:r>
      </w:hyperlink>
      <w:r w:rsidR="003C3432" w:rsidRPr="005F4762">
        <w:rPr>
          <w:rFonts w:ascii="Arial" w:hAnsi="Arial" w:cs="Arial"/>
        </w:rPr>
        <w:t xml:space="preserve"> / ORCID: 0000-0003-1822-5753</w:t>
      </w:r>
      <w:r w:rsidRPr="005F4762">
        <w:rPr>
          <w:rFonts w:ascii="Arial" w:hAnsi="Arial" w:cs="Arial"/>
        </w:rPr>
        <w:t>)</w:t>
      </w:r>
    </w:p>
    <w:p w14:paraId="021F0DB0" w14:textId="77777777" w:rsidR="00D2289B" w:rsidRPr="005F4762" w:rsidRDefault="00D2289B" w:rsidP="00D2289B">
      <w:pPr>
        <w:spacing w:after="0" w:line="240" w:lineRule="auto"/>
        <w:rPr>
          <w:rFonts w:ascii="Arial" w:hAnsi="Arial" w:cs="Arial"/>
          <w:i/>
          <w:iCs/>
        </w:rPr>
      </w:pPr>
      <w:r w:rsidRPr="005F4762">
        <w:rPr>
          <w:rFonts w:ascii="Arial" w:hAnsi="Arial" w:cs="Arial"/>
          <w:i/>
          <w:iCs/>
        </w:rPr>
        <w:t>Department of Epidemiology and Public Health, University College London, UK</w:t>
      </w:r>
    </w:p>
    <w:p w14:paraId="504A2844" w14:textId="77777777" w:rsidR="00F05DD3" w:rsidRPr="005F4762" w:rsidRDefault="00F05DD3" w:rsidP="00F05DD3">
      <w:pPr>
        <w:spacing w:after="0" w:line="240" w:lineRule="auto"/>
        <w:rPr>
          <w:rFonts w:ascii="Arial" w:hAnsi="Arial" w:cs="Arial"/>
        </w:rPr>
      </w:pPr>
    </w:p>
    <w:p w14:paraId="7675853A" w14:textId="77777777" w:rsidR="00626B1D" w:rsidRPr="005F4762" w:rsidRDefault="00626B1D" w:rsidP="00626B1D">
      <w:pPr>
        <w:spacing w:after="0" w:line="240" w:lineRule="auto"/>
        <w:rPr>
          <w:rFonts w:ascii="Arial" w:hAnsi="Arial" w:cs="Arial"/>
        </w:rPr>
      </w:pPr>
      <w:r w:rsidRPr="005F4762">
        <w:rPr>
          <w:rFonts w:ascii="Arial" w:hAnsi="Arial" w:cs="Arial"/>
        </w:rPr>
        <w:t>Ian J. Deary (</w:t>
      </w:r>
      <w:hyperlink r:id="rId9" w:history="1">
        <w:r w:rsidRPr="005F4762">
          <w:rPr>
            <w:rStyle w:val="Hyperlink"/>
            <w:rFonts w:ascii="Arial" w:hAnsi="Arial" w:cs="Arial"/>
            <w:color w:val="auto"/>
            <w:u w:val="none"/>
          </w:rPr>
          <w:t>i.deary@ed.ac.uk</w:t>
        </w:r>
      </w:hyperlink>
      <w:r w:rsidRPr="005F4762">
        <w:rPr>
          <w:rFonts w:ascii="Arial" w:hAnsi="Arial" w:cs="Arial"/>
        </w:rPr>
        <w:t xml:space="preserve"> / 0000-0002-1733-263X)</w:t>
      </w:r>
    </w:p>
    <w:p w14:paraId="1584E79A" w14:textId="77777777" w:rsidR="00626B1D" w:rsidRPr="005F4762" w:rsidRDefault="00626B1D" w:rsidP="00626B1D">
      <w:pPr>
        <w:spacing w:after="0" w:line="240" w:lineRule="auto"/>
        <w:rPr>
          <w:rFonts w:ascii="Arial" w:hAnsi="Arial" w:cs="Arial"/>
          <w:i/>
          <w:iCs/>
        </w:rPr>
      </w:pPr>
      <w:r w:rsidRPr="005F4762">
        <w:rPr>
          <w:rFonts w:ascii="Arial" w:hAnsi="Arial" w:cs="Arial"/>
          <w:i/>
          <w:iCs/>
        </w:rPr>
        <w:t>Lothian Birth Cohorts, Department of Psychology, University of Edinburgh, UK</w:t>
      </w:r>
    </w:p>
    <w:p w14:paraId="2581CD9C" w14:textId="77777777" w:rsidR="003C7B91" w:rsidRDefault="003C7B91" w:rsidP="00EF7BA2">
      <w:pPr>
        <w:spacing w:after="0" w:line="240" w:lineRule="auto"/>
        <w:rPr>
          <w:rFonts w:ascii="Arial" w:hAnsi="Arial" w:cs="Arial"/>
          <w:highlight w:val="green"/>
        </w:rPr>
      </w:pPr>
    </w:p>
    <w:p w14:paraId="07870AAA" w14:textId="5F7AE1A2" w:rsidR="00EF7BA2" w:rsidRPr="005F4762" w:rsidRDefault="00EF7BA2" w:rsidP="00EF7BA2">
      <w:pPr>
        <w:spacing w:after="0" w:line="240" w:lineRule="auto"/>
        <w:rPr>
          <w:rFonts w:ascii="Arial" w:hAnsi="Arial" w:cs="Arial"/>
        </w:rPr>
      </w:pPr>
      <w:r w:rsidRPr="00D25C38">
        <w:rPr>
          <w:rFonts w:ascii="Arial" w:hAnsi="Arial" w:cs="Arial"/>
        </w:rPr>
        <w:t xml:space="preserve">Chloe </w:t>
      </w:r>
      <w:proofErr w:type="spellStart"/>
      <w:r w:rsidRPr="00D25C38">
        <w:rPr>
          <w:rFonts w:ascii="Arial" w:hAnsi="Arial" w:cs="Arial"/>
        </w:rPr>
        <w:t>Fawns-Ritchie</w:t>
      </w:r>
      <w:proofErr w:type="spellEnd"/>
      <w:r w:rsidRPr="00D25C38">
        <w:rPr>
          <w:rFonts w:ascii="Arial" w:hAnsi="Arial" w:cs="Arial"/>
        </w:rPr>
        <w:t xml:space="preserve"> (</w:t>
      </w:r>
      <w:hyperlink r:id="rId10" w:history="1">
        <w:r w:rsidRPr="005F4762">
          <w:rPr>
            <w:rStyle w:val="Hyperlink"/>
            <w:rFonts w:ascii="Arial" w:hAnsi="Arial" w:cs="Arial"/>
            <w:color w:val="auto"/>
            <w:u w:val="none"/>
          </w:rPr>
          <w:t>c.fawns-ritchie@ed.ac.uk</w:t>
        </w:r>
      </w:hyperlink>
      <w:r w:rsidR="00DD0375" w:rsidRPr="005F4762">
        <w:rPr>
          <w:rFonts w:ascii="Arial" w:hAnsi="Arial" w:cs="Arial"/>
        </w:rPr>
        <w:t xml:space="preserve"> / </w:t>
      </w:r>
      <w:r w:rsidR="0058613E" w:rsidRPr="0058613E">
        <w:rPr>
          <w:rFonts w:ascii="Arial" w:hAnsi="Arial" w:cs="Arial"/>
        </w:rPr>
        <w:t>0000-0002-7493-2228</w:t>
      </w:r>
      <w:r w:rsidRPr="005F4762">
        <w:rPr>
          <w:rFonts w:ascii="Arial" w:hAnsi="Arial" w:cs="Arial"/>
        </w:rPr>
        <w:t>)</w:t>
      </w:r>
    </w:p>
    <w:p w14:paraId="39C54FB2" w14:textId="41702D4F" w:rsidR="00F05DD3" w:rsidRPr="005F4762" w:rsidRDefault="00EF7BA2" w:rsidP="00EF7BA2">
      <w:pPr>
        <w:spacing w:after="0" w:line="240" w:lineRule="auto"/>
        <w:rPr>
          <w:rFonts w:ascii="Arial" w:hAnsi="Arial" w:cs="Arial"/>
          <w:i/>
          <w:iCs/>
        </w:rPr>
      </w:pPr>
      <w:r w:rsidRPr="005F4762">
        <w:rPr>
          <w:rFonts w:ascii="Arial" w:hAnsi="Arial" w:cs="Arial"/>
          <w:i/>
          <w:iCs/>
        </w:rPr>
        <w:t>Department of Psychology, University of Edinburgh, UK</w:t>
      </w:r>
    </w:p>
    <w:p w14:paraId="131AD812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</w:p>
    <w:p w14:paraId="07DFEF8D" w14:textId="42FAA70A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  <w:r w:rsidRPr="005F4762">
        <w:rPr>
          <w:rFonts w:ascii="Arial" w:hAnsi="Arial" w:cs="Arial"/>
        </w:rPr>
        <w:t>Catharine R. Gale (</w:t>
      </w:r>
      <w:hyperlink r:id="rId11" w:history="1">
        <w:r w:rsidR="003C3432" w:rsidRPr="005F4762">
          <w:rPr>
            <w:rStyle w:val="Hyperlink"/>
            <w:rFonts w:ascii="Arial" w:hAnsi="Arial" w:cs="Arial"/>
            <w:color w:val="auto"/>
            <w:u w:val="none"/>
          </w:rPr>
          <w:t>crg@mrc.soton.ac.uk</w:t>
        </w:r>
      </w:hyperlink>
      <w:r w:rsidR="003C3432" w:rsidRPr="005F4762">
        <w:rPr>
          <w:rFonts w:ascii="Arial" w:hAnsi="Arial" w:cs="Arial"/>
        </w:rPr>
        <w:t xml:space="preserve"> / 0000-0002-3361-8638</w:t>
      </w:r>
      <w:r w:rsidRPr="005F4762">
        <w:rPr>
          <w:rFonts w:ascii="Arial" w:hAnsi="Arial" w:cs="Arial"/>
        </w:rPr>
        <w:t>)</w:t>
      </w:r>
    </w:p>
    <w:p w14:paraId="34F5B2DD" w14:textId="77777777" w:rsidR="00D2289B" w:rsidRPr="007B74C3" w:rsidRDefault="00D2289B" w:rsidP="00D2289B">
      <w:pPr>
        <w:spacing w:after="0" w:line="240" w:lineRule="auto"/>
        <w:rPr>
          <w:rFonts w:ascii="Arial" w:hAnsi="Arial" w:cs="Arial"/>
          <w:i/>
          <w:iCs/>
        </w:rPr>
      </w:pPr>
      <w:r w:rsidRPr="005F4762">
        <w:rPr>
          <w:rFonts w:ascii="Arial" w:hAnsi="Arial" w:cs="Arial"/>
          <w:i/>
          <w:iCs/>
        </w:rPr>
        <w:t xml:space="preserve">Medical Research </w:t>
      </w:r>
      <w:r w:rsidRPr="007B74C3">
        <w:rPr>
          <w:rFonts w:ascii="Arial" w:hAnsi="Arial" w:cs="Arial"/>
          <w:i/>
          <w:iCs/>
        </w:rPr>
        <w:t xml:space="preserve">Council </w:t>
      </w:r>
      <w:proofErr w:type="spellStart"/>
      <w:r w:rsidRPr="007B74C3">
        <w:rPr>
          <w:rFonts w:ascii="Arial" w:hAnsi="Arial" w:cs="Arial"/>
          <w:i/>
          <w:iCs/>
        </w:rPr>
        <w:t>Lifecourse</w:t>
      </w:r>
      <w:proofErr w:type="spellEnd"/>
      <w:r w:rsidRPr="007B74C3">
        <w:rPr>
          <w:rFonts w:ascii="Arial" w:hAnsi="Arial" w:cs="Arial"/>
          <w:i/>
          <w:iCs/>
        </w:rPr>
        <w:t xml:space="preserve"> Epidemiology Unit, University of Southampton, UK</w:t>
      </w:r>
    </w:p>
    <w:p w14:paraId="50DB9C6E" w14:textId="77777777" w:rsidR="00D2289B" w:rsidRPr="007B74C3" w:rsidRDefault="00D2289B" w:rsidP="00D2289B">
      <w:pPr>
        <w:spacing w:after="0" w:line="240" w:lineRule="auto"/>
        <w:rPr>
          <w:rFonts w:ascii="Arial" w:hAnsi="Arial" w:cs="Arial"/>
          <w:i/>
          <w:iCs/>
        </w:rPr>
      </w:pPr>
      <w:r w:rsidRPr="007B74C3">
        <w:rPr>
          <w:rFonts w:ascii="Arial" w:hAnsi="Arial" w:cs="Arial"/>
          <w:i/>
          <w:iCs/>
        </w:rPr>
        <w:t>Lothian Birth Cohorts, Department of Psychology, University of Edinburgh, UK</w:t>
      </w:r>
    </w:p>
    <w:p w14:paraId="68B0D13A" w14:textId="77777777" w:rsidR="00FE2666" w:rsidRDefault="00FE2666" w:rsidP="00FE2666">
      <w:pPr>
        <w:spacing w:after="0" w:line="240" w:lineRule="auto"/>
        <w:rPr>
          <w:rFonts w:ascii="Arial" w:hAnsi="Arial" w:cs="Arial"/>
        </w:rPr>
      </w:pPr>
    </w:p>
    <w:p w14:paraId="2D517A75" w14:textId="77777777" w:rsidR="00626B1D" w:rsidRPr="005F4762" w:rsidRDefault="00626B1D" w:rsidP="00626B1D">
      <w:pPr>
        <w:spacing w:after="0" w:line="240" w:lineRule="auto"/>
        <w:rPr>
          <w:rFonts w:ascii="Arial" w:hAnsi="Arial" w:cs="Arial"/>
          <w:highlight w:val="yellow"/>
        </w:rPr>
      </w:pPr>
      <w:r w:rsidRPr="00D25C38">
        <w:rPr>
          <w:rFonts w:ascii="Arial" w:hAnsi="Arial" w:cs="Arial"/>
        </w:rPr>
        <w:t>Drew Altschul</w:t>
      </w:r>
      <w:del w:id="0" w:author="DEARY Ian" w:date="2021-03-10T14:55:00Z">
        <w:r w:rsidRPr="00D25C38" w:rsidDel="000065E0">
          <w:rPr>
            <w:rFonts w:ascii="Arial" w:hAnsi="Arial" w:cs="Arial"/>
          </w:rPr>
          <w:delText>d</w:delText>
        </w:r>
      </w:del>
      <w:r w:rsidRPr="00D25C38">
        <w:rPr>
          <w:rFonts w:ascii="Arial" w:hAnsi="Arial" w:cs="Arial"/>
        </w:rPr>
        <w:t xml:space="preserve"> (</w:t>
      </w:r>
      <w:hyperlink r:id="rId12" w:history="1">
        <w:r w:rsidRPr="007B74C3">
          <w:rPr>
            <w:rStyle w:val="Hyperlink"/>
            <w:rFonts w:ascii="Arial" w:hAnsi="Arial" w:cs="Arial"/>
            <w:color w:val="auto"/>
            <w:u w:val="none"/>
          </w:rPr>
          <w:t>drew.altschul@ed.ac.uk</w:t>
        </w:r>
      </w:hyperlink>
      <w:r w:rsidRPr="007B74C3">
        <w:rPr>
          <w:rFonts w:ascii="Arial" w:hAnsi="Arial" w:cs="Arial"/>
        </w:rPr>
        <w:t xml:space="preserve"> / </w:t>
      </w:r>
      <w:r w:rsidRPr="00137191">
        <w:rPr>
          <w:rFonts w:ascii="Arial" w:hAnsi="Arial" w:cs="Arial"/>
        </w:rPr>
        <w:t>0000-0001-7053-4209</w:t>
      </w:r>
      <w:r>
        <w:rPr>
          <w:rFonts w:ascii="Arial" w:hAnsi="Arial" w:cs="Arial"/>
        </w:rPr>
        <w:t>)</w:t>
      </w:r>
    </w:p>
    <w:p w14:paraId="29D3B1DF" w14:textId="77777777" w:rsidR="00626B1D" w:rsidRPr="005F4762" w:rsidRDefault="00626B1D" w:rsidP="00626B1D">
      <w:pPr>
        <w:spacing w:after="0" w:line="240" w:lineRule="auto"/>
        <w:rPr>
          <w:rFonts w:ascii="Arial" w:hAnsi="Arial" w:cs="Arial"/>
          <w:i/>
          <w:iCs/>
        </w:rPr>
      </w:pPr>
      <w:r w:rsidRPr="005F4762">
        <w:rPr>
          <w:rFonts w:ascii="Arial" w:hAnsi="Arial" w:cs="Arial"/>
          <w:i/>
          <w:iCs/>
        </w:rPr>
        <w:t>Department of Psychology, University of Edinburgh, UK</w:t>
      </w:r>
    </w:p>
    <w:p w14:paraId="0D91CD7D" w14:textId="77777777" w:rsidR="00F05DD3" w:rsidRPr="007B74C3" w:rsidRDefault="00F05DD3" w:rsidP="00F05DD3">
      <w:pPr>
        <w:spacing w:after="0" w:line="240" w:lineRule="auto"/>
        <w:rPr>
          <w:rFonts w:ascii="Arial" w:hAnsi="Arial" w:cs="Arial"/>
        </w:rPr>
      </w:pPr>
    </w:p>
    <w:p w14:paraId="51F1084F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  <w:r w:rsidRPr="005F4762">
        <w:rPr>
          <w:rFonts w:ascii="Arial" w:hAnsi="Arial" w:cs="Arial"/>
        </w:rPr>
        <w:t>Correspondence: David Batty, Department of Epidemiology &amp; Public Health, University College London, 1-19 Torrington Place, London, UK, WC1E 6BT.  E. david.batty@ucl.ac.uk</w:t>
      </w:r>
    </w:p>
    <w:p w14:paraId="26D896D1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</w:p>
    <w:p w14:paraId="5E1E9AC7" w14:textId="57F17628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  <w:r w:rsidRPr="001F42D9">
        <w:rPr>
          <w:rFonts w:ascii="Arial" w:hAnsi="Arial" w:cs="Arial"/>
        </w:rPr>
        <w:t xml:space="preserve">Manuscript </w:t>
      </w:r>
      <w:r w:rsidR="001F42D9">
        <w:rPr>
          <w:rFonts w:ascii="Arial" w:hAnsi="Arial" w:cs="Arial"/>
        </w:rPr>
        <w:t>properties</w:t>
      </w:r>
      <w:r w:rsidRPr="001F42D9">
        <w:rPr>
          <w:rFonts w:ascii="Arial" w:hAnsi="Arial" w:cs="Arial"/>
        </w:rPr>
        <w:t xml:space="preserve">: </w:t>
      </w:r>
      <w:r w:rsidR="001F42D9" w:rsidRPr="001F42D9">
        <w:rPr>
          <w:rFonts w:ascii="Arial" w:hAnsi="Arial" w:cs="Arial"/>
        </w:rPr>
        <w:t>2419</w:t>
      </w:r>
      <w:r w:rsidRPr="001F42D9">
        <w:rPr>
          <w:rFonts w:ascii="Arial" w:hAnsi="Arial" w:cs="Arial"/>
        </w:rPr>
        <w:t xml:space="preserve"> words, </w:t>
      </w:r>
      <w:r w:rsidR="001F42D9" w:rsidRPr="001F42D9">
        <w:rPr>
          <w:rFonts w:ascii="Arial" w:hAnsi="Arial" w:cs="Arial"/>
        </w:rPr>
        <w:t>48</w:t>
      </w:r>
      <w:r w:rsidRPr="001F42D9">
        <w:rPr>
          <w:rFonts w:ascii="Arial" w:hAnsi="Arial" w:cs="Arial"/>
        </w:rPr>
        <w:t xml:space="preserve"> references, </w:t>
      </w:r>
      <w:r w:rsidR="001F42D9" w:rsidRPr="001F42D9">
        <w:rPr>
          <w:rFonts w:ascii="Arial" w:hAnsi="Arial" w:cs="Arial"/>
        </w:rPr>
        <w:t xml:space="preserve">2 figures, </w:t>
      </w:r>
      <w:r w:rsidRPr="001F42D9">
        <w:rPr>
          <w:rFonts w:ascii="Arial" w:hAnsi="Arial" w:cs="Arial"/>
        </w:rPr>
        <w:t>2 tables</w:t>
      </w:r>
    </w:p>
    <w:p w14:paraId="5724AFBD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</w:p>
    <w:p w14:paraId="3576D1A2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  <w:r w:rsidRPr="005F4762">
        <w:rPr>
          <w:rFonts w:ascii="Arial" w:hAnsi="Arial" w:cs="Arial"/>
        </w:rPr>
        <w:t xml:space="preserve">Funding:  GDB is supported by the UK Medical Research Council (MR/P023444/1) and the US National Institute on Aging (1R56AG052519-01; 1R01AG052519-01A1); and IJD by the UK Medical Research Council (MR/R024065/1), UK Economic and Social Research Council (ES/S015604/1), and US National Institute on Aging (NIH), US (1R01AG054628-01A1); These funders, who provided no direct financial or material support for the work, had no role in study design, data collection, data analysis, data interpretation, or report preparation.  </w:t>
      </w:r>
    </w:p>
    <w:p w14:paraId="2A5503E0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</w:p>
    <w:p w14:paraId="1A8281EB" w14:textId="43ED4252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  <w:r w:rsidRPr="005F4762">
        <w:rPr>
          <w:rFonts w:ascii="Arial" w:hAnsi="Arial" w:cs="Arial"/>
        </w:rPr>
        <w:t xml:space="preserve">Acknowledgement: We thank </w:t>
      </w:r>
      <w:r w:rsidR="00B5781C">
        <w:rPr>
          <w:rFonts w:ascii="Arial" w:hAnsi="Arial" w:cs="Arial"/>
        </w:rPr>
        <w:t>Understanding Society</w:t>
      </w:r>
      <w:r w:rsidRPr="005F4762">
        <w:rPr>
          <w:rFonts w:ascii="Arial" w:hAnsi="Arial" w:cs="Arial"/>
        </w:rPr>
        <w:t xml:space="preserve"> study members for their generosity in participating.   </w:t>
      </w:r>
    </w:p>
    <w:p w14:paraId="1BBECA2C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</w:p>
    <w:p w14:paraId="4138F71A" w14:textId="7F163430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  <w:r w:rsidRPr="005F4762">
        <w:rPr>
          <w:rFonts w:ascii="Arial" w:hAnsi="Arial" w:cs="Arial"/>
        </w:rPr>
        <w:t xml:space="preserve">Access to data: </w:t>
      </w:r>
      <w:r w:rsidR="001F42D9" w:rsidRPr="001F42D9">
        <w:rPr>
          <w:rFonts w:ascii="Arial" w:hAnsi="Arial" w:cs="Arial"/>
        </w:rPr>
        <w:t xml:space="preserve">Researchers who would like to use Understanding Society need to </w:t>
      </w:r>
      <w:r w:rsidR="001F42D9">
        <w:rPr>
          <w:rFonts w:ascii="Arial" w:hAnsi="Arial" w:cs="Arial"/>
        </w:rPr>
        <w:t xml:space="preserve">first </w:t>
      </w:r>
      <w:r w:rsidR="001F42D9" w:rsidRPr="001F42D9">
        <w:rPr>
          <w:rFonts w:ascii="Arial" w:hAnsi="Arial" w:cs="Arial"/>
        </w:rPr>
        <w:t xml:space="preserve">register with the UK Data Service </w:t>
      </w:r>
      <w:r w:rsidR="001F42D9">
        <w:rPr>
          <w:rFonts w:ascii="Arial" w:hAnsi="Arial" w:cs="Arial"/>
        </w:rPr>
        <w:t>(</w:t>
      </w:r>
      <w:hyperlink r:id="rId13" w:history="1">
        <w:r w:rsidR="001F42D9" w:rsidRPr="00982396">
          <w:rPr>
            <w:rStyle w:val="Hyperlink"/>
            <w:rFonts w:ascii="Arial" w:hAnsi="Arial" w:cs="Arial"/>
          </w:rPr>
          <w:t>https://www.ukdataservice.ac.uk/</w:t>
        </w:r>
      </w:hyperlink>
      <w:r w:rsidR="001F42D9">
        <w:rPr>
          <w:rFonts w:ascii="Arial" w:hAnsi="Arial" w:cs="Arial"/>
        </w:rPr>
        <w:t xml:space="preserve">) </w:t>
      </w:r>
      <w:r w:rsidR="001F42D9" w:rsidRPr="001F42D9">
        <w:rPr>
          <w:rFonts w:ascii="Arial" w:hAnsi="Arial" w:cs="Arial"/>
        </w:rPr>
        <w:t>before being allowed to apply for</w:t>
      </w:r>
      <w:r w:rsidR="001F42D9">
        <w:rPr>
          <w:rFonts w:ascii="Arial" w:hAnsi="Arial" w:cs="Arial"/>
        </w:rPr>
        <w:t>,</w:t>
      </w:r>
      <w:r w:rsidR="001F42D9" w:rsidRPr="001F42D9">
        <w:rPr>
          <w:rFonts w:ascii="Arial" w:hAnsi="Arial" w:cs="Arial"/>
        </w:rPr>
        <w:t xml:space="preserve"> or download</w:t>
      </w:r>
      <w:r w:rsidR="001F42D9">
        <w:rPr>
          <w:rFonts w:ascii="Arial" w:hAnsi="Arial" w:cs="Arial"/>
        </w:rPr>
        <w:t>,</w:t>
      </w:r>
      <w:r w:rsidR="001F42D9" w:rsidRPr="001F42D9">
        <w:rPr>
          <w:rFonts w:ascii="Arial" w:hAnsi="Arial" w:cs="Arial"/>
        </w:rPr>
        <w:t xml:space="preserve"> datasets.</w:t>
      </w:r>
    </w:p>
    <w:p w14:paraId="76D33443" w14:textId="77777777" w:rsidR="00D2289B" w:rsidRPr="005F4762" w:rsidRDefault="00D2289B" w:rsidP="00D2289B">
      <w:pPr>
        <w:spacing w:after="0" w:line="240" w:lineRule="auto"/>
        <w:rPr>
          <w:rFonts w:ascii="Arial" w:hAnsi="Arial" w:cs="Arial"/>
        </w:rPr>
      </w:pPr>
      <w:r w:rsidRPr="005F4762">
        <w:rPr>
          <w:rFonts w:ascii="Arial" w:hAnsi="Arial" w:cs="Arial"/>
        </w:rPr>
        <w:br w:type="page"/>
      </w:r>
    </w:p>
    <w:p w14:paraId="7D9DA24B" w14:textId="416C67B4" w:rsidR="00892009" w:rsidRPr="005F4762" w:rsidRDefault="004A4087" w:rsidP="00D2289B">
      <w:pPr>
        <w:spacing w:after="0" w:line="480" w:lineRule="auto"/>
        <w:rPr>
          <w:rFonts w:ascii="Arial" w:hAnsi="Arial" w:cs="Arial"/>
          <w:b/>
          <w:bCs/>
        </w:rPr>
      </w:pPr>
      <w:r w:rsidRPr="005F4762">
        <w:rPr>
          <w:rFonts w:ascii="Arial" w:hAnsi="Arial" w:cs="Arial"/>
          <w:b/>
          <w:bCs/>
        </w:rPr>
        <w:lastRenderedPageBreak/>
        <w:t>Abstract</w:t>
      </w:r>
    </w:p>
    <w:p w14:paraId="4A4F52AD" w14:textId="47160A5C" w:rsidR="00B91F97" w:rsidRPr="00B91F97" w:rsidRDefault="00B91F97" w:rsidP="00B91F97">
      <w:pPr>
        <w:spacing w:after="0" w:line="480" w:lineRule="auto"/>
        <w:rPr>
          <w:rFonts w:ascii="Arial" w:hAnsi="Arial" w:cs="Arial"/>
        </w:rPr>
      </w:pPr>
      <w:r w:rsidRPr="00B91F97">
        <w:rPr>
          <w:rFonts w:ascii="Arial" w:hAnsi="Arial" w:cs="Arial"/>
          <w:i/>
          <w:iCs/>
        </w:rPr>
        <w:t>Importance</w:t>
      </w:r>
      <w:r w:rsidRPr="00B91F97">
        <w:rPr>
          <w:rFonts w:ascii="Arial" w:hAnsi="Arial" w:cs="Arial"/>
        </w:rPr>
        <w:t xml:space="preserve">:  </w:t>
      </w:r>
      <w:r>
        <w:rPr>
          <w:rFonts w:ascii="Arial" w:hAnsi="Arial" w:cs="Arial"/>
        </w:rPr>
        <w:t>Wh</w:t>
      </w:r>
      <w:ins w:id="1" w:author="DEARY Ian" w:date="2021-03-10T09:34:00Z">
        <w:r w:rsidR="00774867">
          <w:rPr>
            <w:rFonts w:ascii="Arial" w:hAnsi="Arial" w:cs="Arial"/>
          </w:rPr>
          <w:t>ereas</w:t>
        </w:r>
      </w:ins>
      <w:del w:id="2" w:author="DEARY Ian" w:date="2021-03-10T09:33:00Z">
        <w:r w:rsidDel="00774867">
          <w:rPr>
            <w:rFonts w:ascii="Arial" w:hAnsi="Arial" w:cs="Arial"/>
          </w:rPr>
          <w:delText>ile</w:delText>
        </w:r>
      </w:del>
      <w:r>
        <w:rPr>
          <w:rFonts w:ascii="Arial" w:hAnsi="Arial" w:cs="Arial"/>
        </w:rPr>
        <w:t xml:space="preserve"> several predictors of COVID-19 </w:t>
      </w:r>
      <w:commentRangeStart w:id="3"/>
      <w:r>
        <w:rPr>
          <w:rFonts w:ascii="Arial" w:hAnsi="Arial" w:cs="Arial"/>
        </w:rPr>
        <w:t xml:space="preserve">vaccine intentionality </w:t>
      </w:r>
      <w:commentRangeEnd w:id="3"/>
      <w:r w:rsidR="00774867">
        <w:rPr>
          <w:rStyle w:val="CommentReference"/>
        </w:rPr>
        <w:commentReference w:id="3"/>
      </w:r>
      <w:r>
        <w:rPr>
          <w:rFonts w:ascii="Arial" w:hAnsi="Arial" w:cs="Arial"/>
        </w:rPr>
        <w:t>have been examined</w:t>
      </w:r>
      <w:r w:rsidR="00DA3E9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the role of cognitive function</w:t>
      </w:r>
      <w:r w:rsidR="006A2644">
        <w:rPr>
          <w:rFonts w:ascii="Arial" w:hAnsi="Arial" w:cs="Arial"/>
        </w:rPr>
        <w:t xml:space="preserve"> </w:t>
      </w:r>
      <w:r w:rsidR="001F42D9">
        <w:rPr>
          <w:rFonts w:ascii="Arial" w:hAnsi="Arial" w:cs="Arial"/>
        </w:rPr>
        <w:t>has been little tested</w:t>
      </w:r>
      <w:r>
        <w:rPr>
          <w:rFonts w:ascii="Arial" w:hAnsi="Arial" w:cs="Arial"/>
        </w:rPr>
        <w:t xml:space="preserve">. </w:t>
      </w:r>
    </w:p>
    <w:p w14:paraId="60238D17" w14:textId="6D020BE1" w:rsidR="00B91F97" w:rsidRPr="00B91F97" w:rsidRDefault="00B91F97" w:rsidP="00B91F97">
      <w:pPr>
        <w:spacing w:after="0" w:line="480" w:lineRule="auto"/>
        <w:rPr>
          <w:rFonts w:ascii="Arial" w:hAnsi="Arial" w:cs="Arial"/>
        </w:rPr>
      </w:pPr>
      <w:r w:rsidRPr="00B91F97">
        <w:rPr>
          <w:rFonts w:ascii="Arial" w:hAnsi="Arial" w:cs="Arial"/>
          <w:i/>
          <w:iCs/>
        </w:rPr>
        <w:t>Objective</w:t>
      </w:r>
      <w:r w:rsidRPr="00B91F97">
        <w:rPr>
          <w:rFonts w:ascii="Arial" w:hAnsi="Arial" w:cs="Arial"/>
        </w:rPr>
        <w:t xml:space="preserve">:  </w:t>
      </w:r>
      <w:r>
        <w:rPr>
          <w:rFonts w:ascii="Arial" w:hAnsi="Arial" w:cs="Arial"/>
        </w:rPr>
        <w:t>To</w:t>
      </w:r>
      <w:ins w:id="4" w:author="DEARY Ian" w:date="2021-03-10T09:35:00Z">
        <w:r w:rsidR="00774867">
          <w:rPr>
            <w:rFonts w:ascii="Arial" w:hAnsi="Arial" w:cs="Arial"/>
          </w:rPr>
          <w:t xml:space="preserve"> test the association between</w:t>
        </w:r>
      </w:ins>
      <w:del w:id="5" w:author="DEARY Ian" w:date="2021-03-10T09:35:00Z">
        <w:r w:rsidDel="00774867">
          <w:rPr>
            <w:rFonts w:ascii="Arial" w:hAnsi="Arial" w:cs="Arial"/>
          </w:rPr>
          <w:delText xml:space="preserve"> relate pre-pandemic</w:delText>
        </w:r>
      </w:del>
      <w:r>
        <w:rPr>
          <w:rFonts w:ascii="Arial" w:hAnsi="Arial" w:cs="Arial"/>
        </w:rPr>
        <w:t xml:space="preserve"> scores </w:t>
      </w:r>
      <w:r w:rsidR="001F42D9">
        <w:rPr>
          <w:rFonts w:ascii="Arial" w:hAnsi="Arial" w:cs="Arial"/>
        </w:rPr>
        <w:t>f</w:t>
      </w:r>
      <w:ins w:id="6" w:author="DEARY Ian" w:date="2021-03-10T09:35:00Z">
        <w:r w:rsidR="00774867">
          <w:rPr>
            <w:rFonts w:ascii="Arial" w:hAnsi="Arial" w:cs="Arial"/>
          </w:rPr>
          <w:t>rom</w:t>
        </w:r>
      </w:ins>
      <w:del w:id="7" w:author="DEARY Ian" w:date="2021-03-10T09:35:00Z">
        <w:r w:rsidR="001F42D9" w:rsidDel="00774867">
          <w:rPr>
            <w:rFonts w:ascii="Arial" w:hAnsi="Arial" w:cs="Arial"/>
          </w:rPr>
          <w:delText>or</w:delText>
        </w:r>
      </w:del>
      <w:r>
        <w:rPr>
          <w:rFonts w:ascii="Arial" w:hAnsi="Arial" w:cs="Arial"/>
        </w:rPr>
        <w:t xml:space="preserve"> a</w:t>
      </w:r>
      <w:r w:rsidR="007953E2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array of </w:t>
      </w:r>
      <w:r w:rsidR="001F42D9">
        <w:rPr>
          <w:rFonts w:ascii="Arial" w:hAnsi="Arial" w:cs="Arial"/>
        </w:rPr>
        <w:t xml:space="preserve">tests of </w:t>
      </w:r>
      <w:r>
        <w:rPr>
          <w:rFonts w:ascii="Arial" w:hAnsi="Arial" w:cs="Arial"/>
        </w:rPr>
        <w:t xml:space="preserve">cognitive function </w:t>
      </w:r>
      <w:r w:rsidR="001F42D9">
        <w:rPr>
          <w:rFonts w:ascii="Arial" w:hAnsi="Arial" w:cs="Arial"/>
        </w:rPr>
        <w:t>with</w:t>
      </w:r>
      <w:r w:rsidR="00DA3E99">
        <w:rPr>
          <w:rFonts w:ascii="Arial" w:hAnsi="Arial" w:cs="Arial"/>
        </w:rPr>
        <w:t xml:space="preserve"> </w:t>
      </w:r>
      <w:ins w:id="8" w:author="DEARY Ian" w:date="2021-03-10T09:35:00Z">
        <w:r w:rsidR="00774867">
          <w:rPr>
            <w:rFonts w:ascii="Arial" w:hAnsi="Arial" w:cs="Arial"/>
          </w:rPr>
          <w:t xml:space="preserve">self-reported </w:t>
        </w:r>
      </w:ins>
      <w:r>
        <w:rPr>
          <w:rFonts w:ascii="Arial" w:hAnsi="Arial" w:cs="Arial"/>
        </w:rPr>
        <w:t xml:space="preserve">vaccine hesitancy. </w:t>
      </w:r>
    </w:p>
    <w:p w14:paraId="4D1C5030" w14:textId="4B63BA86" w:rsidR="00DA3E99" w:rsidRPr="00EE4700" w:rsidRDefault="00B91F97" w:rsidP="00B91F97">
      <w:pPr>
        <w:spacing w:after="0" w:line="480" w:lineRule="auto"/>
        <w:rPr>
          <w:rFonts w:ascii="Arial" w:hAnsi="Arial" w:cs="Arial"/>
        </w:rPr>
      </w:pPr>
      <w:r w:rsidRPr="00B91F97">
        <w:rPr>
          <w:rFonts w:ascii="Arial" w:hAnsi="Arial" w:cs="Arial"/>
          <w:i/>
          <w:iCs/>
        </w:rPr>
        <w:t>Design, Setting, and Participants</w:t>
      </w:r>
      <w:r w:rsidRPr="00B91F97">
        <w:rPr>
          <w:rFonts w:ascii="Arial" w:hAnsi="Arial" w:cs="Arial"/>
        </w:rPr>
        <w:t xml:space="preserve">:  We used individual-level data </w:t>
      </w:r>
      <w:r w:rsidR="00DA3E99">
        <w:rPr>
          <w:rFonts w:ascii="Arial" w:hAnsi="Arial" w:cs="Arial"/>
        </w:rPr>
        <w:t xml:space="preserve">from a pandemic-focused study (the COVID Survey), a prospective cohort study nested </w:t>
      </w:r>
      <w:r w:rsidR="00DA3E99" w:rsidRPr="00EE4700">
        <w:rPr>
          <w:rFonts w:ascii="Arial" w:hAnsi="Arial" w:cs="Arial"/>
        </w:rPr>
        <w:t xml:space="preserve">within </w:t>
      </w:r>
      <w:r w:rsidRPr="00EE4700">
        <w:rPr>
          <w:rFonts w:ascii="Arial" w:hAnsi="Arial" w:cs="Arial"/>
        </w:rPr>
        <w:t>Understanding Society</w:t>
      </w:r>
      <w:r w:rsidR="00DA3E99" w:rsidRPr="00EE4700">
        <w:rPr>
          <w:rFonts w:ascii="Arial" w:hAnsi="Arial" w:cs="Arial"/>
        </w:rPr>
        <w:t xml:space="preserve"> (Main Survey)</w:t>
      </w:r>
      <w:r w:rsidRPr="00EE4700">
        <w:rPr>
          <w:rFonts w:ascii="Arial" w:hAnsi="Arial" w:cs="Arial"/>
        </w:rPr>
        <w:t xml:space="preserve">.  </w:t>
      </w:r>
      <w:r w:rsidR="00DA3E99" w:rsidRPr="00EE4700">
        <w:rPr>
          <w:rFonts w:ascii="Arial" w:hAnsi="Arial" w:cs="Arial"/>
        </w:rPr>
        <w:t xml:space="preserve">Data on vaccine intentionality were collected in </w:t>
      </w:r>
      <w:r w:rsidR="007620CC" w:rsidRPr="00EE4700">
        <w:rPr>
          <w:rFonts w:ascii="Arial" w:hAnsi="Arial" w:cs="Arial"/>
        </w:rPr>
        <w:t>11740 individuals (6702 women)</w:t>
      </w:r>
      <w:del w:id="9" w:author="FAWNS-RITCHIE Chloe" w:date="2021-03-10T16:12:00Z">
        <w:r w:rsidR="007620CC" w:rsidRPr="00EE4700" w:rsidDel="004C5723">
          <w:rPr>
            <w:rFonts w:ascii="Arial" w:hAnsi="Arial" w:cs="Arial"/>
          </w:rPr>
          <w:delText>,</w:delText>
        </w:r>
      </w:del>
      <w:r w:rsidR="007620CC" w:rsidRPr="00EE4700">
        <w:rPr>
          <w:rFonts w:ascii="Arial" w:hAnsi="Arial" w:cs="Arial"/>
        </w:rPr>
        <w:t xml:space="preserve"> </w:t>
      </w:r>
      <w:r w:rsidR="00DA3E99" w:rsidRPr="00EE4700">
        <w:rPr>
          <w:rFonts w:ascii="Arial" w:hAnsi="Arial" w:cs="Arial"/>
        </w:rPr>
        <w:t xml:space="preserve">in November/December 2020 when study members were aged </w:t>
      </w:r>
      <w:r w:rsidR="00D543E1" w:rsidRPr="00EE4700">
        <w:rPr>
          <w:rFonts w:ascii="Arial" w:hAnsi="Arial" w:cs="Arial"/>
        </w:rPr>
        <w:t>16</w:t>
      </w:r>
      <w:r w:rsidR="00DA3E99" w:rsidRPr="00EE4700">
        <w:rPr>
          <w:rFonts w:ascii="Arial" w:hAnsi="Arial" w:cs="Arial"/>
        </w:rPr>
        <w:t>-</w:t>
      </w:r>
      <w:r w:rsidR="00D543E1" w:rsidRPr="00EE4700">
        <w:rPr>
          <w:rFonts w:ascii="Arial" w:hAnsi="Arial" w:cs="Arial"/>
        </w:rPr>
        <w:t>95 (mean 53</w:t>
      </w:r>
      <w:r w:rsidR="0058613E" w:rsidRPr="00EE4700">
        <w:rPr>
          <w:rFonts w:ascii="Arial" w:hAnsi="Arial" w:cs="Arial"/>
        </w:rPr>
        <w:t>)</w:t>
      </w:r>
      <w:r w:rsidR="00DA3E99" w:rsidRPr="00EE4700">
        <w:rPr>
          <w:rFonts w:ascii="Arial" w:hAnsi="Arial" w:cs="Arial"/>
        </w:rPr>
        <w:t xml:space="preserve">.  </w:t>
      </w:r>
      <w:r w:rsidR="001F42D9">
        <w:rPr>
          <w:rFonts w:ascii="Arial" w:hAnsi="Arial" w:cs="Arial"/>
        </w:rPr>
        <w:t xml:space="preserve">Pre-pandemic </w:t>
      </w:r>
      <w:ins w:id="10" w:author="DEARY Ian" w:date="2021-03-10T09:36:00Z">
        <w:r w:rsidR="00774867">
          <w:rPr>
            <w:rFonts w:ascii="Arial" w:hAnsi="Arial" w:cs="Arial"/>
          </w:rPr>
          <w:t xml:space="preserve">scores on </w:t>
        </w:r>
      </w:ins>
      <w:r w:rsidR="001F42D9">
        <w:rPr>
          <w:rFonts w:ascii="Arial" w:hAnsi="Arial" w:cs="Arial"/>
        </w:rPr>
        <w:t>g</w:t>
      </w:r>
      <w:r w:rsidR="00DA3E99" w:rsidRPr="00EE4700">
        <w:rPr>
          <w:rFonts w:ascii="Arial" w:hAnsi="Arial" w:cs="Arial"/>
        </w:rPr>
        <w:t xml:space="preserve">eneral cognitive function, ascertained from a battery of six tests, was captured in 2011/12 in the Main Survey. </w:t>
      </w:r>
    </w:p>
    <w:p w14:paraId="49AF3C4F" w14:textId="5C329217" w:rsidR="00B91F97" w:rsidRPr="00B91F97" w:rsidRDefault="00B91F97" w:rsidP="00B91F97">
      <w:pPr>
        <w:spacing w:after="0" w:line="480" w:lineRule="auto"/>
        <w:rPr>
          <w:rFonts w:ascii="Arial" w:hAnsi="Arial" w:cs="Arial"/>
        </w:rPr>
      </w:pPr>
      <w:r w:rsidRPr="00EE4700">
        <w:rPr>
          <w:rFonts w:ascii="Arial" w:hAnsi="Arial" w:cs="Arial"/>
          <w:i/>
          <w:iCs/>
        </w:rPr>
        <w:t>Main Outcomes and Measures</w:t>
      </w:r>
      <w:r w:rsidRPr="00EE4700">
        <w:rPr>
          <w:rFonts w:ascii="Arial" w:hAnsi="Arial" w:cs="Arial"/>
        </w:rPr>
        <w:t>:  Self-reported intention to take up a vaccination</w:t>
      </w:r>
      <w:r w:rsidR="001F42D9">
        <w:rPr>
          <w:rFonts w:ascii="Arial" w:hAnsi="Arial" w:cs="Arial"/>
        </w:rPr>
        <w:t xml:space="preserve"> for COVID-19</w:t>
      </w:r>
      <w:r w:rsidRPr="00EE4700">
        <w:rPr>
          <w:rFonts w:ascii="Arial" w:hAnsi="Arial" w:cs="Arial"/>
        </w:rPr>
        <w:t>.  To summarise</w:t>
      </w:r>
      <w:r w:rsidRPr="00B91F97">
        <w:rPr>
          <w:rFonts w:ascii="Arial" w:hAnsi="Arial" w:cs="Arial"/>
        </w:rPr>
        <w:t xml:space="preserve"> our results, we computed </w:t>
      </w:r>
      <w:r>
        <w:rPr>
          <w:rFonts w:ascii="Arial" w:hAnsi="Arial" w:cs="Arial"/>
        </w:rPr>
        <w:t>odds ratios with accompany</w:t>
      </w:r>
      <w:ins w:id="11" w:author="DEARY Ian" w:date="2021-03-10T09:36:00Z">
        <w:r w:rsidR="00774867">
          <w:rPr>
            <w:rFonts w:ascii="Arial" w:hAnsi="Arial" w:cs="Arial"/>
          </w:rPr>
          <w:t>ing</w:t>
        </w:r>
      </w:ins>
      <w:r>
        <w:rPr>
          <w:rFonts w:ascii="Arial" w:hAnsi="Arial" w:cs="Arial"/>
        </w:rPr>
        <w:t xml:space="preserve"> 95% confidence intervals </w:t>
      </w:r>
      <w:r w:rsidR="00DA3E99">
        <w:rPr>
          <w:rFonts w:ascii="Arial" w:hAnsi="Arial" w:cs="Arial"/>
        </w:rPr>
        <w:t xml:space="preserve">for </w:t>
      </w:r>
      <w:proofErr w:type="spellStart"/>
      <w:r w:rsidR="00DA3E99">
        <w:rPr>
          <w:rFonts w:ascii="Arial" w:hAnsi="Arial" w:cs="Arial"/>
        </w:rPr>
        <w:t>ter</w:t>
      </w:r>
      <w:r w:rsidR="007620CC">
        <w:rPr>
          <w:rFonts w:ascii="Arial" w:hAnsi="Arial" w:cs="Arial"/>
        </w:rPr>
        <w:t>t</w:t>
      </w:r>
      <w:r w:rsidR="00DA3E99">
        <w:rPr>
          <w:rFonts w:ascii="Arial" w:hAnsi="Arial" w:cs="Arial"/>
        </w:rPr>
        <w:t>ile</w:t>
      </w:r>
      <w:r w:rsidR="007620CC">
        <w:rPr>
          <w:rFonts w:ascii="Arial" w:hAnsi="Arial" w:cs="Arial"/>
        </w:rPr>
        <w:t>s</w:t>
      </w:r>
      <w:proofErr w:type="spellEnd"/>
      <w:r w:rsidR="00DA3E99">
        <w:rPr>
          <w:rFonts w:ascii="Arial" w:hAnsi="Arial" w:cs="Arial"/>
        </w:rPr>
        <w:t xml:space="preserve"> of general </w:t>
      </w:r>
      <w:r w:rsidR="007620CC">
        <w:rPr>
          <w:rFonts w:ascii="Arial" w:hAnsi="Arial" w:cs="Arial"/>
        </w:rPr>
        <w:t xml:space="preserve">cognitive </w:t>
      </w:r>
      <w:r w:rsidR="00DA3E99">
        <w:rPr>
          <w:rFonts w:ascii="Arial" w:hAnsi="Arial" w:cs="Arial"/>
        </w:rPr>
        <w:t xml:space="preserve">function </w:t>
      </w:r>
      <w:r>
        <w:rPr>
          <w:rFonts w:ascii="Arial" w:hAnsi="Arial" w:cs="Arial"/>
        </w:rPr>
        <w:t xml:space="preserve">adjusted for </w:t>
      </w:r>
      <w:r w:rsidR="007620CC">
        <w:rPr>
          <w:rFonts w:ascii="Arial" w:hAnsi="Arial" w:cs="Arial"/>
        </w:rPr>
        <w:t>selected</w:t>
      </w:r>
      <w:r>
        <w:rPr>
          <w:rFonts w:ascii="Arial" w:hAnsi="Arial" w:cs="Arial"/>
        </w:rPr>
        <w:t xml:space="preserve"> covariates.</w:t>
      </w:r>
      <w:r w:rsidRPr="00B91F97">
        <w:rPr>
          <w:rFonts w:ascii="Arial" w:hAnsi="Arial" w:cs="Arial"/>
        </w:rPr>
        <w:t xml:space="preserve">  </w:t>
      </w:r>
    </w:p>
    <w:p w14:paraId="4D5259A7" w14:textId="5C61B775" w:rsidR="007620CC" w:rsidRDefault="00B91F97" w:rsidP="00B91F97">
      <w:pPr>
        <w:spacing w:after="0" w:line="480" w:lineRule="auto"/>
        <w:rPr>
          <w:rFonts w:ascii="Arial" w:hAnsi="Arial" w:cs="Arial"/>
        </w:rPr>
      </w:pPr>
      <w:r w:rsidRPr="00B91F97">
        <w:rPr>
          <w:rFonts w:ascii="Arial" w:hAnsi="Arial" w:cs="Arial"/>
          <w:i/>
          <w:iCs/>
        </w:rPr>
        <w:t>Results</w:t>
      </w:r>
      <w:r w:rsidRPr="00B91F97">
        <w:rPr>
          <w:rFonts w:ascii="Arial" w:hAnsi="Arial" w:cs="Arial"/>
        </w:rPr>
        <w:t xml:space="preserve">: </w:t>
      </w:r>
      <w:r w:rsidR="007620CC">
        <w:rPr>
          <w:rFonts w:ascii="Arial" w:hAnsi="Arial" w:cs="Arial"/>
        </w:rPr>
        <w:t xml:space="preserve"> Of the study sample, </w:t>
      </w:r>
      <w:r w:rsidR="007620CC" w:rsidRPr="007620CC">
        <w:rPr>
          <w:rFonts w:ascii="Arial" w:hAnsi="Arial" w:cs="Arial"/>
        </w:rPr>
        <w:t xml:space="preserve">17.2% </w:t>
      </w:r>
      <w:r w:rsidR="007620CC">
        <w:rPr>
          <w:rFonts w:ascii="Arial" w:hAnsi="Arial" w:cs="Arial"/>
        </w:rPr>
        <w:t>(</w:t>
      </w:r>
      <w:r w:rsidR="0058613E">
        <w:rPr>
          <w:rFonts w:ascii="Arial" w:hAnsi="Arial" w:cs="Arial"/>
        </w:rPr>
        <w:t>N=</w:t>
      </w:r>
      <w:r w:rsidR="007620CC" w:rsidRPr="007620CC">
        <w:rPr>
          <w:rFonts w:ascii="Arial" w:hAnsi="Arial" w:cs="Arial"/>
        </w:rPr>
        <w:t xml:space="preserve">1842), </w:t>
      </w:r>
      <w:r w:rsidR="007620CC">
        <w:rPr>
          <w:rFonts w:ascii="Arial" w:hAnsi="Arial" w:cs="Arial"/>
        </w:rPr>
        <w:t xml:space="preserve">indicated they were </w:t>
      </w:r>
      <w:r w:rsidR="007620CC" w:rsidRPr="007620CC">
        <w:rPr>
          <w:rFonts w:ascii="Arial" w:hAnsi="Arial" w:cs="Arial"/>
        </w:rPr>
        <w:t xml:space="preserve">hesitant </w:t>
      </w:r>
      <w:del w:id="12" w:author="catharine gale" w:date="2021-03-10T15:12:00Z">
        <w:r w:rsidR="007620CC" w:rsidRPr="007620CC" w:rsidDel="00AC1E21">
          <w:rPr>
            <w:rFonts w:ascii="Arial" w:hAnsi="Arial" w:cs="Arial"/>
          </w:rPr>
          <w:delText>in</w:delText>
        </w:r>
      </w:del>
      <w:ins w:id="13" w:author="catharine gale" w:date="2021-03-10T15:12:00Z">
        <w:r w:rsidR="00AC1E21">
          <w:rPr>
            <w:rFonts w:ascii="Arial" w:hAnsi="Arial" w:cs="Arial"/>
          </w:rPr>
          <w:t>about</w:t>
        </w:r>
      </w:ins>
      <w:r w:rsidR="007620CC" w:rsidRPr="007620CC">
        <w:rPr>
          <w:rFonts w:ascii="Arial" w:hAnsi="Arial" w:cs="Arial"/>
        </w:rPr>
        <w:t xml:space="preserve"> having the vaccine</w:t>
      </w:r>
      <w:r w:rsidR="007620CC">
        <w:rPr>
          <w:rFonts w:ascii="Arial" w:hAnsi="Arial" w:cs="Arial"/>
        </w:rPr>
        <w:t xml:space="preserve">.  After adjustment for age, sex, and ethnicity, </w:t>
      </w:r>
      <w:r w:rsidR="0058613E">
        <w:rPr>
          <w:rFonts w:ascii="Arial" w:hAnsi="Arial" w:cs="Arial"/>
        </w:rPr>
        <w:t>study members</w:t>
      </w:r>
      <w:r w:rsidR="007620CC">
        <w:rPr>
          <w:rFonts w:ascii="Arial" w:hAnsi="Arial" w:cs="Arial"/>
        </w:rPr>
        <w:t xml:space="preserve"> with a lower baseline cognition score were markedly more likely to be vaccine hesitant (odds ratio per standard deviation </w:t>
      </w:r>
      <w:ins w:id="14" w:author="DEARY Ian" w:date="2021-03-10T09:37:00Z">
        <w:r w:rsidR="00774867">
          <w:rPr>
            <w:rFonts w:ascii="Arial" w:hAnsi="Arial" w:cs="Arial"/>
          </w:rPr>
          <w:t>lower score</w:t>
        </w:r>
      </w:ins>
      <w:del w:id="15" w:author="DEARY Ian" w:date="2021-03-10T09:37:00Z">
        <w:r w:rsidR="007620CC" w:rsidDel="00774867">
          <w:rPr>
            <w:rFonts w:ascii="Arial" w:hAnsi="Arial" w:cs="Arial"/>
          </w:rPr>
          <w:delText>decrease</w:delText>
        </w:r>
      </w:del>
      <w:r w:rsidR="007620CC">
        <w:rPr>
          <w:rFonts w:ascii="Arial" w:hAnsi="Arial" w:cs="Arial"/>
        </w:rPr>
        <w:t xml:space="preserve"> in cognition; 95% confidence interval: </w:t>
      </w:r>
      <w:r w:rsidR="007620CC" w:rsidRPr="007620CC">
        <w:rPr>
          <w:rFonts w:ascii="Arial" w:hAnsi="Arial" w:cs="Arial"/>
        </w:rPr>
        <w:t>1.76</w:t>
      </w:r>
      <w:r w:rsidR="007620CC">
        <w:rPr>
          <w:rFonts w:ascii="Arial" w:hAnsi="Arial" w:cs="Arial"/>
        </w:rPr>
        <w:t xml:space="preserve">; </w:t>
      </w:r>
      <w:r w:rsidR="007620CC" w:rsidRPr="007620CC">
        <w:rPr>
          <w:rFonts w:ascii="Arial" w:hAnsi="Arial" w:cs="Arial"/>
        </w:rPr>
        <w:t>1.62, 1.90)</w:t>
      </w:r>
      <w:r w:rsidR="007620CC">
        <w:rPr>
          <w:rFonts w:ascii="Arial" w:hAnsi="Arial" w:cs="Arial"/>
        </w:rPr>
        <w:t xml:space="preserve">.  </w:t>
      </w:r>
      <w:r w:rsidR="0058613E">
        <w:rPr>
          <w:rFonts w:ascii="Arial" w:hAnsi="Arial" w:cs="Arial"/>
        </w:rPr>
        <w:t xml:space="preserve">Adjustment for mental and physical health plus </w:t>
      </w:r>
      <w:r w:rsidR="001F42D9">
        <w:rPr>
          <w:rFonts w:ascii="Arial" w:hAnsi="Arial" w:cs="Arial"/>
        </w:rPr>
        <w:t xml:space="preserve">household </w:t>
      </w:r>
      <w:r w:rsidR="0058613E">
        <w:rPr>
          <w:rFonts w:ascii="Arial" w:hAnsi="Arial" w:cs="Arial"/>
        </w:rPr>
        <w:t>shielding status had no impact on these results, wh</w:t>
      </w:r>
      <w:ins w:id="16" w:author="DEARY Ian" w:date="2021-03-10T09:37:00Z">
        <w:r w:rsidR="00774867">
          <w:rPr>
            <w:rFonts w:ascii="Arial" w:hAnsi="Arial" w:cs="Arial"/>
          </w:rPr>
          <w:t>ereas</w:t>
        </w:r>
      </w:ins>
      <w:del w:id="17" w:author="DEARY Ian" w:date="2021-03-10T09:37:00Z">
        <w:r w:rsidR="0058613E" w:rsidDel="00774867">
          <w:rPr>
            <w:rFonts w:ascii="Arial" w:hAnsi="Arial" w:cs="Arial"/>
          </w:rPr>
          <w:delText>ile</w:delText>
        </w:r>
      </w:del>
      <w:r w:rsidR="0058613E">
        <w:rPr>
          <w:rFonts w:ascii="Arial" w:hAnsi="Arial" w:cs="Arial"/>
        </w:rPr>
        <w:t xml:space="preserve"> </w:t>
      </w:r>
      <w:r w:rsidR="007620CC">
        <w:rPr>
          <w:rFonts w:ascii="Arial" w:hAnsi="Arial" w:cs="Arial"/>
        </w:rPr>
        <w:t xml:space="preserve">controlling for educational </w:t>
      </w:r>
      <w:r w:rsidR="00776B11">
        <w:rPr>
          <w:rFonts w:ascii="Arial" w:hAnsi="Arial" w:cs="Arial"/>
        </w:rPr>
        <w:t>attainment</w:t>
      </w:r>
      <w:r w:rsidR="007620CC">
        <w:rPr>
          <w:rFonts w:ascii="Arial" w:hAnsi="Arial" w:cs="Arial"/>
        </w:rPr>
        <w:t xml:space="preserve"> led to </w:t>
      </w:r>
      <w:r w:rsidR="0058613E">
        <w:rPr>
          <w:rFonts w:ascii="Arial" w:hAnsi="Arial" w:cs="Arial"/>
        </w:rPr>
        <w:t xml:space="preserve">partial </w:t>
      </w:r>
      <w:r w:rsidR="007620CC">
        <w:rPr>
          <w:rFonts w:ascii="Arial" w:hAnsi="Arial" w:cs="Arial"/>
        </w:rPr>
        <w:t xml:space="preserve">attenuation but the </w:t>
      </w:r>
      <w:r w:rsidR="0058613E">
        <w:rPr>
          <w:rFonts w:ascii="Arial" w:hAnsi="Arial" w:cs="Arial"/>
        </w:rPr>
        <w:t xml:space="preserve">probability of hesitancy </w:t>
      </w:r>
      <w:r w:rsidR="007620CC">
        <w:rPr>
          <w:rFonts w:ascii="Arial" w:hAnsi="Arial" w:cs="Arial"/>
        </w:rPr>
        <w:t>was still elevated (</w:t>
      </w:r>
      <w:r w:rsidR="007620CC" w:rsidRPr="007620CC">
        <w:rPr>
          <w:rFonts w:ascii="Arial" w:hAnsi="Arial" w:cs="Arial"/>
        </w:rPr>
        <w:t>1.52</w:t>
      </w:r>
      <w:r w:rsidR="007620CC">
        <w:rPr>
          <w:rFonts w:ascii="Arial" w:hAnsi="Arial" w:cs="Arial"/>
        </w:rPr>
        <w:t xml:space="preserve">; </w:t>
      </w:r>
      <w:r w:rsidR="007620CC" w:rsidRPr="007620CC">
        <w:rPr>
          <w:rFonts w:ascii="Arial" w:hAnsi="Arial" w:cs="Arial"/>
        </w:rPr>
        <w:t>1.37, 1.67)</w:t>
      </w:r>
      <w:r w:rsidR="007620CC">
        <w:rPr>
          <w:rFonts w:ascii="Arial" w:hAnsi="Arial" w:cs="Arial"/>
        </w:rPr>
        <w:t xml:space="preserve">.  </w:t>
      </w:r>
      <w:r w:rsidR="0058613E">
        <w:rPr>
          <w:rFonts w:ascii="Arial" w:hAnsi="Arial" w:cs="Arial"/>
        </w:rPr>
        <w:t>T</w:t>
      </w:r>
      <w:r w:rsidR="007620CC">
        <w:rPr>
          <w:rFonts w:ascii="Arial" w:hAnsi="Arial" w:cs="Arial"/>
        </w:rPr>
        <w:t xml:space="preserve">here was </w:t>
      </w:r>
      <w:r w:rsidR="001F42D9">
        <w:rPr>
          <w:rFonts w:ascii="Arial" w:hAnsi="Arial" w:cs="Arial"/>
        </w:rPr>
        <w:t>a</w:t>
      </w:r>
      <w:r w:rsidR="007620CC">
        <w:rPr>
          <w:rFonts w:ascii="Arial" w:hAnsi="Arial" w:cs="Arial"/>
        </w:rPr>
        <w:t xml:space="preserve"> linear </w:t>
      </w:r>
      <w:r w:rsidR="001F42D9">
        <w:rPr>
          <w:rFonts w:ascii="Arial" w:hAnsi="Arial" w:cs="Arial"/>
        </w:rPr>
        <w:t xml:space="preserve">association for vaccine hesitancy </w:t>
      </w:r>
      <w:r w:rsidR="007620CC">
        <w:rPr>
          <w:rFonts w:ascii="Arial" w:hAnsi="Arial" w:cs="Arial"/>
        </w:rPr>
        <w:t xml:space="preserve">across the </w:t>
      </w:r>
      <w:r w:rsidR="00776B11">
        <w:rPr>
          <w:rFonts w:ascii="Arial" w:hAnsi="Arial" w:cs="Arial"/>
        </w:rPr>
        <w:t>full</w:t>
      </w:r>
      <w:r w:rsidR="007620CC">
        <w:rPr>
          <w:rFonts w:ascii="Arial" w:hAnsi="Arial" w:cs="Arial"/>
        </w:rPr>
        <w:t xml:space="preserve"> range of cognition </w:t>
      </w:r>
      <w:r w:rsidR="00776B11">
        <w:rPr>
          <w:rFonts w:ascii="Arial" w:hAnsi="Arial" w:cs="Arial"/>
        </w:rPr>
        <w:t>scores</w:t>
      </w:r>
      <w:r w:rsidR="007620CC">
        <w:rPr>
          <w:rFonts w:ascii="Arial" w:hAnsi="Arial" w:cs="Arial"/>
        </w:rPr>
        <w:t xml:space="preserve"> (p for trend: </w:t>
      </w:r>
      <w:r w:rsidR="007620CC" w:rsidRPr="007620CC">
        <w:rPr>
          <w:rFonts w:ascii="Arial" w:hAnsi="Arial" w:cs="Arial"/>
        </w:rPr>
        <w:t>p&lt;0.0001</w:t>
      </w:r>
      <w:r w:rsidR="007620CC">
        <w:rPr>
          <w:rFonts w:ascii="Arial" w:hAnsi="Arial" w:cs="Arial"/>
        </w:rPr>
        <w:t>).</w:t>
      </w:r>
    </w:p>
    <w:p w14:paraId="61E9E3E4" w14:textId="10ACE6A1" w:rsidR="008246EE" w:rsidRPr="00B91F97" w:rsidRDefault="00B91F97" w:rsidP="00B91F97">
      <w:pPr>
        <w:spacing w:after="0" w:line="480" w:lineRule="auto"/>
        <w:rPr>
          <w:rFonts w:ascii="Arial" w:hAnsi="Arial" w:cs="Arial"/>
        </w:rPr>
      </w:pPr>
      <w:r w:rsidRPr="00B91F97">
        <w:rPr>
          <w:rFonts w:ascii="Arial" w:hAnsi="Arial" w:cs="Arial"/>
          <w:i/>
          <w:iCs/>
        </w:rPr>
        <w:t>Conclusions and Relevance</w:t>
      </w:r>
      <w:commentRangeStart w:id="18"/>
      <w:r w:rsidRPr="00B91F97">
        <w:rPr>
          <w:rFonts w:ascii="Arial" w:hAnsi="Arial" w:cs="Arial"/>
        </w:rPr>
        <w:t xml:space="preserve">: </w:t>
      </w:r>
      <w:r w:rsidR="00776B11">
        <w:rPr>
          <w:rFonts w:ascii="Arial" w:hAnsi="Arial" w:cs="Arial"/>
        </w:rPr>
        <w:t xml:space="preserve"> </w:t>
      </w:r>
      <w:r w:rsidR="00776B11" w:rsidRPr="007620CC">
        <w:rPr>
          <w:rFonts w:ascii="Arial" w:hAnsi="Arial" w:cs="Arial"/>
        </w:rPr>
        <w:t xml:space="preserve">Erroneous messaging </w:t>
      </w:r>
      <w:commentRangeEnd w:id="18"/>
      <w:r w:rsidR="00CC42C6">
        <w:rPr>
          <w:rStyle w:val="CommentReference"/>
        </w:rPr>
        <w:commentReference w:id="18"/>
      </w:r>
      <w:r w:rsidR="00776B11" w:rsidRPr="007620CC">
        <w:rPr>
          <w:rFonts w:ascii="Arial" w:hAnsi="Arial" w:cs="Arial"/>
        </w:rPr>
        <w:t xml:space="preserve">around the </w:t>
      </w:r>
      <w:r w:rsidR="004A7AAD">
        <w:rPr>
          <w:rFonts w:ascii="Arial" w:hAnsi="Arial" w:cs="Arial"/>
        </w:rPr>
        <w:t xml:space="preserve">period of </w:t>
      </w:r>
      <w:r w:rsidR="00776B11" w:rsidRPr="007620CC">
        <w:rPr>
          <w:rFonts w:ascii="Arial" w:hAnsi="Arial" w:cs="Arial"/>
        </w:rPr>
        <w:t xml:space="preserve">vaccine </w:t>
      </w:r>
      <w:r w:rsidR="004A7AAD">
        <w:rPr>
          <w:rFonts w:ascii="Arial" w:hAnsi="Arial" w:cs="Arial"/>
        </w:rPr>
        <w:t>distribution</w:t>
      </w:r>
      <w:r w:rsidR="00776B11" w:rsidRPr="007620CC">
        <w:rPr>
          <w:rFonts w:ascii="Arial" w:hAnsi="Arial" w:cs="Arial"/>
        </w:rPr>
        <w:t xml:space="preserve"> m</w:t>
      </w:r>
      <w:ins w:id="19" w:author="DEARY Ian" w:date="2021-03-10T09:38:00Z">
        <w:r w:rsidR="00774867">
          <w:rPr>
            <w:rFonts w:ascii="Arial" w:hAnsi="Arial" w:cs="Arial"/>
          </w:rPr>
          <w:t>ight</w:t>
        </w:r>
      </w:ins>
      <w:del w:id="20" w:author="DEARY Ian" w:date="2021-03-10T09:38:00Z">
        <w:r w:rsidR="00776B11" w:rsidRPr="007620CC" w:rsidDel="00774867">
          <w:rPr>
            <w:rFonts w:ascii="Arial" w:hAnsi="Arial" w:cs="Arial"/>
          </w:rPr>
          <w:delText>a</w:delText>
        </w:r>
      </w:del>
      <w:del w:id="21" w:author="DEARY Ian" w:date="2021-03-10T09:37:00Z">
        <w:r w:rsidR="00776B11" w:rsidRPr="007620CC" w:rsidDel="00774867">
          <w:rPr>
            <w:rFonts w:ascii="Arial" w:hAnsi="Arial" w:cs="Arial"/>
          </w:rPr>
          <w:delText>y</w:delText>
        </w:r>
      </w:del>
      <w:r w:rsidR="00776B11" w:rsidRPr="007620CC">
        <w:rPr>
          <w:rFonts w:ascii="Arial" w:hAnsi="Arial" w:cs="Arial"/>
        </w:rPr>
        <w:t xml:space="preserve"> have complicated decision-making</w:t>
      </w:r>
      <w:r w:rsidR="0058613E">
        <w:rPr>
          <w:rFonts w:ascii="Arial" w:hAnsi="Arial" w:cs="Arial"/>
        </w:rPr>
        <w:t>, leading to p</w:t>
      </w:r>
      <w:r w:rsidR="0058613E" w:rsidRPr="007620CC">
        <w:rPr>
          <w:rFonts w:ascii="Arial" w:hAnsi="Arial" w:cs="Arial"/>
        </w:rPr>
        <w:t xml:space="preserve">eople with lower cognitive </w:t>
      </w:r>
      <w:r w:rsidR="001F42D9">
        <w:rPr>
          <w:rFonts w:ascii="Arial" w:hAnsi="Arial" w:cs="Arial"/>
        </w:rPr>
        <w:t xml:space="preserve">ability </w:t>
      </w:r>
      <w:ins w:id="22" w:author="DEARY Ian" w:date="2021-03-10T09:38:00Z">
        <w:r w:rsidR="00774867">
          <w:rPr>
            <w:rFonts w:ascii="Arial" w:hAnsi="Arial" w:cs="Arial"/>
          </w:rPr>
          <w:t xml:space="preserve">test scores </w:t>
        </w:r>
      </w:ins>
      <w:r w:rsidR="001F42D9">
        <w:rPr>
          <w:rFonts w:ascii="Arial" w:hAnsi="Arial" w:cs="Arial"/>
        </w:rPr>
        <w:t xml:space="preserve">to </w:t>
      </w:r>
      <w:r w:rsidR="0058613E">
        <w:rPr>
          <w:rFonts w:ascii="Arial" w:hAnsi="Arial" w:cs="Arial"/>
        </w:rPr>
        <w:t>be</w:t>
      </w:r>
      <w:r w:rsidR="0058613E" w:rsidRPr="007620CC">
        <w:rPr>
          <w:rFonts w:ascii="Arial" w:hAnsi="Arial" w:cs="Arial"/>
        </w:rPr>
        <w:t xml:space="preserve"> less willing to take up the future offer of vaccination</w:t>
      </w:r>
      <w:r w:rsidR="0058613E">
        <w:rPr>
          <w:rFonts w:ascii="Arial" w:hAnsi="Arial" w:cs="Arial"/>
        </w:rPr>
        <w:t xml:space="preserve"> </w:t>
      </w:r>
      <w:r w:rsidR="0058613E" w:rsidRPr="007620CC">
        <w:rPr>
          <w:rFonts w:ascii="Arial" w:hAnsi="Arial" w:cs="Arial"/>
        </w:rPr>
        <w:t>for COVID-19</w:t>
      </w:r>
      <w:r w:rsidR="00776B11" w:rsidRPr="007620CC">
        <w:rPr>
          <w:rFonts w:ascii="Arial" w:hAnsi="Arial" w:cs="Arial"/>
        </w:rPr>
        <w:t>.</w:t>
      </w:r>
      <w:r w:rsidR="00776B11">
        <w:rPr>
          <w:rFonts w:ascii="Arial" w:hAnsi="Arial" w:cs="Arial"/>
        </w:rPr>
        <w:t xml:space="preserve">  With this group also experiencing higher rates of the disease, the</w:t>
      </w:r>
      <w:r w:rsidR="0058613E">
        <w:rPr>
          <w:rFonts w:ascii="Arial" w:hAnsi="Arial" w:cs="Arial"/>
        </w:rPr>
        <w:t xml:space="preserve">se new findings </w:t>
      </w:r>
      <w:commentRangeStart w:id="23"/>
      <w:r w:rsidR="0058613E">
        <w:rPr>
          <w:rFonts w:ascii="Arial" w:hAnsi="Arial" w:cs="Arial"/>
        </w:rPr>
        <w:t>may represent a</w:t>
      </w:r>
      <w:r w:rsidR="001F42D9">
        <w:rPr>
          <w:rFonts w:ascii="Arial" w:hAnsi="Arial" w:cs="Arial"/>
        </w:rPr>
        <w:t xml:space="preserve">n additional </w:t>
      </w:r>
      <w:r w:rsidR="00776B11">
        <w:rPr>
          <w:rFonts w:ascii="Arial" w:hAnsi="Arial" w:cs="Arial"/>
        </w:rPr>
        <w:t>burden</w:t>
      </w:r>
      <w:commentRangeEnd w:id="23"/>
      <w:r w:rsidR="00CC42C6">
        <w:rPr>
          <w:rStyle w:val="CommentReference"/>
        </w:rPr>
        <w:commentReference w:id="23"/>
      </w:r>
      <w:r w:rsidR="00776B11">
        <w:rPr>
          <w:rFonts w:ascii="Arial" w:hAnsi="Arial" w:cs="Arial"/>
        </w:rPr>
        <w:t xml:space="preserve">. </w:t>
      </w:r>
      <w:r w:rsidR="007620CC" w:rsidRPr="007620CC">
        <w:rPr>
          <w:rFonts w:ascii="Arial" w:hAnsi="Arial" w:cs="Arial"/>
        </w:rPr>
        <w:t xml:space="preserve">  </w:t>
      </w:r>
    </w:p>
    <w:p w14:paraId="0E3CF891" w14:textId="3AD7BEAF" w:rsidR="00892009" w:rsidRPr="005F4762" w:rsidRDefault="004A4087" w:rsidP="008246EE">
      <w:pPr>
        <w:spacing w:after="0" w:line="480" w:lineRule="auto"/>
        <w:rPr>
          <w:rFonts w:ascii="Arial" w:hAnsi="Arial" w:cs="Arial"/>
          <w:b/>
          <w:bCs/>
        </w:rPr>
      </w:pPr>
      <w:r w:rsidRPr="005F4762">
        <w:rPr>
          <w:rFonts w:ascii="Arial" w:hAnsi="Arial" w:cs="Arial"/>
          <w:b/>
          <w:bCs/>
        </w:rPr>
        <w:br w:type="page"/>
      </w:r>
      <w:r w:rsidR="00892009" w:rsidRPr="005F4762">
        <w:rPr>
          <w:rFonts w:ascii="Arial" w:hAnsi="Arial" w:cs="Arial"/>
          <w:b/>
          <w:bCs/>
        </w:rPr>
        <w:lastRenderedPageBreak/>
        <w:t>Introduction</w:t>
      </w:r>
    </w:p>
    <w:p w14:paraId="5867109D" w14:textId="62F0D1BC" w:rsidR="00626B1D" w:rsidRDefault="00700D64" w:rsidP="00BD6B3F">
      <w:pPr>
        <w:spacing w:after="0" w:line="480" w:lineRule="auto"/>
        <w:rPr>
          <w:rFonts w:ascii="Arial" w:hAnsi="Arial" w:cs="Arial"/>
        </w:rPr>
      </w:pPr>
      <w:r w:rsidRPr="005F4762">
        <w:rPr>
          <w:rFonts w:ascii="Arial" w:hAnsi="Arial" w:cs="Arial"/>
        </w:rPr>
        <w:t xml:space="preserve">Cognitive </w:t>
      </w:r>
      <w:r w:rsidR="002F2183" w:rsidRPr="005F4762">
        <w:rPr>
          <w:rFonts w:ascii="Arial" w:hAnsi="Arial" w:cs="Arial"/>
        </w:rPr>
        <w:t xml:space="preserve">function – </w:t>
      </w:r>
      <w:r w:rsidR="00DD0375" w:rsidRPr="005F4762">
        <w:rPr>
          <w:rFonts w:ascii="Arial" w:hAnsi="Arial" w:cs="Arial"/>
        </w:rPr>
        <w:t>also known as</w:t>
      </w:r>
      <w:r w:rsidR="002F2183" w:rsidRPr="005F4762">
        <w:rPr>
          <w:rFonts w:ascii="Arial" w:hAnsi="Arial" w:cs="Arial"/>
        </w:rPr>
        <w:t xml:space="preserve"> mental ability </w:t>
      </w:r>
      <w:r w:rsidR="009E7861" w:rsidRPr="005F4762">
        <w:rPr>
          <w:rFonts w:ascii="Arial" w:hAnsi="Arial" w:cs="Arial"/>
        </w:rPr>
        <w:t>or</w:t>
      </w:r>
      <w:r w:rsidR="002F2183" w:rsidRPr="005F4762">
        <w:rPr>
          <w:rFonts w:ascii="Arial" w:hAnsi="Arial" w:cs="Arial"/>
        </w:rPr>
        <w:t xml:space="preserve"> intelligence – </w:t>
      </w:r>
      <w:r w:rsidRPr="005F4762">
        <w:rPr>
          <w:rFonts w:ascii="Arial" w:hAnsi="Arial" w:cs="Arial"/>
        </w:rPr>
        <w:t>refer</w:t>
      </w:r>
      <w:r w:rsidR="00D82D62" w:rsidRPr="005F4762">
        <w:rPr>
          <w:rFonts w:ascii="Arial" w:hAnsi="Arial" w:cs="Arial"/>
        </w:rPr>
        <w:t>s</w:t>
      </w:r>
      <w:r w:rsidRPr="005F4762">
        <w:rPr>
          <w:rFonts w:ascii="Arial" w:hAnsi="Arial" w:cs="Arial"/>
        </w:rPr>
        <w:t xml:space="preserve"> to </w:t>
      </w:r>
      <w:r w:rsidR="008532BE" w:rsidRPr="005F4762">
        <w:rPr>
          <w:rFonts w:ascii="Arial" w:hAnsi="Arial" w:cs="Arial"/>
        </w:rPr>
        <w:t>psychological</w:t>
      </w:r>
      <w:r w:rsidRPr="005F4762">
        <w:rPr>
          <w:rFonts w:ascii="Arial" w:hAnsi="Arial" w:cs="Arial"/>
        </w:rPr>
        <w:t xml:space="preserve"> functions that involve the storage, selection, manipulation</w:t>
      </w:r>
      <w:r w:rsidR="00980223" w:rsidRPr="005F4762">
        <w:rPr>
          <w:rFonts w:ascii="Arial" w:hAnsi="Arial" w:cs="Arial"/>
        </w:rPr>
        <w:t>,</w:t>
      </w:r>
      <w:r w:rsidRPr="005F4762">
        <w:rPr>
          <w:rFonts w:ascii="Arial" w:hAnsi="Arial" w:cs="Arial"/>
        </w:rPr>
        <w:t xml:space="preserve"> and organisation of information</w:t>
      </w:r>
      <w:r w:rsidR="00980223" w:rsidRPr="005F4762">
        <w:rPr>
          <w:rFonts w:ascii="Arial" w:hAnsi="Arial" w:cs="Arial"/>
        </w:rPr>
        <w:t xml:space="preserve">, and </w:t>
      </w:r>
      <w:r w:rsidR="00500444" w:rsidRPr="005F4762">
        <w:rPr>
          <w:rFonts w:ascii="Arial" w:hAnsi="Arial" w:cs="Arial"/>
        </w:rPr>
        <w:t xml:space="preserve">the </w:t>
      </w:r>
      <w:r w:rsidR="00980223" w:rsidRPr="005F4762">
        <w:rPr>
          <w:rFonts w:ascii="Arial" w:hAnsi="Arial" w:cs="Arial"/>
        </w:rPr>
        <w:t>planning of actions</w:t>
      </w:r>
      <w:r w:rsidR="00FF5907">
        <w:rPr>
          <w:rFonts w:ascii="Arial" w:hAnsi="Arial" w:cs="Arial"/>
        </w:rPr>
        <w:t>.</w:t>
      </w:r>
      <w:r w:rsidR="00FF5907">
        <w:rPr>
          <w:rFonts w:ascii="Arial" w:hAnsi="Arial" w:cs="Arial"/>
        </w:rPr>
        <w:fldChar w:fldCharType="begin">
          <w:fldData xml:space="preserve">PEVuZE5vdGU+PENpdGU+PEF1dGhvcj5EZWFyeTwvQXV0aG9yPjxZZWFyPjIwMDc8L1llYXI+PFJl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</w:fldData>
        </w:fldChar>
      </w:r>
      <w:r w:rsidR="00FF5907">
        <w:rPr>
          <w:rFonts w:ascii="Arial" w:hAnsi="Arial" w:cs="Arial"/>
        </w:rPr>
        <w:instrText xml:space="preserve"> ADDIN EN.CITE </w:instrText>
      </w:r>
      <w:r w:rsidR="00FF5907">
        <w:rPr>
          <w:rFonts w:ascii="Arial" w:hAnsi="Arial" w:cs="Arial"/>
        </w:rPr>
        <w:fldChar w:fldCharType="begin">
          <w:fldData xml:space="preserve">PEVuZE5vdGU+PENpdGU+PEF1dGhvcj5EZWFyeTwvQXV0aG9yPjxZZWFyPjIwMDc8L1llYXI+PFJl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</w:fldData>
        </w:fldChar>
      </w:r>
      <w:r w:rsidR="00FF5907">
        <w:rPr>
          <w:rFonts w:ascii="Arial" w:hAnsi="Arial" w:cs="Arial"/>
        </w:rPr>
        <w:instrText xml:space="preserve"> ADDIN EN.CITE.DATA </w:instrText>
      </w:r>
      <w:r w:rsidR="00FF5907">
        <w:rPr>
          <w:rFonts w:ascii="Arial" w:hAnsi="Arial" w:cs="Arial"/>
        </w:rPr>
      </w:r>
      <w:r w:rsidR="00FF5907">
        <w:rPr>
          <w:rFonts w:ascii="Arial" w:hAnsi="Arial" w:cs="Arial"/>
        </w:rPr>
        <w:fldChar w:fldCharType="end"/>
      </w:r>
      <w:r w:rsidR="00FF5907">
        <w:rPr>
          <w:rFonts w:ascii="Arial" w:hAnsi="Arial" w:cs="Arial"/>
        </w:rPr>
      </w:r>
      <w:r w:rsidR="00FF5907">
        <w:rPr>
          <w:rFonts w:ascii="Arial" w:hAnsi="Arial" w:cs="Arial"/>
        </w:rPr>
        <w:fldChar w:fldCharType="separate"/>
      </w:r>
      <w:r w:rsidR="00FF5907" w:rsidRPr="00FF5907">
        <w:rPr>
          <w:rFonts w:ascii="Arial" w:hAnsi="Arial" w:cs="Arial"/>
          <w:noProof/>
          <w:vertAlign w:val="superscript"/>
        </w:rPr>
        <w:t>1,2</w:t>
      </w:r>
      <w:r w:rsidR="00FF5907">
        <w:rPr>
          <w:rFonts w:ascii="Arial" w:hAnsi="Arial" w:cs="Arial"/>
        </w:rPr>
        <w:fldChar w:fldCharType="end"/>
      </w:r>
      <w:r w:rsidR="00980223" w:rsidRPr="005F4762">
        <w:rPr>
          <w:rFonts w:ascii="Arial" w:hAnsi="Arial" w:cs="Arial"/>
        </w:rPr>
        <w:t xml:space="preserve"> </w:t>
      </w:r>
      <w:r w:rsidR="00D95D50" w:rsidRPr="005F4762">
        <w:rPr>
          <w:rFonts w:ascii="Arial" w:hAnsi="Arial" w:cs="Arial"/>
        </w:rPr>
        <w:t xml:space="preserve"> </w:t>
      </w:r>
      <w:proofErr w:type="gramStart"/>
      <w:r w:rsidR="005F4762" w:rsidRPr="005F4762">
        <w:rPr>
          <w:rFonts w:ascii="Arial" w:hAnsi="Arial" w:cs="Arial"/>
        </w:rPr>
        <w:t>Assessed</w:t>
      </w:r>
      <w:proofErr w:type="gramEnd"/>
      <w:r w:rsidR="005F4762" w:rsidRPr="005F4762">
        <w:rPr>
          <w:rFonts w:ascii="Arial" w:hAnsi="Arial" w:cs="Arial"/>
        </w:rPr>
        <w:t xml:space="preserve"> using standard tests, there is </w:t>
      </w:r>
      <w:r w:rsidR="006A2644">
        <w:rPr>
          <w:rFonts w:ascii="Arial" w:hAnsi="Arial" w:cs="Arial"/>
        </w:rPr>
        <w:t>marked</w:t>
      </w:r>
      <w:r w:rsidR="005F4762" w:rsidRPr="005F4762">
        <w:rPr>
          <w:rFonts w:ascii="Arial" w:hAnsi="Arial" w:cs="Arial"/>
        </w:rPr>
        <w:t xml:space="preserve"> inter-person variation </w:t>
      </w:r>
      <w:r w:rsidR="0077336F">
        <w:rPr>
          <w:rFonts w:ascii="Arial" w:hAnsi="Arial" w:cs="Arial"/>
        </w:rPr>
        <w:t xml:space="preserve">in </w:t>
      </w:r>
      <w:r w:rsidR="005F4762" w:rsidRPr="005F4762">
        <w:rPr>
          <w:rFonts w:ascii="Arial" w:hAnsi="Arial" w:cs="Arial"/>
        </w:rPr>
        <w:t xml:space="preserve">how rapidly and </w:t>
      </w:r>
      <w:r w:rsidR="0077336F" w:rsidRPr="005F4762">
        <w:rPr>
          <w:rFonts w:ascii="Arial" w:hAnsi="Arial" w:cs="Arial"/>
        </w:rPr>
        <w:t>precisely</w:t>
      </w:r>
      <w:r w:rsidR="005F4762" w:rsidRPr="005F4762">
        <w:rPr>
          <w:rFonts w:ascii="Arial" w:hAnsi="Arial" w:cs="Arial"/>
        </w:rPr>
        <w:t xml:space="preserve"> people carry out these mental tasks.</w:t>
      </w:r>
      <w:r w:rsidR="00FF5907">
        <w:rPr>
          <w:rFonts w:ascii="Arial" w:hAnsi="Arial" w:cs="Arial"/>
        </w:rPr>
        <w:fldChar w:fldCharType="begin">
          <w:fldData xml:space="preserve">PEVuZE5vdGU+PENpdGU+PEF1dGhvcj5EZWFyeTwvQXV0aG9yPjxZZWFyPjIwMDc8L1llYXI+PFJl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</w:fldData>
        </w:fldChar>
      </w:r>
      <w:r w:rsidR="00FF5907">
        <w:rPr>
          <w:rFonts w:ascii="Arial" w:hAnsi="Arial" w:cs="Arial"/>
        </w:rPr>
        <w:instrText xml:space="preserve"> ADDIN EN.CITE </w:instrText>
      </w:r>
      <w:r w:rsidR="00FF5907">
        <w:rPr>
          <w:rFonts w:ascii="Arial" w:hAnsi="Arial" w:cs="Arial"/>
        </w:rPr>
        <w:fldChar w:fldCharType="begin">
          <w:fldData xml:space="preserve">PEVuZE5vdGU+PENpdGU+PEF1dGhvcj5EZWFyeTwvQXV0aG9yPjxZZWFyPjIwMDc8L1llYXI+PFJl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</w:fldData>
        </w:fldChar>
      </w:r>
      <w:r w:rsidR="00FF5907">
        <w:rPr>
          <w:rFonts w:ascii="Arial" w:hAnsi="Arial" w:cs="Arial"/>
        </w:rPr>
        <w:instrText xml:space="preserve"> ADDIN EN.CITE.DATA </w:instrText>
      </w:r>
      <w:r w:rsidR="00FF5907">
        <w:rPr>
          <w:rFonts w:ascii="Arial" w:hAnsi="Arial" w:cs="Arial"/>
        </w:rPr>
      </w:r>
      <w:r w:rsidR="00FF5907">
        <w:rPr>
          <w:rFonts w:ascii="Arial" w:hAnsi="Arial" w:cs="Arial"/>
        </w:rPr>
        <w:fldChar w:fldCharType="end"/>
      </w:r>
      <w:r w:rsidR="00FF5907">
        <w:rPr>
          <w:rFonts w:ascii="Arial" w:hAnsi="Arial" w:cs="Arial"/>
        </w:rPr>
      </w:r>
      <w:r w:rsidR="00FF5907">
        <w:rPr>
          <w:rFonts w:ascii="Arial" w:hAnsi="Arial" w:cs="Arial"/>
        </w:rPr>
        <w:fldChar w:fldCharType="separate"/>
      </w:r>
      <w:r w:rsidR="00FF5907" w:rsidRPr="00FF5907">
        <w:rPr>
          <w:rFonts w:ascii="Arial" w:hAnsi="Arial" w:cs="Arial"/>
          <w:noProof/>
          <w:vertAlign w:val="superscript"/>
        </w:rPr>
        <w:t>1,2</w:t>
      </w:r>
      <w:r w:rsidR="00FF5907">
        <w:rPr>
          <w:rFonts w:ascii="Arial" w:hAnsi="Arial" w:cs="Arial"/>
        </w:rPr>
        <w:fldChar w:fldCharType="end"/>
      </w:r>
      <w:r w:rsidR="00453A6D">
        <w:rPr>
          <w:rFonts w:ascii="Arial" w:hAnsi="Arial" w:cs="Arial"/>
        </w:rPr>
        <w:t xml:space="preserve">  </w:t>
      </w:r>
      <w:r w:rsidR="00F53DF6">
        <w:rPr>
          <w:rFonts w:ascii="Arial" w:hAnsi="Arial" w:cs="Arial"/>
        </w:rPr>
        <w:t>H</w:t>
      </w:r>
      <w:r w:rsidR="00F53DF6" w:rsidRPr="00F53DF6">
        <w:rPr>
          <w:rFonts w:ascii="Arial" w:hAnsi="Arial" w:cs="Arial"/>
        </w:rPr>
        <w:t>ealth</w:t>
      </w:r>
      <w:r w:rsidR="00F53DF6">
        <w:rPr>
          <w:rFonts w:ascii="Arial" w:hAnsi="Arial" w:cs="Arial"/>
        </w:rPr>
        <w:t xml:space="preserve"> protection and health </w:t>
      </w:r>
      <w:r w:rsidR="00F53DF6" w:rsidRPr="00F53DF6">
        <w:rPr>
          <w:rFonts w:ascii="Arial" w:hAnsi="Arial" w:cs="Arial"/>
        </w:rPr>
        <w:t xml:space="preserve">care </w:t>
      </w:r>
      <w:r w:rsidR="00F53DF6">
        <w:rPr>
          <w:rFonts w:ascii="Arial" w:hAnsi="Arial" w:cs="Arial"/>
        </w:rPr>
        <w:t>can</w:t>
      </w:r>
      <w:r w:rsidR="001F42D9">
        <w:rPr>
          <w:rFonts w:ascii="Arial" w:hAnsi="Arial" w:cs="Arial"/>
        </w:rPr>
        <w:t xml:space="preserve"> also</w:t>
      </w:r>
      <w:r w:rsidR="00F53DF6">
        <w:rPr>
          <w:rFonts w:ascii="Arial" w:hAnsi="Arial" w:cs="Arial"/>
        </w:rPr>
        <w:t xml:space="preserve"> be regarded as a </w:t>
      </w:r>
      <w:r w:rsidR="00F53DF6" w:rsidRPr="00F53DF6">
        <w:rPr>
          <w:rFonts w:ascii="Arial" w:hAnsi="Arial" w:cs="Arial"/>
        </w:rPr>
        <w:t xml:space="preserve">complex set of </w:t>
      </w:r>
      <w:r w:rsidR="001F42D9">
        <w:rPr>
          <w:rFonts w:ascii="Arial" w:hAnsi="Arial" w:cs="Arial"/>
        </w:rPr>
        <w:t>assignments</w:t>
      </w:r>
      <w:r w:rsidR="00F53DF6" w:rsidRPr="00F53DF6">
        <w:rPr>
          <w:rFonts w:ascii="Arial" w:hAnsi="Arial" w:cs="Arial"/>
        </w:rPr>
        <w:t xml:space="preserve"> that require </w:t>
      </w:r>
      <w:r w:rsidR="002875CB">
        <w:rPr>
          <w:rFonts w:ascii="Arial" w:hAnsi="Arial" w:cs="Arial"/>
        </w:rPr>
        <w:t>assimilation</w:t>
      </w:r>
      <w:r w:rsidR="00F53DF6">
        <w:rPr>
          <w:rFonts w:ascii="Arial" w:hAnsi="Arial" w:cs="Arial"/>
        </w:rPr>
        <w:t xml:space="preserve"> of </w:t>
      </w:r>
      <w:r w:rsidR="00F53DF6" w:rsidRPr="00F53DF6">
        <w:rPr>
          <w:rFonts w:ascii="Arial" w:hAnsi="Arial" w:cs="Arial"/>
        </w:rPr>
        <w:t>knowledge, decision-making,</w:t>
      </w:r>
      <w:r w:rsidR="00F53DF6">
        <w:rPr>
          <w:rFonts w:ascii="Arial" w:hAnsi="Arial" w:cs="Arial"/>
        </w:rPr>
        <w:t xml:space="preserve"> a</w:t>
      </w:r>
      <w:r w:rsidR="002875CB">
        <w:rPr>
          <w:rFonts w:ascii="Arial" w:hAnsi="Arial" w:cs="Arial"/>
        </w:rPr>
        <w:t>n</w:t>
      </w:r>
      <w:r w:rsidR="00F53DF6">
        <w:rPr>
          <w:rFonts w:ascii="Arial" w:hAnsi="Arial" w:cs="Arial"/>
        </w:rPr>
        <w:t>d</w:t>
      </w:r>
      <w:r w:rsidR="00F53DF6" w:rsidRPr="00F53DF6">
        <w:rPr>
          <w:rFonts w:ascii="Arial" w:hAnsi="Arial" w:cs="Arial"/>
        </w:rPr>
        <w:t xml:space="preserve"> planning.</w:t>
      </w:r>
      <w:r w:rsidR="00F53DF6">
        <w:rPr>
          <w:rFonts w:ascii="Arial" w:hAnsi="Arial" w:cs="Arial"/>
        </w:rPr>
        <w:t xml:space="preserve"> </w:t>
      </w:r>
      <w:r w:rsidR="00F53DF6" w:rsidRPr="00F53DF6">
        <w:rPr>
          <w:rFonts w:ascii="Arial" w:hAnsi="Arial" w:cs="Arial"/>
        </w:rPr>
        <w:t xml:space="preserve"> It </w:t>
      </w:r>
      <w:r w:rsidR="00F53DF6">
        <w:rPr>
          <w:rFonts w:ascii="Arial" w:hAnsi="Arial" w:cs="Arial"/>
        </w:rPr>
        <w:t>has</w:t>
      </w:r>
      <w:r w:rsidR="00F53DF6" w:rsidRPr="00F53DF6">
        <w:rPr>
          <w:rFonts w:ascii="Arial" w:hAnsi="Arial" w:cs="Arial"/>
        </w:rPr>
        <w:t xml:space="preserve"> </w:t>
      </w:r>
      <w:ins w:id="24" w:author="catharine gale" w:date="2021-03-10T15:14:00Z">
        <w:r w:rsidR="00AC1E21">
          <w:rPr>
            <w:rFonts w:ascii="Arial" w:hAnsi="Arial" w:cs="Arial"/>
          </w:rPr>
          <w:t xml:space="preserve">been </w:t>
        </w:r>
      </w:ins>
      <w:r w:rsidR="00F53DF6">
        <w:rPr>
          <w:rFonts w:ascii="Arial" w:hAnsi="Arial" w:cs="Arial"/>
        </w:rPr>
        <w:t>posited</w:t>
      </w:r>
      <w:r w:rsidR="00F53DF6" w:rsidRPr="00F53DF6">
        <w:rPr>
          <w:rFonts w:ascii="Arial" w:hAnsi="Arial" w:cs="Arial"/>
        </w:rPr>
        <w:t xml:space="preserve"> that people with higher </w:t>
      </w:r>
      <w:r w:rsidR="00F53DF6">
        <w:rPr>
          <w:rFonts w:ascii="Arial" w:hAnsi="Arial" w:cs="Arial"/>
        </w:rPr>
        <w:t>cognitive function</w:t>
      </w:r>
      <w:r w:rsidR="00F53DF6" w:rsidRPr="00F53DF6">
        <w:rPr>
          <w:rFonts w:ascii="Arial" w:hAnsi="Arial" w:cs="Arial"/>
        </w:rPr>
        <w:t xml:space="preserve"> manage </w:t>
      </w:r>
      <w:r w:rsidR="00F53DF6">
        <w:rPr>
          <w:rFonts w:ascii="Arial" w:hAnsi="Arial" w:cs="Arial"/>
        </w:rPr>
        <w:t>preventative behaviou</w:t>
      </w:r>
      <w:r w:rsidR="002875CB">
        <w:rPr>
          <w:rFonts w:ascii="Arial" w:hAnsi="Arial" w:cs="Arial"/>
        </w:rPr>
        <w:t>r</w:t>
      </w:r>
      <w:r w:rsidR="00F53DF6">
        <w:rPr>
          <w:rFonts w:ascii="Arial" w:hAnsi="Arial" w:cs="Arial"/>
        </w:rPr>
        <w:t xml:space="preserve">s and treatment </w:t>
      </w:r>
      <w:r w:rsidR="00F53DF6" w:rsidRPr="00F53DF6">
        <w:rPr>
          <w:rFonts w:ascii="Arial" w:hAnsi="Arial" w:cs="Arial"/>
        </w:rPr>
        <w:t>more effectively</w:t>
      </w:r>
      <w:r w:rsidR="002875CB">
        <w:rPr>
          <w:rFonts w:ascii="Arial" w:hAnsi="Arial" w:cs="Arial"/>
        </w:rPr>
        <w:t>,</w:t>
      </w:r>
      <w:r w:rsidR="002873AA">
        <w:rPr>
          <w:rFonts w:ascii="Arial" w:hAnsi="Arial" w:cs="Arial"/>
        </w:rPr>
        <w:fldChar w:fldCharType="begin"/>
      </w:r>
      <w:r w:rsidR="00FF5907">
        <w:rPr>
          <w:rFonts w:ascii="Arial" w:hAnsi="Arial" w:cs="Arial"/>
        </w:rPr>
        <w:instrText xml:space="preserve"> ADDIN EN.CITE &lt;EndNote&gt;&lt;Cite&gt;&lt;Author&gt;Gottfredson&lt;/Author&gt;&lt;Year&gt;2004&lt;/Year&gt;&lt;RecNum&gt;3187&lt;/RecNum&gt;&lt;DisplayText&gt;&lt;style face="superscript"&gt;3&lt;/style&gt;&lt;/DisplayText&gt;&lt;record&gt;&lt;rec-number&gt;3187&lt;/rec-number&gt;&lt;foreign-keys&gt;&lt;key app="EN" db-id="r0dt9fre5paddxet9s75ezf9wz9z0vw2svad" timestamp="1559150203"&gt;3187&lt;/key&gt;&lt;/foreign-keys&gt;&lt;ref-type name="Journal Article"&gt;17&lt;/ref-type&gt;&lt;contributors&gt;&lt;authors&gt;&lt;author&gt;Gottfredson, L.S.&lt;/author&gt;&lt;/authors&gt;&lt;/contributors&gt;&lt;auth-address&gt;University of Delaware, Newark, DE 19716-2922, USA. gottfred@udel.edu&lt;/auth-address&gt;&lt;titles&gt;&lt;title&gt;Intelligence: is it the epidemiologists&amp;apos; elusive &amp;quot;fundamental cause&amp;quot; of social class inequalities in health?&lt;/title&gt;&lt;secondary-title&gt;J. Pers. Soc. Psychol&lt;/secondary-title&gt;&lt;/titles&gt;&lt;periodical&gt;&lt;full-title&gt;J. Pers. Soc. Psychol&lt;/full-title&gt;&lt;/periodical&gt;&lt;pages&gt;174-199&lt;/pages&gt;&lt;volume&gt;86&lt;/volume&gt;&lt;number&gt;1&lt;/number&gt;&lt;reprint-edition&gt;Not in File&lt;/reprint-edition&gt;&lt;keywords&gt;&lt;keyword&gt;Age Factors&lt;/keyword&gt;&lt;keyword&gt;Behavior&lt;/keyword&gt;&lt;keyword&gt;CLASS&lt;/keyword&gt;&lt;keyword&gt;Disease&lt;/keyword&gt;&lt;keyword&gt;HEALTH&lt;/keyword&gt;&lt;keyword&gt;HEALTH STATUS&lt;/keyword&gt;&lt;keyword&gt;Humans&lt;/keyword&gt;&lt;keyword&gt;INEQUALITIES&lt;/keyword&gt;&lt;keyword&gt;Intelligence&lt;/keyword&gt;&lt;keyword&gt;Morbidity&lt;/keyword&gt;&lt;keyword&gt;MORTALITY&lt;/keyword&gt;&lt;keyword&gt;Science&lt;/keyword&gt;&lt;keyword&gt;SES&lt;/keyword&gt;&lt;keyword&gt;Social Class&lt;/keyword&gt;&lt;keyword&gt;Universities&lt;/keyword&gt;&lt;keyword&gt;USA&lt;/keyword&gt;&lt;/keywords&gt;&lt;dates&gt;&lt;year&gt;2004&lt;/year&gt;&lt;pub-dates&gt;&lt;date&gt;1/2004&lt;/date&gt;&lt;/pub-dates&gt;&lt;/dates&gt;&lt;label&gt;5490&lt;/label&gt;&lt;urls&gt;&lt;related-urls&gt;&lt;url&gt;http://www.ncbi.nlm.nih.gov/pubmed/14717635&lt;/url&gt;&lt;/related-urls&gt;&lt;/urls&gt;&lt;/record&gt;&lt;/Cite&gt;&lt;/EndNote&gt;</w:instrText>
      </w:r>
      <w:r w:rsidR="002873AA">
        <w:rPr>
          <w:rFonts w:ascii="Arial" w:hAnsi="Arial" w:cs="Arial"/>
        </w:rPr>
        <w:fldChar w:fldCharType="separate"/>
      </w:r>
      <w:r w:rsidR="00FF5907" w:rsidRPr="00FF5907">
        <w:rPr>
          <w:rFonts w:ascii="Arial" w:hAnsi="Arial" w:cs="Arial"/>
          <w:noProof/>
          <w:vertAlign w:val="superscript"/>
        </w:rPr>
        <w:t>3</w:t>
      </w:r>
      <w:r w:rsidR="002873AA">
        <w:rPr>
          <w:rFonts w:ascii="Arial" w:hAnsi="Arial" w:cs="Arial"/>
        </w:rPr>
        <w:fldChar w:fldCharType="end"/>
      </w:r>
      <w:r w:rsidR="0025095A">
        <w:rPr>
          <w:rFonts w:ascii="Arial" w:hAnsi="Arial" w:cs="Arial"/>
        </w:rPr>
        <w:t xml:space="preserve"> </w:t>
      </w:r>
      <w:r w:rsidR="002875CB">
        <w:rPr>
          <w:rFonts w:ascii="Arial" w:hAnsi="Arial" w:cs="Arial"/>
        </w:rPr>
        <w:t xml:space="preserve">and there is growing evidence that this is the case. </w:t>
      </w:r>
      <w:r w:rsidR="0025095A">
        <w:rPr>
          <w:rFonts w:ascii="Arial" w:hAnsi="Arial" w:cs="Arial"/>
        </w:rPr>
        <w:t xml:space="preserve"> </w:t>
      </w:r>
    </w:p>
    <w:p w14:paraId="501B539F" w14:textId="77777777" w:rsidR="00626B1D" w:rsidRDefault="00626B1D" w:rsidP="00BD6B3F">
      <w:pPr>
        <w:spacing w:after="0" w:line="480" w:lineRule="auto"/>
        <w:rPr>
          <w:rFonts w:ascii="Arial" w:hAnsi="Arial" w:cs="Arial"/>
        </w:rPr>
      </w:pPr>
    </w:p>
    <w:p w14:paraId="2A09A3B1" w14:textId="75565B81" w:rsidR="005F4762" w:rsidRPr="005F4762" w:rsidRDefault="002875CB" w:rsidP="00BD6B3F">
      <w:pPr>
        <w:spacing w:after="0" w:line="480" w:lineRule="auto"/>
        <w:rPr>
          <w:rFonts w:ascii="Arial" w:hAnsi="Arial" w:cs="Arial"/>
        </w:rPr>
      </w:pPr>
      <w:commentRangeStart w:id="25"/>
      <w:r>
        <w:rPr>
          <w:rFonts w:ascii="Arial" w:hAnsi="Arial" w:cs="Arial"/>
        </w:rPr>
        <w:t>I</w:t>
      </w:r>
      <w:r w:rsidR="008174EE">
        <w:rPr>
          <w:rFonts w:ascii="Arial" w:hAnsi="Arial" w:cs="Arial"/>
        </w:rPr>
        <w:t xml:space="preserve">n well-characterised </w:t>
      </w:r>
      <w:r w:rsidR="00DC7E3C">
        <w:rPr>
          <w:rFonts w:ascii="Arial" w:hAnsi="Arial" w:cs="Arial"/>
        </w:rPr>
        <w:t>cohort</w:t>
      </w:r>
      <w:r w:rsidR="008174EE">
        <w:rPr>
          <w:rFonts w:ascii="Arial" w:hAnsi="Arial" w:cs="Arial"/>
        </w:rPr>
        <w:t xml:space="preserve"> studies</w:t>
      </w:r>
      <w:commentRangeEnd w:id="25"/>
      <w:r w:rsidR="00AC1E21">
        <w:rPr>
          <w:rStyle w:val="CommentReference"/>
        </w:rPr>
        <w:commentReference w:id="25"/>
      </w:r>
      <w:r w:rsidR="008174EE">
        <w:rPr>
          <w:rFonts w:ascii="Arial" w:hAnsi="Arial" w:cs="Arial"/>
        </w:rPr>
        <w:t xml:space="preserve">, </w:t>
      </w:r>
      <w:r w:rsidR="005F4762" w:rsidRPr="005F4762">
        <w:rPr>
          <w:rFonts w:ascii="Arial" w:hAnsi="Arial" w:cs="Arial"/>
        </w:rPr>
        <w:t>relative to their lower</w:t>
      </w:r>
      <w:r>
        <w:rPr>
          <w:rFonts w:ascii="Arial" w:hAnsi="Arial" w:cs="Arial"/>
        </w:rPr>
        <w:t>-</w:t>
      </w:r>
      <w:r w:rsidR="005F4762" w:rsidRPr="005F4762">
        <w:rPr>
          <w:rFonts w:ascii="Arial" w:hAnsi="Arial" w:cs="Arial"/>
        </w:rPr>
        <w:t>performing counterparts, people with higher ability are more likely to have a health</w:t>
      </w:r>
      <w:r w:rsidR="00B16831">
        <w:rPr>
          <w:rFonts w:ascii="Arial" w:hAnsi="Arial" w:cs="Arial"/>
        </w:rPr>
        <w:t>y</w:t>
      </w:r>
      <w:r w:rsidR="005F4762" w:rsidRPr="005F4762">
        <w:rPr>
          <w:rFonts w:ascii="Arial" w:hAnsi="Arial" w:cs="Arial"/>
        </w:rPr>
        <w:t xml:space="preserve"> diet,</w:t>
      </w:r>
      <w:r w:rsidR="002873AA">
        <w:rPr>
          <w:rFonts w:ascii="Arial" w:hAnsi="Arial" w:cs="Arial"/>
        </w:rPr>
        <w:fldChar w:fldCharType="begin">
          <w:fldData xml:space="preserve">PEVuZE5vdGU+PENpdGU+PEF1dGhvcj5CYXR0eTwvQXV0aG9yPjxZZWFyPjIwMDc8L1llYXI+PFJl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</w:fldData>
        </w:fldChar>
      </w:r>
      <w:r w:rsidR="00FF5907">
        <w:rPr>
          <w:rFonts w:ascii="Arial" w:hAnsi="Arial" w:cs="Arial"/>
        </w:rPr>
        <w:instrText xml:space="preserve"> ADDIN EN.CITE </w:instrText>
      </w:r>
      <w:r w:rsidR="00FF5907">
        <w:rPr>
          <w:rFonts w:ascii="Arial" w:hAnsi="Arial" w:cs="Arial"/>
        </w:rPr>
        <w:fldChar w:fldCharType="begin">
          <w:fldData xml:space="preserve">PEVuZE5vdGU+PENpdGU+PEF1dGhvcj5CYXR0eTwvQXV0aG9yPjxZZWFyPjIwMDc8L1llYXI+PFJl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</w:fldData>
        </w:fldChar>
      </w:r>
      <w:r w:rsidR="00FF5907">
        <w:rPr>
          <w:rFonts w:ascii="Arial" w:hAnsi="Arial" w:cs="Arial"/>
        </w:rPr>
        <w:instrText xml:space="preserve"> ADDIN EN.CITE.DATA </w:instrText>
      </w:r>
      <w:r w:rsidR="00FF5907">
        <w:rPr>
          <w:rFonts w:ascii="Arial" w:hAnsi="Arial" w:cs="Arial"/>
        </w:rPr>
      </w:r>
      <w:r w:rsidR="00FF5907">
        <w:rPr>
          <w:rFonts w:ascii="Arial" w:hAnsi="Arial" w:cs="Arial"/>
        </w:rPr>
        <w:fldChar w:fldCharType="end"/>
      </w:r>
      <w:r w:rsidR="002873AA">
        <w:rPr>
          <w:rFonts w:ascii="Arial" w:hAnsi="Arial" w:cs="Arial"/>
        </w:rPr>
      </w:r>
      <w:r w:rsidR="002873AA">
        <w:rPr>
          <w:rFonts w:ascii="Arial" w:hAnsi="Arial" w:cs="Arial"/>
        </w:rPr>
        <w:fldChar w:fldCharType="separate"/>
      </w:r>
      <w:r w:rsidR="00FF5907" w:rsidRPr="00FF5907">
        <w:rPr>
          <w:rFonts w:ascii="Arial" w:hAnsi="Arial" w:cs="Arial"/>
          <w:noProof/>
          <w:vertAlign w:val="superscript"/>
        </w:rPr>
        <w:t>4</w:t>
      </w:r>
      <w:r w:rsidR="002873AA">
        <w:rPr>
          <w:rFonts w:ascii="Arial" w:hAnsi="Arial" w:cs="Arial"/>
        </w:rPr>
        <w:fldChar w:fldCharType="end"/>
      </w:r>
      <w:r w:rsidR="005F4762" w:rsidRPr="005F4762">
        <w:rPr>
          <w:rFonts w:ascii="Arial" w:hAnsi="Arial" w:cs="Arial"/>
        </w:rPr>
        <w:t xml:space="preserve"> choose dietary supplement</w:t>
      </w:r>
      <w:r w:rsidR="00752455">
        <w:rPr>
          <w:rFonts w:ascii="Arial" w:hAnsi="Arial" w:cs="Arial"/>
        </w:rPr>
        <w:t>s</w:t>
      </w:r>
      <w:r w:rsidR="005F4762" w:rsidRPr="005F4762">
        <w:rPr>
          <w:rFonts w:ascii="Arial" w:hAnsi="Arial" w:cs="Arial"/>
        </w:rPr>
        <w:t>,</w:t>
      </w:r>
      <w:r w:rsidR="00B8758E">
        <w:rPr>
          <w:rFonts w:ascii="Arial" w:hAnsi="Arial" w:cs="Arial"/>
        </w:rPr>
        <w:fldChar w:fldCharType="begin"/>
      </w:r>
      <w:r w:rsidR="00FF5907">
        <w:rPr>
          <w:rFonts w:ascii="Arial" w:hAnsi="Arial" w:cs="Arial"/>
        </w:rPr>
        <w:instrText xml:space="preserve"> ADDIN EN.CITE &lt;EndNote&gt;&lt;Cite&gt;&lt;Author&gt;Whalley&lt;/Author&gt;&lt;Year&gt;2003&lt;/Year&gt;&lt;RecNum&gt;8474&lt;/RecNum&gt;&lt;DisplayText&gt;&lt;style face="superscript"&gt;5&lt;/style&gt;&lt;/DisplayText&gt;&lt;record&gt;&lt;rec-number&gt;8474&lt;/rec-number&gt;&lt;foreign-keys&gt;&lt;key app="EN" db-id="r0dt9fre5paddxet9s75ezf9wz9z0vw2svad" timestamp="1615207247"&gt;8474&lt;/key&gt;&lt;/foreign-keys&gt;&lt;ref-type name="Journal Article"&gt;17&lt;/ref-type&gt;&lt;contributors&gt;&lt;authors&gt;&lt;author&gt;Whalley, LJ&lt;/author&gt;&lt;author&gt;Fox, HC&lt;/author&gt;&lt;author&gt;Lemmon, HA&lt;/author&gt;&lt;author&gt;Duthie, SJ&lt;/author&gt;&lt;author&gt;Collins, AR&lt;/author&gt;&lt;author&gt;Peace, H&lt;/author&gt;&lt;author&gt;Starr, JM&lt;/author&gt;&lt;author&gt;Deary, IJ&lt;/author&gt;&lt;/authors&gt;&lt;/contributors&gt;&lt;titles&gt;&lt;title&gt;Dietary supplement use in old age: associations with childhood IQ, current cognition and health&lt;/title&gt;&lt;secondary-title&gt;International journal of geriatric psychiatry&lt;/secondary-title&gt;&lt;/titles&gt;&lt;periodical&gt;&lt;full-title&gt;International Journal of Geriatric Psychiatry&lt;/full-title&gt;&lt;/periodical&gt;&lt;pages&gt;769-776&lt;/pages&gt;&lt;volume&gt;18&lt;/volume&gt;&lt;number&gt;9&lt;/number&gt;&lt;dates&gt;&lt;year&gt;2003&lt;/year&gt;&lt;/dates&gt;&lt;isbn&gt;0885-6230&lt;/isbn&gt;&lt;urls&gt;&lt;/urls&gt;&lt;/record&gt;&lt;/Cite&gt;&lt;/EndNote&gt;</w:instrText>
      </w:r>
      <w:r w:rsidR="00B8758E">
        <w:rPr>
          <w:rFonts w:ascii="Arial" w:hAnsi="Arial" w:cs="Arial"/>
        </w:rPr>
        <w:fldChar w:fldCharType="separate"/>
      </w:r>
      <w:r w:rsidR="00FF5907" w:rsidRPr="00FF5907">
        <w:rPr>
          <w:rFonts w:ascii="Arial" w:hAnsi="Arial" w:cs="Arial"/>
          <w:noProof/>
          <w:vertAlign w:val="superscript"/>
        </w:rPr>
        <w:t>5</w:t>
      </w:r>
      <w:r w:rsidR="00B8758E">
        <w:rPr>
          <w:rFonts w:ascii="Arial" w:hAnsi="Arial" w:cs="Arial"/>
        </w:rPr>
        <w:fldChar w:fldCharType="end"/>
      </w:r>
      <w:r w:rsidR="002630D8">
        <w:rPr>
          <w:rFonts w:ascii="Arial" w:hAnsi="Arial" w:cs="Arial"/>
        </w:rPr>
        <w:t xml:space="preserve"> and</w:t>
      </w:r>
      <w:r w:rsidR="005F4762" w:rsidRPr="005F4762">
        <w:rPr>
          <w:rFonts w:ascii="Arial" w:hAnsi="Arial" w:cs="Arial"/>
        </w:rPr>
        <w:t xml:space="preserve"> be physically activ</w:t>
      </w:r>
      <w:del w:id="26" w:author="catharine gale" w:date="2021-03-10T15:14:00Z">
        <w:r w:rsidR="005F4762" w:rsidRPr="005F4762" w:rsidDel="00AC1E21">
          <w:rPr>
            <w:rFonts w:ascii="Arial" w:hAnsi="Arial" w:cs="Arial"/>
          </w:rPr>
          <w:delText>ity</w:delText>
        </w:r>
      </w:del>
      <w:ins w:id="27" w:author="catharine gale" w:date="2021-03-10T15:14:00Z">
        <w:r w:rsidR="00AC1E21">
          <w:rPr>
            <w:rFonts w:ascii="Arial" w:hAnsi="Arial" w:cs="Arial"/>
          </w:rPr>
          <w:t>e</w:t>
        </w:r>
      </w:ins>
      <w:r w:rsidR="002630D8">
        <w:rPr>
          <w:rFonts w:ascii="Arial" w:hAnsi="Arial" w:cs="Arial"/>
        </w:rPr>
        <w:t>.</w:t>
      </w:r>
      <w:r w:rsidR="002873AA">
        <w:rPr>
          <w:rFonts w:ascii="Arial" w:hAnsi="Arial" w:cs="Arial"/>
        </w:rPr>
        <w:fldChar w:fldCharType="begin">
          <w:fldData xml:space="preserve">PEVuZE5vdGU+PENpdGU+PEF1dGhvcj5CYXR0eTwvQXV0aG9yPjxZZWFyPjIwMDc8L1llYXI+PFJl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</w:fldData>
        </w:fldChar>
      </w:r>
      <w:r w:rsidR="00FF5907">
        <w:rPr>
          <w:rFonts w:ascii="Arial" w:hAnsi="Arial" w:cs="Arial"/>
        </w:rPr>
        <w:instrText xml:space="preserve"> ADDIN EN.CITE </w:instrText>
      </w:r>
      <w:r w:rsidR="00FF5907">
        <w:rPr>
          <w:rFonts w:ascii="Arial" w:hAnsi="Arial" w:cs="Arial"/>
        </w:rPr>
        <w:fldChar w:fldCharType="begin">
          <w:fldData xml:space="preserve">PEVuZE5vdGU+PENpdGU+PEF1dGhvcj5CYXR0eTwvQXV0aG9yPjxZZWFyPjIwMDc8L1llYXI+PFJl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</w:fldData>
        </w:fldChar>
      </w:r>
      <w:r w:rsidR="00FF5907">
        <w:rPr>
          <w:rFonts w:ascii="Arial" w:hAnsi="Arial" w:cs="Arial"/>
        </w:rPr>
        <w:instrText xml:space="preserve"> ADDIN EN.CITE.DATA </w:instrText>
      </w:r>
      <w:r w:rsidR="00FF5907">
        <w:rPr>
          <w:rFonts w:ascii="Arial" w:hAnsi="Arial" w:cs="Arial"/>
        </w:rPr>
      </w:r>
      <w:r w:rsidR="00FF5907">
        <w:rPr>
          <w:rFonts w:ascii="Arial" w:hAnsi="Arial" w:cs="Arial"/>
        </w:rPr>
        <w:fldChar w:fldCharType="end"/>
      </w:r>
      <w:r w:rsidR="002873AA">
        <w:rPr>
          <w:rFonts w:ascii="Arial" w:hAnsi="Arial" w:cs="Arial"/>
        </w:rPr>
      </w:r>
      <w:r w:rsidR="002873AA">
        <w:rPr>
          <w:rFonts w:ascii="Arial" w:hAnsi="Arial" w:cs="Arial"/>
        </w:rPr>
        <w:fldChar w:fldCharType="separate"/>
      </w:r>
      <w:r w:rsidR="00FF5907" w:rsidRPr="00FF5907">
        <w:rPr>
          <w:rFonts w:ascii="Arial" w:hAnsi="Arial" w:cs="Arial"/>
          <w:noProof/>
          <w:vertAlign w:val="superscript"/>
        </w:rPr>
        <w:t>4</w:t>
      </w:r>
      <w:r w:rsidR="002873AA">
        <w:rPr>
          <w:rFonts w:ascii="Arial" w:hAnsi="Arial" w:cs="Arial"/>
        </w:rPr>
        <w:fldChar w:fldCharType="end"/>
      </w:r>
      <w:r w:rsidR="002873AA" w:rsidRPr="005F4762">
        <w:rPr>
          <w:rFonts w:ascii="Arial" w:hAnsi="Arial" w:cs="Arial"/>
        </w:rPr>
        <w:t xml:space="preserve"> </w:t>
      </w:r>
      <w:r w:rsidR="002630D8">
        <w:rPr>
          <w:rFonts w:ascii="Arial" w:hAnsi="Arial" w:cs="Arial"/>
        </w:rPr>
        <w:t xml:space="preserve"> </w:t>
      </w:r>
      <w:r w:rsidR="008174EE">
        <w:rPr>
          <w:rFonts w:ascii="Arial" w:hAnsi="Arial" w:cs="Arial"/>
        </w:rPr>
        <w:t xml:space="preserve">People </w:t>
      </w:r>
      <w:r>
        <w:rPr>
          <w:rFonts w:ascii="Arial" w:hAnsi="Arial" w:cs="Arial"/>
        </w:rPr>
        <w:t xml:space="preserve">who score better on cognitive tests are </w:t>
      </w:r>
      <w:r w:rsidR="00752455">
        <w:rPr>
          <w:rFonts w:ascii="Arial" w:hAnsi="Arial" w:cs="Arial"/>
        </w:rPr>
        <w:t xml:space="preserve">also </w:t>
      </w:r>
      <w:r w:rsidR="005F4762" w:rsidRPr="005F4762">
        <w:rPr>
          <w:rFonts w:ascii="Arial" w:hAnsi="Arial" w:cs="Arial"/>
        </w:rPr>
        <w:t>less likely to smoke cigarettes</w:t>
      </w:r>
      <w:proofErr w:type="gramStart"/>
      <w:r w:rsidR="00752455">
        <w:rPr>
          <w:rFonts w:ascii="Arial" w:hAnsi="Arial" w:cs="Arial"/>
        </w:rPr>
        <w:t>,</w:t>
      </w:r>
      <w:proofErr w:type="gramEnd"/>
      <w:r w:rsidR="002873AA">
        <w:rPr>
          <w:rFonts w:ascii="Arial" w:hAnsi="Arial" w:cs="Arial"/>
        </w:rPr>
        <w:fldChar w:fldCharType="begin">
          <w:fldData xml:space="preserve">PEVuZE5vdGU+PENpdGU+PEF1dGhvcj5CYXR0eTwvQXV0aG9yPjxZZWFyPjIwMDc8L1llYXI+PFJl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</w:fldData>
        </w:fldChar>
      </w:r>
      <w:r w:rsidR="002630D8">
        <w:rPr>
          <w:rFonts w:ascii="Arial" w:hAnsi="Arial" w:cs="Arial"/>
        </w:rPr>
        <w:instrText xml:space="preserve"> ADDIN EN.CITE </w:instrText>
      </w:r>
      <w:r w:rsidR="002630D8">
        <w:rPr>
          <w:rFonts w:ascii="Arial" w:hAnsi="Arial" w:cs="Arial"/>
        </w:rPr>
        <w:fldChar w:fldCharType="begin">
          <w:fldData xml:space="preserve">PEVuZE5vdGU+PENpdGU+PEF1dGhvcj5CYXR0eTwvQXV0aG9yPjxZZWFyPjIwMDc8L1llYXI+PFJl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</w:fldData>
        </w:fldChar>
      </w:r>
      <w:r w:rsidR="002630D8">
        <w:rPr>
          <w:rFonts w:ascii="Arial" w:hAnsi="Arial" w:cs="Arial"/>
        </w:rPr>
        <w:instrText xml:space="preserve"> ADDIN EN.CITE.DATA </w:instrText>
      </w:r>
      <w:r w:rsidR="002630D8">
        <w:rPr>
          <w:rFonts w:ascii="Arial" w:hAnsi="Arial" w:cs="Arial"/>
        </w:rPr>
      </w:r>
      <w:r w:rsidR="002630D8">
        <w:rPr>
          <w:rFonts w:ascii="Arial" w:hAnsi="Arial" w:cs="Arial"/>
        </w:rPr>
        <w:fldChar w:fldCharType="end"/>
      </w:r>
      <w:r w:rsidR="002873AA">
        <w:rPr>
          <w:rFonts w:ascii="Arial" w:hAnsi="Arial" w:cs="Arial"/>
        </w:rPr>
      </w:r>
      <w:r w:rsidR="002873AA">
        <w:rPr>
          <w:rFonts w:ascii="Arial" w:hAnsi="Arial" w:cs="Arial"/>
        </w:rPr>
        <w:fldChar w:fldCharType="separate"/>
      </w:r>
      <w:r w:rsidR="002630D8" w:rsidRPr="002630D8">
        <w:rPr>
          <w:rFonts w:ascii="Arial" w:hAnsi="Arial" w:cs="Arial"/>
          <w:noProof/>
          <w:vertAlign w:val="superscript"/>
        </w:rPr>
        <w:t>6,7</w:t>
      </w:r>
      <w:r w:rsidR="002873AA">
        <w:rPr>
          <w:rFonts w:ascii="Arial" w:hAnsi="Arial" w:cs="Arial"/>
        </w:rPr>
        <w:fldChar w:fldCharType="end"/>
      </w:r>
      <w:r w:rsidR="005F4762" w:rsidRPr="005F4762">
        <w:rPr>
          <w:rFonts w:ascii="Arial" w:hAnsi="Arial" w:cs="Arial"/>
        </w:rPr>
        <w:t xml:space="preserve"> drink harmful levels of alcoho</w:t>
      </w:r>
      <w:r w:rsidR="002630D8">
        <w:rPr>
          <w:rFonts w:ascii="Arial" w:hAnsi="Arial" w:cs="Arial"/>
        </w:rPr>
        <w:t>l,</w:t>
      </w:r>
      <w:r w:rsidR="002630D8">
        <w:rPr>
          <w:rFonts w:ascii="Arial" w:hAnsi="Arial" w:cs="Arial"/>
        </w:rPr>
        <w:fldChar w:fldCharType="begin">
          <w:fldData xml:space="preserve">PEVuZE5vdGU+PENpdGU+PEF1dGhvcj5CYXR0eTwvQXV0aG9yPjxZZWFyPjIwMDY8L1llYXI+PFJl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</w:fldData>
        </w:fldChar>
      </w:r>
      <w:r w:rsidR="002630D8">
        <w:rPr>
          <w:rFonts w:ascii="Arial" w:hAnsi="Arial" w:cs="Arial"/>
        </w:rPr>
        <w:instrText xml:space="preserve"> ADDIN EN.CITE </w:instrText>
      </w:r>
      <w:r w:rsidR="002630D8">
        <w:rPr>
          <w:rFonts w:ascii="Arial" w:hAnsi="Arial" w:cs="Arial"/>
        </w:rPr>
        <w:fldChar w:fldCharType="begin">
          <w:fldData xml:space="preserve">PEVuZE5vdGU+PENpdGU+PEF1dGhvcj5CYXR0eTwvQXV0aG9yPjxZZWFyPjIwMDY8L1llYXI+PFJl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</w:fldData>
        </w:fldChar>
      </w:r>
      <w:r w:rsidR="002630D8">
        <w:rPr>
          <w:rFonts w:ascii="Arial" w:hAnsi="Arial" w:cs="Arial"/>
        </w:rPr>
        <w:instrText xml:space="preserve"> ADDIN EN.CITE.DATA </w:instrText>
      </w:r>
      <w:r w:rsidR="002630D8">
        <w:rPr>
          <w:rFonts w:ascii="Arial" w:hAnsi="Arial" w:cs="Arial"/>
        </w:rPr>
      </w:r>
      <w:r w:rsidR="002630D8">
        <w:rPr>
          <w:rFonts w:ascii="Arial" w:hAnsi="Arial" w:cs="Arial"/>
        </w:rPr>
        <w:fldChar w:fldCharType="end"/>
      </w:r>
      <w:r w:rsidR="002630D8">
        <w:rPr>
          <w:rFonts w:ascii="Arial" w:hAnsi="Arial" w:cs="Arial"/>
        </w:rPr>
      </w:r>
      <w:r w:rsidR="002630D8">
        <w:rPr>
          <w:rFonts w:ascii="Arial" w:hAnsi="Arial" w:cs="Arial"/>
        </w:rPr>
        <w:fldChar w:fldCharType="separate"/>
      </w:r>
      <w:r w:rsidR="002630D8" w:rsidRPr="002630D8">
        <w:rPr>
          <w:rFonts w:ascii="Arial" w:hAnsi="Arial" w:cs="Arial"/>
          <w:noProof/>
          <w:vertAlign w:val="superscript"/>
        </w:rPr>
        <w:t>8</w:t>
      </w:r>
      <w:r w:rsidR="002630D8">
        <w:rPr>
          <w:rFonts w:ascii="Arial" w:hAnsi="Arial" w:cs="Arial"/>
        </w:rPr>
        <w:fldChar w:fldCharType="end"/>
      </w:r>
      <w:r w:rsidR="00EE4700">
        <w:rPr>
          <w:rFonts w:ascii="Arial" w:hAnsi="Arial" w:cs="Arial"/>
        </w:rPr>
        <w:t xml:space="preserve"> and have associated problems.</w:t>
      </w:r>
      <w:r w:rsidR="002630D8">
        <w:rPr>
          <w:rFonts w:ascii="Arial" w:hAnsi="Arial" w:cs="Arial"/>
        </w:rPr>
        <w:fldChar w:fldCharType="begin">
          <w:fldData xml:space="preserve">PEVuZE5vdGU+PENpdGU+PEF1dGhvcj5CYXR0eTwvQXV0aG9yPjxZZWFyPjIwMDg8L1llYXI+PFJl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</w:fldData>
        </w:fldChar>
      </w:r>
      <w:r w:rsidR="002630D8">
        <w:rPr>
          <w:rFonts w:ascii="Arial" w:hAnsi="Arial" w:cs="Arial"/>
        </w:rPr>
        <w:instrText xml:space="preserve"> ADDIN EN.CITE </w:instrText>
      </w:r>
      <w:r w:rsidR="002630D8">
        <w:rPr>
          <w:rFonts w:ascii="Arial" w:hAnsi="Arial" w:cs="Arial"/>
        </w:rPr>
        <w:fldChar w:fldCharType="begin">
          <w:fldData xml:space="preserve">PEVuZE5vdGU+PENpdGU+PEF1dGhvcj5CYXR0eTwvQXV0aG9yPjxZZWFyPjIwMDg8L1llYXI+PFJl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</w:fldData>
        </w:fldChar>
      </w:r>
      <w:r w:rsidR="002630D8">
        <w:rPr>
          <w:rFonts w:ascii="Arial" w:hAnsi="Arial" w:cs="Arial"/>
        </w:rPr>
        <w:instrText xml:space="preserve"> ADDIN EN.CITE.DATA </w:instrText>
      </w:r>
      <w:r w:rsidR="002630D8">
        <w:rPr>
          <w:rFonts w:ascii="Arial" w:hAnsi="Arial" w:cs="Arial"/>
        </w:rPr>
      </w:r>
      <w:r w:rsidR="002630D8">
        <w:rPr>
          <w:rFonts w:ascii="Arial" w:hAnsi="Arial" w:cs="Arial"/>
        </w:rPr>
        <w:fldChar w:fldCharType="end"/>
      </w:r>
      <w:r w:rsidR="002630D8">
        <w:rPr>
          <w:rFonts w:ascii="Arial" w:hAnsi="Arial" w:cs="Arial"/>
        </w:rPr>
      </w:r>
      <w:r w:rsidR="002630D8">
        <w:rPr>
          <w:rFonts w:ascii="Arial" w:hAnsi="Arial" w:cs="Arial"/>
        </w:rPr>
        <w:fldChar w:fldCharType="separate"/>
      </w:r>
      <w:r w:rsidR="002630D8" w:rsidRPr="002630D8">
        <w:rPr>
          <w:rFonts w:ascii="Arial" w:hAnsi="Arial" w:cs="Arial"/>
          <w:noProof/>
          <w:vertAlign w:val="superscript"/>
        </w:rPr>
        <w:t>9</w:t>
      </w:r>
      <w:r w:rsidR="002630D8">
        <w:rPr>
          <w:rFonts w:ascii="Arial" w:hAnsi="Arial" w:cs="Arial"/>
        </w:rPr>
        <w:fldChar w:fldCharType="end"/>
      </w:r>
      <w:r w:rsidR="005F4762" w:rsidRPr="005F4762">
        <w:rPr>
          <w:rFonts w:ascii="Arial" w:hAnsi="Arial" w:cs="Arial"/>
        </w:rPr>
        <w:t xml:space="preserve"> </w:t>
      </w:r>
      <w:r w:rsidR="00AA166B">
        <w:rPr>
          <w:rFonts w:ascii="Arial" w:hAnsi="Arial" w:cs="Arial"/>
        </w:rPr>
        <w:t xml:space="preserve"> </w:t>
      </w:r>
      <w:r w:rsidR="0025095A">
        <w:rPr>
          <w:rFonts w:ascii="Arial" w:hAnsi="Arial" w:cs="Arial"/>
        </w:rPr>
        <w:t xml:space="preserve">Cessation rates are also </w:t>
      </w:r>
      <w:r>
        <w:rPr>
          <w:rFonts w:ascii="Arial" w:hAnsi="Arial" w:cs="Arial"/>
        </w:rPr>
        <w:t>elevated</w:t>
      </w:r>
      <w:r w:rsidR="0025095A">
        <w:rPr>
          <w:rFonts w:ascii="Arial" w:hAnsi="Arial" w:cs="Arial"/>
        </w:rPr>
        <w:t xml:space="preserve"> in smokers with higher mental ability.</w:t>
      </w:r>
      <w:r w:rsidR="002873AA">
        <w:rPr>
          <w:rFonts w:ascii="Arial" w:hAnsi="Arial" w:cs="Arial"/>
        </w:rPr>
        <w:fldChar w:fldCharType="begin"/>
      </w:r>
      <w:r w:rsidR="002630D8">
        <w:rPr>
          <w:rFonts w:ascii="Arial" w:hAnsi="Arial" w:cs="Arial"/>
        </w:rPr>
        <w:instrText xml:space="preserve"> ADDIN EN.CITE &lt;EndNote&gt;&lt;Cite&gt;&lt;Author&gt;Taylor&lt;/Author&gt;&lt;Year&gt;2005&lt;/Year&gt;&lt;RecNum&gt;4548&lt;/RecNum&gt;&lt;DisplayText&gt;&lt;style face="superscript"&gt;10&lt;/style&gt;&lt;/DisplayText&gt;&lt;record&gt;&lt;rec-number&gt;4548&lt;/rec-number&gt;&lt;foreign-keys&gt;&lt;key app="EN" db-id="r0dt9fre5paddxet9s75ezf9wz9z0vw2svad" timestamp="1559150213"&gt;4548&lt;/key&gt;&lt;/foreign-keys&gt;&lt;ref-type name="Journal Article"&gt;17&lt;/ref-type&gt;&lt;contributors&gt;&lt;authors&gt;&lt;author&gt;Taylor, M.D.&lt;/author&gt;&lt;author&gt;Hart, C.L.&lt;/author&gt;&lt;author&gt;Smith, G.D.&lt;/author&gt;&lt;author&gt;Starr, J.M.&lt;/author&gt;&lt;author&gt;Hole, D.J.&lt;/author&gt;&lt;author&gt;Whalley, L.J.&lt;/author&gt;&lt;author&gt;Wilson, V.&lt;/author&gt;&lt;author&gt;Deary, I.J.&lt;/author&gt;&lt;/authors&gt;&lt;/contributors&gt;&lt;titles&gt;&lt;title&gt;Childhood IQ and social factors on smoking behaviour, lung function and smoking-related outcomes in adulthood: linking the Scottish Mental Survey 1932 and the Midspan studies&lt;/title&gt;&lt;secondary-title&gt;Br J Health Psychol&lt;/secondary-title&gt;&lt;/titles&gt;&lt;periodical&gt;&lt;full-title&gt;Br J Health Psychol&lt;/full-title&gt;&lt;/periodical&gt;&lt;pages&gt;399-410&lt;/pages&gt;&lt;volume&gt;10&lt;/volume&gt;&lt;number&gt;Pt 3&lt;/number&gt;&lt;reprint-edition&gt;Not in File&lt;/reprint-edition&gt;&lt;keywords&gt;&lt;keyword&gt;Adult&lt;/keyword&gt;&lt;keyword&gt;CANCER&lt;/keyword&gt;&lt;keyword&gt;CLASS&lt;/keyword&gt;&lt;keyword&gt;Cohort Studies&lt;/keyword&gt;&lt;keyword&gt;Death&lt;/keyword&gt;&lt;keyword&gt;Forced Expiratory Volume&lt;/keyword&gt;&lt;keyword&gt;FUNCTION&lt;/keyword&gt;&lt;keyword&gt;HEALTH&lt;/keyword&gt;&lt;keyword&gt;IQ&lt;/keyword&gt;&lt;keyword&gt;Lung&lt;/keyword&gt;&lt;keyword&gt;PROSPECTIVE&lt;/keyword&gt;&lt;keyword&gt;Prospective Studies&lt;/keyword&gt;&lt;keyword&gt;RISK&lt;/keyword&gt;&lt;keyword&gt;SMOKING&lt;/keyword&gt;&lt;keyword&gt;Social Class&lt;/keyword&gt;&lt;keyword&gt;SURVEY&lt;/keyword&gt;&lt;/keywords&gt;&lt;dates&gt;&lt;year&gt;2005&lt;/year&gt;&lt;pub-dates&gt;&lt;date&gt;2005&lt;/date&gt;&lt;/pub-dates&gt;&lt;/dates&gt;&lt;label&gt;6770&lt;/label&gt;&lt;urls&gt;&lt;/urls&gt;&lt;/record&gt;&lt;/Cite&gt;&lt;/EndNote&gt;</w:instrText>
      </w:r>
      <w:r w:rsidR="002873AA">
        <w:rPr>
          <w:rFonts w:ascii="Arial" w:hAnsi="Arial" w:cs="Arial"/>
        </w:rPr>
        <w:fldChar w:fldCharType="separate"/>
      </w:r>
      <w:r w:rsidR="002630D8" w:rsidRPr="002630D8">
        <w:rPr>
          <w:rFonts w:ascii="Arial" w:hAnsi="Arial" w:cs="Arial"/>
          <w:noProof/>
          <w:vertAlign w:val="superscript"/>
        </w:rPr>
        <w:t>10</w:t>
      </w:r>
      <w:r w:rsidR="002873AA">
        <w:rPr>
          <w:rFonts w:ascii="Arial" w:hAnsi="Arial" w:cs="Arial"/>
        </w:rPr>
        <w:fldChar w:fldCharType="end"/>
      </w:r>
      <w:r w:rsidR="0025095A">
        <w:rPr>
          <w:rFonts w:ascii="Arial" w:hAnsi="Arial" w:cs="Arial"/>
        </w:rPr>
        <w:t xml:space="preserve">  Further, i</w:t>
      </w:r>
      <w:r w:rsidR="00AA166B">
        <w:rPr>
          <w:rFonts w:ascii="Arial" w:hAnsi="Arial" w:cs="Arial"/>
        </w:rPr>
        <w:t xml:space="preserve">n </w:t>
      </w:r>
      <w:r w:rsidR="00EE4700">
        <w:rPr>
          <w:rFonts w:ascii="Arial" w:hAnsi="Arial" w:cs="Arial"/>
        </w:rPr>
        <w:t>people</w:t>
      </w:r>
      <w:r w:rsidR="00AA166B" w:rsidRPr="00D25C38">
        <w:rPr>
          <w:rFonts w:ascii="Arial" w:hAnsi="Arial" w:cs="Arial"/>
        </w:rPr>
        <w:t xml:space="preserve"> with </w:t>
      </w:r>
      <w:r w:rsidRPr="00D25C38">
        <w:rPr>
          <w:rFonts w:ascii="Arial" w:hAnsi="Arial" w:cs="Arial"/>
        </w:rPr>
        <w:t>a greater</w:t>
      </w:r>
      <w:r w:rsidR="00AA166B" w:rsidRPr="00D25C38">
        <w:rPr>
          <w:rFonts w:ascii="Arial" w:hAnsi="Arial" w:cs="Arial"/>
        </w:rPr>
        <w:t xml:space="preserve"> risk of </w:t>
      </w:r>
      <w:r w:rsidR="00F53DF6" w:rsidRPr="00D25C38">
        <w:rPr>
          <w:rFonts w:ascii="Arial" w:hAnsi="Arial" w:cs="Arial"/>
        </w:rPr>
        <w:t xml:space="preserve">a first </w:t>
      </w:r>
      <w:r w:rsidR="00AA166B" w:rsidRPr="00D25C38">
        <w:rPr>
          <w:rFonts w:ascii="Arial" w:hAnsi="Arial" w:cs="Arial"/>
        </w:rPr>
        <w:t>cardiovascular disease</w:t>
      </w:r>
      <w:r w:rsidR="00F53DF6" w:rsidRPr="00D25C38">
        <w:rPr>
          <w:rFonts w:ascii="Arial" w:hAnsi="Arial" w:cs="Arial"/>
        </w:rPr>
        <w:t xml:space="preserve"> event</w:t>
      </w:r>
      <w:proofErr w:type="gramStart"/>
      <w:r w:rsidR="00AA166B" w:rsidRPr="00D25C38">
        <w:rPr>
          <w:rFonts w:ascii="Arial" w:hAnsi="Arial" w:cs="Arial"/>
        </w:rPr>
        <w:t>,</w:t>
      </w:r>
      <w:proofErr w:type="gramEnd"/>
      <w:r w:rsidR="002873AA">
        <w:rPr>
          <w:rFonts w:ascii="Arial" w:hAnsi="Arial" w:cs="Arial"/>
        </w:rPr>
        <w:fldChar w:fldCharType="begin">
          <w:fldData xml:space="preserve">PEVuZE5vdGU+PENpdGU+PEF1dGhvcj5EZWFyeTwvQXV0aG9yPjxZZWFyPjIwMDk8L1llYXI+PFJl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==
</w:fldData>
        </w:fldChar>
      </w:r>
      <w:r w:rsidR="002630D8">
        <w:rPr>
          <w:rFonts w:ascii="Arial" w:hAnsi="Arial" w:cs="Arial"/>
        </w:rPr>
        <w:instrText xml:space="preserve"> ADDIN EN.CITE </w:instrText>
      </w:r>
      <w:r w:rsidR="002630D8">
        <w:rPr>
          <w:rFonts w:ascii="Arial" w:hAnsi="Arial" w:cs="Arial"/>
        </w:rPr>
        <w:fldChar w:fldCharType="begin">
          <w:fldData xml:space="preserve">PEVuZE5vdGU+PENpdGU+PEF1dGhvcj5EZWFyeTwvQXV0aG9yPjxZZWFyPjIwMDk8L1llYXI+PFJl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==
</w:fldData>
        </w:fldChar>
      </w:r>
      <w:r w:rsidR="002630D8">
        <w:rPr>
          <w:rFonts w:ascii="Arial" w:hAnsi="Arial" w:cs="Arial"/>
        </w:rPr>
        <w:instrText xml:space="preserve"> ADDIN EN.CITE.DATA </w:instrText>
      </w:r>
      <w:r w:rsidR="002630D8">
        <w:rPr>
          <w:rFonts w:ascii="Arial" w:hAnsi="Arial" w:cs="Arial"/>
        </w:rPr>
      </w:r>
      <w:r w:rsidR="002630D8">
        <w:rPr>
          <w:rFonts w:ascii="Arial" w:hAnsi="Arial" w:cs="Arial"/>
        </w:rPr>
        <w:fldChar w:fldCharType="end"/>
      </w:r>
      <w:r w:rsidR="002873AA">
        <w:rPr>
          <w:rFonts w:ascii="Arial" w:hAnsi="Arial" w:cs="Arial"/>
        </w:rPr>
      </w:r>
      <w:r w:rsidR="002873AA">
        <w:rPr>
          <w:rFonts w:ascii="Arial" w:hAnsi="Arial" w:cs="Arial"/>
        </w:rPr>
        <w:fldChar w:fldCharType="separate"/>
      </w:r>
      <w:r w:rsidR="002630D8" w:rsidRPr="002630D8">
        <w:rPr>
          <w:rFonts w:ascii="Arial" w:hAnsi="Arial" w:cs="Arial"/>
          <w:noProof/>
          <w:vertAlign w:val="superscript"/>
        </w:rPr>
        <w:t>11</w:t>
      </w:r>
      <w:r w:rsidR="002873AA">
        <w:rPr>
          <w:rFonts w:ascii="Arial" w:hAnsi="Arial" w:cs="Arial"/>
        </w:rPr>
        <w:fldChar w:fldCharType="end"/>
      </w:r>
      <w:r w:rsidR="00AA166B" w:rsidRPr="00D25C38">
        <w:rPr>
          <w:rFonts w:ascii="Arial" w:hAnsi="Arial" w:cs="Arial"/>
        </w:rPr>
        <w:t xml:space="preserve"> </w:t>
      </w:r>
      <w:r w:rsidR="008174EE" w:rsidRPr="00D25C38">
        <w:rPr>
          <w:rFonts w:ascii="Arial" w:hAnsi="Arial" w:cs="Arial"/>
        </w:rPr>
        <w:t xml:space="preserve">in those </w:t>
      </w:r>
      <w:r w:rsidR="00F53DF6" w:rsidRPr="00D25C38">
        <w:rPr>
          <w:rFonts w:ascii="Arial" w:hAnsi="Arial" w:cs="Arial"/>
        </w:rPr>
        <w:t>at increase</w:t>
      </w:r>
      <w:r w:rsidRPr="00D25C38">
        <w:rPr>
          <w:rFonts w:ascii="Arial" w:hAnsi="Arial" w:cs="Arial"/>
        </w:rPr>
        <w:t>d</w:t>
      </w:r>
      <w:r w:rsidR="00F53DF6" w:rsidRPr="00D25C38">
        <w:rPr>
          <w:rFonts w:ascii="Arial" w:hAnsi="Arial" w:cs="Arial"/>
        </w:rPr>
        <w:t xml:space="preserve"> risk of re-infarction</w:t>
      </w:r>
      <w:r w:rsidR="008174EE" w:rsidRPr="00D25C38">
        <w:rPr>
          <w:rFonts w:ascii="Arial" w:hAnsi="Arial" w:cs="Arial"/>
        </w:rPr>
        <w:t>,</w:t>
      </w:r>
      <w:r w:rsidR="002873AA">
        <w:rPr>
          <w:rFonts w:ascii="Arial" w:hAnsi="Arial" w:cs="Arial"/>
        </w:rPr>
        <w:fldChar w:fldCharType="begin">
          <w:fldData xml:space="preserve">PEVuZE5vdGU+PENpdGU+PEF1dGhvcj5XYWxsZXJ0PC9BdXRob3I+PFllYXI+MjAxNzwvWWVhcj48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</w:fldData>
        </w:fldChar>
      </w:r>
      <w:r w:rsidR="002630D8">
        <w:rPr>
          <w:rFonts w:ascii="Arial" w:hAnsi="Arial" w:cs="Arial"/>
        </w:rPr>
        <w:instrText xml:space="preserve"> ADDIN EN.CITE </w:instrText>
      </w:r>
      <w:r w:rsidR="002630D8">
        <w:rPr>
          <w:rFonts w:ascii="Arial" w:hAnsi="Arial" w:cs="Arial"/>
        </w:rPr>
        <w:fldChar w:fldCharType="begin">
          <w:fldData xml:space="preserve">PEVuZE5vdGU+PENpdGU+PEF1dGhvcj5XYWxsZXJ0PC9BdXRob3I+PFllYXI+MjAxNzwvWWVhcj48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</w:fldData>
        </w:fldChar>
      </w:r>
      <w:r w:rsidR="002630D8">
        <w:rPr>
          <w:rFonts w:ascii="Arial" w:hAnsi="Arial" w:cs="Arial"/>
        </w:rPr>
        <w:instrText xml:space="preserve"> ADDIN EN.CITE.DATA </w:instrText>
      </w:r>
      <w:r w:rsidR="002630D8">
        <w:rPr>
          <w:rFonts w:ascii="Arial" w:hAnsi="Arial" w:cs="Arial"/>
        </w:rPr>
      </w:r>
      <w:r w:rsidR="002630D8">
        <w:rPr>
          <w:rFonts w:ascii="Arial" w:hAnsi="Arial" w:cs="Arial"/>
        </w:rPr>
        <w:fldChar w:fldCharType="end"/>
      </w:r>
      <w:r w:rsidR="002873AA">
        <w:rPr>
          <w:rFonts w:ascii="Arial" w:hAnsi="Arial" w:cs="Arial"/>
        </w:rPr>
      </w:r>
      <w:r w:rsidR="002873AA">
        <w:rPr>
          <w:rFonts w:ascii="Arial" w:hAnsi="Arial" w:cs="Arial"/>
        </w:rPr>
        <w:fldChar w:fldCharType="separate"/>
      </w:r>
      <w:r w:rsidR="002630D8" w:rsidRPr="002630D8">
        <w:rPr>
          <w:rFonts w:ascii="Arial" w:hAnsi="Arial" w:cs="Arial"/>
          <w:noProof/>
          <w:vertAlign w:val="superscript"/>
        </w:rPr>
        <w:t>12</w:t>
      </w:r>
      <w:r w:rsidR="002873AA">
        <w:rPr>
          <w:rFonts w:ascii="Arial" w:hAnsi="Arial" w:cs="Arial"/>
        </w:rPr>
        <w:fldChar w:fldCharType="end"/>
      </w:r>
      <w:r w:rsidR="00F41287">
        <w:rPr>
          <w:rFonts w:ascii="Arial" w:hAnsi="Arial" w:cs="Arial"/>
        </w:rPr>
        <w:t xml:space="preserve"> and </w:t>
      </w:r>
      <w:r w:rsidR="002630D8">
        <w:rPr>
          <w:rFonts w:ascii="Arial" w:hAnsi="Arial" w:cs="Arial"/>
        </w:rPr>
        <w:t xml:space="preserve">in </w:t>
      </w:r>
      <w:r w:rsidR="00F41287">
        <w:rPr>
          <w:rFonts w:ascii="Arial" w:hAnsi="Arial" w:cs="Arial"/>
        </w:rPr>
        <w:t>patients with respiratory disease,</w:t>
      </w:r>
      <w:r w:rsidR="00F41287">
        <w:rPr>
          <w:rFonts w:ascii="Arial" w:hAnsi="Arial" w:cs="Arial"/>
        </w:rPr>
        <w:fldChar w:fldCharType="begin">
          <w:fldData xml:space="preserve">PEVuZE5vdGU+PENpdGU+PEF1dGhvcj5PJmFwb3M7Q29ub3I8L0F1dGhvcj48WWVhcj4yMDE5PC9Z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</w:fldData>
        </w:fldChar>
      </w:r>
      <w:r w:rsidR="002630D8">
        <w:rPr>
          <w:rFonts w:ascii="Arial" w:hAnsi="Arial" w:cs="Arial"/>
        </w:rPr>
        <w:instrText xml:space="preserve"> ADDIN EN.CITE </w:instrText>
      </w:r>
      <w:r w:rsidR="002630D8">
        <w:rPr>
          <w:rFonts w:ascii="Arial" w:hAnsi="Arial" w:cs="Arial"/>
        </w:rPr>
        <w:fldChar w:fldCharType="begin">
          <w:fldData xml:space="preserve">PEVuZE5vdGU+PENpdGU+PEF1dGhvcj5PJmFwb3M7Q29ub3I8L0F1dGhvcj48WWVhcj4yMDE5PC9Z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</w:fldData>
        </w:fldChar>
      </w:r>
      <w:r w:rsidR="002630D8">
        <w:rPr>
          <w:rFonts w:ascii="Arial" w:hAnsi="Arial" w:cs="Arial"/>
        </w:rPr>
        <w:instrText xml:space="preserve"> ADDIN EN.CITE.DATA </w:instrText>
      </w:r>
      <w:r w:rsidR="002630D8">
        <w:rPr>
          <w:rFonts w:ascii="Arial" w:hAnsi="Arial" w:cs="Arial"/>
        </w:rPr>
      </w:r>
      <w:r w:rsidR="002630D8">
        <w:rPr>
          <w:rFonts w:ascii="Arial" w:hAnsi="Arial" w:cs="Arial"/>
        </w:rPr>
        <w:fldChar w:fldCharType="end"/>
      </w:r>
      <w:r w:rsidR="00F41287">
        <w:rPr>
          <w:rFonts w:ascii="Arial" w:hAnsi="Arial" w:cs="Arial"/>
        </w:rPr>
      </w:r>
      <w:r w:rsidR="00F41287">
        <w:rPr>
          <w:rFonts w:ascii="Arial" w:hAnsi="Arial" w:cs="Arial"/>
        </w:rPr>
        <w:fldChar w:fldCharType="separate"/>
      </w:r>
      <w:r w:rsidR="002630D8" w:rsidRPr="002630D8">
        <w:rPr>
          <w:rFonts w:ascii="Arial" w:hAnsi="Arial" w:cs="Arial"/>
          <w:noProof/>
          <w:vertAlign w:val="superscript"/>
        </w:rPr>
        <w:t>13</w:t>
      </w:r>
      <w:r w:rsidR="00F41287">
        <w:rPr>
          <w:rFonts w:ascii="Arial" w:hAnsi="Arial" w:cs="Arial"/>
        </w:rPr>
        <w:fldChar w:fldCharType="end"/>
      </w:r>
      <w:r w:rsidR="00F41287">
        <w:rPr>
          <w:rFonts w:ascii="Arial" w:hAnsi="Arial" w:cs="Arial"/>
        </w:rPr>
        <w:t xml:space="preserve"> </w:t>
      </w:r>
      <w:r w:rsidR="00F53DF6" w:rsidRPr="00D25C38">
        <w:rPr>
          <w:rFonts w:ascii="Arial" w:hAnsi="Arial" w:cs="Arial"/>
        </w:rPr>
        <w:t>improved</w:t>
      </w:r>
      <w:r w:rsidR="008174EE" w:rsidRPr="00D25C38">
        <w:rPr>
          <w:rFonts w:ascii="Arial" w:hAnsi="Arial" w:cs="Arial"/>
        </w:rPr>
        <w:t xml:space="preserve"> compliance with known efficacious drug </w:t>
      </w:r>
      <w:r w:rsidR="00DC7E3C" w:rsidRPr="00D25C38">
        <w:rPr>
          <w:rFonts w:ascii="Arial" w:hAnsi="Arial" w:cs="Arial"/>
        </w:rPr>
        <w:t>therapies</w:t>
      </w:r>
      <w:r w:rsidR="008174EE" w:rsidRPr="00D25C38">
        <w:rPr>
          <w:rFonts w:ascii="Arial" w:hAnsi="Arial" w:cs="Arial"/>
        </w:rPr>
        <w:t xml:space="preserve"> </w:t>
      </w:r>
      <w:r w:rsidR="0025095A">
        <w:rPr>
          <w:rFonts w:ascii="Arial" w:hAnsi="Arial" w:cs="Arial"/>
        </w:rPr>
        <w:t>is</w:t>
      </w:r>
      <w:r w:rsidR="008174EE">
        <w:rPr>
          <w:rFonts w:ascii="Arial" w:hAnsi="Arial" w:cs="Arial"/>
        </w:rPr>
        <w:t xml:space="preserve"> </w:t>
      </w:r>
      <w:r w:rsidR="006A2644">
        <w:rPr>
          <w:rFonts w:ascii="Arial" w:hAnsi="Arial" w:cs="Arial"/>
        </w:rPr>
        <w:t xml:space="preserve">apparent in </w:t>
      </w:r>
      <w:r w:rsidR="008174EE">
        <w:rPr>
          <w:rFonts w:ascii="Arial" w:hAnsi="Arial" w:cs="Arial"/>
        </w:rPr>
        <w:t xml:space="preserve">higher </w:t>
      </w:r>
      <w:r w:rsidR="00EE4700">
        <w:rPr>
          <w:rFonts w:ascii="Arial" w:hAnsi="Arial" w:cs="Arial"/>
        </w:rPr>
        <w:t>ability individuals</w:t>
      </w:r>
      <w:r w:rsidR="008174EE">
        <w:rPr>
          <w:rFonts w:ascii="Arial" w:hAnsi="Arial" w:cs="Arial"/>
        </w:rPr>
        <w:t xml:space="preserve">. </w:t>
      </w:r>
      <w:r w:rsidR="005F4762" w:rsidRPr="005F4762">
        <w:rPr>
          <w:rFonts w:ascii="Arial" w:hAnsi="Arial" w:cs="Arial"/>
        </w:rPr>
        <w:t xml:space="preserve">   </w:t>
      </w:r>
    </w:p>
    <w:p w14:paraId="07BF88D9" w14:textId="0F9D11C6" w:rsidR="005F4762" w:rsidRDefault="005F4762" w:rsidP="00BD6B3F">
      <w:pPr>
        <w:spacing w:after="0" w:line="480" w:lineRule="auto"/>
        <w:rPr>
          <w:rFonts w:ascii="Arial" w:hAnsi="Arial" w:cs="Arial"/>
        </w:rPr>
      </w:pPr>
    </w:p>
    <w:p w14:paraId="1491F008" w14:textId="51EB1A00" w:rsidR="00B459EE" w:rsidRPr="005F4762" w:rsidRDefault="0077336F" w:rsidP="007B74C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3C014B">
        <w:rPr>
          <w:rFonts w:ascii="Arial" w:hAnsi="Arial" w:cs="Arial"/>
        </w:rPr>
        <w:t xml:space="preserve">se observations provide circumstantial evidence </w:t>
      </w:r>
      <w:r w:rsidR="00752455">
        <w:rPr>
          <w:rFonts w:ascii="Arial" w:hAnsi="Arial" w:cs="Arial"/>
        </w:rPr>
        <w:t xml:space="preserve">for a </w:t>
      </w:r>
      <w:r w:rsidR="003C014B">
        <w:rPr>
          <w:rFonts w:ascii="Arial" w:hAnsi="Arial" w:cs="Arial"/>
        </w:rPr>
        <w:t xml:space="preserve">link </w:t>
      </w:r>
      <w:r>
        <w:rPr>
          <w:rFonts w:ascii="Arial" w:hAnsi="Arial" w:cs="Arial"/>
        </w:rPr>
        <w:t>between cognitive ability and another health</w:t>
      </w:r>
      <w:r w:rsidR="008174EE">
        <w:rPr>
          <w:rFonts w:ascii="Arial" w:hAnsi="Arial" w:cs="Arial"/>
        </w:rPr>
        <w:t xml:space="preserve">-protecting </w:t>
      </w:r>
      <w:r w:rsidR="00E85F02">
        <w:rPr>
          <w:rFonts w:ascii="Arial" w:hAnsi="Arial" w:cs="Arial"/>
        </w:rPr>
        <w:t>behaviour</w:t>
      </w:r>
      <w:r>
        <w:rPr>
          <w:rFonts w:ascii="Arial" w:hAnsi="Arial" w:cs="Arial"/>
        </w:rPr>
        <w:t xml:space="preserve">, </w:t>
      </w:r>
      <w:r w:rsidRPr="00347C11">
        <w:rPr>
          <w:rFonts w:ascii="Arial" w:hAnsi="Arial" w:cs="Arial"/>
        </w:rPr>
        <w:t xml:space="preserve">vaccine uptake.  </w:t>
      </w:r>
      <w:r w:rsidR="000704EA" w:rsidRPr="000704EA">
        <w:rPr>
          <w:rFonts w:ascii="Arial" w:hAnsi="Arial" w:cs="Arial"/>
        </w:rPr>
        <w:t xml:space="preserve">Vaccination is central to controlling </w:t>
      </w:r>
      <w:r w:rsidR="0037183B">
        <w:rPr>
          <w:rFonts w:ascii="Arial" w:hAnsi="Arial" w:cs="Arial"/>
        </w:rPr>
        <w:t xml:space="preserve">the </w:t>
      </w:r>
      <w:r w:rsidR="002630D8">
        <w:rPr>
          <w:rFonts w:ascii="Arial" w:hAnsi="Arial" w:cs="Arial"/>
        </w:rPr>
        <w:t xml:space="preserve">present </w:t>
      </w:r>
      <w:r w:rsidR="0037183B">
        <w:rPr>
          <w:rFonts w:ascii="Arial" w:hAnsi="Arial" w:cs="Arial"/>
        </w:rPr>
        <w:t>pandemic</w:t>
      </w:r>
      <w:r w:rsidR="000704EA">
        <w:rPr>
          <w:rFonts w:ascii="Arial" w:hAnsi="Arial" w:cs="Arial"/>
        </w:rPr>
        <w:t>, with success reliant on a sufficiently high uptake to achiev</w:t>
      </w:r>
      <w:r w:rsidR="00453A6D">
        <w:rPr>
          <w:rFonts w:ascii="Arial" w:hAnsi="Arial" w:cs="Arial"/>
        </w:rPr>
        <w:t>e</w:t>
      </w:r>
      <w:r w:rsidR="000704EA">
        <w:rPr>
          <w:rFonts w:ascii="Arial" w:hAnsi="Arial" w:cs="Arial"/>
        </w:rPr>
        <w:t xml:space="preserve"> herd immunity.</w:t>
      </w:r>
      <w:r w:rsidR="00453A6D">
        <w:rPr>
          <w:rFonts w:ascii="Arial" w:hAnsi="Arial" w:cs="Arial"/>
        </w:rPr>
        <w:fldChar w:fldCharType="begin"/>
      </w:r>
      <w:r w:rsidR="002630D8">
        <w:rPr>
          <w:rFonts w:ascii="Arial" w:hAnsi="Arial" w:cs="Arial"/>
        </w:rPr>
        <w:instrText xml:space="preserve"> ADDIN EN.CITE &lt;EndNote&gt;&lt;Cite&gt;&lt;Author&gt;Omer&lt;/Author&gt;&lt;Year&gt;2020&lt;/Year&gt;&lt;RecNum&gt;8519&lt;/RecNum&gt;&lt;DisplayText&gt;&lt;style face="superscript"&gt;14&lt;/style&gt;&lt;/DisplayText&gt;&lt;record&gt;&lt;rec-number&gt;8519&lt;/rec-number&gt;&lt;foreign-keys&gt;&lt;key app="EN" db-id="r0dt9fre5paddxet9s75ezf9wz9z0vw2svad" timestamp="1615212360"&gt;8519&lt;/key&gt;&lt;/foreign-keys&gt;&lt;ref-type name="Journal Article"&gt;17&lt;/ref-type&gt;&lt;contributors&gt;&lt;authors&gt;&lt;author&gt;Omer, Saad B&lt;/author&gt;&lt;author&gt;Yildirim, Inci&lt;/author&gt;&lt;author&gt;Forman, Howard P&lt;/author&gt;&lt;/authors&gt;&lt;/contributors&gt;&lt;titles&gt;&lt;title&gt;Herd immunity and implications for SARS-CoV-2 control&lt;/title&gt;&lt;secondary-title&gt;Jama&lt;/secondary-title&gt;&lt;/titles&gt;&lt;periodical&gt;&lt;full-title&gt;JAMA&lt;/full-title&gt;&lt;/periodical&gt;&lt;pages&gt;2095-2096&lt;/pages&gt;&lt;volume&gt;324&lt;/volume&gt;&lt;number&gt;20&lt;/number&gt;&lt;dates&gt;&lt;year&gt;2020&lt;/year&gt;&lt;/dates&gt;&lt;isbn&gt;0098-7484&lt;/isbn&gt;&lt;urls&gt;&lt;/urls&gt;&lt;/record&gt;&lt;/Cite&gt;&lt;/EndNote&gt;</w:instrText>
      </w:r>
      <w:r w:rsidR="00453A6D">
        <w:rPr>
          <w:rFonts w:ascii="Arial" w:hAnsi="Arial" w:cs="Arial"/>
        </w:rPr>
        <w:fldChar w:fldCharType="separate"/>
      </w:r>
      <w:r w:rsidR="002630D8" w:rsidRPr="002630D8">
        <w:rPr>
          <w:rFonts w:ascii="Arial" w:hAnsi="Arial" w:cs="Arial"/>
          <w:noProof/>
          <w:vertAlign w:val="superscript"/>
        </w:rPr>
        <w:t>14</w:t>
      </w:r>
      <w:r w:rsidR="00453A6D">
        <w:rPr>
          <w:rFonts w:ascii="Arial" w:hAnsi="Arial" w:cs="Arial"/>
        </w:rPr>
        <w:fldChar w:fldCharType="end"/>
      </w:r>
      <w:r w:rsidR="000704EA">
        <w:rPr>
          <w:rFonts w:ascii="Arial" w:hAnsi="Arial" w:cs="Arial"/>
        </w:rPr>
        <w:t xml:space="preserve">  </w:t>
      </w:r>
      <w:r w:rsidR="003C014B">
        <w:rPr>
          <w:rFonts w:ascii="Arial" w:hAnsi="Arial" w:cs="Arial"/>
        </w:rPr>
        <w:t xml:space="preserve">In the only empirical </w:t>
      </w:r>
      <w:r w:rsidR="00752455">
        <w:rPr>
          <w:rFonts w:ascii="Arial" w:hAnsi="Arial" w:cs="Arial"/>
        </w:rPr>
        <w:t>investigation</w:t>
      </w:r>
      <w:r w:rsidR="003C014B">
        <w:rPr>
          <w:rFonts w:ascii="Arial" w:hAnsi="Arial" w:cs="Arial"/>
        </w:rPr>
        <w:t xml:space="preserve"> </w:t>
      </w:r>
      <w:r w:rsidR="00752455">
        <w:rPr>
          <w:rFonts w:ascii="Arial" w:hAnsi="Arial" w:cs="Arial"/>
        </w:rPr>
        <w:t xml:space="preserve">of </w:t>
      </w:r>
      <w:r w:rsidR="003C014B">
        <w:rPr>
          <w:rFonts w:ascii="Arial" w:hAnsi="Arial" w:cs="Arial"/>
        </w:rPr>
        <w:t>which we are aware,</w:t>
      </w:r>
      <w:r w:rsidR="00752455">
        <w:rPr>
          <w:rFonts w:ascii="Arial" w:hAnsi="Arial" w:cs="Arial"/>
        </w:rPr>
        <w:t xml:space="preserve"> investigators administered a </w:t>
      </w:r>
      <w:ins w:id="28" w:author="DEARY Ian" w:date="2021-03-10T13:47:00Z">
        <w:r w:rsidR="00011E03">
          <w:rPr>
            <w:rFonts w:ascii="Arial" w:hAnsi="Arial" w:cs="Arial"/>
          </w:rPr>
          <w:t xml:space="preserve">very brief </w:t>
        </w:r>
      </w:ins>
      <w:r w:rsidR="00752455" w:rsidRPr="003C014B">
        <w:rPr>
          <w:rFonts w:ascii="Arial" w:hAnsi="Arial" w:cs="Arial"/>
        </w:rPr>
        <w:t>measure of analytical reasoning</w:t>
      </w:r>
      <w:r w:rsidR="003C014B">
        <w:rPr>
          <w:rFonts w:ascii="Arial" w:hAnsi="Arial" w:cs="Arial"/>
        </w:rPr>
        <w:t xml:space="preserve"> </w:t>
      </w:r>
      <w:r w:rsidR="00752455">
        <w:rPr>
          <w:rFonts w:ascii="Arial" w:hAnsi="Arial" w:cs="Arial"/>
        </w:rPr>
        <w:t xml:space="preserve">to </w:t>
      </w:r>
      <w:r w:rsidR="002630D8">
        <w:rPr>
          <w:rFonts w:ascii="Arial" w:hAnsi="Arial" w:cs="Arial"/>
        </w:rPr>
        <w:t>people</w:t>
      </w:r>
      <w:r w:rsidR="00626B1D">
        <w:rPr>
          <w:rFonts w:ascii="Arial" w:hAnsi="Arial" w:cs="Arial"/>
        </w:rPr>
        <w:t xml:space="preserve"> in </w:t>
      </w:r>
      <w:r w:rsidR="00752455">
        <w:rPr>
          <w:rFonts w:ascii="Arial" w:hAnsi="Arial" w:cs="Arial"/>
        </w:rPr>
        <w:t xml:space="preserve">two small </w:t>
      </w:r>
      <w:r w:rsidR="006A2644">
        <w:rPr>
          <w:rFonts w:ascii="Arial" w:hAnsi="Arial" w:cs="Arial"/>
        </w:rPr>
        <w:t>cross-sectional</w:t>
      </w:r>
      <w:r w:rsidR="00752455">
        <w:rPr>
          <w:rFonts w:ascii="Arial" w:hAnsi="Arial" w:cs="Arial"/>
        </w:rPr>
        <w:t xml:space="preserve"> </w:t>
      </w:r>
      <w:r w:rsidR="002630D8">
        <w:rPr>
          <w:rFonts w:ascii="Arial" w:hAnsi="Arial" w:cs="Arial"/>
        </w:rPr>
        <w:t xml:space="preserve">studies </w:t>
      </w:r>
      <w:r w:rsidR="00752455">
        <w:rPr>
          <w:rFonts w:ascii="Arial" w:hAnsi="Arial" w:cs="Arial"/>
        </w:rPr>
        <w:t>from the UK (</w:t>
      </w:r>
      <w:r w:rsidR="00B22EA1" w:rsidRPr="00B22EA1">
        <w:rPr>
          <w:rFonts w:ascii="Arial" w:hAnsi="Arial" w:cs="Arial"/>
        </w:rPr>
        <w:t>N=2025</w:t>
      </w:r>
      <w:r w:rsidR="00752455">
        <w:rPr>
          <w:rFonts w:ascii="Arial" w:hAnsi="Arial" w:cs="Arial"/>
        </w:rPr>
        <w:t>) and Ireland (</w:t>
      </w:r>
      <w:r w:rsidR="00B22EA1" w:rsidRPr="00B22EA1">
        <w:rPr>
          <w:rFonts w:ascii="Arial" w:hAnsi="Arial" w:cs="Arial"/>
        </w:rPr>
        <w:t>N=1041</w:t>
      </w:r>
      <w:r w:rsidR="00752455">
        <w:rPr>
          <w:rFonts w:ascii="Arial" w:hAnsi="Arial" w:cs="Arial"/>
        </w:rPr>
        <w:t>).</w:t>
      </w:r>
      <w:r w:rsidR="002873AA">
        <w:rPr>
          <w:rFonts w:ascii="Arial" w:hAnsi="Arial" w:cs="Arial"/>
        </w:rPr>
        <w:fldChar w:fldCharType="begin">
          <w:fldData xml:space="preserve">PEVuZE5vdGU+PENpdGU+PEF1dGhvcj5NdXJwaHk8L0F1dGhvcj48WWVhcj4yMDIxPC9ZZWFyPjxS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</w:fldData>
        </w:fldChar>
      </w:r>
      <w:r w:rsidR="002630D8">
        <w:rPr>
          <w:rFonts w:ascii="Arial" w:hAnsi="Arial" w:cs="Arial"/>
        </w:rPr>
        <w:instrText xml:space="preserve"> ADDIN EN.CITE </w:instrText>
      </w:r>
      <w:r w:rsidR="002630D8">
        <w:rPr>
          <w:rFonts w:ascii="Arial" w:hAnsi="Arial" w:cs="Arial"/>
        </w:rPr>
        <w:fldChar w:fldCharType="begin">
          <w:fldData xml:space="preserve">PEVuZE5vdGU+PENpdGU+PEF1dGhvcj5NdXJwaHk8L0F1dGhvcj48WWVhcj4yMDIxPC9ZZWFyPjxS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</w:fldData>
        </w:fldChar>
      </w:r>
      <w:r w:rsidR="002630D8">
        <w:rPr>
          <w:rFonts w:ascii="Arial" w:hAnsi="Arial" w:cs="Arial"/>
        </w:rPr>
        <w:instrText xml:space="preserve"> ADDIN EN.CITE.DATA </w:instrText>
      </w:r>
      <w:r w:rsidR="002630D8">
        <w:rPr>
          <w:rFonts w:ascii="Arial" w:hAnsi="Arial" w:cs="Arial"/>
        </w:rPr>
      </w:r>
      <w:r w:rsidR="002630D8">
        <w:rPr>
          <w:rFonts w:ascii="Arial" w:hAnsi="Arial" w:cs="Arial"/>
        </w:rPr>
        <w:fldChar w:fldCharType="end"/>
      </w:r>
      <w:r w:rsidR="002873AA">
        <w:rPr>
          <w:rFonts w:ascii="Arial" w:hAnsi="Arial" w:cs="Arial"/>
        </w:rPr>
      </w:r>
      <w:r w:rsidR="002873AA">
        <w:rPr>
          <w:rFonts w:ascii="Arial" w:hAnsi="Arial" w:cs="Arial"/>
        </w:rPr>
        <w:fldChar w:fldCharType="separate"/>
      </w:r>
      <w:r w:rsidR="002630D8" w:rsidRPr="002630D8">
        <w:rPr>
          <w:rFonts w:ascii="Arial" w:hAnsi="Arial" w:cs="Arial"/>
          <w:noProof/>
          <w:vertAlign w:val="superscript"/>
        </w:rPr>
        <w:t>15</w:t>
      </w:r>
      <w:r w:rsidR="002873AA">
        <w:rPr>
          <w:rFonts w:ascii="Arial" w:hAnsi="Arial" w:cs="Arial"/>
        </w:rPr>
        <w:fldChar w:fldCharType="end"/>
      </w:r>
      <w:r w:rsidR="00752455">
        <w:rPr>
          <w:rFonts w:ascii="Arial" w:hAnsi="Arial" w:cs="Arial"/>
        </w:rPr>
        <w:t xml:space="preserve">  Relative to the group who indicat</w:t>
      </w:r>
      <w:r w:rsidR="008174EE">
        <w:rPr>
          <w:rFonts w:ascii="Arial" w:hAnsi="Arial" w:cs="Arial"/>
        </w:rPr>
        <w:t>ed</w:t>
      </w:r>
      <w:r w:rsidR="00752455">
        <w:rPr>
          <w:rFonts w:ascii="Arial" w:hAnsi="Arial" w:cs="Arial"/>
        </w:rPr>
        <w:t xml:space="preserve"> they </w:t>
      </w:r>
      <w:r w:rsidR="0025095A">
        <w:rPr>
          <w:rFonts w:ascii="Arial" w:hAnsi="Arial" w:cs="Arial"/>
        </w:rPr>
        <w:t xml:space="preserve">would be </w:t>
      </w:r>
      <w:r w:rsidR="00752455">
        <w:rPr>
          <w:rFonts w:ascii="Arial" w:hAnsi="Arial" w:cs="Arial"/>
        </w:rPr>
        <w:t xml:space="preserve">likely to accept a COVID-19 </w:t>
      </w:r>
      <w:r w:rsidR="0025095A">
        <w:rPr>
          <w:rFonts w:ascii="Arial" w:hAnsi="Arial" w:cs="Arial"/>
        </w:rPr>
        <w:t>inoculation</w:t>
      </w:r>
      <w:r w:rsidR="00752455">
        <w:rPr>
          <w:rFonts w:ascii="Arial" w:hAnsi="Arial" w:cs="Arial"/>
        </w:rPr>
        <w:t xml:space="preserve"> if </w:t>
      </w:r>
      <w:r w:rsidR="00AF28F8">
        <w:rPr>
          <w:rFonts w:ascii="Arial" w:hAnsi="Arial" w:cs="Arial"/>
        </w:rPr>
        <w:t>one became available</w:t>
      </w:r>
      <w:r w:rsidR="00752455">
        <w:rPr>
          <w:rFonts w:ascii="Arial" w:hAnsi="Arial" w:cs="Arial"/>
        </w:rPr>
        <w:t xml:space="preserve">, somewhat </w:t>
      </w:r>
      <w:r w:rsidR="003C014B">
        <w:rPr>
          <w:rFonts w:ascii="Arial" w:hAnsi="Arial" w:cs="Arial"/>
        </w:rPr>
        <w:t>lower</w:t>
      </w:r>
      <w:r w:rsidR="00752455">
        <w:rPr>
          <w:rFonts w:ascii="Arial" w:hAnsi="Arial" w:cs="Arial"/>
        </w:rPr>
        <w:t xml:space="preserve"> cognition</w:t>
      </w:r>
      <w:r w:rsidR="003C014B">
        <w:rPr>
          <w:rFonts w:ascii="Arial" w:hAnsi="Arial" w:cs="Arial"/>
        </w:rPr>
        <w:t xml:space="preserve"> </w:t>
      </w:r>
      <w:r w:rsidR="00752455">
        <w:rPr>
          <w:rFonts w:ascii="Arial" w:hAnsi="Arial" w:cs="Arial"/>
        </w:rPr>
        <w:t>scores</w:t>
      </w:r>
      <w:r w:rsidR="003C014B">
        <w:rPr>
          <w:rFonts w:ascii="Arial" w:hAnsi="Arial" w:cs="Arial"/>
        </w:rPr>
        <w:t xml:space="preserve"> were apparent in </w:t>
      </w:r>
      <w:r w:rsidR="00752455">
        <w:rPr>
          <w:rFonts w:ascii="Arial" w:hAnsi="Arial" w:cs="Arial"/>
        </w:rPr>
        <w:t>study members indicating vaccine reticence</w:t>
      </w:r>
      <w:r w:rsidR="00020C0B">
        <w:rPr>
          <w:rFonts w:ascii="Arial" w:hAnsi="Arial" w:cs="Arial"/>
        </w:rPr>
        <w:t>.</w:t>
      </w:r>
      <w:r w:rsidR="002873AA">
        <w:rPr>
          <w:rFonts w:ascii="Arial" w:hAnsi="Arial" w:cs="Arial"/>
        </w:rPr>
        <w:fldChar w:fldCharType="begin">
          <w:fldData xml:space="preserve">PEVuZE5vdGU+PENpdGU+PEF1dGhvcj5NdXJwaHk8L0F1dGhvcj48WWVhcj4yMDIxPC9ZZWFyPjxS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</w:fldData>
        </w:fldChar>
      </w:r>
      <w:r w:rsidR="002630D8">
        <w:rPr>
          <w:rFonts w:ascii="Arial" w:hAnsi="Arial" w:cs="Arial"/>
        </w:rPr>
        <w:instrText xml:space="preserve"> ADDIN EN.CITE </w:instrText>
      </w:r>
      <w:r w:rsidR="002630D8">
        <w:rPr>
          <w:rFonts w:ascii="Arial" w:hAnsi="Arial" w:cs="Arial"/>
        </w:rPr>
        <w:fldChar w:fldCharType="begin">
          <w:fldData xml:space="preserve">PEVuZE5vdGU+PENpdGU+PEF1dGhvcj5NdXJwaHk8L0F1dGhvcj48WWVhcj4yMDIxPC9ZZWFyPjxS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</w:fldData>
        </w:fldChar>
      </w:r>
      <w:r w:rsidR="002630D8">
        <w:rPr>
          <w:rFonts w:ascii="Arial" w:hAnsi="Arial" w:cs="Arial"/>
        </w:rPr>
        <w:instrText xml:space="preserve"> ADDIN EN.CITE.DATA </w:instrText>
      </w:r>
      <w:r w:rsidR="002630D8">
        <w:rPr>
          <w:rFonts w:ascii="Arial" w:hAnsi="Arial" w:cs="Arial"/>
        </w:rPr>
      </w:r>
      <w:r w:rsidR="002630D8">
        <w:rPr>
          <w:rFonts w:ascii="Arial" w:hAnsi="Arial" w:cs="Arial"/>
        </w:rPr>
        <w:fldChar w:fldCharType="end"/>
      </w:r>
      <w:r w:rsidR="002873AA">
        <w:rPr>
          <w:rFonts w:ascii="Arial" w:hAnsi="Arial" w:cs="Arial"/>
        </w:rPr>
      </w:r>
      <w:r w:rsidR="002873AA">
        <w:rPr>
          <w:rFonts w:ascii="Arial" w:hAnsi="Arial" w:cs="Arial"/>
        </w:rPr>
        <w:fldChar w:fldCharType="separate"/>
      </w:r>
      <w:r w:rsidR="002630D8" w:rsidRPr="002630D8">
        <w:rPr>
          <w:rFonts w:ascii="Arial" w:hAnsi="Arial" w:cs="Arial"/>
          <w:noProof/>
          <w:vertAlign w:val="superscript"/>
        </w:rPr>
        <w:t>15</w:t>
      </w:r>
      <w:r w:rsidR="002873AA">
        <w:rPr>
          <w:rFonts w:ascii="Arial" w:hAnsi="Arial" w:cs="Arial"/>
        </w:rPr>
        <w:fldChar w:fldCharType="end"/>
      </w:r>
      <w:r w:rsidR="00020C0B">
        <w:rPr>
          <w:rFonts w:ascii="Arial" w:hAnsi="Arial" w:cs="Arial"/>
        </w:rPr>
        <w:t xml:space="preserve"> </w:t>
      </w:r>
      <w:r w:rsidR="00752455">
        <w:rPr>
          <w:rFonts w:ascii="Arial" w:hAnsi="Arial" w:cs="Arial"/>
        </w:rPr>
        <w:t xml:space="preserve"> </w:t>
      </w:r>
      <w:r w:rsidR="008174EE">
        <w:rPr>
          <w:rFonts w:ascii="Arial" w:hAnsi="Arial" w:cs="Arial"/>
        </w:rPr>
        <w:t xml:space="preserve">These data were collected </w:t>
      </w:r>
      <w:r w:rsidR="006A2644">
        <w:rPr>
          <w:rFonts w:ascii="Arial" w:hAnsi="Arial" w:cs="Arial"/>
        </w:rPr>
        <w:t>in</w:t>
      </w:r>
      <w:r w:rsidR="00603FF1">
        <w:rPr>
          <w:rFonts w:ascii="Arial" w:hAnsi="Arial" w:cs="Arial"/>
        </w:rPr>
        <w:t xml:space="preserve"> </w:t>
      </w:r>
      <w:r w:rsidR="006A2644">
        <w:rPr>
          <w:rFonts w:ascii="Arial" w:hAnsi="Arial" w:cs="Arial"/>
        </w:rPr>
        <w:t>March/</w:t>
      </w:r>
      <w:r w:rsidR="008174EE">
        <w:rPr>
          <w:rFonts w:ascii="Arial" w:hAnsi="Arial" w:cs="Arial"/>
        </w:rPr>
        <w:t>April</w:t>
      </w:r>
      <w:r w:rsidR="00E371EB">
        <w:rPr>
          <w:rFonts w:ascii="Arial" w:hAnsi="Arial" w:cs="Arial"/>
        </w:rPr>
        <w:t xml:space="preserve"> 2020 </w:t>
      </w:r>
      <w:r w:rsidR="00F53DF6">
        <w:rPr>
          <w:rFonts w:ascii="Arial" w:hAnsi="Arial" w:cs="Arial"/>
        </w:rPr>
        <w:t>when</w:t>
      </w:r>
      <w:r w:rsidR="00E371EB">
        <w:rPr>
          <w:rFonts w:ascii="Arial" w:hAnsi="Arial" w:cs="Arial"/>
        </w:rPr>
        <w:t xml:space="preserve"> no vaccine </w:t>
      </w:r>
      <w:r w:rsidR="0025095A">
        <w:rPr>
          <w:rFonts w:ascii="Arial" w:hAnsi="Arial" w:cs="Arial"/>
        </w:rPr>
        <w:t xml:space="preserve">was </w:t>
      </w:r>
      <w:r w:rsidR="00E371EB">
        <w:rPr>
          <w:rFonts w:ascii="Arial" w:hAnsi="Arial" w:cs="Arial"/>
        </w:rPr>
        <w:t>available.  Around</w:t>
      </w:r>
      <w:r w:rsidR="00347C11">
        <w:rPr>
          <w:rFonts w:ascii="Arial" w:hAnsi="Arial" w:cs="Arial"/>
        </w:rPr>
        <w:t xml:space="preserve"> 8 months </w:t>
      </w:r>
      <w:r w:rsidR="00E371EB">
        <w:rPr>
          <w:rFonts w:ascii="Arial" w:hAnsi="Arial" w:cs="Arial"/>
        </w:rPr>
        <w:t xml:space="preserve">later, </w:t>
      </w:r>
      <w:r w:rsidR="00347C11">
        <w:rPr>
          <w:rFonts w:ascii="Arial" w:hAnsi="Arial" w:cs="Arial"/>
        </w:rPr>
        <w:t xml:space="preserve">the </w:t>
      </w:r>
      <w:r w:rsidR="00CF3B26">
        <w:rPr>
          <w:rFonts w:ascii="Arial" w:hAnsi="Arial" w:cs="Arial"/>
        </w:rPr>
        <w:t xml:space="preserve">development </w:t>
      </w:r>
      <w:r w:rsidR="00347C11">
        <w:rPr>
          <w:rFonts w:ascii="Arial" w:hAnsi="Arial" w:cs="Arial"/>
        </w:rPr>
        <w:t xml:space="preserve">of the first efficacious </w:t>
      </w:r>
      <w:r w:rsidR="00CF3B26">
        <w:rPr>
          <w:rFonts w:ascii="Arial" w:hAnsi="Arial" w:cs="Arial"/>
        </w:rPr>
        <w:t>vaccine</w:t>
      </w:r>
      <w:r w:rsidR="00347C11">
        <w:rPr>
          <w:rFonts w:ascii="Arial" w:hAnsi="Arial" w:cs="Arial"/>
        </w:rPr>
        <w:t xml:space="preserve"> for COVID-19</w:t>
      </w:r>
      <w:r w:rsidR="00E371EB">
        <w:rPr>
          <w:rFonts w:ascii="Arial" w:hAnsi="Arial" w:cs="Arial"/>
        </w:rPr>
        <w:t xml:space="preserve"> was announced</w:t>
      </w:r>
      <w:r w:rsidR="00DE42FE">
        <w:rPr>
          <w:rFonts w:ascii="Arial" w:hAnsi="Arial" w:cs="Arial"/>
        </w:rPr>
        <w:t>.</w:t>
      </w:r>
      <w:r w:rsidR="00B22EA1">
        <w:rPr>
          <w:rFonts w:ascii="Arial" w:hAnsi="Arial" w:cs="Arial"/>
        </w:rPr>
        <w:fldChar w:fldCharType="begin"/>
      </w:r>
      <w:r w:rsidR="002630D8">
        <w:rPr>
          <w:rFonts w:ascii="Arial" w:hAnsi="Arial" w:cs="Arial"/>
        </w:rPr>
        <w:instrText xml:space="preserve"> ADDIN EN.CITE &lt;EndNote&gt;&lt;Cite&gt;&lt;Author&gt;Gallacher&lt;/Author&gt;&lt;Year&gt;2020&lt;/Year&gt;&lt;RecNum&gt;8520&lt;/RecNum&gt;&lt;DisplayText&gt;&lt;style face="superscript"&gt;16&lt;/style&gt;&lt;/DisplayText&gt;&lt;record&gt;&lt;rec-number&gt;8520&lt;/rec-number&gt;&lt;foreign-keys&gt;&lt;key app="EN" db-id="r0dt9fre5paddxet9s75ezf9wz9z0vw2svad" timestamp="1615212903"&gt;8520&lt;/key&gt;&lt;/foreign-keys&gt;&lt;ref-type name="Journal Article"&gt;17&lt;/ref-type&gt;&lt;contributors&gt;&lt;authors&gt;&lt;author&gt;Gallacher, J.&lt;/author&gt;&lt;/authors&gt;&lt;/contributors&gt;&lt;titles&gt;&lt;title&gt;Covid-19: Oxford University vaccine is highly effective (BBC News)&lt;/title&gt;&lt;secondary-title&gt;https://www.bbc.co.uk/news/health-55040635&lt;/secondary-title&gt;&lt;/titles&gt;&lt;periodical&gt;&lt;full-title&gt;https://www.bbc.co.uk/news/health-55040635&lt;/full-title&gt;&lt;/periodical&gt;&lt;dates&gt;&lt;year&gt;2020&lt;/year&gt;&lt;/dates&gt;&lt;urls&gt;&lt;/urls&gt;&lt;/record&gt;&lt;/Cite&gt;&lt;/EndNote&gt;</w:instrText>
      </w:r>
      <w:r w:rsidR="00B22EA1">
        <w:rPr>
          <w:rFonts w:ascii="Arial" w:hAnsi="Arial" w:cs="Arial"/>
        </w:rPr>
        <w:fldChar w:fldCharType="separate"/>
      </w:r>
      <w:r w:rsidR="002630D8" w:rsidRPr="002630D8">
        <w:rPr>
          <w:rFonts w:ascii="Arial" w:hAnsi="Arial" w:cs="Arial"/>
          <w:noProof/>
          <w:vertAlign w:val="superscript"/>
        </w:rPr>
        <w:t>16</w:t>
      </w:r>
      <w:r w:rsidR="00B22EA1">
        <w:rPr>
          <w:rFonts w:ascii="Arial" w:hAnsi="Arial" w:cs="Arial"/>
        </w:rPr>
        <w:fldChar w:fldCharType="end"/>
      </w:r>
      <w:r w:rsidR="00E371EB">
        <w:rPr>
          <w:rFonts w:ascii="Arial" w:hAnsi="Arial" w:cs="Arial"/>
        </w:rPr>
        <w:t xml:space="preserve"> </w:t>
      </w:r>
      <w:r w:rsidR="00DE42FE">
        <w:rPr>
          <w:rFonts w:ascii="Arial" w:hAnsi="Arial" w:cs="Arial"/>
        </w:rPr>
        <w:t xml:space="preserve"> Time series analyses across multiple countries suggests that the </w:t>
      </w:r>
      <w:r w:rsidR="00DE42FE">
        <w:rPr>
          <w:rFonts w:ascii="Arial" w:hAnsi="Arial" w:cs="Arial"/>
        </w:rPr>
        <w:lastRenderedPageBreak/>
        <w:t xml:space="preserve">successful testing of this and other vaccines may have </w:t>
      </w:r>
      <w:r w:rsidR="002630D8">
        <w:rPr>
          <w:rFonts w:ascii="Arial" w:hAnsi="Arial" w:cs="Arial"/>
        </w:rPr>
        <w:t xml:space="preserve">positively </w:t>
      </w:r>
      <w:r w:rsidR="00E371EB">
        <w:rPr>
          <w:rFonts w:ascii="Arial" w:hAnsi="Arial" w:cs="Arial"/>
        </w:rPr>
        <w:t>impacted upon intentionality</w:t>
      </w:r>
      <w:r w:rsidR="00347C11">
        <w:rPr>
          <w:rFonts w:ascii="Arial" w:hAnsi="Arial" w:cs="Arial"/>
        </w:rPr>
        <w:t>.</w:t>
      </w:r>
      <w:r w:rsidR="00DE42FE">
        <w:rPr>
          <w:rFonts w:ascii="Arial" w:hAnsi="Arial" w:cs="Arial"/>
        </w:rPr>
        <w:fldChar w:fldCharType="begin"/>
      </w:r>
      <w:r w:rsidR="00DE42FE">
        <w:rPr>
          <w:rFonts w:ascii="Arial" w:hAnsi="Arial" w:cs="Arial"/>
        </w:rPr>
        <w:instrText xml:space="preserve"> ADDIN EN.CITE &lt;EndNote&gt;&lt;Cite&gt;&lt;Author&gt;YouGov&lt;/Author&gt;&lt;Year&gt;2021&lt;/Year&gt;&lt;RecNum&gt;8525&lt;/RecNum&gt;&lt;DisplayText&gt;&lt;style face="superscript"&gt;17&lt;/style&gt;&lt;/DisplayText&gt;&lt;record&gt;&lt;rec-number&gt;8525&lt;/rec-number&gt;&lt;foreign-keys&gt;&lt;key app="EN" db-id="r0dt9fre5paddxet9s75ezf9wz9z0vw2svad" timestamp="1615310893"&gt;8525&lt;/key&gt;&lt;/foreign-keys&gt;&lt;ref-type name="Journal Article"&gt;17&lt;/ref-type&gt;&lt;contributors&gt;&lt;authors&gt;&lt;author&gt;Imperial College London &amp;amp; YouGov&lt;/author&gt;&lt;/authors&gt;&lt;/contributors&gt;&lt;titles&gt;&lt;title&gt;COVID-19 Behaviour Tracker&lt;/title&gt;&lt;secondary-title&gt;https://ichpanalytics.imperialcollegehealthpartners.com/t/BDAU/views/YouGovICLCOVID-19BehaviourTracker/4Allbehaviorsovertime?:iid=1&amp;amp;:isGuestRedirectFromVizportal=y&amp;amp;:embed=y&lt;/secondary-title&gt;&lt;/titles&gt;&lt;periodical&gt;&lt;full-title&gt;https://ichpanalytics.imperialcollegehealthpartners.com/t/BDAU/views/YouGovICLCOVID-19BehaviourTracker/4Allbehaviorsovertime?:iid=1&amp;amp;:isGuestRedirectFromVizportal=y&amp;amp;:embed=y&lt;/full-title&gt;&lt;/periodical&gt;&lt;dates&gt;&lt;year&gt;2021&lt;/year&gt;&lt;/dates&gt;&lt;urls&gt;&lt;/urls&gt;&lt;/record&gt;&lt;/Cite&gt;&lt;/EndNote&gt;</w:instrText>
      </w:r>
      <w:r w:rsidR="00DE42FE">
        <w:rPr>
          <w:rFonts w:ascii="Arial" w:hAnsi="Arial" w:cs="Arial"/>
        </w:rPr>
        <w:fldChar w:fldCharType="separate"/>
      </w:r>
      <w:r w:rsidR="00DE42FE" w:rsidRPr="00DE42FE">
        <w:rPr>
          <w:rFonts w:ascii="Arial" w:hAnsi="Arial" w:cs="Arial"/>
          <w:noProof/>
          <w:vertAlign w:val="superscript"/>
        </w:rPr>
        <w:t>17</w:t>
      </w:r>
      <w:r w:rsidR="00DE42FE">
        <w:rPr>
          <w:rFonts w:ascii="Arial" w:hAnsi="Arial" w:cs="Arial"/>
        </w:rPr>
        <w:fldChar w:fldCharType="end"/>
      </w:r>
      <w:r w:rsidR="00347C11">
        <w:rPr>
          <w:rFonts w:ascii="Arial" w:hAnsi="Arial" w:cs="Arial"/>
        </w:rPr>
        <w:t xml:space="preserve">  </w:t>
      </w:r>
      <w:r w:rsidR="00E371EB">
        <w:rPr>
          <w:rFonts w:ascii="Arial" w:hAnsi="Arial" w:cs="Arial"/>
        </w:rPr>
        <w:t xml:space="preserve">Accordingly, in the present study, we investigated the link between cognitive function and </w:t>
      </w:r>
      <w:r w:rsidR="00F53DF6">
        <w:rPr>
          <w:rFonts w:ascii="Arial" w:hAnsi="Arial" w:cs="Arial"/>
        </w:rPr>
        <w:t xml:space="preserve">COVID-19 </w:t>
      </w:r>
      <w:r w:rsidR="00E371EB">
        <w:rPr>
          <w:rFonts w:ascii="Arial" w:hAnsi="Arial" w:cs="Arial"/>
        </w:rPr>
        <w:t>vaccine intentionality in</w:t>
      </w:r>
      <w:r w:rsidR="008174EE">
        <w:rPr>
          <w:rFonts w:ascii="Arial" w:hAnsi="Arial" w:cs="Arial"/>
        </w:rPr>
        <w:t xml:space="preserve"> </w:t>
      </w:r>
      <w:r w:rsidR="00F53DF6">
        <w:rPr>
          <w:rFonts w:ascii="Arial" w:hAnsi="Arial" w:cs="Arial"/>
        </w:rPr>
        <w:t>a large</w:t>
      </w:r>
      <w:r w:rsidR="002630D8">
        <w:rPr>
          <w:rFonts w:ascii="Arial" w:hAnsi="Arial" w:cs="Arial"/>
        </w:rPr>
        <w:t xml:space="preserve"> UK</w:t>
      </w:r>
      <w:r w:rsidR="00F53DF6">
        <w:rPr>
          <w:rFonts w:ascii="Arial" w:hAnsi="Arial" w:cs="Arial"/>
        </w:rPr>
        <w:t xml:space="preserve"> </w:t>
      </w:r>
      <w:r w:rsidR="008174EE">
        <w:rPr>
          <w:rFonts w:ascii="Arial" w:hAnsi="Arial" w:cs="Arial"/>
        </w:rPr>
        <w:t>general population</w:t>
      </w:r>
      <w:r w:rsidR="00F53DF6">
        <w:rPr>
          <w:rFonts w:ascii="Arial" w:hAnsi="Arial" w:cs="Arial"/>
        </w:rPr>
        <w:t>-based sample</w:t>
      </w:r>
      <w:r w:rsidR="008174EE">
        <w:rPr>
          <w:rFonts w:ascii="Arial" w:hAnsi="Arial" w:cs="Arial"/>
        </w:rPr>
        <w:t xml:space="preserve"> </w:t>
      </w:r>
      <w:r w:rsidR="0025095A">
        <w:rPr>
          <w:rFonts w:ascii="Arial" w:hAnsi="Arial" w:cs="Arial"/>
        </w:rPr>
        <w:t xml:space="preserve">in which data collection took place </w:t>
      </w:r>
      <w:r w:rsidR="00E371EB">
        <w:rPr>
          <w:rFonts w:ascii="Arial" w:hAnsi="Arial" w:cs="Arial"/>
        </w:rPr>
        <w:t xml:space="preserve">immediately </w:t>
      </w:r>
      <w:r w:rsidR="002875CB">
        <w:rPr>
          <w:rFonts w:ascii="Arial" w:hAnsi="Arial" w:cs="Arial"/>
        </w:rPr>
        <w:t>following</w:t>
      </w:r>
      <w:r w:rsidR="00E371EB">
        <w:rPr>
          <w:rFonts w:ascii="Arial" w:hAnsi="Arial" w:cs="Arial"/>
        </w:rPr>
        <w:t xml:space="preserve"> the announcement of </w:t>
      </w:r>
      <w:r w:rsidR="00020C0B">
        <w:rPr>
          <w:rFonts w:ascii="Arial" w:hAnsi="Arial" w:cs="Arial"/>
        </w:rPr>
        <w:t>vaccine discovery</w:t>
      </w:r>
      <w:r w:rsidR="00E371EB">
        <w:rPr>
          <w:rFonts w:ascii="Arial" w:hAnsi="Arial" w:cs="Arial"/>
        </w:rPr>
        <w:t>.</w:t>
      </w:r>
      <w:r w:rsidR="007B74C3">
        <w:rPr>
          <w:rFonts w:ascii="Arial" w:hAnsi="Arial" w:cs="Arial"/>
        </w:rPr>
        <w:t xml:space="preserve">  </w:t>
      </w:r>
    </w:p>
    <w:p w14:paraId="090D8F73" w14:textId="7849BDBC" w:rsidR="003C3432" w:rsidRDefault="003C3432" w:rsidP="00BD6B3F">
      <w:pPr>
        <w:spacing w:after="0" w:line="480" w:lineRule="auto"/>
        <w:rPr>
          <w:rFonts w:ascii="Arial" w:hAnsi="Arial" w:cs="Arial"/>
          <w:b/>
          <w:bCs/>
        </w:rPr>
      </w:pPr>
    </w:p>
    <w:p w14:paraId="64C3BD62" w14:textId="77777777" w:rsidR="00645446" w:rsidRDefault="00D014EF" w:rsidP="00645446">
      <w:pPr>
        <w:spacing w:after="0" w:line="480" w:lineRule="auto"/>
        <w:rPr>
          <w:rFonts w:ascii="Arial" w:hAnsi="Arial" w:cs="Arial"/>
          <w:b/>
          <w:bCs/>
        </w:rPr>
      </w:pPr>
      <w:r w:rsidRPr="005F4762">
        <w:rPr>
          <w:rFonts w:ascii="Arial" w:hAnsi="Arial" w:cs="Arial"/>
          <w:b/>
          <w:bCs/>
        </w:rPr>
        <w:t>Methods</w:t>
      </w:r>
    </w:p>
    <w:p w14:paraId="210FEDED" w14:textId="35140B2B" w:rsidR="00645446" w:rsidRDefault="00645446" w:rsidP="00645446">
      <w:pPr>
        <w:spacing w:after="0" w:line="480" w:lineRule="auto"/>
        <w:rPr>
          <w:rFonts w:ascii="Arial" w:hAnsi="Arial" w:cs="Arial"/>
        </w:rPr>
      </w:pPr>
      <w:r w:rsidRPr="00645446">
        <w:rPr>
          <w:rFonts w:ascii="Arial" w:hAnsi="Arial" w:cs="Arial"/>
        </w:rPr>
        <w:t xml:space="preserve">Understanding </w:t>
      </w:r>
      <w:r w:rsidRPr="00EE21D0">
        <w:rPr>
          <w:rFonts w:ascii="Arial" w:hAnsi="Arial" w:cs="Arial"/>
        </w:rPr>
        <w:t>Society</w:t>
      </w:r>
      <w:r w:rsidR="00EE21D0">
        <w:rPr>
          <w:rFonts w:ascii="Arial" w:hAnsi="Arial" w:cs="Arial"/>
        </w:rPr>
        <w:t xml:space="preserve">, </w:t>
      </w:r>
      <w:r w:rsidR="00EE21D0" w:rsidRPr="00EE21D0">
        <w:rPr>
          <w:rFonts w:ascii="Arial" w:hAnsi="Arial" w:cs="Arial"/>
        </w:rPr>
        <w:t xml:space="preserve">also known as the UK Household Longitudinal Study, </w:t>
      </w:r>
      <w:r w:rsidRPr="00EE21D0">
        <w:rPr>
          <w:rFonts w:ascii="Arial" w:hAnsi="Arial" w:cs="Arial"/>
        </w:rPr>
        <w:t>is a</w:t>
      </w:r>
      <w:r w:rsidR="000D5745" w:rsidRPr="00EE21D0">
        <w:rPr>
          <w:rFonts w:ascii="Arial" w:hAnsi="Arial" w:cs="Arial"/>
        </w:rPr>
        <w:t xml:space="preserve"> </w:t>
      </w:r>
      <w:r w:rsidRPr="00EE21D0">
        <w:rPr>
          <w:rFonts w:ascii="Arial" w:hAnsi="Arial" w:cs="Arial"/>
        </w:rPr>
        <w:t>nationally</w:t>
      </w:r>
      <w:r w:rsidR="000D5745" w:rsidRPr="00EE21D0">
        <w:rPr>
          <w:rFonts w:ascii="Arial" w:hAnsi="Arial" w:cs="Arial"/>
        </w:rPr>
        <w:t>-</w:t>
      </w:r>
      <w:r w:rsidRPr="00EE21D0">
        <w:rPr>
          <w:rFonts w:ascii="Arial" w:hAnsi="Arial" w:cs="Arial"/>
        </w:rPr>
        <w:t>representative</w:t>
      </w:r>
      <w:r>
        <w:rPr>
          <w:rFonts w:ascii="Arial" w:hAnsi="Arial" w:cs="Arial"/>
        </w:rPr>
        <w:t xml:space="preserve">, </w:t>
      </w:r>
      <w:r w:rsidR="004E33FB">
        <w:rPr>
          <w:rFonts w:ascii="Arial" w:hAnsi="Arial" w:cs="Arial"/>
        </w:rPr>
        <w:t xml:space="preserve">on-going, </w:t>
      </w:r>
      <w:r>
        <w:rPr>
          <w:rFonts w:ascii="Arial" w:hAnsi="Arial" w:cs="Arial"/>
        </w:rPr>
        <w:t>open, longitudinal study</w:t>
      </w:r>
      <w:r w:rsidR="00C13D70">
        <w:rPr>
          <w:rFonts w:ascii="Arial" w:hAnsi="Arial" w:cs="Arial"/>
        </w:rPr>
        <w:t xml:space="preserve"> (here</w:t>
      </w:r>
      <w:ins w:id="29" w:author="DEARY Ian" w:date="2021-03-10T13:48:00Z">
        <w:r w:rsidR="00011E03">
          <w:rPr>
            <w:rFonts w:ascii="Arial" w:hAnsi="Arial" w:cs="Arial"/>
          </w:rPr>
          <w:t>in</w:t>
        </w:r>
      </w:ins>
      <w:r w:rsidR="00C13D70">
        <w:rPr>
          <w:rFonts w:ascii="Arial" w:hAnsi="Arial" w:cs="Arial"/>
        </w:rPr>
        <w:t xml:space="preserve">after, the ‘Main Survey’).  </w:t>
      </w:r>
      <w:r>
        <w:rPr>
          <w:rFonts w:ascii="Arial" w:hAnsi="Arial" w:cs="Arial"/>
        </w:rPr>
        <w:t xml:space="preserve">Based </w:t>
      </w:r>
      <w:ins w:id="30" w:author="DEARY Ian" w:date="2021-03-10T13:48:00Z">
        <w:r w:rsidR="00011E03">
          <w:rPr>
            <w:rFonts w:ascii="Arial" w:hAnsi="Arial" w:cs="Arial"/>
          </w:rPr>
          <w:t xml:space="preserve">on </w:t>
        </w:r>
      </w:ins>
      <w:r w:rsidRPr="00645446">
        <w:rPr>
          <w:rFonts w:ascii="Arial" w:hAnsi="Arial" w:cs="Arial"/>
        </w:rPr>
        <w:t>a clustered-stratified probability sample</w:t>
      </w:r>
      <w:r w:rsidR="004E33FB">
        <w:rPr>
          <w:rFonts w:ascii="Arial" w:hAnsi="Arial" w:cs="Arial"/>
        </w:rPr>
        <w:t xml:space="preserve"> </w:t>
      </w:r>
      <w:r w:rsidRPr="0058613E">
        <w:rPr>
          <w:rFonts w:ascii="Arial" w:hAnsi="Arial" w:cs="Arial"/>
        </w:rPr>
        <w:t>of households</w:t>
      </w:r>
      <w:r w:rsidRPr="00645446">
        <w:rPr>
          <w:rFonts w:ascii="Arial" w:hAnsi="Arial" w:cs="Arial"/>
        </w:rPr>
        <w:t xml:space="preserve">, </w:t>
      </w:r>
      <w:r w:rsidR="00C13D70">
        <w:rPr>
          <w:rFonts w:ascii="Arial" w:hAnsi="Arial" w:cs="Arial"/>
        </w:rPr>
        <w:t>participants</w:t>
      </w:r>
      <w:r>
        <w:rPr>
          <w:rFonts w:ascii="Arial" w:hAnsi="Arial" w:cs="Arial"/>
        </w:rPr>
        <w:t xml:space="preserve"> have </w:t>
      </w:r>
      <w:r w:rsidRPr="00645446">
        <w:rPr>
          <w:rFonts w:ascii="Arial" w:hAnsi="Arial" w:cs="Arial"/>
        </w:rPr>
        <w:t>been interviewed annually since 2009</w:t>
      </w:r>
      <w:r w:rsidR="00626B1D">
        <w:rPr>
          <w:rFonts w:ascii="Arial" w:hAnsi="Arial" w:cs="Arial"/>
        </w:rPr>
        <w:t>.</w:t>
      </w:r>
      <w:r w:rsidR="00B8758E">
        <w:rPr>
          <w:rFonts w:ascii="Arial" w:hAnsi="Arial" w:cs="Arial"/>
        </w:rPr>
        <w:fldChar w:fldCharType="begin"/>
      </w:r>
      <w:r w:rsidR="00DE42FE">
        <w:rPr>
          <w:rFonts w:ascii="Arial" w:hAnsi="Arial" w:cs="Arial"/>
        </w:rPr>
        <w:instrText xml:space="preserve"> ADDIN EN.CITE &lt;EndNote&gt;&lt;Cite&gt;&lt;Author&gt;Lynn&lt;/Author&gt;&lt;Year&gt;2009&lt;/Year&gt;&lt;RecNum&gt;8472&lt;/RecNum&gt;&lt;DisplayText&gt;&lt;style face="superscript"&gt;18&lt;/style&gt;&lt;/DisplayText&gt;&lt;record&gt;&lt;rec-number&gt;8472&lt;/rec-number&gt;&lt;foreign-keys&gt;&lt;key app="EN" db-id="r0dt9fre5paddxet9s75ezf9wz9z0vw2svad" timestamp="1615207247"&gt;8472&lt;/key&gt;&lt;/foreign-keys&gt;&lt;ref-type name="Journal Article"&gt;17&lt;/ref-type&gt;&lt;contributors&gt;&lt;authors&gt;&lt;author&gt;Lynn, Peter&lt;/author&gt;&lt;/authors&gt;&lt;/contributors&gt;&lt;titles&gt;&lt;title&gt;Sample design for understanding society&lt;/title&gt;&lt;secondary-title&gt;Underst. Soc. Work. Pap. Ser&lt;/secondary-title&gt;&lt;/titles&gt;&lt;periodical&gt;&lt;full-title&gt;Underst. Soc. Work. Pap. Ser&lt;/full-title&gt;&lt;/periodical&gt;&lt;volume&gt;2009&lt;/volume&gt;&lt;dates&gt;&lt;year&gt;2009&lt;/year&gt;&lt;/dates&gt;&lt;urls&gt;&lt;/urls&gt;&lt;/record&gt;&lt;/Cite&gt;&lt;/EndNote&gt;</w:instrText>
      </w:r>
      <w:r w:rsidR="00B8758E">
        <w:rPr>
          <w:rFonts w:ascii="Arial" w:hAnsi="Arial" w:cs="Arial"/>
        </w:rPr>
        <w:fldChar w:fldCharType="separate"/>
      </w:r>
      <w:r w:rsidR="00DE42FE" w:rsidRPr="00DE42FE">
        <w:rPr>
          <w:rFonts w:ascii="Arial" w:hAnsi="Arial" w:cs="Arial"/>
          <w:noProof/>
          <w:vertAlign w:val="superscript"/>
        </w:rPr>
        <w:t>18</w:t>
      </w:r>
      <w:r w:rsidR="00B8758E">
        <w:rPr>
          <w:rFonts w:ascii="Arial" w:hAnsi="Arial" w:cs="Arial"/>
        </w:rPr>
        <w:fldChar w:fldCharType="end"/>
      </w:r>
      <w:r w:rsidR="003C7B91">
        <w:rPr>
          <w:rFonts w:ascii="Arial" w:hAnsi="Arial" w:cs="Arial"/>
        </w:rPr>
        <w:t xml:space="preserve"> </w:t>
      </w:r>
      <w:r w:rsidR="00C13D70">
        <w:rPr>
          <w:rFonts w:ascii="Arial" w:hAnsi="Arial" w:cs="Arial"/>
        </w:rPr>
        <w:t xml:space="preserve"> </w:t>
      </w:r>
      <w:r w:rsidR="00852253">
        <w:rPr>
          <w:rFonts w:ascii="Arial" w:hAnsi="Arial" w:cs="Arial"/>
        </w:rPr>
        <w:t>H</w:t>
      </w:r>
      <w:r w:rsidR="00B66531" w:rsidRPr="00B66531">
        <w:rPr>
          <w:rFonts w:ascii="Arial" w:hAnsi="Arial" w:cs="Arial"/>
        </w:rPr>
        <w:t>ouseholds who ha</w:t>
      </w:r>
      <w:r w:rsidR="00852253">
        <w:rPr>
          <w:rFonts w:ascii="Arial" w:hAnsi="Arial" w:cs="Arial"/>
        </w:rPr>
        <w:t>d</w:t>
      </w:r>
      <w:r w:rsidR="00B66531" w:rsidRPr="00B66531">
        <w:rPr>
          <w:rFonts w:ascii="Arial" w:hAnsi="Arial" w:cs="Arial"/>
        </w:rPr>
        <w:t xml:space="preserve"> participated in at least one of the two</w:t>
      </w:r>
      <w:r w:rsidR="00BA7A2C">
        <w:rPr>
          <w:rFonts w:ascii="Arial" w:hAnsi="Arial" w:cs="Arial"/>
        </w:rPr>
        <w:t xml:space="preserve"> most recent</w:t>
      </w:r>
      <w:r w:rsidR="00B66531" w:rsidRPr="00B66531">
        <w:rPr>
          <w:rFonts w:ascii="Arial" w:hAnsi="Arial" w:cs="Arial"/>
        </w:rPr>
        <w:t xml:space="preserve"> waves of data collection</w:t>
      </w:r>
      <w:r w:rsidR="00852253">
        <w:rPr>
          <w:rFonts w:ascii="Arial" w:hAnsi="Arial" w:cs="Arial"/>
        </w:rPr>
        <w:t xml:space="preserve"> (wave 8, 2016-18</w:t>
      </w:r>
      <w:r w:rsidR="00C13D70">
        <w:rPr>
          <w:rFonts w:ascii="Arial" w:hAnsi="Arial" w:cs="Arial"/>
        </w:rPr>
        <w:t xml:space="preserve">; </w:t>
      </w:r>
      <w:r w:rsidR="00852253">
        <w:rPr>
          <w:rFonts w:ascii="Arial" w:hAnsi="Arial" w:cs="Arial"/>
        </w:rPr>
        <w:t xml:space="preserve">wave 9, 2017-19) comprised the target sample for </w:t>
      </w:r>
      <w:r>
        <w:rPr>
          <w:rFonts w:ascii="Arial" w:hAnsi="Arial" w:cs="Arial"/>
        </w:rPr>
        <w:t xml:space="preserve">a </w:t>
      </w:r>
      <w:r w:rsidRPr="00645446">
        <w:rPr>
          <w:rFonts w:ascii="Arial" w:hAnsi="Arial" w:cs="Arial"/>
        </w:rPr>
        <w:t>pandemic</w:t>
      </w:r>
      <w:r>
        <w:rPr>
          <w:rFonts w:ascii="Arial" w:hAnsi="Arial" w:cs="Arial"/>
        </w:rPr>
        <w:t xml:space="preserve">-focused </w:t>
      </w:r>
      <w:r w:rsidR="00D158CB">
        <w:rPr>
          <w:rFonts w:ascii="Arial" w:hAnsi="Arial" w:cs="Arial"/>
        </w:rPr>
        <w:t>study</w:t>
      </w:r>
      <w:r w:rsidR="004E33FB">
        <w:rPr>
          <w:rFonts w:ascii="Arial" w:hAnsi="Arial" w:cs="Arial"/>
        </w:rPr>
        <w:t xml:space="preserve"> </w:t>
      </w:r>
      <w:r w:rsidR="00852253">
        <w:rPr>
          <w:rFonts w:ascii="Arial" w:hAnsi="Arial" w:cs="Arial"/>
        </w:rPr>
        <w:t>initiated</w:t>
      </w:r>
      <w:r w:rsidR="004E33FB" w:rsidRPr="004E33FB">
        <w:rPr>
          <w:rFonts w:ascii="Arial" w:hAnsi="Arial" w:cs="Arial"/>
        </w:rPr>
        <w:t xml:space="preserve"> in April 2020</w:t>
      </w:r>
      <w:r w:rsidR="003C7B91">
        <w:rPr>
          <w:rFonts w:ascii="Arial" w:hAnsi="Arial" w:cs="Arial"/>
        </w:rPr>
        <w:t xml:space="preserve"> (here</w:t>
      </w:r>
      <w:ins w:id="31" w:author="DEARY Ian" w:date="2021-03-10T13:48:00Z">
        <w:r w:rsidR="00011E03">
          <w:rPr>
            <w:rFonts w:ascii="Arial" w:hAnsi="Arial" w:cs="Arial"/>
          </w:rPr>
          <w:t>in</w:t>
        </w:r>
      </w:ins>
      <w:r w:rsidR="003C7B91">
        <w:rPr>
          <w:rFonts w:ascii="Arial" w:hAnsi="Arial" w:cs="Arial"/>
        </w:rPr>
        <w:t xml:space="preserve">after, the ‘COVID </w:t>
      </w:r>
      <w:r w:rsidR="00BA7A2C">
        <w:rPr>
          <w:rFonts w:ascii="Arial" w:hAnsi="Arial" w:cs="Arial"/>
        </w:rPr>
        <w:t>S</w:t>
      </w:r>
      <w:r w:rsidR="00852253">
        <w:rPr>
          <w:rFonts w:ascii="Arial" w:hAnsi="Arial" w:cs="Arial"/>
        </w:rPr>
        <w:t>urvey’</w:t>
      </w:r>
      <w:r w:rsidR="003C7B91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="00B8758E">
        <w:rPr>
          <w:rFonts w:ascii="Arial" w:hAnsi="Arial" w:cs="Arial"/>
        </w:rPr>
        <w:fldChar w:fldCharType="begin"/>
      </w:r>
      <w:r w:rsidR="00DE42FE">
        <w:rPr>
          <w:rFonts w:ascii="Arial" w:hAnsi="Arial" w:cs="Arial"/>
        </w:rPr>
        <w:instrText xml:space="preserve"> ADDIN EN.CITE &lt;EndNote&gt;&lt;Cite&gt;&lt;Author&gt;Burton&lt;/Author&gt;&lt;Year&gt;2020&lt;/Year&gt;&lt;RecNum&gt;8473&lt;/RecNum&gt;&lt;DisplayText&gt;&lt;style face="superscript"&gt;19,20&lt;/style&gt;&lt;/DisplayText&gt;&lt;record&gt;&lt;rec-number&gt;8473&lt;/rec-number&gt;&lt;foreign-keys&gt;&lt;key app="EN" db-id="r0dt9fre5paddxet9s75ezf9wz9z0vw2svad" timestamp="1615207247"&gt;8473&lt;/key&gt;&lt;/foreign-keys&gt;&lt;ref-type name="Conference Proceedings"&gt;10&lt;/ref-type&gt;&lt;contributors&gt;&lt;authors&gt;&lt;author&gt;Burton, Jonathan&lt;/author&gt;&lt;author&gt;Lynn, Peter&lt;/author&gt;&lt;author&gt;Benzeval, Michaela&lt;/author&gt;&lt;/authors&gt;&lt;/contributors&gt;&lt;titles&gt;&lt;title&gt;How Understanding Society: The UK household longitudinal study adapted to the COVID-19 pandemic&lt;/title&gt;&lt;secondary-title&gt;Survey Research Methods&lt;/secondary-title&gt;&lt;/titles&gt;&lt;pages&gt;235-239&lt;/pages&gt;&lt;volume&gt;14&lt;/volume&gt;&lt;number&gt;2&lt;/number&gt;&lt;dates&gt;&lt;year&gt;2020&lt;/year&gt;&lt;/dates&gt;&lt;isbn&gt;1864-3361&lt;/isbn&gt;&lt;urls&gt;&lt;/urls&gt;&lt;/record&gt;&lt;/Cite&gt;&lt;Cite&gt;&lt;Author&gt;Robertson&lt;/Author&gt;&lt;Year&gt;2021&lt;/Year&gt;&lt;RecNum&gt;8477&lt;/RecNum&gt;&lt;record&gt;&lt;rec-number&gt;8477&lt;/rec-number&gt;&lt;foreign-keys&gt;&lt;key app="EN" db-id="r0dt9fre5paddxet9s75ezf9wz9z0vw2svad" timestamp="1615207247"&gt;8477&lt;/key&gt;&lt;/foreign-keys&gt;&lt;ref-type name="Journal Article"&gt;17&lt;/ref-type&gt;&lt;contributors&gt;&lt;authors&gt;&lt;author&gt;Robertson, Elaine&lt;/author&gt;&lt;author&gt;Reeve, Kelly S&lt;/author&gt;&lt;author&gt;Niedzwiedz, Claire L&lt;/author&gt;&lt;author&gt;Moore, Jamie&lt;/author&gt;&lt;author&gt;Blake, Margaret&lt;/author&gt;&lt;author&gt;Green, Michael&lt;/author&gt;&lt;author&gt;Katikireddi, Srinivasa Vittal&lt;/author&gt;&lt;author&gt;Benzeval, Michaela J&lt;/author&gt;&lt;/authors&gt;&lt;/contributors&gt;&lt;titles&gt;&lt;title&gt;Predictors of COVID-19 vaccine hesitancy in the UK Household Longitudinal Study&lt;/title&gt;&lt;secondary-title&gt;medRxiv&lt;/secondary-title&gt;&lt;/titles&gt;&lt;periodical&gt;&lt;full-title&gt;medRxiv&lt;/full-title&gt;&lt;/periodical&gt;&lt;pages&gt;2020.12. 27.20248899&lt;/pages&gt;&lt;dates&gt;&lt;year&gt;2021&lt;/year&gt;&lt;/dates&gt;&lt;urls&gt;&lt;/urls&gt;&lt;/record&gt;&lt;/Cite&gt;&lt;/EndNote&gt;</w:instrText>
      </w:r>
      <w:r w:rsidR="00B8758E">
        <w:rPr>
          <w:rFonts w:ascii="Arial" w:hAnsi="Arial" w:cs="Arial"/>
        </w:rPr>
        <w:fldChar w:fldCharType="separate"/>
      </w:r>
      <w:r w:rsidR="00DE42FE" w:rsidRPr="00DE42FE">
        <w:rPr>
          <w:rFonts w:ascii="Arial" w:hAnsi="Arial" w:cs="Arial"/>
          <w:noProof/>
          <w:vertAlign w:val="superscript"/>
        </w:rPr>
        <w:t>19,20</w:t>
      </w:r>
      <w:r w:rsidR="00B8758E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 </w:t>
      </w:r>
      <w:proofErr w:type="gramStart"/>
      <w:r w:rsidR="001918A4">
        <w:rPr>
          <w:rFonts w:ascii="Arial" w:hAnsi="Arial" w:cs="Arial"/>
        </w:rPr>
        <w:t>The</w:t>
      </w:r>
      <w:proofErr w:type="gramEnd"/>
      <w:r w:rsidR="001918A4">
        <w:rPr>
          <w:rFonts w:ascii="Arial" w:hAnsi="Arial" w:cs="Arial"/>
        </w:rPr>
        <w:t xml:space="preserve"> derivation of the analytical sample from the Main and COVID surveys, including the </w:t>
      </w:r>
      <w:r w:rsidR="00DE42FE">
        <w:rPr>
          <w:rFonts w:ascii="Arial" w:hAnsi="Arial" w:cs="Arial"/>
        </w:rPr>
        <w:t>whereabouts</w:t>
      </w:r>
      <w:r w:rsidR="001918A4">
        <w:rPr>
          <w:rFonts w:ascii="Arial" w:hAnsi="Arial" w:cs="Arial"/>
        </w:rPr>
        <w:t xml:space="preserve"> of relevant data, is depicted in figure 1.  T</w:t>
      </w:r>
      <w:r w:rsidRPr="00645446">
        <w:rPr>
          <w:rFonts w:ascii="Arial" w:hAnsi="Arial" w:cs="Arial"/>
        </w:rPr>
        <w:t xml:space="preserve">he University of Essex Ethics Committee </w:t>
      </w:r>
      <w:r>
        <w:rPr>
          <w:rFonts w:ascii="Arial" w:hAnsi="Arial" w:cs="Arial"/>
        </w:rPr>
        <w:t xml:space="preserve">gave approval for data collection in </w:t>
      </w:r>
      <w:r w:rsidRPr="00645446">
        <w:rPr>
          <w:rFonts w:ascii="Arial" w:hAnsi="Arial" w:cs="Arial"/>
        </w:rPr>
        <w:t>the COVID-</w:t>
      </w:r>
      <w:r w:rsidR="00B470F4">
        <w:rPr>
          <w:rFonts w:ascii="Arial" w:hAnsi="Arial" w:cs="Arial"/>
        </w:rPr>
        <w:t>orientated</w:t>
      </w:r>
      <w:r>
        <w:rPr>
          <w:rFonts w:ascii="Arial" w:hAnsi="Arial" w:cs="Arial"/>
        </w:rPr>
        <w:t xml:space="preserve"> </w:t>
      </w:r>
      <w:r w:rsidRPr="00645446">
        <w:rPr>
          <w:rFonts w:ascii="Arial" w:hAnsi="Arial" w:cs="Arial"/>
        </w:rPr>
        <w:t>surveys (ETH1920-1271)</w:t>
      </w:r>
      <w:r w:rsidR="00691B65">
        <w:rPr>
          <w:rFonts w:ascii="Arial" w:hAnsi="Arial" w:cs="Arial"/>
        </w:rPr>
        <w:t>; no</w:t>
      </w:r>
      <w:r>
        <w:rPr>
          <w:rFonts w:ascii="Arial" w:hAnsi="Arial" w:cs="Arial"/>
        </w:rPr>
        <w:t xml:space="preserve"> further ethica</w:t>
      </w:r>
      <w:r w:rsidR="00B470F4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</w:t>
      </w:r>
      <w:r w:rsidR="00691B65">
        <w:rPr>
          <w:rFonts w:ascii="Arial" w:hAnsi="Arial" w:cs="Arial"/>
        </w:rPr>
        <w:t>permiss</w:t>
      </w:r>
      <w:r w:rsidR="00B470F4">
        <w:rPr>
          <w:rFonts w:ascii="Arial" w:hAnsi="Arial" w:cs="Arial"/>
        </w:rPr>
        <w:t>ions</w:t>
      </w:r>
      <w:r w:rsidR="00691B65">
        <w:rPr>
          <w:rFonts w:ascii="Arial" w:hAnsi="Arial" w:cs="Arial"/>
        </w:rPr>
        <w:t xml:space="preserve"> were required for the pr</w:t>
      </w:r>
      <w:r w:rsidR="00B470F4">
        <w:rPr>
          <w:rFonts w:ascii="Arial" w:hAnsi="Arial" w:cs="Arial"/>
        </w:rPr>
        <w:t>esent</w:t>
      </w:r>
      <w:r w:rsidR="00691B65">
        <w:rPr>
          <w:rFonts w:ascii="Arial" w:hAnsi="Arial" w:cs="Arial"/>
        </w:rPr>
        <w:t xml:space="preserve"> analyses of anonymised data.  </w:t>
      </w:r>
    </w:p>
    <w:p w14:paraId="67E307B5" w14:textId="77777777" w:rsidR="004E33FB" w:rsidRDefault="004E33FB" w:rsidP="00645446">
      <w:pPr>
        <w:spacing w:after="0" w:line="480" w:lineRule="auto"/>
        <w:rPr>
          <w:rFonts w:ascii="Arial" w:hAnsi="Arial" w:cs="Arial"/>
        </w:rPr>
      </w:pPr>
    </w:p>
    <w:p w14:paraId="171B2A01" w14:textId="5BC079CD" w:rsidR="00DC7E3C" w:rsidRDefault="00B43D44" w:rsidP="00645446">
      <w:pPr>
        <w:spacing w:after="0" w:line="480" w:lineRule="auto"/>
        <w:rPr>
          <w:rFonts w:ascii="Arial" w:hAnsi="Arial" w:cs="Arial"/>
        </w:rPr>
      </w:pPr>
      <w:r w:rsidRPr="00B43D44">
        <w:rPr>
          <w:rFonts w:ascii="Arial" w:hAnsi="Arial" w:cs="Arial"/>
        </w:rPr>
        <w:t xml:space="preserve">The COVID </w:t>
      </w:r>
      <w:r w:rsidR="00D158CB">
        <w:rPr>
          <w:rFonts w:ascii="Arial" w:hAnsi="Arial" w:cs="Arial"/>
        </w:rPr>
        <w:t>Surveys</w:t>
      </w:r>
      <w:r w:rsidRPr="00B43D44">
        <w:rPr>
          <w:rFonts w:ascii="Arial" w:hAnsi="Arial" w:cs="Arial"/>
        </w:rPr>
        <w:t xml:space="preserve"> took place </w:t>
      </w:r>
      <w:r w:rsidRPr="00BA7A2C">
        <w:rPr>
          <w:rFonts w:ascii="Arial" w:hAnsi="Arial" w:cs="Arial"/>
        </w:rPr>
        <w:t xml:space="preserve">monthly </w:t>
      </w:r>
      <w:r w:rsidRPr="00FF5907">
        <w:rPr>
          <w:rFonts w:ascii="Arial" w:hAnsi="Arial" w:cs="Arial"/>
        </w:rPr>
        <w:t>or bimonthly between April (wave 1) and November 2020 (wave 6)</w:t>
      </w:r>
      <w:r w:rsidR="00D543E1" w:rsidRPr="00FF5907">
        <w:rPr>
          <w:rFonts w:ascii="Arial" w:hAnsi="Arial" w:cs="Arial"/>
        </w:rPr>
        <w:t>,</w:t>
      </w:r>
      <w:r w:rsidR="00C13D70" w:rsidRPr="00FF5907">
        <w:rPr>
          <w:rFonts w:ascii="Arial" w:hAnsi="Arial" w:cs="Arial"/>
        </w:rPr>
        <w:t xml:space="preserve"> with</w:t>
      </w:r>
      <w:r w:rsidR="00C13D70">
        <w:rPr>
          <w:rFonts w:ascii="Arial" w:hAnsi="Arial" w:cs="Arial"/>
        </w:rPr>
        <w:t xml:space="preserve"> </w:t>
      </w:r>
      <w:r w:rsidRPr="00BA7A2C">
        <w:rPr>
          <w:rFonts w:ascii="Arial" w:hAnsi="Arial" w:cs="Arial"/>
        </w:rPr>
        <w:t xml:space="preserve">questions on vaccine </w:t>
      </w:r>
      <w:r w:rsidR="00D25C38" w:rsidRPr="00BA7A2C">
        <w:rPr>
          <w:rFonts w:ascii="Arial" w:hAnsi="Arial" w:cs="Arial"/>
        </w:rPr>
        <w:t>intention</w:t>
      </w:r>
      <w:r w:rsidRPr="00BA7A2C">
        <w:rPr>
          <w:rFonts w:ascii="Arial" w:hAnsi="Arial" w:cs="Arial"/>
        </w:rPr>
        <w:t xml:space="preserve"> first administered</w:t>
      </w:r>
      <w:r w:rsidR="00C13D70">
        <w:rPr>
          <w:rFonts w:ascii="Arial" w:hAnsi="Arial" w:cs="Arial"/>
        </w:rPr>
        <w:t xml:space="preserve"> in </w:t>
      </w:r>
      <w:commentRangeStart w:id="32"/>
      <w:r w:rsidR="00C13D70">
        <w:rPr>
          <w:rFonts w:ascii="Arial" w:hAnsi="Arial" w:cs="Arial"/>
        </w:rPr>
        <w:t xml:space="preserve">the </w:t>
      </w:r>
      <w:r w:rsidR="00776B11">
        <w:rPr>
          <w:rFonts w:ascii="Arial" w:hAnsi="Arial" w:cs="Arial"/>
        </w:rPr>
        <w:t>latest</w:t>
      </w:r>
      <w:r w:rsidR="00C13D70">
        <w:rPr>
          <w:rFonts w:ascii="Arial" w:hAnsi="Arial" w:cs="Arial"/>
        </w:rPr>
        <w:t xml:space="preserve"> round of data collection</w:t>
      </w:r>
      <w:r w:rsidR="001918A4" w:rsidRPr="001918A4">
        <w:rPr>
          <w:rFonts w:ascii="Arial" w:hAnsi="Arial" w:cs="Arial"/>
        </w:rPr>
        <w:t xml:space="preserve"> </w:t>
      </w:r>
      <w:commentRangeEnd w:id="32"/>
      <w:r w:rsidR="00011E03">
        <w:rPr>
          <w:rStyle w:val="CommentReference"/>
        </w:rPr>
        <w:commentReference w:id="32"/>
      </w:r>
      <w:r w:rsidR="001918A4" w:rsidRPr="00FF5907">
        <w:rPr>
          <w:rFonts w:ascii="Arial" w:hAnsi="Arial" w:cs="Arial"/>
        </w:rPr>
        <w:t>when study members were aged 16-95 (mean 53)</w:t>
      </w:r>
      <w:r w:rsidRPr="00BA7A2C">
        <w:rPr>
          <w:rFonts w:ascii="Arial" w:hAnsi="Arial" w:cs="Arial"/>
        </w:rPr>
        <w:t>.</w:t>
      </w:r>
      <w:r w:rsidR="00EB221E">
        <w:rPr>
          <w:rFonts w:ascii="Arial" w:hAnsi="Arial" w:cs="Arial"/>
        </w:rPr>
        <w:fldChar w:fldCharType="begin"/>
      </w:r>
      <w:r w:rsidR="00DE42FE">
        <w:rPr>
          <w:rFonts w:ascii="Arial" w:hAnsi="Arial" w:cs="Arial"/>
        </w:rPr>
        <w:instrText xml:space="preserve"> ADDIN EN.CITE &lt;EndNote&gt;&lt;Cite&gt;&lt;Author&gt;Robertson&lt;/Author&gt;&lt;Year&gt;2021&lt;/Year&gt;&lt;RecNum&gt;8477&lt;/RecNum&gt;&lt;DisplayText&gt;&lt;style face="superscript"&gt;20&lt;/style&gt;&lt;/DisplayText&gt;&lt;record&gt;&lt;rec-number&gt;8477&lt;/rec-number&gt;&lt;foreign-keys&gt;&lt;key app="EN" db-id="r0dt9fre5paddxet9s75ezf9wz9z0vw2svad" timestamp="1615207247"&gt;8477&lt;/key&gt;&lt;/foreign-keys&gt;&lt;ref-type name="Journal Article"&gt;17&lt;/ref-type&gt;&lt;contributors&gt;&lt;authors&gt;&lt;author&gt;Robertson, Elaine&lt;/author&gt;&lt;author&gt;Reeve, Kelly S&lt;/author&gt;&lt;author&gt;Niedzwiedz, Claire L&lt;/author&gt;&lt;author&gt;Moore, Jamie&lt;/author&gt;&lt;author&gt;Blake, Margaret&lt;/author&gt;&lt;author&gt;Green, Michael&lt;/author&gt;&lt;author&gt;Katikireddi, Srinivasa Vittal&lt;/author&gt;&lt;author&gt;Benzeval, Michaela J&lt;/author&gt;&lt;/authors&gt;&lt;/contributors&gt;&lt;titles&gt;&lt;title&gt;Predictors of COVID-19 vaccine hesitancy in the UK Household Longitudinal Study&lt;/title&gt;&lt;secondary-title&gt;medRxiv&lt;/secondary-title&gt;&lt;/titles&gt;&lt;periodical&gt;&lt;full-title&gt;medRxiv&lt;/full-title&gt;&lt;/periodical&gt;&lt;pages&gt;2020.12. 27.20248899&lt;/pages&gt;&lt;dates&gt;&lt;year&gt;2021&lt;/year&gt;&lt;/dates&gt;&lt;urls&gt;&lt;/urls&gt;&lt;/record&gt;&lt;/Cite&gt;&lt;/EndNote&gt;</w:instrText>
      </w:r>
      <w:r w:rsidR="00EB221E">
        <w:rPr>
          <w:rFonts w:ascii="Arial" w:hAnsi="Arial" w:cs="Arial"/>
        </w:rPr>
        <w:fldChar w:fldCharType="separate"/>
      </w:r>
      <w:r w:rsidR="00DE42FE" w:rsidRPr="00DE42FE">
        <w:rPr>
          <w:rFonts w:ascii="Arial" w:hAnsi="Arial" w:cs="Arial"/>
          <w:noProof/>
          <w:vertAlign w:val="superscript"/>
        </w:rPr>
        <w:t>20</w:t>
      </w:r>
      <w:r w:rsidR="00EB221E">
        <w:rPr>
          <w:rFonts w:ascii="Arial" w:hAnsi="Arial" w:cs="Arial"/>
        </w:rPr>
        <w:fldChar w:fldCharType="end"/>
      </w:r>
      <w:r w:rsidRPr="00BA7A2C">
        <w:rPr>
          <w:rFonts w:ascii="Arial" w:hAnsi="Arial" w:cs="Arial"/>
        </w:rPr>
        <w:t xml:space="preserve"> </w:t>
      </w:r>
      <w:r w:rsidR="00EB221E">
        <w:rPr>
          <w:rFonts w:ascii="Arial" w:hAnsi="Arial" w:cs="Arial"/>
        </w:rPr>
        <w:t xml:space="preserve"> </w:t>
      </w:r>
      <w:r w:rsidRPr="00BA7A2C">
        <w:rPr>
          <w:rFonts w:ascii="Arial" w:hAnsi="Arial" w:cs="Arial"/>
        </w:rPr>
        <w:t>Data collection in wave 6 (</w:t>
      </w:r>
      <w:ins w:id="33" w:author="ALTSCHUL Drew" w:date="2021-03-12T10:30:00Z">
        <w:r w:rsidR="001124F8">
          <w:rPr>
            <w:rFonts w:ascii="Arial" w:hAnsi="Arial" w:cs="Arial"/>
          </w:rPr>
          <w:t xml:space="preserve">starting </w:t>
        </w:r>
      </w:ins>
      <w:commentRangeStart w:id="34"/>
      <w:r w:rsidRPr="00BA7A2C">
        <w:rPr>
          <w:rFonts w:ascii="Arial" w:hAnsi="Arial" w:cs="Arial"/>
        </w:rPr>
        <w:t>24th November</w:t>
      </w:r>
      <w:commentRangeEnd w:id="34"/>
      <w:r w:rsidR="00011E03">
        <w:rPr>
          <w:rStyle w:val="CommentReference"/>
        </w:rPr>
        <w:commentReference w:id="34"/>
      </w:r>
      <w:r w:rsidRPr="00BA7A2C">
        <w:rPr>
          <w:rFonts w:ascii="Arial" w:hAnsi="Arial" w:cs="Arial"/>
        </w:rPr>
        <w:t xml:space="preserve">) </w:t>
      </w:r>
      <w:r w:rsidR="00D25C38" w:rsidRPr="00BA7A2C">
        <w:rPr>
          <w:rFonts w:ascii="Arial" w:hAnsi="Arial" w:cs="Arial"/>
        </w:rPr>
        <w:t>commenced</w:t>
      </w:r>
      <w:r w:rsidRPr="00BA7A2C">
        <w:rPr>
          <w:rFonts w:ascii="Arial" w:hAnsi="Arial" w:cs="Arial"/>
        </w:rPr>
        <w:t xml:space="preserve"> the day</w:t>
      </w:r>
      <w:r w:rsidR="00D25C38" w:rsidRPr="00BA7A2C">
        <w:rPr>
          <w:rFonts w:ascii="Arial" w:hAnsi="Arial" w:cs="Arial"/>
        </w:rPr>
        <w:t xml:space="preserve"> immediately</w:t>
      </w:r>
      <w:r w:rsidRPr="00BA7A2C">
        <w:rPr>
          <w:rFonts w:ascii="Arial" w:hAnsi="Arial" w:cs="Arial"/>
        </w:rPr>
        <w:t xml:space="preserve"> following </w:t>
      </w:r>
      <w:commentRangeStart w:id="35"/>
      <w:r w:rsidRPr="00BA7A2C">
        <w:rPr>
          <w:rFonts w:ascii="Arial" w:hAnsi="Arial" w:cs="Arial"/>
        </w:rPr>
        <w:t>the announcement of the Oxford University/AstraZeneca vaccine</w:t>
      </w:r>
      <w:r w:rsidR="00B22EA1">
        <w:rPr>
          <w:rFonts w:ascii="Arial" w:hAnsi="Arial" w:cs="Arial"/>
        </w:rPr>
        <w:fldChar w:fldCharType="begin"/>
      </w:r>
      <w:r w:rsidR="002630D8">
        <w:rPr>
          <w:rFonts w:ascii="Arial" w:hAnsi="Arial" w:cs="Arial"/>
        </w:rPr>
        <w:instrText xml:space="preserve"> ADDIN EN.CITE &lt;EndNote&gt;&lt;Cite&gt;&lt;Author&gt;Gallacher&lt;/Author&gt;&lt;Year&gt;2020&lt;/Year&gt;&lt;RecNum&gt;8520&lt;/RecNum&gt;&lt;DisplayText&gt;&lt;style face="superscript"&gt;16&lt;/style&gt;&lt;/DisplayText&gt;&lt;record&gt;&lt;rec-number&gt;8520&lt;/rec-number&gt;&lt;foreign-keys&gt;&lt;key app="EN" db-id="r0dt9fre5paddxet9s75ezf9wz9z0vw2svad" timestamp="1615212903"&gt;8520&lt;/key&gt;&lt;/foreign-keys&gt;&lt;ref-type name="Journal Article"&gt;17&lt;/ref-type&gt;&lt;contributors&gt;&lt;authors&gt;&lt;author&gt;Gallacher, J.&lt;/author&gt;&lt;/authors&gt;&lt;/contributors&gt;&lt;titles&gt;&lt;title&gt;Covid-19: Oxford University vaccine is highly effective (BBC News)&lt;/title&gt;&lt;secondary-title&gt;https://www.bbc.co.uk/news/health-55040635&lt;/secondary-title&gt;&lt;/titles&gt;&lt;periodical&gt;&lt;full-title&gt;https://www.bbc.co.uk/news/health-55040635&lt;/full-title&gt;&lt;/periodical&gt;&lt;dates&gt;&lt;year&gt;2020&lt;/year&gt;&lt;/dates&gt;&lt;urls&gt;&lt;/urls&gt;&lt;/record&gt;&lt;/Cite&gt;&lt;/EndNote&gt;</w:instrText>
      </w:r>
      <w:r w:rsidR="00B22EA1">
        <w:rPr>
          <w:rFonts w:ascii="Arial" w:hAnsi="Arial" w:cs="Arial"/>
        </w:rPr>
        <w:fldChar w:fldCharType="separate"/>
      </w:r>
      <w:r w:rsidR="002630D8" w:rsidRPr="002630D8">
        <w:rPr>
          <w:rFonts w:ascii="Arial" w:hAnsi="Arial" w:cs="Arial"/>
          <w:noProof/>
          <w:vertAlign w:val="superscript"/>
        </w:rPr>
        <w:t>16</w:t>
      </w:r>
      <w:r w:rsidR="00B22EA1">
        <w:rPr>
          <w:rFonts w:ascii="Arial" w:hAnsi="Arial" w:cs="Arial"/>
        </w:rPr>
        <w:fldChar w:fldCharType="end"/>
      </w:r>
      <w:r w:rsidR="00B22EA1">
        <w:rPr>
          <w:rFonts w:ascii="Arial" w:hAnsi="Arial" w:cs="Arial"/>
        </w:rPr>
        <w:t xml:space="preserve"> </w:t>
      </w:r>
      <w:commentRangeEnd w:id="35"/>
      <w:r w:rsidR="00041C82">
        <w:rPr>
          <w:rStyle w:val="CommentReference"/>
        </w:rPr>
        <w:commentReference w:id="35"/>
      </w:r>
      <w:r w:rsidRPr="00B43D44">
        <w:rPr>
          <w:rFonts w:ascii="Arial" w:hAnsi="Arial" w:cs="Arial"/>
        </w:rPr>
        <w:t xml:space="preserve">and continued </w:t>
      </w:r>
      <w:r w:rsidR="00BA7A2C">
        <w:rPr>
          <w:rFonts w:ascii="Arial" w:hAnsi="Arial" w:cs="Arial"/>
        </w:rPr>
        <w:t>for one week</w:t>
      </w:r>
      <w:r w:rsidR="00C13D70">
        <w:rPr>
          <w:rFonts w:ascii="Arial" w:hAnsi="Arial" w:cs="Arial"/>
        </w:rPr>
        <w:t xml:space="preserve">, </w:t>
      </w:r>
      <w:r w:rsidR="00B22EA1">
        <w:rPr>
          <w:rFonts w:ascii="Arial" w:hAnsi="Arial" w:cs="Arial"/>
        </w:rPr>
        <w:t xml:space="preserve">finally </w:t>
      </w:r>
      <w:r w:rsidR="00C13D70" w:rsidRPr="00BA7A2C">
        <w:rPr>
          <w:rFonts w:ascii="Arial" w:hAnsi="Arial" w:cs="Arial"/>
        </w:rPr>
        <w:t>compris</w:t>
      </w:r>
      <w:r w:rsidR="00B22EA1">
        <w:rPr>
          <w:rFonts w:ascii="Arial" w:hAnsi="Arial" w:cs="Arial"/>
        </w:rPr>
        <w:t>ing</w:t>
      </w:r>
      <w:r w:rsidR="00C13D70" w:rsidRPr="00BA7A2C">
        <w:rPr>
          <w:rFonts w:ascii="Arial" w:hAnsi="Arial" w:cs="Arial"/>
        </w:rPr>
        <w:t xml:space="preserve"> a total of 12,035 individuals of 19,294 invitations issued (response proportion, 62%).</w:t>
      </w:r>
      <w:r w:rsidR="00EB221E">
        <w:rPr>
          <w:rFonts w:ascii="Arial" w:hAnsi="Arial" w:cs="Arial"/>
        </w:rPr>
        <w:fldChar w:fldCharType="begin"/>
      </w:r>
      <w:r w:rsidR="00DE42FE">
        <w:rPr>
          <w:rFonts w:ascii="Arial" w:hAnsi="Arial" w:cs="Arial"/>
        </w:rPr>
        <w:instrText xml:space="preserve"> ADDIN EN.CITE &lt;EndNote&gt;&lt;Cite&gt;&lt;Author&gt;Robertson&lt;/Author&gt;&lt;Year&gt;2021&lt;/Year&gt;&lt;RecNum&gt;8477&lt;/RecNum&gt;&lt;DisplayText&gt;&lt;style face="superscript"&gt;20&lt;/style&gt;&lt;/DisplayText&gt;&lt;record&gt;&lt;rec-number&gt;8477&lt;/rec-number&gt;&lt;foreign-keys&gt;&lt;key app="EN" db-id="r0dt9fre5paddxet9s75ezf9wz9z0vw2svad" timestamp="1615207247"&gt;8477&lt;/key&gt;&lt;/foreign-keys&gt;&lt;ref-type name="Journal Article"&gt;17&lt;/ref-type&gt;&lt;contributors&gt;&lt;authors&gt;&lt;author&gt;Robertson, Elaine&lt;/author&gt;&lt;author&gt;Reeve, Kelly S&lt;/author&gt;&lt;author&gt;Niedzwiedz, Claire L&lt;/author&gt;&lt;author&gt;Moore, Jamie&lt;/author&gt;&lt;author&gt;Blake, Margaret&lt;/author&gt;&lt;author&gt;Green, Michael&lt;/author&gt;&lt;author&gt;Katikireddi, Srinivasa Vittal&lt;/author&gt;&lt;author&gt;Benzeval, Michaela J&lt;/author&gt;&lt;/authors&gt;&lt;/contributors&gt;&lt;titles&gt;&lt;title&gt;Predictors of COVID-19 vaccine hesitancy in the UK Household Longitudinal Study&lt;/title&gt;&lt;secondary-title&gt;medRxiv&lt;/secondary-title&gt;&lt;/titles&gt;&lt;periodical&gt;&lt;full-title&gt;medRxiv&lt;/full-title&gt;&lt;/periodical&gt;&lt;pages&gt;2020.12. 27.20248899&lt;/pages&gt;&lt;dates&gt;&lt;year&gt;2021&lt;/year&gt;&lt;/dates&gt;&lt;urls&gt;&lt;/urls&gt;&lt;/record&gt;&lt;/Cite&gt;&lt;/EndNote&gt;</w:instrText>
      </w:r>
      <w:r w:rsidR="00EB221E">
        <w:rPr>
          <w:rFonts w:ascii="Arial" w:hAnsi="Arial" w:cs="Arial"/>
        </w:rPr>
        <w:fldChar w:fldCharType="separate"/>
      </w:r>
      <w:r w:rsidR="00DE42FE" w:rsidRPr="00DE42FE">
        <w:rPr>
          <w:rFonts w:ascii="Arial" w:hAnsi="Arial" w:cs="Arial"/>
          <w:noProof/>
          <w:vertAlign w:val="superscript"/>
        </w:rPr>
        <w:t>20</w:t>
      </w:r>
      <w:r w:rsidR="00EB221E">
        <w:rPr>
          <w:rFonts w:ascii="Arial" w:hAnsi="Arial" w:cs="Arial"/>
        </w:rPr>
        <w:fldChar w:fldCharType="end"/>
      </w:r>
      <w:r w:rsidR="00C13D70" w:rsidRPr="00BA7A2C">
        <w:rPr>
          <w:rFonts w:ascii="Arial" w:hAnsi="Arial" w:cs="Arial"/>
        </w:rPr>
        <w:t xml:space="preserve">  </w:t>
      </w:r>
    </w:p>
    <w:p w14:paraId="4C8B8F4E" w14:textId="372B3A3C" w:rsidR="00645446" w:rsidRDefault="00645446" w:rsidP="00645446">
      <w:pPr>
        <w:spacing w:after="0" w:line="480" w:lineRule="auto"/>
        <w:rPr>
          <w:rFonts w:ascii="Arial" w:hAnsi="Arial" w:cs="Arial"/>
        </w:rPr>
      </w:pPr>
    </w:p>
    <w:p w14:paraId="526DFA14" w14:textId="605641CD" w:rsidR="00691B65" w:rsidRPr="005F4762" w:rsidRDefault="00691B65" w:rsidP="00691B65">
      <w:pPr>
        <w:spacing w:after="0" w:line="480" w:lineRule="auto"/>
        <w:rPr>
          <w:rFonts w:ascii="Arial" w:hAnsi="Arial" w:cs="Arial"/>
          <w:i/>
          <w:iCs/>
        </w:rPr>
      </w:pPr>
      <w:r w:rsidRPr="005F4762">
        <w:rPr>
          <w:rFonts w:ascii="Arial" w:hAnsi="Arial" w:cs="Arial"/>
          <w:i/>
          <w:iCs/>
        </w:rPr>
        <w:t xml:space="preserve">Assessment of cognitive function </w:t>
      </w:r>
    </w:p>
    <w:p w14:paraId="3BE8E55E" w14:textId="2881D05C" w:rsidR="001F3D7D" w:rsidDel="00011E03" w:rsidRDefault="00F527D6" w:rsidP="00F527D6">
      <w:pPr>
        <w:spacing w:after="0" w:line="480" w:lineRule="auto"/>
        <w:rPr>
          <w:del w:id="36" w:author="DEARY Ian" w:date="2021-03-10T13:55:00Z"/>
          <w:rFonts w:ascii="Arial" w:hAnsi="Arial" w:cs="Arial"/>
        </w:rPr>
      </w:pPr>
      <w:r w:rsidRPr="00F527D6">
        <w:rPr>
          <w:rFonts w:ascii="Arial" w:hAnsi="Arial" w:cs="Arial"/>
        </w:rPr>
        <w:t>In the third wave of data collection</w:t>
      </w:r>
      <w:r w:rsidR="00D158CB">
        <w:rPr>
          <w:rFonts w:ascii="Arial" w:hAnsi="Arial" w:cs="Arial"/>
        </w:rPr>
        <w:t xml:space="preserve"> </w:t>
      </w:r>
      <w:r w:rsidR="00D25C38">
        <w:rPr>
          <w:rFonts w:ascii="Arial" w:hAnsi="Arial" w:cs="Arial"/>
        </w:rPr>
        <w:t>in</w:t>
      </w:r>
      <w:r w:rsidR="00D158CB">
        <w:rPr>
          <w:rFonts w:ascii="Arial" w:hAnsi="Arial" w:cs="Arial"/>
        </w:rPr>
        <w:t xml:space="preserve"> the </w:t>
      </w:r>
      <w:r w:rsidR="00C13D70">
        <w:rPr>
          <w:rFonts w:ascii="Arial" w:hAnsi="Arial" w:cs="Arial"/>
        </w:rPr>
        <w:t>M</w:t>
      </w:r>
      <w:r w:rsidR="00D158CB">
        <w:rPr>
          <w:rFonts w:ascii="Arial" w:hAnsi="Arial" w:cs="Arial"/>
        </w:rPr>
        <w:t xml:space="preserve">ain </w:t>
      </w:r>
      <w:r w:rsidR="00C13D70">
        <w:rPr>
          <w:rFonts w:ascii="Arial" w:hAnsi="Arial" w:cs="Arial"/>
        </w:rPr>
        <w:t>S</w:t>
      </w:r>
      <w:r w:rsidR="00D158CB">
        <w:rPr>
          <w:rFonts w:ascii="Arial" w:hAnsi="Arial" w:cs="Arial"/>
        </w:rPr>
        <w:t>urvey</w:t>
      </w:r>
      <w:r>
        <w:rPr>
          <w:rFonts w:ascii="Arial" w:hAnsi="Arial" w:cs="Arial"/>
        </w:rPr>
        <w:t xml:space="preserve"> (</w:t>
      </w:r>
      <w:r w:rsidRPr="00F527D6">
        <w:rPr>
          <w:rFonts w:ascii="Arial" w:hAnsi="Arial" w:cs="Arial"/>
        </w:rPr>
        <w:t>2011</w:t>
      </w:r>
      <w:r>
        <w:rPr>
          <w:rFonts w:ascii="Arial" w:hAnsi="Arial" w:cs="Arial"/>
        </w:rPr>
        <w:t>-</w:t>
      </w:r>
      <w:r w:rsidRPr="00F527D6">
        <w:rPr>
          <w:rFonts w:ascii="Arial" w:hAnsi="Arial" w:cs="Arial"/>
        </w:rPr>
        <w:t>2013</w:t>
      </w:r>
      <w:r>
        <w:rPr>
          <w:rFonts w:ascii="Arial" w:hAnsi="Arial" w:cs="Arial"/>
        </w:rPr>
        <w:t>)</w:t>
      </w:r>
      <w:r w:rsidRPr="00F527D6">
        <w:rPr>
          <w:rFonts w:ascii="Arial" w:hAnsi="Arial" w:cs="Arial"/>
        </w:rPr>
        <w:t xml:space="preserve">, </w:t>
      </w:r>
      <w:r w:rsidR="003C7B91">
        <w:rPr>
          <w:rFonts w:ascii="Arial" w:hAnsi="Arial" w:cs="Arial"/>
        </w:rPr>
        <w:t>six</w:t>
      </w:r>
      <w:r>
        <w:rPr>
          <w:rFonts w:ascii="Arial" w:hAnsi="Arial" w:cs="Arial"/>
        </w:rPr>
        <w:t xml:space="preserve"> </w:t>
      </w:r>
      <w:r w:rsidRPr="00F527D6">
        <w:rPr>
          <w:rFonts w:ascii="Arial" w:hAnsi="Arial" w:cs="Arial"/>
        </w:rPr>
        <w:t xml:space="preserve">cognitive function </w:t>
      </w:r>
      <w:r w:rsidR="00BA7A2C">
        <w:rPr>
          <w:rFonts w:ascii="Arial" w:hAnsi="Arial" w:cs="Arial"/>
        </w:rPr>
        <w:t>tests were administered</w:t>
      </w:r>
      <w:r w:rsidR="00EE21D0">
        <w:rPr>
          <w:rFonts w:ascii="Arial" w:hAnsi="Arial" w:cs="Arial"/>
        </w:rPr>
        <w:t xml:space="preserve"> following piloting</w:t>
      </w:r>
      <w:r w:rsidR="00EB221E">
        <w:rPr>
          <w:rFonts w:ascii="Arial" w:hAnsi="Arial" w:cs="Arial"/>
        </w:rPr>
        <w:t>.</w:t>
      </w:r>
      <w:r w:rsidR="00EB221E">
        <w:rPr>
          <w:rFonts w:ascii="Arial" w:hAnsi="Arial" w:cs="Arial"/>
        </w:rPr>
        <w:fldChar w:fldCharType="begin"/>
      </w:r>
      <w:r w:rsidR="00DE42FE">
        <w:rPr>
          <w:rFonts w:ascii="Arial" w:hAnsi="Arial" w:cs="Arial"/>
        </w:rPr>
        <w:instrText xml:space="preserve"> ADDIN EN.CITE &lt;EndNote&gt;&lt;Cite&gt;&lt;Author&gt;McFall&lt;/Author&gt;&lt;Year&gt;2013&lt;/Year&gt;&lt;RecNum&gt;8478&lt;/RecNum&gt;&lt;DisplayText&gt;&lt;style face="superscript"&gt;21,22&lt;/style&gt;&lt;/DisplayText&gt;&lt;record&gt;&lt;rec-number&gt;8478&lt;/rec-number&gt;&lt;foreign-keys&gt;&lt;key app="EN" db-id="r0dt9fre5paddxet9s75ezf9wz9z0vw2svad" timestamp="1615207247"&gt;8478&lt;/key&gt;&lt;/foreign-keys&gt;&lt;ref-type name="Journal Article"&gt;17&lt;/ref-type&gt;&lt;contributors&gt;&lt;authors&gt;&lt;author&gt;McFall, Stephanie&lt;/author&gt;&lt;/authors&gt;&lt;/contributors&gt;&lt;titles&gt;&lt;title&gt;Understanding Society: UK household longitudinal study: Cognitive ability measures&lt;/title&gt;&lt;secondary-title&gt;Institute for Social and Economic Research, University of Essex&lt;/secondary-title&gt;&lt;/titles&gt;&lt;periodical&gt;&lt;full-title&gt;Institute for Social and Economic Research, University of Essex&lt;/full-title&gt;&lt;/periodical&gt;&lt;dates&gt;&lt;year&gt;2013&lt;/year&gt;&lt;/dates&gt;&lt;urls&gt;&lt;/urls&gt;&lt;/record&gt;&lt;/Cite&gt;&lt;Cite&gt;&lt;Author&gt;Gray&lt;/Author&gt;&lt;Year&gt;2011&lt;/Year&gt;&lt;RecNum&gt;8479&lt;/RecNum&gt;&lt;record&gt;&lt;rec-number&gt;8479&lt;/rec-number&gt;&lt;foreign-keys&gt;&lt;key app="EN" db-id="r0dt9fre5paddxet9s75ezf9wz9z0vw2svad" timestamp="1615207247"&gt;8479&lt;/key&gt;&lt;/foreign-keys&gt;&lt;ref-type name="Journal Article"&gt;17&lt;/ref-type&gt;&lt;contributors&gt;&lt;authors&gt;&lt;author&gt;Gray, Michelle&lt;/author&gt;&lt;author&gt;D’Ardenne, Joanna&lt;/author&gt;&lt;author&gt;Balarajan, Meera&lt;/author&gt;&lt;author&gt;Uhrig, N&lt;/author&gt;&lt;/authors&gt;&lt;/contributors&gt;&lt;titles&gt;&lt;title&gt;Cognitive testing of wave 3 understanding society questions&lt;/title&gt;&lt;secondary-title&gt;Institute for Social and Economic Research: University of Essex&lt;/secondary-title&gt;&lt;/titles&gt;&lt;periodical&gt;&lt;full-title&gt;Institute for Social and Economic Research: University of Essex&lt;/full-title&gt;&lt;/periodical&gt;&lt;dates&gt;&lt;year&gt;2011&lt;/year&gt;&lt;/dates&gt;&lt;urls&gt;&lt;/urls&gt;&lt;/record&gt;&lt;/Cite&gt;&lt;/EndNote&gt;</w:instrText>
      </w:r>
      <w:r w:rsidR="00EB221E">
        <w:rPr>
          <w:rFonts w:ascii="Arial" w:hAnsi="Arial" w:cs="Arial"/>
        </w:rPr>
        <w:fldChar w:fldCharType="separate"/>
      </w:r>
      <w:r w:rsidR="00DE42FE" w:rsidRPr="00DE42FE">
        <w:rPr>
          <w:rFonts w:ascii="Arial" w:hAnsi="Arial" w:cs="Arial"/>
          <w:noProof/>
          <w:vertAlign w:val="superscript"/>
        </w:rPr>
        <w:t>21,22</w:t>
      </w:r>
      <w:r w:rsidR="00EB221E">
        <w:rPr>
          <w:rFonts w:ascii="Arial" w:hAnsi="Arial" w:cs="Arial"/>
        </w:rPr>
        <w:fldChar w:fldCharType="end"/>
      </w:r>
      <w:r w:rsidR="00BA7A2C">
        <w:rPr>
          <w:rFonts w:ascii="Arial" w:hAnsi="Arial" w:cs="Arial"/>
        </w:rPr>
        <w:t xml:space="preserve">  </w:t>
      </w:r>
      <w:proofErr w:type="gramStart"/>
      <w:r w:rsidR="00BA7A2C">
        <w:rPr>
          <w:rFonts w:ascii="Arial" w:hAnsi="Arial" w:cs="Arial"/>
        </w:rPr>
        <w:t>Representing</w:t>
      </w:r>
      <w:proofErr w:type="gramEnd"/>
      <w:r w:rsidR="00BA7A2C">
        <w:rPr>
          <w:rFonts w:ascii="Arial" w:hAnsi="Arial" w:cs="Arial"/>
        </w:rPr>
        <w:t xml:space="preserve"> a range of cognitive skills, these tests have been </w:t>
      </w:r>
      <w:r w:rsidR="00DE42FE">
        <w:rPr>
          <w:rFonts w:ascii="Arial" w:hAnsi="Arial" w:cs="Arial"/>
        </w:rPr>
        <w:t xml:space="preserve">repeatedly deployed </w:t>
      </w:r>
      <w:r w:rsidR="00BA7A2C">
        <w:rPr>
          <w:rFonts w:ascii="Arial" w:hAnsi="Arial" w:cs="Arial"/>
        </w:rPr>
        <w:t>in large-scale, population-based studies</w:t>
      </w:r>
      <w:r>
        <w:rPr>
          <w:rFonts w:ascii="Arial" w:hAnsi="Arial" w:cs="Arial"/>
        </w:rPr>
        <w:t>.</w:t>
      </w:r>
      <w:r w:rsidR="00EB221E">
        <w:rPr>
          <w:rFonts w:ascii="Arial" w:hAnsi="Arial" w:cs="Arial"/>
        </w:rPr>
        <w:fldChar w:fldCharType="begin">
          <w:fldData xml:space="preserve">PEVuZE5vdGU+PENpdGU+PEF1dGhvcj5TdGVwdG9lPC9BdXRob3I+PFllYXI+MjAxMzwvWWVhcj48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</w:fldData>
        </w:fldChar>
      </w:r>
      <w:r w:rsidR="00DE42FE">
        <w:rPr>
          <w:rFonts w:ascii="Arial" w:hAnsi="Arial" w:cs="Arial"/>
        </w:rPr>
        <w:instrText xml:space="preserve"> ADDIN EN.CITE </w:instrText>
      </w:r>
      <w:r w:rsidR="00DE42FE">
        <w:rPr>
          <w:rFonts w:ascii="Arial" w:hAnsi="Arial" w:cs="Arial"/>
        </w:rPr>
        <w:fldChar w:fldCharType="begin">
          <w:fldData xml:space="preserve">PEVuZE5vdGU+PENpdGU+PEF1dGhvcj5TdGVwdG9lPC9BdXRob3I+PFllYXI+MjAxMzwvWWVhcj48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</w:fldData>
        </w:fldChar>
      </w:r>
      <w:r w:rsidR="00DE42FE">
        <w:rPr>
          <w:rFonts w:ascii="Arial" w:hAnsi="Arial" w:cs="Arial"/>
        </w:rPr>
        <w:instrText xml:space="preserve"> ADDIN EN.CITE.DATA </w:instrText>
      </w:r>
      <w:r w:rsidR="00DE42FE">
        <w:rPr>
          <w:rFonts w:ascii="Arial" w:hAnsi="Arial" w:cs="Arial"/>
        </w:rPr>
      </w:r>
      <w:r w:rsidR="00DE42FE">
        <w:rPr>
          <w:rFonts w:ascii="Arial" w:hAnsi="Arial" w:cs="Arial"/>
        </w:rPr>
        <w:fldChar w:fldCharType="end"/>
      </w:r>
      <w:r w:rsidR="00EB221E">
        <w:rPr>
          <w:rFonts w:ascii="Arial" w:hAnsi="Arial" w:cs="Arial"/>
        </w:rPr>
      </w:r>
      <w:r w:rsidR="00EB221E">
        <w:rPr>
          <w:rFonts w:ascii="Arial" w:hAnsi="Arial" w:cs="Arial"/>
        </w:rPr>
        <w:fldChar w:fldCharType="separate"/>
      </w:r>
      <w:r w:rsidR="00DE42FE" w:rsidRPr="00DE42FE">
        <w:rPr>
          <w:rFonts w:ascii="Arial" w:hAnsi="Arial" w:cs="Arial"/>
          <w:noProof/>
          <w:vertAlign w:val="superscript"/>
        </w:rPr>
        <w:t>23-27</w:t>
      </w:r>
      <w:r w:rsidR="00EB221E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="007E019A">
        <w:rPr>
          <w:rFonts w:ascii="Arial" w:hAnsi="Arial" w:cs="Arial"/>
        </w:rPr>
        <w:t xml:space="preserve"> </w:t>
      </w:r>
      <w:commentRangeStart w:id="37"/>
      <w:r w:rsidRPr="001124F8">
        <w:rPr>
          <w:rFonts w:ascii="Arial" w:hAnsi="Arial" w:cs="Arial"/>
          <w:iCs/>
          <w:rPrChange w:id="38" w:author="ALTSCHUL Drew" w:date="2021-03-12T10:31:00Z">
            <w:rPr>
              <w:rFonts w:ascii="Arial" w:hAnsi="Arial" w:cs="Arial"/>
              <w:i/>
              <w:iCs/>
            </w:rPr>
          </w:rPrChange>
        </w:rPr>
        <w:t>Verbal declarative memory</w:t>
      </w:r>
      <w:r w:rsidRPr="00F527D6">
        <w:rPr>
          <w:rFonts w:ascii="Arial" w:hAnsi="Arial" w:cs="Arial"/>
        </w:rPr>
        <w:t xml:space="preserve"> </w:t>
      </w:r>
      <w:commentRangeEnd w:id="37"/>
      <w:r w:rsidR="001E33B2">
        <w:rPr>
          <w:rStyle w:val="CommentReference"/>
        </w:rPr>
        <w:commentReference w:id="37"/>
      </w:r>
      <w:r w:rsidRPr="00F527D6">
        <w:rPr>
          <w:rFonts w:ascii="Arial" w:hAnsi="Arial" w:cs="Arial"/>
        </w:rPr>
        <w:t xml:space="preserve">was assessed using both </w:t>
      </w:r>
      <w:r w:rsidRPr="001124F8">
        <w:rPr>
          <w:rFonts w:ascii="Arial" w:hAnsi="Arial" w:cs="Arial"/>
          <w:i/>
          <w:rPrChange w:id="39" w:author="ALTSCHUL Drew" w:date="2021-03-12T10:31:00Z">
            <w:rPr>
              <w:rFonts w:ascii="Arial" w:hAnsi="Arial" w:cs="Arial"/>
            </w:rPr>
          </w:rPrChange>
        </w:rPr>
        <w:t xml:space="preserve">immediate </w:t>
      </w:r>
      <w:ins w:id="40" w:author="ALTSCHUL Drew" w:date="2021-03-12T10:31:00Z">
        <w:r w:rsidR="001124F8" w:rsidRPr="001124F8">
          <w:rPr>
            <w:rFonts w:ascii="Arial" w:hAnsi="Arial" w:cs="Arial"/>
            <w:i/>
            <w:rPrChange w:id="41" w:author="ALTSCHUL Drew" w:date="2021-03-12T10:31:00Z">
              <w:rPr>
                <w:rFonts w:ascii="Arial" w:hAnsi="Arial" w:cs="Arial"/>
              </w:rPr>
            </w:rPrChange>
          </w:rPr>
          <w:t>word recall</w:t>
        </w:r>
        <w:r w:rsidR="001124F8">
          <w:rPr>
            <w:rFonts w:ascii="Arial" w:hAnsi="Arial" w:cs="Arial"/>
          </w:rPr>
          <w:t xml:space="preserve"> </w:t>
        </w:r>
      </w:ins>
      <w:r w:rsidRPr="00F527D6">
        <w:rPr>
          <w:rFonts w:ascii="Arial" w:hAnsi="Arial" w:cs="Arial"/>
        </w:rPr>
        <w:t xml:space="preserve">and </w:t>
      </w:r>
      <w:r w:rsidRPr="001124F8">
        <w:rPr>
          <w:rFonts w:ascii="Arial" w:hAnsi="Arial" w:cs="Arial"/>
          <w:i/>
          <w:rPrChange w:id="42" w:author="ALTSCHUL Drew" w:date="2021-03-12T10:31:00Z">
            <w:rPr>
              <w:rFonts w:ascii="Arial" w:hAnsi="Arial" w:cs="Arial"/>
            </w:rPr>
          </w:rPrChange>
        </w:rPr>
        <w:t>delayed word recall</w:t>
      </w:r>
      <w:r w:rsidRPr="00F527D6">
        <w:rPr>
          <w:rFonts w:ascii="Arial" w:hAnsi="Arial" w:cs="Arial"/>
        </w:rPr>
        <w:t xml:space="preserve"> tasks. </w:t>
      </w:r>
      <w:r w:rsidR="0069625F">
        <w:rPr>
          <w:rFonts w:ascii="Arial" w:hAnsi="Arial" w:cs="Arial"/>
        </w:rPr>
        <w:t xml:space="preserve"> </w:t>
      </w:r>
      <w:r w:rsidRPr="00F527D6">
        <w:rPr>
          <w:rFonts w:ascii="Arial" w:hAnsi="Arial" w:cs="Arial"/>
        </w:rPr>
        <w:t xml:space="preserve">Respondents </w:t>
      </w:r>
      <w:r w:rsidRPr="00F527D6">
        <w:rPr>
          <w:rFonts w:ascii="Arial" w:hAnsi="Arial" w:cs="Arial"/>
        </w:rPr>
        <w:lastRenderedPageBreak/>
        <w:t>listen</w:t>
      </w:r>
      <w:r w:rsidR="00DE42FE">
        <w:rPr>
          <w:rFonts w:ascii="Arial" w:hAnsi="Arial" w:cs="Arial"/>
        </w:rPr>
        <w:t>ed</w:t>
      </w:r>
      <w:r w:rsidRPr="00F527D6">
        <w:rPr>
          <w:rFonts w:ascii="Arial" w:hAnsi="Arial" w:cs="Arial"/>
        </w:rPr>
        <w:t xml:space="preserve"> to a list of ten words delivered by a computer</w:t>
      </w:r>
      <w:ins w:id="43" w:author="DEARY Ian" w:date="2021-03-10T13:54:00Z">
        <w:r w:rsidR="00011E03">
          <w:rPr>
            <w:rFonts w:ascii="Arial" w:hAnsi="Arial" w:cs="Arial"/>
          </w:rPr>
          <w:t>; they were</w:t>
        </w:r>
      </w:ins>
      <w:del w:id="44" w:author="DEARY Ian" w:date="2021-03-10T13:54:00Z">
        <w:r w:rsidR="00EB221E" w:rsidDel="00011E03">
          <w:rPr>
            <w:rFonts w:ascii="Arial" w:hAnsi="Arial" w:cs="Arial"/>
          </w:rPr>
          <w:delText>,</w:delText>
        </w:r>
      </w:del>
      <w:r w:rsidR="00EB221E">
        <w:rPr>
          <w:rFonts w:ascii="Arial" w:hAnsi="Arial" w:cs="Arial"/>
        </w:rPr>
        <w:t xml:space="preserve"> then </w:t>
      </w:r>
      <w:r w:rsidRPr="00F527D6">
        <w:rPr>
          <w:rFonts w:ascii="Arial" w:hAnsi="Arial" w:cs="Arial"/>
        </w:rPr>
        <w:t xml:space="preserve">asked to </w:t>
      </w:r>
      <w:r w:rsidR="00DE42FE" w:rsidRPr="00F527D6">
        <w:rPr>
          <w:rFonts w:ascii="Arial" w:hAnsi="Arial" w:cs="Arial"/>
        </w:rPr>
        <w:t xml:space="preserve">immediately </w:t>
      </w:r>
      <w:r w:rsidRPr="00F527D6">
        <w:rPr>
          <w:rFonts w:ascii="Arial" w:hAnsi="Arial" w:cs="Arial"/>
        </w:rPr>
        <w:t>recall the words and, again, at a later stage in the interview</w:t>
      </w:r>
      <w:ins w:id="45" w:author="DEARY Ian" w:date="2021-03-10T13:54:00Z">
        <w:r w:rsidR="00011E03">
          <w:rPr>
            <w:rFonts w:ascii="Arial" w:hAnsi="Arial" w:cs="Arial"/>
          </w:rPr>
          <w:t xml:space="preserve"> without having heard the words again</w:t>
        </w:r>
      </w:ins>
      <w:r w:rsidRPr="00F527D6">
        <w:rPr>
          <w:rFonts w:ascii="Arial" w:hAnsi="Arial" w:cs="Arial"/>
        </w:rPr>
        <w:t xml:space="preserve">. </w:t>
      </w:r>
      <w:r w:rsidR="003C7B91">
        <w:rPr>
          <w:rFonts w:ascii="Arial" w:hAnsi="Arial" w:cs="Arial"/>
        </w:rPr>
        <w:t xml:space="preserve"> </w:t>
      </w:r>
      <w:r w:rsidRPr="00F527D6">
        <w:rPr>
          <w:rFonts w:ascii="Arial" w:hAnsi="Arial" w:cs="Arial"/>
        </w:rPr>
        <w:t xml:space="preserve">The number of correct responses was recorded </w:t>
      </w:r>
      <w:r w:rsidR="004F4042">
        <w:rPr>
          <w:rFonts w:ascii="Arial" w:hAnsi="Arial" w:cs="Arial"/>
        </w:rPr>
        <w:t>on each occasion</w:t>
      </w:r>
      <w:r w:rsidR="0069625F">
        <w:rPr>
          <w:rFonts w:ascii="Arial" w:hAnsi="Arial" w:cs="Arial"/>
        </w:rPr>
        <w:t xml:space="preserve">.  For </w:t>
      </w:r>
      <w:r w:rsidR="0069625F" w:rsidRPr="0069625F">
        <w:rPr>
          <w:rFonts w:ascii="Arial" w:hAnsi="Arial" w:cs="Arial"/>
          <w:i/>
          <w:iCs/>
        </w:rPr>
        <w:t>s</w:t>
      </w:r>
      <w:r w:rsidRPr="0069625F">
        <w:rPr>
          <w:rFonts w:ascii="Arial" w:hAnsi="Arial" w:cs="Arial"/>
          <w:i/>
          <w:iCs/>
        </w:rPr>
        <w:t>emantic verbal fluency</w:t>
      </w:r>
      <w:r w:rsidR="0069625F">
        <w:rPr>
          <w:rFonts w:ascii="Arial" w:hAnsi="Arial" w:cs="Arial"/>
        </w:rPr>
        <w:t xml:space="preserve">, </w:t>
      </w:r>
      <w:r w:rsidRPr="00F527D6">
        <w:rPr>
          <w:rFonts w:ascii="Arial" w:hAnsi="Arial" w:cs="Arial"/>
        </w:rPr>
        <w:t>respondents name</w:t>
      </w:r>
      <w:r w:rsidR="0069625F">
        <w:rPr>
          <w:rFonts w:ascii="Arial" w:hAnsi="Arial" w:cs="Arial"/>
        </w:rPr>
        <w:t>d</w:t>
      </w:r>
      <w:r w:rsidRPr="00F527D6">
        <w:rPr>
          <w:rFonts w:ascii="Arial" w:hAnsi="Arial" w:cs="Arial"/>
        </w:rPr>
        <w:t xml:space="preserve"> as many animals as they could in one minute</w:t>
      </w:r>
      <w:r w:rsidR="003C7B91">
        <w:rPr>
          <w:rFonts w:ascii="Arial" w:hAnsi="Arial" w:cs="Arial"/>
        </w:rPr>
        <w:t>; t</w:t>
      </w:r>
      <w:r w:rsidRPr="00F527D6">
        <w:rPr>
          <w:rFonts w:ascii="Arial" w:hAnsi="Arial" w:cs="Arial"/>
        </w:rPr>
        <w:t>he final score was based on the number of unique correct responses.</w:t>
      </w:r>
      <w:r w:rsidR="0069625F">
        <w:rPr>
          <w:rFonts w:ascii="Arial" w:hAnsi="Arial" w:cs="Arial"/>
        </w:rPr>
        <w:t xml:space="preserve">  </w:t>
      </w:r>
      <w:r w:rsidR="00BA7A2C">
        <w:rPr>
          <w:rFonts w:ascii="Arial" w:hAnsi="Arial" w:cs="Arial"/>
        </w:rPr>
        <w:t>Using</w:t>
      </w:r>
      <w:r w:rsidRPr="00F527D6">
        <w:rPr>
          <w:rFonts w:ascii="Arial" w:hAnsi="Arial" w:cs="Arial"/>
        </w:rPr>
        <w:t xml:space="preserve"> component</w:t>
      </w:r>
      <w:r w:rsidR="00BA7A2C">
        <w:rPr>
          <w:rFonts w:ascii="Arial" w:hAnsi="Arial" w:cs="Arial"/>
        </w:rPr>
        <w:t>s</w:t>
      </w:r>
      <w:r w:rsidRPr="00F527D6">
        <w:rPr>
          <w:rFonts w:ascii="Arial" w:hAnsi="Arial" w:cs="Arial"/>
        </w:rPr>
        <w:t xml:space="preserve"> of</w:t>
      </w:r>
      <w:r w:rsidR="00BA7A2C">
        <w:rPr>
          <w:rFonts w:ascii="Arial" w:hAnsi="Arial" w:cs="Arial"/>
        </w:rPr>
        <w:t xml:space="preserve"> </w:t>
      </w:r>
      <w:r w:rsidRPr="00F527D6">
        <w:rPr>
          <w:rFonts w:ascii="Arial" w:hAnsi="Arial" w:cs="Arial"/>
        </w:rPr>
        <w:t xml:space="preserve">screening instruments for </w:t>
      </w:r>
      <w:r w:rsidRPr="0069625F">
        <w:rPr>
          <w:rFonts w:ascii="Arial" w:hAnsi="Arial" w:cs="Arial"/>
          <w:i/>
          <w:iCs/>
        </w:rPr>
        <w:t>cognitive impairment</w:t>
      </w:r>
      <w:r w:rsidRPr="00F527D6">
        <w:rPr>
          <w:rFonts w:ascii="Arial" w:hAnsi="Arial" w:cs="Arial"/>
        </w:rPr>
        <w:t xml:space="preserve"> including the Mini Mental State Examination</w:t>
      </w:r>
      <w:r w:rsidR="00EB221E">
        <w:rPr>
          <w:rFonts w:ascii="Arial" w:hAnsi="Arial" w:cs="Arial"/>
        </w:rPr>
        <w:fldChar w:fldCharType="begin">
          <w:fldData xml:space="preserve">PEVuZE5vdGU+PENpdGU+PEF1dGhvcj5DcnVtPC9BdXRob3I+PFllYXI+MTk5MzwvWWVhcj48UmVj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</w:fldData>
        </w:fldChar>
      </w:r>
      <w:r w:rsidR="00DE42FE">
        <w:rPr>
          <w:rFonts w:ascii="Arial" w:hAnsi="Arial" w:cs="Arial"/>
        </w:rPr>
        <w:instrText xml:space="preserve"> ADDIN EN.CITE </w:instrText>
      </w:r>
      <w:r w:rsidR="00DE42FE">
        <w:rPr>
          <w:rFonts w:ascii="Arial" w:hAnsi="Arial" w:cs="Arial"/>
        </w:rPr>
        <w:fldChar w:fldCharType="begin">
          <w:fldData xml:space="preserve">PEVuZE5vdGU+PENpdGU+PEF1dGhvcj5DcnVtPC9BdXRob3I+PFllYXI+MTk5MzwvWWVhcj48UmVj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</w:fldData>
        </w:fldChar>
      </w:r>
      <w:r w:rsidR="00DE42FE">
        <w:rPr>
          <w:rFonts w:ascii="Arial" w:hAnsi="Arial" w:cs="Arial"/>
        </w:rPr>
        <w:instrText xml:space="preserve"> ADDIN EN.CITE.DATA </w:instrText>
      </w:r>
      <w:r w:rsidR="00DE42FE">
        <w:rPr>
          <w:rFonts w:ascii="Arial" w:hAnsi="Arial" w:cs="Arial"/>
        </w:rPr>
      </w:r>
      <w:r w:rsidR="00DE42FE">
        <w:rPr>
          <w:rFonts w:ascii="Arial" w:hAnsi="Arial" w:cs="Arial"/>
        </w:rPr>
        <w:fldChar w:fldCharType="end"/>
      </w:r>
      <w:r w:rsidR="00EB221E">
        <w:rPr>
          <w:rFonts w:ascii="Arial" w:hAnsi="Arial" w:cs="Arial"/>
        </w:rPr>
      </w:r>
      <w:r w:rsidR="00EB221E">
        <w:rPr>
          <w:rFonts w:ascii="Arial" w:hAnsi="Arial" w:cs="Arial"/>
        </w:rPr>
        <w:fldChar w:fldCharType="separate"/>
      </w:r>
      <w:r w:rsidR="00DE42FE" w:rsidRPr="00DE42FE">
        <w:rPr>
          <w:rFonts w:ascii="Arial" w:hAnsi="Arial" w:cs="Arial"/>
          <w:noProof/>
          <w:vertAlign w:val="superscript"/>
        </w:rPr>
        <w:t>28</w:t>
      </w:r>
      <w:r w:rsidR="00EB221E">
        <w:rPr>
          <w:rFonts w:ascii="Arial" w:hAnsi="Arial" w:cs="Arial"/>
        </w:rPr>
        <w:fldChar w:fldCharType="end"/>
      </w:r>
      <w:r w:rsidRPr="00F527D6">
        <w:rPr>
          <w:rFonts w:ascii="Arial" w:hAnsi="Arial" w:cs="Arial"/>
        </w:rPr>
        <w:t xml:space="preserve"> and the Cambridge Cognitive Examination (CAMCOG),</w:t>
      </w:r>
      <w:r w:rsidR="00EB221E">
        <w:rPr>
          <w:rFonts w:ascii="Arial" w:hAnsi="Arial" w:cs="Arial"/>
        </w:rPr>
        <w:fldChar w:fldCharType="begin"/>
      </w:r>
      <w:r w:rsidR="00DE42FE">
        <w:rPr>
          <w:rFonts w:ascii="Arial" w:hAnsi="Arial" w:cs="Arial"/>
        </w:rPr>
        <w:instrText xml:space="preserve"> ADDIN EN.CITE &lt;EndNote&gt;&lt;Cite&gt;&lt;Author&gt;Huppert&lt;/Author&gt;&lt;Year&gt;1995&lt;/Year&gt;&lt;RecNum&gt;8486&lt;/RecNum&gt;&lt;DisplayText&gt;&lt;style face="superscript"&gt;29&lt;/style&gt;&lt;/DisplayText&gt;&lt;record&gt;&lt;rec-number&gt;8486&lt;/rec-number&gt;&lt;foreign-keys&gt;&lt;key app="EN" db-id="r0dt9fre5paddxet9s75ezf9wz9z0vw2svad" timestamp="1615207247"&gt;8486&lt;/key&gt;&lt;/foreign-keys&gt;&lt;ref-type name="Journal Article"&gt;17&lt;/ref-type&gt;&lt;contributors&gt;&lt;authors&gt;&lt;author&gt;Huppert, Felicia A&lt;/author&gt;&lt;author&gt;Brayne, Carol&lt;/author&gt;&lt;author&gt;Gill, Caroline&lt;/author&gt;&lt;author&gt;Paykel, ES&lt;/author&gt;&lt;author&gt;Beardsall, Lynn&lt;/author&gt;&lt;/authors&gt;&lt;/contributors&gt;&lt;titles&gt;&lt;title&gt;CAMCOG—A concise neuropsychological test to assist dementia diagnosis: Socio</w:instrText>
      </w:r>
      <w:r w:rsidR="00DE42FE">
        <w:rPr>
          <w:rFonts w:ascii="Cambria Math" w:hAnsi="Cambria Math" w:cs="Cambria Math"/>
        </w:rPr>
        <w:instrText>‐</w:instrText>
      </w:r>
      <w:r w:rsidR="00DE42FE">
        <w:rPr>
          <w:rFonts w:ascii="Arial" w:hAnsi="Arial" w:cs="Arial"/>
        </w:rPr>
        <w:instrText>demographic determinants in an elderly population sample&lt;/title&gt;&lt;secondary-title&gt;British Journal of Clinical Psychology&lt;/secondary-title&gt;&lt;/titles&gt;&lt;periodical&gt;&lt;full-title&gt;British Journal of Clinical Psychology&lt;/full-title&gt;&lt;/periodical&gt;&lt;pages&gt;529-541&lt;/pages&gt;&lt;volume&gt;34&lt;/volume&gt;&lt;number&gt;4&lt;/number&gt;&lt;dates&gt;&lt;year&gt;1995&lt;/year&gt;&lt;/dates&gt;&lt;isbn&gt;0144-6657&lt;/isbn&gt;&lt;urls&gt;&lt;/urls&gt;&lt;/record&gt;&lt;/Cite&gt;&lt;/EndNote&gt;</w:instrText>
      </w:r>
      <w:r w:rsidR="00EB221E">
        <w:rPr>
          <w:rFonts w:ascii="Arial" w:hAnsi="Arial" w:cs="Arial"/>
        </w:rPr>
        <w:fldChar w:fldCharType="separate"/>
      </w:r>
      <w:r w:rsidR="00DE42FE" w:rsidRPr="00DE42FE">
        <w:rPr>
          <w:rFonts w:ascii="Arial" w:hAnsi="Arial" w:cs="Arial"/>
          <w:noProof/>
          <w:vertAlign w:val="superscript"/>
        </w:rPr>
        <w:t>29</w:t>
      </w:r>
      <w:r w:rsidR="00EB221E">
        <w:rPr>
          <w:rFonts w:ascii="Arial" w:hAnsi="Arial" w:cs="Arial"/>
        </w:rPr>
        <w:fldChar w:fldCharType="end"/>
      </w:r>
      <w:r w:rsidRPr="00F527D6">
        <w:rPr>
          <w:rFonts w:ascii="Arial" w:hAnsi="Arial" w:cs="Arial"/>
        </w:rPr>
        <w:t xml:space="preserve"> respondents were asked to subtract 7 from 100 and then</w:t>
      </w:r>
      <w:r w:rsidR="004F4042">
        <w:rPr>
          <w:rFonts w:ascii="Arial" w:hAnsi="Arial" w:cs="Arial"/>
        </w:rPr>
        <w:t xml:space="preserve"> again</w:t>
      </w:r>
      <w:r w:rsidRPr="00F527D6">
        <w:rPr>
          <w:rFonts w:ascii="Arial" w:hAnsi="Arial" w:cs="Arial"/>
        </w:rPr>
        <w:t xml:space="preserve"> to subtract 7 from their answer on four more occasions. </w:t>
      </w:r>
      <w:r w:rsidR="00EF57E1">
        <w:rPr>
          <w:rFonts w:ascii="Arial" w:hAnsi="Arial" w:cs="Arial"/>
        </w:rPr>
        <w:t xml:space="preserve"> </w:t>
      </w:r>
      <w:r w:rsidRPr="00F527D6">
        <w:rPr>
          <w:rFonts w:ascii="Arial" w:hAnsi="Arial" w:cs="Arial"/>
        </w:rPr>
        <w:t>The number of correct responses of a maximum of five was recorded.</w:t>
      </w:r>
      <w:r w:rsidR="001F3D7D">
        <w:rPr>
          <w:rFonts w:ascii="Arial" w:hAnsi="Arial" w:cs="Arial"/>
        </w:rPr>
        <w:t xml:space="preserve">  </w:t>
      </w:r>
    </w:p>
    <w:p w14:paraId="486566F6" w14:textId="77777777" w:rsidR="001F3D7D" w:rsidDel="00011E03" w:rsidRDefault="001F3D7D" w:rsidP="00F527D6">
      <w:pPr>
        <w:spacing w:after="0" w:line="480" w:lineRule="auto"/>
        <w:rPr>
          <w:del w:id="46" w:author="DEARY Ian" w:date="2021-03-10T13:55:00Z"/>
          <w:rFonts w:ascii="Arial" w:hAnsi="Arial" w:cs="Arial"/>
        </w:rPr>
      </w:pPr>
    </w:p>
    <w:p w14:paraId="4E6BBFED" w14:textId="05C23AA2" w:rsidR="00F527D6" w:rsidRDefault="00F527D6" w:rsidP="00F527D6">
      <w:pPr>
        <w:spacing w:after="0" w:line="480" w:lineRule="auto"/>
        <w:rPr>
          <w:rFonts w:ascii="Arial" w:hAnsi="Arial" w:cs="Arial"/>
        </w:rPr>
      </w:pPr>
      <w:r w:rsidRPr="0069625F">
        <w:rPr>
          <w:rFonts w:ascii="Arial" w:hAnsi="Arial" w:cs="Arial"/>
          <w:i/>
          <w:iCs/>
        </w:rPr>
        <w:t>Fluid reasoning</w:t>
      </w:r>
      <w:r w:rsidRPr="00F527D6">
        <w:rPr>
          <w:rFonts w:ascii="Arial" w:hAnsi="Arial" w:cs="Arial"/>
        </w:rPr>
        <w:t xml:space="preserve"> was assessed using a number sequence in which the respondent </w:t>
      </w:r>
      <w:r w:rsidR="0069625F">
        <w:rPr>
          <w:rFonts w:ascii="Arial" w:hAnsi="Arial" w:cs="Arial"/>
        </w:rPr>
        <w:t>populate</w:t>
      </w:r>
      <w:r w:rsidR="004F4042">
        <w:rPr>
          <w:rFonts w:ascii="Arial" w:hAnsi="Arial" w:cs="Arial"/>
        </w:rPr>
        <w:t>d</w:t>
      </w:r>
      <w:r w:rsidRPr="00F527D6">
        <w:rPr>
          <w:rFonts w:ascii="Arial" w:hAnsi="Arial" w:cs="Arial"/>
        </w:rPr>
        <w:t xml:space="preserve"> the gap(s) </w:t>
      </w:r>
      <w:r w:rsidR="0069625F">
        <w:rPr>
          <w:rFonts w:ascii="Arial" w:hAnsi="Arial" w:cs="Arial"/>
        </w:rPr>
        <w:t xml:space="preserve">in </w:t>
      </w:r>
      <w:r w:rsidR="000B48C5">
        <w:rPr>
          <w:rFonts w:ascii="Arial" w:hAnsi="Arial" w:cs="Arial"/>
        </w:rPr>
        <w:t xml:space="preserve">a logical </w:t>
      </w:r>
      <w:r w:rsidR="0069625F">
        <w:rPr>
          <w:rFonts w:ascii="Arial" w:hAnsi="Arial" w:cs="Arial"/>
        </w:rPr>
        <w:t>series</w:t>
      </w:r>
      <w:r w:rsidRPr="00F527D6">
        <w:rPr>
          <w:rFonts w:ascii="Arial" w:hAnsi="Arial" w:cs="Arial"/>
        </w:rPr>
        <w:t xml:space="preserve">. </w:t>
      </w:r>
      <w:r w:rsidR="0069625F">
        <w:rPr>
          <w:rFonts w:ascii="Arial" w:hAnsi="Arial" w:cs="Arial"/>
        </w:rPr>
        <w:t xml:space="preserve"> </w:t>
      </w:r>
      <w:r w:rsidRPr="00F527D6">
        <w:rPr>
          <w:rFonts w:ascii="Arial" w:hAnsi="Arial" w:cs="Arial"/>
        </w:rPr>
        <w:t>Respondents were initially presented with simple examples to test their understanding; those</w:t>
      </w:r>
      <w:r w:rsidR="00C13D70">
        <w:rPr>
          <w:rFonts w:ascii="Arial" w:hAnsi="Arial" w:cs="Arial"/>
        </w:rPr>
        <w:t xml:space="preserve"> </w:t>
      </w:r>
      <w:r w:rsidRPr="00F527D6">
        <w:rPr>
          <w:rFonts w:ascii="Arial" w:hAnsi="Arial" w:cs="Arial"/>
        </w:rPr>
        <w:t xml:space="preserve">who seemed confused or </w:t>
      </w:r>
      <w:r w:rsidR="00EF57E1">
        <w:rPr>
          <w:rFonts w:ascii="Arial" w:hAnsi="Arial" w:cs="Arial"/>
        </w:rPr>
        <w:t xml:space="preserve">unable </w:t>
      </w:r>
      <w:r w:rsidRPr="00F527D6">
        <w:rPr>
          <w:rFonts w:ascii="Arial" w:hAnsi="Arial" w:cs="Arial"/>
        </w:rPr>
        <w:t xml:space="preserve">to understand </w:t>
      </w:r>
      <w:r w:rsidR="00EF57E1">
        <w:rPr>
          <w:rFonts w:ascii="Arial" w:hAnsi="Arial" w:cs="Arial"/>
        </w:rPr>
        <w:t xml:space="preserve">test requirements </w:t>
      </w:r>
      <w:r w:rsidRPr="00F527D6">
        <w:rPr>
          <w:rFonts w:ascii="Arial" w:hAnsi="Arial" w:cs="Arial"/>
        </w:rPr>
        <w:t xml:space="preserve">after </w:t>
      </w:r>
      <w:r w:rsidR="004F4042">
        <w:rPr>
          <w:rFonts w:ascii="Arial" w:hAnsi="Arial" w:cs="Arial"/>
        </w:rPr>
        <w:t xml:space="preserve">the relaying of </w:t>
      </w:r>
      <w:r w:rsidRPr="00F527D6">
        <w:rPr>
          <w:rFonts w:ascii="Arial" w:hAnsi="Arial" w:cs="Arial"/>
        </w:rPr>
        <w:t xml:space="preserve">two examples </w:t>
      </w:r>
      <w:r w:rsidR="004F4042">
        <w:rPr>
          <w:rFonts w:ascii="Arial" w:hAnsi="Arial" w:cs="Arial"/>
        </w:rPr>
        <w:t>took no</w:t>
      </w:r>
      <w:del w:id="47" w:author="DEARY Ian" w:date="2021-03-10T13:55:00Z">
        <w:r w:rsidR="004F4042" w:rsidDel="00011E03">
          <w:rPr>
            <w:rFonts w:ascii="Arial" w:hAnsi="Arial" w:cs="Arial"/>
          </w:rPr>
          <w:delText>t</w:delText>
        </w:r>
      </w:del>
      <w:r w:rsidR="004F4042">
        <w:rPr>
          <w:rFonts w:ascii="Arial" w:hAnsi="Arial" w:cs="Arial"/>
        </w:rPr>
        <w:t xml:space="preserve"> further part in the test</w:t>
      </w:r>
      <w:r w:rsidRPr="00F527D6">
        <w:rPr>
          <w:rFonts w:ascii="Arial" w:hAnsi="Arial" w:cs="Arial"/>
        </w:rPr>
        <w:t xml:space="preserve">. </w:t>
      </w:r>
      <w:r w:rsidR="0069625F">
        <w:rPr>
          <w:rFonts w:ascii="Arial" w:hAnsi="Arial" w:cs="Arial"/>
        </w:rPr>
        <w:t xml:space="preserve"> Remaining study members were </w:t>
      </w:r>
      <w:r w:rsidR="000B48C5">
        <w:rPr>
          <w:rFonts w:ascii="Arial" w:hAnsi="Arial" w:cs="Arial"/>
        </w:rPr>
        <w:t>administered</w:t>
      </w:r>
      <w:r w:rsidR="0069625F">
        <w:rPr>
          <w:rFonts w:ascii="Arial" w:hAnsi="Arial" w:cs="Arial"/>
        </w:rPr>
        <w:t xml:space="preserve"> </w:t>
      </w:r>
      <w:r w:rsidRPr="00F527D6">
        <w:rPr>
          <w:rFonts w:ascii="Arial" w:hAnsi="Arial" w:cs="Arial"/>
        </w:rPr>
        <w:t xml:space="preserve">two sets of three number sequences, with the difficulty of the second set determined by their performance on the first. </w:t>
      </w:r>
      <w:r w:rsidR="0069625F">
        <w:rPr>
          <w:rFonts w:ascii="Arial" w:hAnsi="Arial" w:cs="Arial"/>
        </w:rPr>
        <w:t xml:space="preserve"> A score </w:t>
      </w:r>
      <w:r w:rsidR="000B48C5">
        <w:rPr>
          <w:rFonts w:ascii="Arial" w:hAnsi="Arial" w:cs="Arial"/>
        </w:rPr>
        <w:t>was</w:t>
      </w:r>
      <w:r w:rsidR="0069625F">
        <w:rPr>
          <w:rFonts w:ascii="Arial" w:hAnsi="Arial" w:cs="Arial"/>
        </w:rPr>
        <w:t xml:space="preserve"> </w:t>
      </w:r>
      <w:r w:rsidR="000B48C5">
        <w:rPr>
          <w:rFonts w:ascii="Arial" w:hAnsi="Arial" w:cs="Arial"/>
        </w:rPr>
        <w:t>de</w:t>
      </w:r>
      <w:r w:rsidR="00EF57E1">
        <w:rPr>
          <w:rFonts w:ascii="Arial" w:hAnsi="Arial" w:cs="Arial"/>
        </w:rPr>
        <w:t>rived</w:t>
      </w:r>
      <w:r w:rsidR="0069625F">
        <w:rPr>
          <w:rFonts w:ascii="Arial" w:hAnsi="Arial" w:cs="Arial"/>
        </w:rPr>
        <w:t xml:space="preserve"> which </w:t>
      </w:r>
      <w:r w:rsidRPr="00F527D6">
        <w:rPr>
          <w:rFonts w:ascii="Arial" w:hAnsi="Arial" w:cs="Arial"/>
        </w:rPr>
        <w:t>accounts for the difficulty of the items</w:t>
      </w:r>
      <w:r w:rsidR="0069625F">
        <w:rPr>
          <w:rFonts w:ascii="Arial" w:hAnsi="Arial" w:cs="Arial"/>
        </w:rPr>
        <w:t>.</w:t>
      </w:r>
      <w:r w:rsidR="001F3D7D">
        <w:rPr>
          <w:rFonts w:ascii="Arial" w:hAnsi="Arial" w:cs="Arial"/>
        </w:rPr>
        <w:t xml:space="preserve">  </w:t>
      </w:r>
      <w:r w:rsidR="0069625F">
        <w:rPr>
          <w:rFonts w:ascii="Arial" w:hAnsi="Arial" w:cs="Arial"/>
        </w:rPr>
        <w:t xml:space="preserve">For </w:t>
      </w:r>
      <w:r w:rsidR="00336950" w:rsidRPr="00336950">
        <w:rPr>
          <w:rFonts w:ascii="Arial" w:hAnsi="Arial" w:cs="Arial"/>
          <w:i/>
        </w:rPr>
        <w:t xml:space="preserve">numerical </w:t>
      </w:r>
      <w:r w:rsidR="0069625F" w:rsidRPr="0069625F">
        <w:rPr>
          <w:rFonts w:ascii="Arial" w:hAnsi="Arial" w:cs="Arial"/>
          <w:i/>
          <w:iCs/>
        </w:rPr>
        <w:t>r</w:t>
      </w:r>
      <w:r w:rsidRPr="0069625F">
        <w:rPr>
          <w:rFonts w:ascii="Arial" w:hAnsi="Arial" w:cs="Arial"/>
          <w:i/>
          <w:iCs/>
        </w:rPr>
        <w:t>easoning skills</w:t>
      </w:r>
      <w:r w:rsidR="0069625F">
        <w:rPr>
          <w:rFonts w:ascii="Arial" w:hAnsi="Arial" w:cs="Arial"/>
        </w:rPr>
        <w:t xml:space="preserve">, individuals were given </w:t>
      </w:r>
      <w:r w:rsidRPr="00F527D6">
        <w:rPr>
          <w:rFonts w:ascii="Arial" w:hAnsi="Arial" w:cs="Arial"/>
        </w:rPr>
        <w:t xml:space="preserve">three </w:t>
      </w:r>
      <w:r w:rsidR="000B48C5">
        <w:rPr>
          <w:rFonts w:ascii="Arial" w:hAnsi="Arial" w:cs="Arial"/>
        </w:rPr>
        <w:t>numerical</w:t>
      </w:r>
      <w:r w:rsidR="0069625F">
        <w:rPr>
          <w:rFonts w:ascii="Arial" w:hAnsi="Arial" w:cs="Arial"/>
        </w:rPr>
        <w:t xml:space="preserve"> </w:t>
      </w:r>
      <w:r w:rsidRPr="00F527D6">
        <w:rPr>
          <w:rFonts w:ascii="Arial" w:hAnsi="Arial" w:cs="Arial"/>
        </w:rPr>
        <w:t xml:space="preserve">problems to solve and, depending on their responses, were then </w:t>
      </w:r>
      <w:r w:rsidR="000B48C5">
        <w:rPr>
          <w:rFonts w:ascii="Arial" w:hAnsi="Arial" w:cs="Arial"/>
        </w:rPr>
        <w:t>administered</w:t>
      </w:r>
      <w:r w:rsidR="0069625F">
        <w:rPr>
          <w:rFonts w:ascii="Arial" w:hAnsi="Arial" w:cs="Arial"/>
        </w:rPr>
        <w:t xml:space="preserve"> </w:t>
      </w:r>
      <w:r w:rsidRPr="00F527D6">
        <w:rPr>
          <w:rFonts w:ascii="Arial" w:hAnsi="Arial" w:cs="Arial"/>
        </w:rPr>
        <w:t xml:space="preserve">a further one (simpler) or two (more difficult) problems. </w:t>
      </w:r>
      <w:r w:rsidR="00EF57E1">
        <w:rPr>
          <w:rFonts w:ascii="Arial" w:hAnsi="Arial" w:cs="Arial"/>
        </w:rPr>
        <w:t xml:space="preserve"> </w:t>
      </w:r>
      <w:r w:rsidRPr="00F527D6">
        <w:rPr>
          <w:rFonts w:ascii="Arial" w:hAnsi="Arial" w:cs="Arial"/>
        </w:rPr>
        <w:t xml:space="preserve">The total number of correct responses was recorded. </w:t>
      </w:r>
    </w:p>
    <w:p w14:paraId="49B0C2E9" w14:textId="385AA2EE" w:rsidR="00F527D6" w:rsidRDefault="00F527D6" w:rsidP="00645446">
      <w:pPr>
        <w:spacing w:after="0" w:line="480" w:lineRule="auto"/>
        <w:rPr>
          <w:rFonts w:ascii="Arial" w:hAnsi="Arial" w:cs="Arial"/>
        </w:rPr>
      </w:pPr>
    </w:p>
    <w:p w14:paraId="0829619A" w14:textId="1D173F91" w:rsidR="000D7C11" w:rsidRPr="000D7C11" w:rsidRDefault="000D7C11" w:rsidP="00645446">
      <w:pPr>
        <w:spacing w:after="0" w:line="480" w:lineRule="auto"/>
        <w:rPr>
          <w:rFonts w:ascii="Arial" w:hAnsi="Arial" w:cs="Arial"/>
          <w:i/>
          <w:iCs/>
        </w:rPr>
      </w:pPr>
      <w:r w:rsidRPr="000D7C11">
        <w:rPr>
          <w:rFonts w:ascii="Arial" w:hAnsi="Arial" w:cs="Arial"/>
          <w:i/>
          <w:iCs/>
        </w:rPr>
        <w:t>Assessment of covariates</w:t>
      </w:r>
      <w:r w:rsidR="007F59CF">
        <w:rPr>
          <w:rFonts w:ascii="Arial" w:hAnsi="Arial" w:cs="Arial"/>
          <w:i/>
          <w:iCs/>
        </w:rPr>
        <w:t xml:space="preserve"> </w:t>
      </w:r>
    </w:p>
    <w:p w14:paraId="6A10DC4A" w14:textId="3E2438A3" w:rsidR="005A0A2F" w:rsidRPr="005A0A2F" w:rsidRDefault="00691B65" w:rsidP="00271349">
      <w:pPr>
        <w:spacing w:after="0" w:line="480" w:lineRule="auto"/>
        <w:rPr>
          <w:rFonts w:ascii="Arial" w:hAnsi="Arial" w:cs="Arial"/>
        </w:rPr>
      </w:pPr>
      <w:r w:rsidRPr="001918A4">
        <w:rPr>
          <w:rFonts w:ascii="Arial" w:hAnsi="Arial" w:cs="Arial"/>
        </w:rPr>
        <w:t>Covariates were self-reported and included</w:t>
      </w:r>
      <w:r w:rsidR="00645446" w:rsidRPr="001918A4">
        <w:rPr>
          <w:rFonts w:ascii="Arial" w:hAnsi="Arial" w:cs="Arial"/>
        </w:rPr>
        <w:t xml:space="preserve"> age</w:t>
      </w:r>
      <w:r w:rsidR="00A616D2">
        <w:rPr>
          <w:rFonts w:ascii="Arial" w:hAnsi="Arial" w:cs="Arial"/>
        </w:rPr>
        <w:t>;</w:t>
      </w:r>
      <w:r w:rsidR="00645446" w:rsidRPr="001918A4">
        <w:rPr>
          <w:rFonts w:ascii="Arial" w:hAnsi="Arial" w:cs="Arial"/>
        </w:rPr>
        <w:t xml:space="preserve"> sex</w:t>
      </w:r>
      <w:r w:rsidR="001918A4" w:rsidRPr="001918A4">
        <w:rPr>
          <w:rFonts w:ascii="Arial" w:hAnsi="Arial" w:cs="Arial"/>
        </w:rPr>
        <w:t xml:space="preserve"> </w:t>
      </w:r>
      <w:r w:rsidR="00C13D70" w:rsidRPr="001918A4">
        <w:rPr>
          <w:rFonts w:ascii="Arial" w:hAnsi="Arial" w:cs="Arial"/>
        </w:rPr>
        <w:t>(</w:t>
      </w:r>
      <w:r w:rsidR="004F4042">
        <w:rPr>
          <w:rFonts w:ascii="Arial" w:hAnsi="Arial" w:cs="Arial"/>
        </w:rPr>
        <w:t xml:space="preserve">both </w:t>
      </w:r>
      <w:r w:rsidR="0076730A" w:rsidRPr="001918A4">
        <w:rPr>
          <w:rFonts w:ascii="Arial" w:hAnsi="Arial" w:cs="Arial"/>
        </w:rPr>
        <w:t>wave 10, Main Survey</w:t>
      </w:r>
      <w:r w:rsidR="00C13D70" w:rsidRPr="001918A4">
        <w:rPr>
          <w:rFonts w:ascii="Arial" w:hAnsi="Arial" w:cs="Arial"/>
        </w:rPr>
        <w:t>)</w:t>
      </w:r>
      <w:r w:rsidR="00A616D2">
        <w:rPr>
          <w:rFonts w:ascii="Arial" w:hAnsi="Arial" w:cs="Arial"/>
        </w:rPr>
        <w:t>;</w:t>
      </w:r>
      <w:r w:rsidR="00645446" w:rsidRPr="001918A4">
        <w:rPr>
          <w:rFonts w:ascii="Arial" w:hAnsi="Arial" w:cs="Arial"/>
        </w:rPr>
        <w:t xml:space="preserve"> ethnicity</w:t>
      </w:r>
      <w:r w:rsidRPr="001918A4">
        <w:rPr>
          <w:rFonts w:ascii="Arial" w:hAnsi="Arial" w:cs="Arial"/>
        </w:rPr>
        <w:t xml:space="preserve"> (</w:t>
      </w:r>
      <w:r w:rsidR="00A00CE8" w:rsidRPr="001918A4">
        <w:rPr>
          <w:rFonts w:ascii="Arial" w:hAnsi="Arial" w:cs="Arial"/>
        </w:rPr>
        <w:t>wave 10</w:t>
      </w:r>
      <w:r w:rsidR="0076730A" w:rsidRPr="001918A4">
        <w:rPr>
          <w:rFonts w:ascii="Arial" w:hAnsi="Arial" w:cs="Arial"/>
        </w:rPr>
        <w:t xml:space="preserve">, </w:t>
      </w:r>
      <w:r w:rsidR="00EF57E1" w:rsidRPr="001918A4">
        <w:rPr>
          <w:rFonts w:ascii="Arial" w:hAnsi="Arial" w:cs="Arial"/>
        </w:rPr>
        <w:t>Main Survey</w:t>
      </w:r>
      <w:r w:rsidR="00776B11" w:rsidRPr="001918A4">
        <w:rPr>
          <w:rFonts w:ascii="Arial" w:hAnsi="Arial" w:cs="Arial"/>
        </w:rPr>
        <w:t>;</w:t>
      </w:r>
      <w:r w:rsidR="00271349" w:rsidRPr="001918A4">
        <w:rPr>
          <w:rFonts w:ascii="Arial" w:hAnsi="Arial" w:cs="Arial"/>
        </w:rPr>
        <w:t xml:space="preserve"> </w:t>
      </w:r>
      <w:r w:rsidR="00FF5907" w:rsidRPr="001918A4">
        <w:rPr>
          <w:rFonts w:ascii="Arial" w:hAnsi="Arial" w:cs="Arial"/>
        </w:rPr>
        <w:t xml:space="preserve">denoted </w:t>
      </w:r>
      <w:r w:rsidR="001918A4" w:rsidRPr="001918A4">
        <w:rPr>
          <w:rFonts w:ascii="Arial" w:hAnsi="Arial" w:cs="Arial"/>
        </w:rPr>
        <w:t>as white or non-white</w:t>
      </w:r>
      <w:r w:rsidR="00EF57E1" w:rsidRPr="001918A4">
        <w:rPr>
          <w:rFonts w:ascii="Arial" w:hAnsi="Arial" w:cs="Arial"/>
        </w:rPr>
        <w:t>);</w:t>
      </w:r>
      <w:r w:rsidR="00645446" w:rsidRPr="001918A4">
        <w:rPr>
          <w:rFonts w:ascii="Arial" w:hAnsi="Arial" w:cs="Arial"/>
        </w:rPr>
        <w:t xml:space="preserve"> </w:t>
      </w:r>
      <w:r w:rsidR="00271349" w:rsidRPr="001918A4">
        <w:rPr>
          <w:rFonts w:ascii="Arial" w:hAnsi="Arial" w:cs="Arial"/>
        </w:rPr>
        <w:t xml:space="preserve">highest </w:t>
      </w:r>
      <w:r w:rsidR="00645446" w:rsidRPr="001918A4">
        <w:rPr>
          <w:rFonts w:ascii="Arial" w:hAnsi="Arial" w:cs="Arial"/>
        </w:rPr>
        <w:t>education level</w:t>
      </w:r>
      <w:r w:rsidRPr="001918A4">
        <w:rPr>
          <w:rFonts w:ascii="Arial" w:hAnsi="Arial" w:cs="Arial"/>
        </w:rPr>
        <w:t xml:space="preserve"> (</w:t>
      </w:r>
      <w:r w:rsidR="00A00CE8" w:rsidRPr="001918A4">
        <w:rPr>
          <w:rFonts w:ascii="Arial" w:hAnsi="Arial" w:cs="Arial"/>
        </w:rPr>
        <w:t>wave 10</w:t>
      </w:r>
      <w:r w:rsidR="00EF57E1" w:rsidRPr="001918A4">
        <w:rPr>
          <w:rFonts w:ascii="Arial" w:hAnsi="Arial" w:cs="Arial"/>
        </w:rPr>
        <w:t>, Main Survey</w:t>
      </w:r>
      <w:r w:rsidR="00776B11" w:rsidRPr="001918A4">
        <w:rPr>
          <w:rFonts w:ascii="Arial" w:hAnsi="Arial" w:cs="Arial"/>
        </w:rPr>
        <w:t>;</w:t>
      </w:r>
      <w:r w:rsidR="00271349" w:rsidRPr="001918A4">
        <w:rPr>
          <w:rFonts w:ascii="Arial" w:hAnsi="Arial" w:cs="Arial"/>
        </w:rPr>
        <w:t xml:space="preserve"> </w:t>
      </w:r>
      <w:r w:rsidR="004F4042">
        <w:rPr>
          <w:rFonts w:ascii="Arial" w:hAnsi="Arial" w:cs="Arial"/>
        </w:rPr>
        <w:t xml:space="preserve">categorised as </w:t>
      </w:r>
      <w:r w:rsidR="001918A4">
        <w:rPr>
          <w:rFonts w:ascii="Arial" w:hAnsi="Arial" w:cs="Arial"/>
        </w:rPr>
        <w:t>d</w:t>
      </w:r>
      <w:r w:rsidR="00271349" w:rsidRPr="001918A4">
        <w:rPr>
          <w:rFonts w:ascii="Arial" w:hAnsi="Arial" w:cs="Arial"/>
        </w:rPr>
        <w:t xml:space="preserve">egree &amp; </w:t>
      </w:r>
      <w:r w:rsidR="001918A4">
        <w:rPr>
          <w:rFonts w:ascii="Arial" w:hAnsi="Arial" w:cs="Arial"/>
        </w:rPr>
        <w:t>o</w:t>
      </w:r>
      <w:r w:rsidR="00271349" w:rsidRPr="001918A4">
        <w:rPr>
          <w:rFonts w:ascii="Arial" w:hAnsi="Arial" w:cs="Arial"/>
        </w:rPr>
        <w:t xml:space="preserve">ther </w:t>
      </w:r>
      <w:r w:rsidR="001918A4">
        <w:rPr>
          <w:rFonts w:ascii="Arial" w:hAnsi="Arial" w:cs="Arial"/>
        </w:rPr>
        <w:t>h</w:t>
      </w:r>
      <w:r w:rsidR="00271349" w:rsidRPr="001918A4">
        <w:rPr>
          <w:rFonts w:ascii="Arial" w:hAnsi="Arial" w:cs="Arial"/>
        </w:rPr>
        <w:t xml:space="preserve">igher </w:t>
      </w:r>
      <w:r w:rsidR="001918A4">
        <w:rPr>
          <w:rFonts w:ascii="Arial" w:hAnsi="Arial" w:cs="Arial"/>
        </w:rPr>
        <w:t>d</w:t>
      </w:r>
      <w:r w:rsidR="00271349" w:rsidRPr="001918A4">
        <w:rPr>
          <w:rFonts w:ascii="Arial" w:hAnsi="Arial" w:cs="Arial"/>
        </w:rPr>
        <w:t>egree, A</w:t>
      </w:r>
      <w:r w:rsidR="001918A4">
        <w:rPr>
          <w:rFonts w:ascii="Arial" w:hAnsi="Arial" w:cs="Arial"/>
        </w:rPr>
        <w:t>’</w:t>
      </w:r>
      <w:r w:rsidR="00A616D2">
        <w:rPr>
          <w:rFonts w:ascii="Arial" w:hAnsi="Arial" w:cs="Arial"/>
        </w:rPr>
        <w:t xml:space="preserve"> </w:t>
      </w:r>
      <w:r w:rsidR="001918A4">
        <w:rPr>
          <w:rFonts w:ascii="Arial" w:hAnsi="Arial" w:cs="Arial"/>
        </w:rPr>
        <w:t>l</w:t>
      </w:r>
      <w:r w:rsidR="00271349" w:rsidRPr="001918A4">
        <w:rPr>
          <w:rFonts w:ascii="Arial" w:hAnsi="Arial" w:cs="Arial"/>
        </w:rPr>
        <w:t>evel or equivalent, GCSE or equivalent, other qualification</w:t>
      </w:r>
      <w:r w:rsidR="001918A4">
        <w:rPr>
          <w:rFonts w:ascii="Arial" w:hAnsi="Arial" w:cs="Arial"/>
        </w:rPr>
        <w:t>,</w:t>
      </w:r>
      <w:r w:rsidR="00271349" w:rsidRPr="001918A4">
        <w:rPr>
          <w:rFonts w:ascii="Arial" w:hAnsi="Arial" w:cs="Arial"/>
        </w:rPr>
        <w:t xml:space="preserve"> and none)</w:t>
      </w:r>
      <w:r w:rsidR="00EF57E1" w:rsidRPr="001918A4">
        <w:rPr>
          <w:rFonts w:ascii="Arial" w:hAnsi="Arial" w:cs="Arial"/>
        </w:rPr>
        <w:t xml:space="preserve">; </w:t>
      </w:r>
      <w:r w:rsidR="00A616D2">
        <w:rPr>
          <w:rFonts w:ascii="Arial" w:hAnsi="Arial" w:cs="Arial"/>
        </w:rPr>
        <w:t xml:space="preserve">and </w:t>
      </w:r>
      <w:r w:rsidR="00077C5A" w:rsidRPr="001918A4">
        <w:rPr>
          <w:rFonts w:ascii="Arial" w:hAnsi="Arial" w:cs="Arial"/>
        </w:rPr>
        <w:t>N</w:t>
      </w:r>
      <w:r w:rsidR="00A616D2">
        <w:rPr>
          <w:rFonts w:ascii="Arial" w:hAnsi="Arial" w:cs="Arial"/>
        </w:rPr>
        <w:t>ational Health Service</w:t>
      </w:r>
      <w:r w:rsidR="004F4042">
        <w:rPr>
          <w:rFonts w:ascii="Arial" w:hAnsi="Arial" w:cs="Arial"/>
        </w:rPr>
        <w:t xml:space="preserve">-recommended </w:t>
      </w:r>
      <w:r w:rsidR="00A616D2">
        <w:rPr>
          <w:rFonts w:ascii="Arial" w:hAnsi="Arial" w:cs="Arial"/>
        </w:rPr>
        <w:t>s</w:t>
      </w:r>
      <w:r w:rsidR="00077C5A" w:rsidRPr="001918A4">
        <w:rPr>
          <w:rFonts w:ascii="Arial" w:hAnsi="Arial" w:cs="Arial"/>
        </w:rPr>
        <w:t xml:space="preserve">hielding </w:t>
      </w:r>
      <w:r w:rsidR="00A616D2">
        <w:rPr>
          <w:rFonts w:ascii="Arial" w:hAnsi="Arial" w:cs="Arial"/>
        </w:rPr>
        <w:t>status</w:t>
      </w:r>
      <w:r w:rsidR="00A00CE8" w:rsidRPr="001918A4">
        <w:rPr>
          <w:rFonts w:ascii="Arial" w:hAnsi="Arial" w:cs="Arial"/>
        </w:rPr>
        <w:t xml:space="preserve"> </w:t>
      </w:r>
      <w:r w:rsidR="001918A4" w:rsidRPr="001918A4">
        <w:rPr>
          <w:rFonts w:ascii="Arial" w:hAnsi="Arial" w:cs="Arial"/>
        </w:rPr>
        <w:t xml:space="preserve">for any household member </w:t>
      </w:r>
      <w:r w:rsidR="00A00CE8" w:rsidRPr="001918A4">
        <w:rPr>
          <w:rFonts w:ascii="Arial" w:hAnsi="Arial" w:cs="Arial"/>
        </w:rPr>
        <w:t>(</w:t>
      </w:r>
      <w:r w:rsidR="00EF57E1" w:rsidRPr="001918A4">
        <w:rPr>
          <w:rFonts w:ascii="Arial" w:hAnsi="Arial" w:cs="Arial"/>
        </w:rPr>
        <w:t>wave</w:t>
      </w:r>
      <w:r w:rsidR="006A22DD" w:rsidRPr="001918A4">
        <w:rPr>
          <w:rFonts w:ascii="Arial" w:hAnsi="Arial" w:cs="Arial"/>
        </w:rPr>
        <w:t>s 1-5</w:t>
      </w:r>
      <w:r w:rsidR="00EF57E1" w:rsidRPr="001918A4">
        <w:rPr>
          <w:rFonts w:ascii="Arial" w:hAnsi="Arial" w:cs="Arial"/>
        </w:rPr>
        <w:t>, COVID Survey</w:t>
      </w:r>
      <w:r w:rsidR="006A22DD" w:rsidRPr="001918A4">
        <w:rPr>
          <w:rFonts w:ascii="Arial" w:hAnsi="Arial" w:cs="Arial"/>
        </w:rPr>
        <w:t>s</w:t>
      </w:r>
      <w:r w:rsidR="00776B11" w:rsidRPr="001918A4">
        <w:rPr>
          <w:rFonts w:ascii="Arial" w:hAnsi="Arial" w:cs="Arial"/>
        </w:rPr>
        <w:t>;</w:t>
      </w:r>
      <w:r w:rsidR="00626B1D" w:rsidRPr="001918A4">
        <w:rPr>
          <w:rFonts w:ascii="Arial" w:hAnsi="Arial" w:cs="Arial"/>
        </w:rPr>
        <w:t xml:space="preserve"> denoted by </w:t>
      </w:r>
      <w:r w:rsidR="00077C5A" w:rsidRPr="001918A4">
        <w:rPr>
          <w:rFonts w:ascii="Arial" w:hAnsi="Arial" w:cs="Arial"/>
        </w:rPr>
        <w:t>yes/no</w:t>
      </w:r>
      <w:r w:rsidR="00A00CE8">
        <w:rPr>
          <w:rFonts w:ascii="Arial" w:hAnsi="Arial" w:cs="Arial"/>
        </w:rPr>
        <w:t>)</w:t>
      </w:r>
      <w:r w:rsidR="00EF57E1">
        <w:rPr>
          <w:rFonts w:ascii="Arial" w:hAnsi="Arial" w:cs="Arial"/>
        </w:rPr>
        <w:t xml:space="preserve">.  </w:t>
      </w:r>
      <w:commentRangeStart w:id="48"/>
      <w:commentRangeStart w:id="49"/>
      <w:r w:rsidR="00EF57E1">
        <w:rPr>
          <w:rFonts w:ascii="Arial" w:hAnsi="Arial" w:cs="Arial"/>
        </w:rPr>
        <w:t>A</w:t>
      </w:r>
      <w:r w:rsidR="00D158CB" w:rsidRPr="00D25C38">
        <w:rPr>
          <w:rFonts w:ascii="Arial" w:hAnsi="Arial" w:cs="Arial"/>
        </w:rPr>
        <w:t xml:space="preserve"> </w:t>
      </w:r>
      <w:r w:rsidR="00EF57E1">
        <w:rPr>
          <w:rFonts w:ascii="Arial" w:hAnsi="Arial" w:cs="Arial"/>
        </w:rPr>
        <w:t xml:space="preserve">history of </w:t>
      </w:r>
      <w:r w:rsidR="00D158CB" w:rsidRPr="00D25C38">
        <w:rPr>
          <w:rFonts w:ascii="Arial" w:hAnsi="Arial" w:cs="Arial"/>
        </w:rPr>
        <w:t>physical morbidit</w:t>
      </w:r>
      <w:r w:rsidR="007F59CF">
        <w:rPr>
          <w:rFonts w:ascii="Arial" w:hAnsi="Arial" w:cs="Arial"/>
        </w:rPr>
        <w:t>ies</w:t>
      </w:r>
      <w:r w:rsidR="00A00CE8">
        <w:rPr>
          <w:rFonts w:ascii="Arial" w:hAnsi="Arial" w:cs="Arial"/>
        </w:rPr>
        <w:t xml:space="preserve"> </w:t>
      </w:r>
      <w:r w:rsidR="00EF57E1">
        <w:rPr>
          <w:rFonts w:ascii="Arial" w:hAnsi="Arial" w:cs="Arial"/>
        </w:rPr>
        <w:t xml:space="preserve">was </w:t>
      </w:r>
      <w:r w:rsidR="00626B1D">
        <w:rPr>
          <w:rFonts w:ascii="Arial" w:hAnsi="Arial" w:cs="Arial"/>
        </w:rPr>
        <w:t xml:space="preserve">also </w:t>
      </w:r>
      <w:r w:rsidR="00EF57E1">
        <w:rPr>
          <w:rFonts w:ascii="Arial" w:hAnsi="Arial" w:cs="Arial"/>
        </w:rPr>
        <w:t xml:space="preserve">captured </w:t>
      </w:r>
      <w:r w:rsidR="001918A4">
        <w:rPr>
          <w:rFonts w:ascii="Arial" w:hAnsi="Arial" w:cs="Arial"/>
        </w:rPr>
        <w:t>(</w:t>
      </w:r>
      <w:r w:rsidR="00C13D70">
        <w:rPr>
          <w:rFonts w:ascii="Arial" w:hAnsi="Arial" w:cs="Arial"/>
        </w:rPr>
        <w:t>wave 10</w:t>
      </w:r>
      <w:r w:rsidR="001918A4">
        <w:rPr>
          <w:rFonts w:ascii="Arial" w:hAnsi="Arial" w:cs="Arial"/>
        </w:rPr>
        <w:t xml:space="preserve">, </w:t>
      </w:r>
      <w:r w:rsidR="00C13D70">
        <w:rPr>
          <w:rFonts w:ascii="Arial" w:hAnsi="Arial" w:cs="Arial"/>
        </w:rPr>
        <w:t>Main Survey</w:t>
      </w:r>
      <w:r w:rsidR="001918A4">
        <w:rPr>
          <w:rFonts w:ascii="Arial" w:hAnsi="Arial" w:cs="Arial"/>
        </w:rPr>
        <w:t>)</w:t>
      </w:r>
      <w:r w:rsidR="00C13D70">
        <w:rPr>
          <w:rFonts w:ascii="Arial" w:hAnsi="Arial" w:cs="Arial"/>
        </w:rPr>
        <w:t xml:space="preserve"> </w:t>
      </w:r>
      <w:r w:rsidR="007F59CF">
        <w:rPr>
          <w:rFonts w:ascii="Arial" w:hAnsi="Arial" w:cs="Arial"/>
        </w:rPr>
        <w:t xml:space="preserve">and </w:t>
      </w:r>
      <w:r w:rsidR="00A616D2">
        <w:rPr>
          <w:rFonts w:ascii="Arial" w:hAnsi="Arial" w:cs="Arial"/>
        </w:rPr>
        <w:t>based on</w:t>
      </w:r>
      <w:r w:rsidR="001918A4">
        <w:rPr>
          <w:rFonts w:ascii="Arial" w:hAnsi="Arial" w:cs="Arial"/>
        </w:rPr>
        <w:t xml:space="preserve"> </w:t>
      </w:r>
      <w:proofErr w:type="spellStart"/>
      <w:r w:rsidR="00EF57E1">
        <w:rPr>
          <w:rFonts w:ascii="Arial" w:hAnsi="Arial" w:cs="Arial"/>
        </w:rPr>
        <w:t>c</w:t>
      </w:r>
      <w:r w:rsidR="005A0A2F" w:rsidRPr="005A0A2F">
        <w:rPr>
          <w:rFonts w:ascii="Arial" w:hAnsi="Arial" w:cs="Arial"/>
        </w:rPr>
        <w:t>ardiometabolic</w:t>
      </w:r>
      <w:proofErr w:type="spellEnd"/>
      <w:r w:rsidR="005A0A2F" w:rsidRPr="005A0A2F">
        <w:rPr>
          <w:rFonts w:ascii="Arial" w:hAnsi="Arial" w:cs="Arial"/>
        </w:rPr>
        <w:t xml:space="preserve"> disease </w:t>
      </w:r>
      <w:r w:rsidR="00B2184A">
        <w:rPr>
          <w:rFonts w:ascii="Arial" w:hAnsi="Arial" w:cs="Arial"/>
        </w:rPr>
        <w:t>(</w:t>
      </w:r>
      <w:r w:rsidR="00B63BE5">
        <w:rPr>
          <w:rFonts w:ascii="Arial" w:hAnsi="Arial" w:cs="Arial"/>
        </w:rPr>
        <w:t>congestive heart failure, coronary heart disease, angina, heart attack or infarction, stroke</w:t>
      </w:r>
      <w:r w:rsidR="005A0A2F" w:rsidRPr="005A0A2F">
        <w:rPr>
          <w:rFonts w:ascii="Arial" w:hAnsi="Arial" w:cs="Arial"/>
        </w:rPr>
        <w:t>, diabetes, and/or hypertension</w:t>
      </w:r>
      <w:r w:rsidR="00B2184A">
        <w:rPr>
          <w:rFonts w:ascii="Arial" w:hAnsi="Arial" w:cs="Arial"/>
        </w:rPr>
        <w:t>)</w:t>
      </w:r>
      <w:r w:rsidR="00C13D70">
        <w:rPr>
          <w:rFonts w:ascii="Arial" w:hAnsi="Arial" w:cs="Arial"/>
        </w:rPr>
        <w:t>;</w:t>
      </w:r>
      <w:r w:rsidR="00B2184A">
        <w:rPr>
          <w:rFonts w:ascii="Arial" w:hAnsi="Arial" w:cs="Arial"/>
        </w:rPr>
        <w:t xml:space="preserve"> respiratory disease (</w:t>
      </w:r>
      <w:r w:rsidR="005A0A2F" w:rsidRPr="005A0A2F">
        <w:rPr>
          <w:rFonts w:ascii="Arial" w:hAnsi="Arial" w:cs="Arial"/>
        </w:rPr>
        <w:t xml:space="preserve">respiratory disease comprised bronchitis, </w:t>
      </w:r>
      <w:r w:rsidR="005A0A2F" w:rsidRPr="005A0A2F">
        <w:rPr>
          <w:rFonts w:ascii="Arial" w:hAnsi="Arial" w:cs="Arial"/>
        </w:rPr>
        <w:lastRenderedPageBreak/>
        <w:t xml:space="preserve">emphysema, </w:t>
      </w:r>
      <w:r w:rsidR="00EF57E1">
        <w:rPr>
          <w:rFonts w:ascii="Arial" w:hAnsi="Arial" w:cs="Arial"/>
        </w:rPr>
        <w:t>chronic obstructive pulmonary disease</w:t>
      </w:r>
      <w:r w:rsidR="00B63BE5">
        <w:rPr>
          <w:rFonts w:ascii="Arial" w:hAnsi="Arial" w:cs="Arial"/>
        </w:rPr>
        <w:t xml:space="preserve">, </w:t>
      </w:r>
      <w:r w:rsidR="005A0A2F" w:rsidRPr="005A0A2F">
        <w:rPr>
          <w:rFonts w:ascii="Arial" w:hAnsi="Arial" w:cs="Arial"/>
        </w:rPr>
        <w:t>and/or asthma</w:t>
      </w:r>
      <w:r w:rsidR="00B2184A">
        <w:rPr>
          <w:rFonts w:ascii="Arial" w:hAnsi="Arial" w:cs="Arial"/>
        </w:rPr>
        <w:t>)</w:t>
      </w:r>
      <w:r w:rsidR="007F59CF">
        <w:rPr>
          <w:rFonts w:ascii="Arial" w:hAnsi="Arial" w:cs="Arial"/>
        </w:rPr>
        <w:t>;</w:t>
      </w:r>
      <w:r w:rsidR="00B2184A">
        <w:rPr>
          <w:rFonts w:ascii="Arial" w:hAnsi="Arial" w:cs="Arial"/>
        </w:rPr>
        <w:t xml:space="preserve"> and</w:t>
      </w:r>
      <w:r w:rsidR="007F59CF">
        <w:rPr>
          <w:rFonts w:ascii="Arial" w:hAnsi="Arial" w:cs="Arial"/>
        </w:rPr>
        <w:t>/or</w:t>
      </w:r>
      <w:r w:rsidR="00B2184A">
        <w:rPr>
          <w:rFonts w:ascii="Arial" w:hAnsi="Arial" w:cs="Arial"/>
        </w:rPr>
        <w:t xml:space="preserve"> cancer of any type</w:t>
      </w:r>
      <w:r w:rsidR="005A0A2F" w:rsidRPr="005A0A2F">
        <w:rPr>
          <w:rFonts w:ascii="Arial" w:hAnsi="Arial" w:cs="Arial"/>
        </w:rPr>
        <w:t xml:space="preserve">.  </w:t>
      </w:r>
      <w:commentRangeEnd w:id="48"/>
      <w:r w:rsidR="00041C82">
        <w:rPr>
          <w:rStyle w:val="CommentReference"/>
        </w:rPr>
        <w:commentReference w:id="48"/>
      </w:r>
      <w:commentRangeEnd w:id="49"/>
      <w:r w:rsidR="001124F8">
        <w:rPr>
          <w:rStyle w:val="CommentReference"/>
        </w:rPr>
        <w:commentReference w:id="49"/>
      </w:r>
      <w:r w:rsidR="00B2184A">
        <w:rPr>
          <w:rFonts w:ascii="Arial" w:hAnsi="Arial" w:cs="Arial"/>
        </w:rPr>
        <w:t xml:space="preserve">Current </w:t>
      </w:r>
      <w:r w:rsidR="00EF57E1" w:rsidRPr="00D25C38">
        <w:rPr>
          <w:rFonts w:ascii="Arial" w:hAnsi="Arial" w:cs="Arial"/>
        </w:rPr>
        <w:t>psychological distress</w:t>
      </w:r>
      <w:r w:rsidR="00EF57E1">
        <w:rPr>
          <w:rFonts w:ascii="Arial" w:hAnsi="Arial" w:cs="Arial"/>
        </w:rPr>
        <w:t xml:space="preserve"> (wave </w:t>
      </w:r>
      <w:r w:rsidR="007F59CF">
        <w:rPr>
          <w:rFonts w:ascii="Arial" w:hAnsi="Arial" w:cs="Arial"/>
        </w:rPr>
        <w:t>6</w:t>
      </w:r>
      <w:r w:rsidR="00271349">
        <w:rPr>
          <w:rFonts w:ascii="Arial" w:hAnsi="Arial" w:cs="Arial"/>
        </w:rPr>
        <w:t xml:space="preserve">, </w:t>
      </w:r>
      <w:r w:rsidR="00EF57E1">
        <w:rPr>
          <w:rFonts w:ascii="Arial" w:hAnsi="Arial" w:cs="Arial"/>
        </w:rPr>
        <w:t>COVID Surve</w:t>
      </w:r>
      <w:r w:rsidR="00EF57E1" w:rsidRPr="00776B11">
        <w:rPr>
          <w:rFonts w:ascii="Arial" w:hAnsi="Arial" w:cs="Arial"/>
        </w:rPr>
        <w:t>y)</w:t>
      </w:r>
      <w:r w:rsidR="00B2184A" w:rsidRPr="00776B11">
        <w:rPr>
          <w:rFonts w:ascii="Arial" w:hAnsi="Arial" w:cs="Arial"/>
        </w:rPr>
        <w:t xml:space="preserve"> was </w:t>
      </w:r>
      <w:r w:rsidR="00776B11" w:rsidRPr="00776B11">
        <w:rPr>
          <w:rFonts w:ascii="Arial" w:hAnsi="Arial" w:cs="Arial"/>
        </w:rPr>
        <w:t xml:space="preserve">ascertained using </w:t>
      </w:r>
      <w:r w:rsidR="00B2184A" w:rsidRPr="00776B11">
        <w:rPr>
          <w:rFonts w:ascii="Arial" w:hAnsi="Arial" w:cs="Arial"/>
        </w:rPr>
        <w:t xml:space="preserve">the administration of the </w:t>
      </w:r>
      <w:r w:rsidR="005A0A2F" w:rsidRPr="00776B11">
        <w:rPr>
          <w:rFonts w:ascii="Arial" w:hAnsi="Arial" w:cs="Arial"/>
        </w:rPr>
        <w:t>12-item version of the General Health Questionnaire.</w:t>
      </w:r>
      <w:r w:rsidR="00EB221E">
        <w:rPr>
          <w:rFonts w:ascii="Arial" w:hAnsi="Arial" w:cs="Arial"/>
        </w:rPr>
        <w:t xml:space="preserve"> </w:t>
      </w:r>
      <w:r w:rsidR="005A0A2F" w:rsidRPr="005A0A2F">
        <w:rPr>
          <w:rFonts w:ascii="Arial" w:hAnsi="Arial" w:cs="Arial"/>
        </w:rPr>
        <w:t xml:space="preserve"> </w:t>
      </w:r>
      <w:r w:rsidR="005A0A2F">
        <w:rPr>
          <w:rFonts w:ascii="Arial" w:hAnsi="Arial" w:cs="Arial"/>
        </w:rPr>
        <w:t>V</w:t>
      </w:r>
      <w:r w:rsidR="005A0A2F" w:rsidRPr="005A0A2F">
        <w:rPr>
          <w:rFonts w:ascii="Arial" w:hAnsi="Arial" w:cs="Arial"/>
        </w:rPr>
        <w:t>alidated against standardised psychiatric interviews</w:t>
      </w:r>
      <w:proofErr w:type="gramStart"/>
      <w:r w:rsidR="00964C19">
        <w:rPr>
          <w:rFonts w:ascii="Arial" w:hAnsi="Arial" w:cs="Arial"/>
        </w:rPr>
        <w:t>,</w:t>
      </w:r>
      <w:proofErr w:type="gramEnd"/>
      <w:r w:rsidR="00EB221E">
        <w:rPr>
          <w:rFonts w:ascii="Arial" w:hAnsi="Arial" w:cs="Arial"/>
        </w:rPr>
        <w:fldChar w:fldCharType="begin">
          <w:fldData xml:space="preserve">PEVuZE5vdGU+PENpdGU+PEF1dGhvcj5Ib2xpPC9BdXRob3I+PFllYXI+MjAwMzwvWWVhcj48UmVj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</w:fldData>
        </w:fldChar>
      </w:r>
      <w:r w:rsidR="00DE42FE">
        <w:rPr>
          <w:rFonts w:ascii="Arial" w:hAnsi="Arial" w:cs="Arial"/>
        </w:rPr>
        <w:instrText xml:space="preserve"> ADDIN EN.CITE </w:instrText>
      </w:r>
      <w:r w:rsidR="00DE42FE">
        <w:rPr>
          <w:rFonts w:ascii="Arial" w:hAnsi="Arial" w:cs="Arial"/>
        </w:rPr>
        <w:fldChar w:fldCharType="begin">
          <w:fldData xml:space="preserve">PEVuZE5vdGU+PENpdGU+PEF1dGhvcj5Ib2xpPC9BdXRob3I+PFllYXI+MjAwMzwvWWVhcj48UmVj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</w:fldData>
        </w:fldChar>
      </w:r>
      <w:r w:rsidR="00DE42FE">
        <w:rPr>
          <w:rFonts w:ascii="Arial" w:hAnsi="Arial" w:cs="Arial"/>
        </w:rPr>
        <w:instrText xml:space="preserve"> ADDIN EN.CITE.DATA </w:instrText>
      </w:r>
      <w:r w:rsidR="00DE42FE">
        <w:rPr>
          <w:rFonts w:ascii="Arial" w:hAnsi="Arial" w:cs="Arial"/>
        </w:rPr>
      </w:r>
      <w:r w:rsidR="00DE42FE">
        <w:rPr>
          <w:rFonts w:ascii="Arial" w:hAnsi="Arial" w:cs="Arial"/>
        </w:rPr>
        <w:fldChar w:fldCharType="end"/>
      </w:r>
      <w:r w:rsidR="00EB221E">
        <w:rPr>
          <w:rFonts w:ascii="Arial" w:hAnsi="Arial" w:cs="Arial"/>
        </w:rPr>
      </w:r>
      <w:r w:rsidR="00EB221E">
        <w:rPr>
          <w:rFonts w:ascii="Arial" w:hAnsi="Arial" w:cs="Arial"/>
        </w:rPr>
        <w:fldChar w:fldCharType="separate"/>
      </w:r>
      <w:r w:rsidR="00DE42FE" w:rsidRPr="00DE42FE">
        <w:rPr>
          <w:rFonts w:ascii="Arial" w:hAnsi="Arial" w:cs="Arial"/>
          <w:noProof/>
          <w:vertAlign w:val="superscript"/>
        </w:rPr>
        <w:t>30,31</w:t>
      </w:r>
      <w:r w:rsidR="00EB221E">
        <w:rPr>
          <w:rFonts w:ascii="Arial" w:hAnsi="Arial" w:cs="Arial"/>
        </w:rPr>
        <w:fldChar w:fldCharType="end"/>
      </w:r>
      <w:r w:rsidR="00964C19">
        <w:rPr>
          <w:rFonts w:ascii="Arial" w:hAnsi="Arial" w:cs="Arial"/>
        </w:rPr>
        <w:t xml:space="preserve"> this is a </w:t>
      </w:r>
      <w:r w:rsidR="005A0A2F" w:rsidRPr="005A0A2F">
        <w:rPr>
          <w:rFonts w:ascii="Arial" w:hAnsi="Arial" w:cs="Arial"/>
        </w:rPr>
        <w:t xml:space="preserve">widely used </w:t>
      </w:r>
      <w:r w:rsidR="005A0A2F" w:rsidRPr="00824573">
        <w:rPr>
          <w:rFonts w:ascii="Arial" w:hAnsi="Arial" w:cs="Arial"/>
        </w:rPr>
        <w:t>measure of distress in population</w:t>
      </w:r>
      <w:r w:rsidR="00776B11">
        <w:rPr>
          <w:rFonts w:ascii="Arial" w:hAnsi="Arial" w:cs="Arial"/>
        </w:rPr>
        <w:t>-based</w:t>
      </w:r>
      <w:r w:rsidR="005A0A2F" w:rsidRPr="00824573">
        <w:rPr>
          <w:rFonts w:ascii="Arial" w:hAnsi="Arial" w:cs="Arial"/>
        </w:rPr>
        <w:t xml:space="preserve"> studies</w:t>
      </w:r>
      <w:r w:rsidR="00964C19" w:rsidRPr="00824573">
        <w:rPr>
          <w:rFonts w:ascii="Arial" w:hAnsi="Arial" w:cs="Arial"/>
        </w:rPr>
        <w:t xml:space="preserve">.  </w:t>
      </w:r>
      <w:r w:rsidR="005A0A2F" w:rsidRPr="00824573">
        <w:rPr>
          <w:rFonts w:ascii="Arial" w:hAnsi="Arial" w:cs="Arial"/>
        </w:rPr>
        <w:t>Consistent with published analyses</w:t>
      </w:r>
      <w:proofErr w:type="gramStart"/>
      <w:r w:rsidR="005A0A2F" w:rsidRPr="00824573">
        <w:rPr>
          <w:rFonts w:ascii="Arial" w:hAnsi="Arial" w:cs="Arial"/>
        </w:rPr>
        <w:t>,</w:t>
      </w:r>
      <w:proofErr w:type="gramEnd"/>
      <w:r w:rsidR="00824573" w:rsidRPr="00824573">
        <w:rPr>
          <w:rFonts w:ascii="Arial" w:hAnsi="Arial" w:cs="Arial"/>
        </w:rPr>
        <w:fldChar w:fldCharType="begin">
          <w:fldData xml:space="preserve">PEVuZE5vdGU+PENpdGU+PEF1dGhvcj5SdXNzPC9BdXRob3I+PFllYXI+MjAxMjwvWWVhcj48UmVj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</w:fldData>
        </w:fldChar>
      </w:r>
      <w:r w:rsidR="00DE42FE">
        <w:rPr>
          <w:rFonts w:ascii="Arial" w:hAnsi="Arial" w:cs="Arial"/>
        </w:rPr>
        <w:instrText xml:space="preserve"> ADDIN EN.CITE </w:instrText>
      </w:r>
      <w:r w:rsidR="00DE42FE">
        <w:rPr>
          <w:rFonts w:ascii="Arial" w:hAnsi="Arial" w:cs="Arial"/>
        </w:rPr>
        <w:fldChar w:fldCharType="begin">
          <w:fldData xml:space="preserve">PEVuZE5vdGU+PENpdGU+PEF1dGhvcj5SdXNzPC9BdXRob3I+PFllYXI+MjAxMjwvWWVhcj48UmVj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</w:fldData>
        </w:fldChar>
      </w:r>
      <w:r w:rsidR="00DE42FE">
        <w:rPr>
          <w:rFonts w:ascii="Arial" w:hAnsi="Arial" w:cs="Arial"/>
        </w:rPr>
        <w:instrText xml:space="preserve"> ADDIN EN.CITE.DATA </w:instrText>
      </w:r>
      <w:r w:rsidR="00DE42FE">
        <w:rPr>
          <w:rFonts w:ascii="Arial" w:hAnsi="Arial" w:cs="Arial"/>
        </w:rPr>
      </w:r>
      <w:r w:rsidR="00DE42FE">
        <w:rPr>
          <w:rFonts w:ascii="Arial" w:hAnsi="Arial" w:cs="Arial"/>
        </w:rPr>
        <w:fldChar w:fldCharType="end"/>
      </w:r>
      <w:r w:rsidR="00824573" w:rsidRPr="00824573">
        <w:rPr>
          <w:rFonts w:ascii="Arial" w:hAnsi="Arial" w:cs="Arial"/>
        </w:rPr>
      </w:r>
      <w:r w:rsidR="00824573" w:rsidRPr="00824573">
        <w:rPr>
          <w:rFonts w:ascii="Arial" w:hAnsi="Arial" w:cs="Arial"/>
        </w:rPr>
        <w:fldChar w:fldCharType="separate"/>
      </w:r>
      <w:r w:rsidR="00DE42FE" w:rsidRPr="00DE42FE">
        <w:rPr>
          <w:rFonts w:ascii="Arial" w:hAnsi="Arial" w:cs="Arial"/>
          <w:noProof/>
          <w:vertAlign w:val="superscript"/>
        </w:rPr>
        <w:t>32-34</w:t>
      </w:r>
      <w:r w:rsidR="00824573" w:rsidRPr="00824573">
        <w:rPr>
          <w:rFonts w:ascii="Arial" w:hAnsi="Arial" w:cs="Arial"/>
        </w:rPr>
        <w:fldChar w:fldCharType="end"/>
      </w:r>
      <w:r w:rsidR="005A0A2F" w:rsidRPr="00824573">
        <w:rPr>
          <w:rFonts w:ascii="Arial" w:hAnsi="Arial" w:cs="Arial"/>
        </w:rPr>
        <w:t xml:space="preserve"> </w:t>
      </w:r>
      <w:r w:rsidR="00D25C38" w:rsidRPr="00824573">
        <w:rPr>
          <w:rFonts w:ascii="Arial" w:hAnsi="Arial" w:cs="Arial"/>
        </w:rPr>
        <w:t xml:space="preserve">we used a score of </w:t>
      </w:r>
      <w:r w:rsidR="00824573" w:rsidRPr="00824573">
        <w:rPr>
          <w:rFonts w:ascii="Arial" w:hAnsi="Arial" w:cs="Arial"/>
        </w:rPr>
        <w:t>≥</w:t>
      </w:r>
      <w:r w:rsidR="00D25C38" w:rsidRPr="00824573">
        <w:rPr>
          <w:rFonts w:ascii="Arial" w:hAnsi="Arial" w:cs="Arial"/>
        </w:rPr>
        <w:t>3 to</w:t>
      </w:r>
      <w:r w:rsidR="00D25C38">
        <w:rPr>
          <w:rFonts w:ascii="Arial" w:hAnsi="Arial" w:cs="Arial"/>
        </w:rPr>
        <w:t xml:space="preserve"> denote psychological distress. </w:t>
      </w:r>
    </w:p>
    <w:p w14:paraId="34B6FDF6" w14:textId="77777777" w:rsidR="005A0A2F" w:rsidRPr="005A0A2F" w:rsidRDefault="005A0A2F" w:rsidP="00BD6B3F">
      <w:pPr>
        <w:spacing w:after="0" w:line="480" w:lineRule="auto"/>
        <w:rPr>
          <w:rFonts w:ascii="Arial" w:hAnsi="Arial" w:cs="Arial"/>
          <w:i/>
          <w:iCs/>
        </w:rPr>
      </w:pPr>
    </w:p>
    <w:p w14:paraId="74772222" w14:textId="7B1D5BC6" w:rsidR="00691B65" w:rsidRPr="005A0A2F" w:rsidRDefault="00691B65" w:rsidP="00BD6B3F">
      <w:pPr>
        <w:spacing w:after="0" w:line="480" w:lineRule="auto"/>
        <w:rPr>
          <w:rFonts w:ascii="Arial" w:hAnsi="Arial" w:cs="Arial"/>
          <w:i/>
          <w:iCs/>
        </w:rPr>
      </w:pPr>
      <w:r w:rsidRPr="005A0A2F">
        <w:rPr>
          <w:rFonts w:ascii="Arial" w:hAnsi="Arial" w:cs="Arial"/>
          <w:i/>
          <w:iCs/>
        </w:rPr>
        <w:t xml:space="preserve">Assessment of vaccine </w:t>
      </w:r>
      <w:r w:rsidR="002875CB" w:rsidRPr="005A0A2F">
        <w:rPr>
          <w:rFonts w:ascii="Arial" w:hAnsi="Arial" w:cs="Arial"/>
          <w:i/>
          <w:iCs/>
        </w:rPr>
        <w:t>intentionality</w:t>
      </w:r>
    </w:p>
    <w:p w14:paraId="53AFF95D" w14:textId="0E9DA55A" w:rsidR="00691B65" w:rsidRPr="00691B65" w:rsidRDefault="00B2184A" w:rsidP="00691B65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 wave </w:t>
      </w:r>
      <w:r w:rsidR="00187643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in the COVID Survey, s</w:t>
      </w:r>
      <w:r w:rsidR="00691B65" w:rsidRPr="005A0A2F">
        <w:rPr>
          <w:rFonts w:ascii="Arial" w:hAnsi="Arial" w:cs="Arial"/>
        </w:rPr>
        <w:t>tudy mem</w:t>
      </w:r>
      <w:r w:rsidR="00B470F4" w:rsidRPr="005A0A2F">
        <w:rPr>
          <w:rFonts w:ascii="Arial" w:hAnsi="Arial" w:cs="Arial"/>
        </w:rPr>
        <w:t>b</w:t>
      </w:r>
      <w:r w:rsidR="00691B65" w:rsidRPr="005A0A2F">
        <w:rPr>
          <w:rFonts w:ascii="Arial" w:hAnsi="Arial" w:cs="Arial"/>
        </w:rPr>
        <w:t>ers were as</w:t>
      </w:r>
      <w:r w:rsidR="00691B65">
        <w:rPr>
          <w:rFonts w:ascii="Arial" w:hAnsi="Arial" w:cs="Arial"/>
        </w:rPr>
        <w:t>ked</w:t>
      </w:r>
      <w:r w:rsidR="00691B65" w:rsidRPr="00691B65">
        <w:rPr>
          <w:rFonts w:ascii="Arial" w:hAnsi="Arial" w:cs="Arial"/>
        </w:rPr>
        <w:t xml:space="preserve"> “</w:t>
      </w:r>
      <w:commentRangeStart w:id="50"/>
      <w:r w:rsidR="00691B65" w:rsidRPr="00691B65">
        <w:rPr>
          <w:rFonts w:ascii="Arial" w:hAnsi="Arial" w:cs="Arial"/>
        </w:rPr>
        <w:t>Imagine</w:t>
      </w:r>
      <w:r w:rsidR="00823D14">
        <w:rPr>
          <w:rFonts w:ascii="Arial" w:hAnsi="Arial" w:cs="Arial"/>
        </w:rPr>
        <w:t xml:space="preserve"> </w:t>
      </w:r>
      <w:r w:rsidR="00691B65" w:rsidRPr="00691B65">
        <w:rPr>
          <w:rFonts w:ascii="Arial" w:hAnsi="Arial" w:cs="Arial"/>
        </w:rPr>
        <w:t>that a vaccine against COVID-19 was available for anyone who wanted it</w:t>
      </w:r>
      <w:commentRangeEnd w:id="50"/>
      <w:r w:rsidR="00C4456E">
        <w:rPr>
          <w:rStyle w:val="CommentReference"/>
        </w:rPr>
        <w:commentReference w:id="50"/>
      </w:r>
      <w:r w:rsidR="00691B65" w:rsidRPr="00691B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r w:rsidR="00691B65" w:rsidRPr="00691B65">
        <w:rPr>
          <w:rFonts w:ascii="Arial" w:hAnsi="Arial" w:cs="Arial"/>
        </w:rPr>
        <w:t>How likely or</w:t>
      </w:r>
      <w:r w:rsidR="00823D14">
        <w:rPr>
          <w:rFonts w:ascii="Arial" w:hAnsi="Arial" w:cs="Arial"/>
        </w:rPr>
        <w:t xml:space="preserve"> </w:t>
      </w:r>
      <w:r w:rsidR="00691B65" w:rsidRPr="00691B65">
        <w:rPr>
          <w:rFonts w:ascii="Arial" w:hAnsi="Arial" w:cs="Arial"/>
        </w:rPr>
        <w:t xml:space="preserve">unlikely would you be to take the vaccine?” </w:t>
      </w:r>
      <w:r w:rsidR="004F4042">
        <w:rPr>
          <w:rFonts w:ascii="Arial" w:hAnsi="Arial" w:cs="Arial"/>
        </w:rPr>
        <w:t xml:space="preserve"> </w:t>
      </w:r>
      <w:r w:rsidR="00691B65" w:rsidRPr="00691B65">
        <w:rPr>
          <w:rFonts w:ascii="Arial" w:hAnsi="Arial" w:cs="Arial"/>
        </w:rPr>
        <w:t>Possible responses were “Very likely”,</w:t>
      </w:r>
      <w:r w:rsidR="00B470F4">
        <w:rPr>
          <w:rFonts w:ascii="Arial" w:hAnsi="Arial" w:cs="Arial"/>
        </w:rPr>
        <w:t xml:space="preserve"> </w:t>
      </w:r>
      <w:r w:rsidR="00691B65" w:rsidRPr="00691B65">
        <w:rPr>
          <w:rFonts w:ascii="Arial" w:hAnsi="Arial" w:cs="Arial"/>
        </w:rPr>
        <w:t>“Likely”, “Unlikely” and “Very unlikely”</w:t>
      </w:r>
      <w:r w:rsidR="00CF3B26">
        <w:rPr>
          <w:rFonts w:ascii="Arial" w:hAnsi="Arial" w:cs="Arial"/>
        </w:rPr>
        <w:t>.  T</w:t>
      </w:r>
      <w:r w:rsidR="00BF0B6C">
        <w:rPr>
          <w:rFonts w:ascii="Arial" w:hAnsi="Arial" w:cs="Arial"/>
        </w:rPr>
        <w:t xml:space="preserve">he </w:t>
      </w:r>
      <w:r w:rsidR="00B470F4">
        <w:rPr>
          <w:rFonts w:ascii="Arial" w:hAnsi="Arial" w:cs="Arial"/>
        </w:rPr>
        <w:t>latter two</w:t>
      </w:r>
      <w:r w:rsidR="00CF3B26">
        <w:rPr>
          <w:rFonts w:ascii="Arial" w:hAnsi="Arial" w:cs="Arial"/>
        </w:rPr>
        <w:t xml:space="preserve"> categories were combined to </w:t>
      </w:r>
      <w:r w:rsidR="00B470F4">
        <w:rPr>
          <w:rFonts w:ascii="Arial" w:hAnsi="Arial" w:cs="Arial"/>
        </w:rPr>
        <w:t xml:space="preserve">denote </w:t>
      </w:r>
      <w:r w:rsidR="00691B65" w:rsidRPr="00691B65">
        <w:rPr>
          <w:rFonts w:ascii="Arial" w:hAnsi="Arial" w:cs="Arial"/>
        </w:rPr>
        <w:t>vaccine hesitan</w:t>
      </w:r>
      <w:r w:rsidR="00B470F4">
        <w:rPr>
          <w:rFonts w:ascii="Arial" w:hAnsi="Arial" w:cs="Arial"/>
        </w:rPr>
        <w:t>cy</w:t>
      </w:r>
      <w:r w:rsidR="00691B65" w:rsidRPr="00691B65">
        <w:rPr>
          <w:rFonts w:ascii="Arial" w:hAnsi="Arial" w:cs="Arial"/>
        </w:rPr>
        <w:t>.</w:t>
      </w:r>
    </w:p>
    <w:p w14:paraId="553C9C47" w14:textId="6844E6F9" w:rsidR="00C63FDB" w:rsidRPr="00691B65" w:rsidRDefault="00C63FDB" w:rsidP="00BD6B3F">
      <w:pPr>
        <w:spacing w:after="0" w:line="480" w:lineRule="auto"/>
        <w:rPr>
          <w:rFonts w:ascii="Arial" w:hAnsi="Arial" w:cs="Arial"/>
        </w:rPr>
      </w:pPr>
    </w:p>
    <w:p w14:paraId="672C3A95" w14:textId="1DAD0512" w:rsidR="003C7A87" w:rsidRPr="005F4762" w:rsidRDefault="003C7A87" w:rsidP="00BD6B3F">
      <w:pPr>
        <w:spacing w:after="0" w:line="480" w:lineRule="auto"/>
        <w:rPr>
          <w:rFonts w:ascii="Arial" w:hAnsi="Arial" w:cs="Arial"/>
          <w:i/>
          <w:iCs/>
        </w:rPr>
      </w:pPr>
      <w:r w:rsidRPr="005F4762">
        <w:rPr>
          <w:rFonts w:ascii="Arial" w:hAnsi="Arial" w:cs="Arial"/>
          <w:i/>
          <w:iCs/>
        </w:rPr>
        <w:t>Statistical analyses</w:t>
      </w:r>
    </w:p>
    <w:p w14:paraId="49276487" w14:textId="477EE020" w:rsidR="00BD6B3F" w:rsidRPr="00B63BE5" w:rsidRDefault="00776B11" w:rsidP="00BD6B3F">
      <w:pPr>
        <w:spacing w:after="0" w:line="48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It is well-replicated </w:t>
      </w:r>
      <w:r w:rsidR="007B7C5E" w:rsidRPr="007B7C5E">
        <w:rPr>
          <w:rFonts w:ascii="Arial" w:hAnsi="Arial" w:cs="Arial"/>
          <w:iCs/>
        </w:rPr>
        <w:t xml:space="preserve">that </w:t>
      </w:r>
      <w:r w:rsidR="007B7C5E">
        <w:rPr>
          <w:rFonts w:ascii="Arial" w:hAnsi="Arial" w:cs="Arial"/>
          <w:iCs/>
        </w:rPr>
        <w:t xml:space="preserve">performance </w:t>
      </w:r>
      <w:r w:rsidR="007B7C5E" w:rsidRPr="007B7C5E">
        <w:rPr>
          <w:rFonts w:ascii="Arial" w:hAnsi="Arial" w:cs="Arial"/>
          <w:iCs/>
        </w:rPr>
        <w:t xml:space="preserve">on tests of cognitive abilities tend to be positively </w:t>
      </w:r>
      <w:r w:rsidR="007B7C5E">
        <w:rPr>
          <w:rFonts w:ascii="Arial" w:hAnsi="Arial" w:cs="Arial"/>
          <w:iCs/>
        </w:rPr>
        <w:t>inter-related, whereby</w:t>
      </w:r>
      <w:r w:rsidR="007B7C5E" w:rsidRPr="007B7C5E">
        <w:rPr>
          <w:rFonts w:ascii="Arial" w:hAnsi="Arial" w:cs="Arial"/>
          <w:iCs/>
        </w:rPr>
        <w:t xml:space="preserve"> people who perform well on a test of one cognitive ability tend to </w:t>
      </w:r>
      <w:r>
        <w:rPr>
          <w:rFonts w:ascii="Arial" w:hAnsi="Arial" w:cs="Arial"/>
          <w:iCs/>
        </w:rPr>
        <w:t>score</w:t>
      </w:r>
      <w:r w:rsidR="007B7C5E" w:rsidRPr="007B7C5E">
        <w:rPr>
          <w:rFonts w:ascii="Arial" w:hAnsi="Arial" w:cs="Arial"/>
          <w:iCs/>
        </w:rPr>
        <w:t xml:space="preserve"> well on </w:t>
      </w:r>
      <w:r>
        <w:rPr>
          <w:rFonts w:ascii="Arial" w:hAnsi="Arial" w:cs="Arial"/>
          <w:iCs/>
        </w:rPr>
        <w:t>an</w:t>
      </w:r>
      <w:r w:rsidR="007B7C5E">
        <w:rPr>
          <w:rFonts w:ascii="Arial" w:hAnsi="Arial" w:cs="Arial"/>
          <w:iCs/>
        </w:rPr>
        <w:t>other</w:t>
      </w:r>
      <w:r w:rsidR="007B7C5E" w:rsidRPr="007B7C5E">
        <w:rPr>
          <w:rFonts w:ascii="Arial" w:hAnsi="Arial" w:cs="Arial"/>
          <w:iCs/>
        </w:rPr>
        <w:t>.</w:t>
      </w:r>
      <w:r w:rsidR="00A616D2">
        <w:rPr>
          <w:rFonts w:ascii="Arial" w:hAnsi="Arial" w:cs="Arial"/>
          <w:iCs/>
        </w:rPr>
        <w:fldChar w:fldCharType="begin"/>
      </w:r>
      <w:r w:rsidR="00A616D2">
        <w:rPr>
          <w:rFonts w:ascii="Arial" w:hAnsi="Arial" w:cs="Arial"/>
          <w:iCs/>
        </w:rPr>
        <w:instrText xml:space="preserve"> ADDIN EN.CITE &lt;EndNote&gt;&lt;Cite&gt;&lt;Author&gt;Deary&lt;/Author&gt;&lt;Year&gt;2012&lt;/Year&gt;&lt;RecNum&gt;8522&lt;/RecNum&gt;&lt;DisplayText&gt;&lt;style face="superscript"&gt;2&lt;/style&gt;&lt;/DisplayText&gt;&lt;record&gt;&lt;rec-number&gt;8522&lt;/rec-number&gt;&lt;foreign-keys&gt;&lt;key app="EN" db-id="r0dt9fre5paddxet9s75ezf9wz9z0vw2svad" timestamp="1615299686"&gt;8522&lt;/key&gt;&lt;/foreign-keys&gt;&lt;ref-type name="Journal Article"&gt;17&lt;/ref-type&gt;&lt;contributors&gt;&lt;authors&gt;&lt;author&gt;Deary, I. J.&lt;/author&gt;&lt;/authors&gt;&lt;/contributors&gt;&lt;auth-address&gt;Centre for Cognitive Ageing and Cognitive Epidemiology, Department of Psychology, University of Edinburgh, United Kingdom. i.deary@ed.ac.uk&lt;/auth-address&gt;&lt;titles&gt;&lt;title&gt;Intelligence&lt;/title&gt;&lt;secondary-title&gt;Annu Rev Psychol&lt;/secondary-title&gt;&lt;/titles&gt;&lt;periodical&gt;&lt;full-title&gt;Annu Rev Psychol&lt;/full-title&gt;&lt;/periodical&gt;&lt;pages&gt;453-82&lt;/pages&gt;&lt;volume&gt;63&lt;/volume&gt;&lt;edition&gt;2011/09/29&lt;/edition&gt;&lt;keywords&gt;&lt;keyword&gt;Aging/genetics&lt;/keyword&gt;&lt;keyword&gt;*Cognition&lt;/keyword&gt;&lt;keyword&gt;Educational Status&lt;/keyword&gt;&lt;keyword&gt;Environment&lt;/keyword&gt;&lt;keyword&gt;Humans&lt;/keyword&gt;&lt;keyword&gt;Individuality&lt;/keyword&gt;&lt;keyword&gt;Intelligence/*genetics&lt;/keyword&gt;&lt;keyword&gt;Intelligence Tests&lt;/keyword&gt;&lt;keyword&gt;Social Class&lt;/keyword&gt;&lt;keyword&gt;Twins/genetics&lt;/keyword&gt;&lt;/keywords&gt;&lt;dates&gt;&lt;year&gt;2012&lt;/year&gt;&lt;/dates&gt;&lt;isbn&gt;1545-2085 (Electronic)&amp;#xD;0066-4308 (Linking)&lt;/isbn&gt;&lt;accession-num&gt;21943169&lt;/accession-num&gt;&lt;urls&gt;&lt;related-urls&gt;&lt;url&gt;https://www.ncbi.nlm.nih.gov/pubmed/21943169&lt;/url&gt;&lt;/related-urls&gt;&lt;/urls&gt;&lt;electronic-resource-num&gt;10.1146/annurev-psych-120710-100353&lt;/electronic-resource-num&gt;&lt;/record&gt;&lt;/Cite&gt;&lt;/EndNote&gt;</w:instrText>
      </w:r>
      <w:r w:rsidR="00A616D2">
        <w:rPr>
          <w:rFonts w:ascii="Arial" w:hAnsi="Arial" w:cs="Arial"/>
          <w:iCs/>
        </w:rPr>
        <w:fldChar w:fldCharType="separate"/>
      </w:r>
      <w:r w:rsidR="00A616D2" w:rsidRPr="00A616D2">
        <w:rPr>
          <w:rFonts w:ascii="Arial" w:hAnsi="Arial" w:cs="Arial"/>
          <w:iCs/>
          <w:noProof/>
          <w:vertAlign w:val="superscript"/>
        </w:rPr>
        <w:t>2</w:t>
      </w:r>
      <w:r w:rsidR="00A616D2">
        <w:rPr>
          <w:rFonts w:ascii="Arial" w:hAnsi="Arial" w:cs="Arial"/>
          <w:iCs/>
        </w:rPr>
        <w:fldChar w:fldCharType="end"/>
      </w:r>
      <w:r w:rsidR="007B7C5E">
        <w:rPr>
          <w:rFonts w:ascii="Arial" w:hAnsi="Arial" w:cs="Arial"/>
          <w:iCs/>
        </w:rPr>
        <w:t xml:space="preserve"> </w:t>
      </w:r>
      <w:r w:rsidR="007B7C5E" w:rsidRPr="007B7C5E">
        <w:rPr>
          <w:rFonts w:ascii="Arial" w:hAnsi="Arial" w:cs="Arial"/>
          <w:iCs/>
        </w:rPr>
        <w:t xml:space="preserve">This </w:t>
      </w:r>
      <w:r w:rsidR="007E019A">
        <w:rPr>
          <w:rFonts w:ascii="Arial" w:hAnsi="Arial" w:cs="Arial"/>
          <w:iCs/>
        </w:rPr>
        <w:t xml:space="preserve">had </w:t>
      </w:r>
      <w:r w:rsidR="007B7C5E" w:rsidRPr="007B7C5E">
        <w:rPr>
          <w:rFonts w:ascii="Arial" w:hAnsi="Arial" w:cs="Arial"/>
          <w:iCs/>
        </w:rPr>
        <w:t>led to the use of the term ‘general cognitive ability’</w:t>
      </w:r>
      <w:r w:rsidR="007B7C5E">
        <w:rPr>
          <w:rFonts w:ascii="Arial" w:hAnsi="Arial" w:cs="Arial"/>
          <w:iCs/>
        </w:rPr>
        <w:t xml:space="preserve">, </w:t>
      </w:r>
      <w:r w:rsidR="007B7C5E" w:rsidRPr="007B7C5E">
        <w:rPr>
          <w:rFonts w:ascii="Arial" w:hAnsi="Arial" w:cs="Arial"/>
          <w:iCs/>
        </w:rPr>
        <w:t xml:space="preserve">usually known as </w:t>
      </w:r>
      <w:r w:rsidR="007B7C5E">
        <w:rPr>
          <w:rFonts w:ascii="Arial" w:hAnsi="Arial" w:cs="Arial"/>
          <w:iCs/>
        </w:rPr>
        <w:t>‘</w:t>
      </w:r>
      <w:r w:rsidR="007B7C5E" w:rsidRPr="007B7C5E">
        <w:rPr>
          <w:rFonts w:ascii="Arial" w:hAnsi="Arial" w:cs="Arial"/>
          <w:iCs/>
        </w:rPr>
        <w:t>g</w:t>
      </w:r>
      <w:r w:rsidR="007B7C5E">
        <w:rPr>
          <w:rFonts w:ascii="Arial" w:hAnsi="Arial" w:cs="Arial"/>
          <w:iCs/>
        </w:rPr>
        <w:t>’</w:t>
      </w:r>
      <w:r w:rsidR="007B7C5E" w:rsidRPr="007B7C5E">
        <w:rPr>
          <w:rFonts w:ascii="Arial" w:hAnsi="Arial" w:cs="Arial"/>
          <w:iCs/>
        </w:rPr>
        <w:t xml:space="preserve">. </w:t>
      </w:r>
      <w:r w:rsidR="007B7C5E">
        <w:rPr>
          <w:rFonts w:ascii="Arial" w:hAnsi="Arial" w:cs="Arial"/>
          <w:iCs/>
        </w:rPr>
        <w:t xml:space="preserve"> </w:t>
      </w:r>
      <w:commentRangeStart w:id="51"/>
      <w:r w:rsidR="007B7C5E">
        <w:rPr>
          <w:rFonts w:ascii="Arial" w:hAnsi="Arial" w:cs="Arial"/>
          <w:iCs/>
        </w:rPr>
        <w:t>Accordingly, u</w:t>
      </w:r>
      <w:r w:rsidR="00626B1D">
        <w:rPr>
          <w:rFonts w:ascii="Arial" w:hAnsi="Arial" w:cs="Arial"/>
          <w:iCs/>
        </w:rPr>
        <w:t>sin</w:t>
      </w:r>
      <w:r w:rsidR="007B7C5E">
        <w:rPr>
          <w:rFonts w:ascii="Arial" w:hAnsi="Arial" w:cs="Arial"/>
          <w:iCs/>
        </w:rPr>
        <w:t>g</w:t>
      </w:r>
      <w:r w:rsidR="00626B1D">
        <w:rPr>
          <w:rFonts w:ascii="Arial" w:hAnsi="Arial" w:cs="Arial"/>
          <w:iCs/>
        </w:rPr>
        <w:t xml:space="preserve"> scores from the six tests of cognitive function we g</w:t>
      </w:r>
      <w:r w:rsidR="007B7C5E">
        <w:rPr>
          <w:rFonts w:ascii="Arial" w:hAnsi="Arial" w:cs="Arial"/>
          <w:iCs/>
        </w:rPr>
        <w:t>enerated</w:t>
      </w:r>
      <w:r w:rsidR="00626B1D">
        <w:rPr>
          <w:rFonts w:ascii="Arial" w:hAnsi="Arial" w:cs="Arial"/>
          <w:iCs/>
        </w:rPr>
        <w:t xml:space="preserve"> a single g</w:t>
      </w:r>
      <w:r w:rsidR="00B63BE5">
        <w:rPr>
          <w:rFonts w:ascii="Arial" w:hAnsi="Arial" w:cs="Arial"/>
          <w:iCs/>
        </w:rPr>
        <w:t>eneral cognitive function</w:t>
      </w:r>
      <w:r w:rsidR="007B7C5E">
        <w:rPr>
          <w:rFonts w:ascii="Arial" w:hAnsi="Arial" w:cs="Arial"/>
          <w:iCs/>
        </w:rPr>
        <w:t xml:space="preserve"> variable</w:t>
      </w:r>
      <w:r w:rsidR="00626B1D">
        <w:rPr>
          <w:rFonts w:ascii="Arial" w:hAnsi="Arial" w:cs="Arial"/>
          <w:iCs/>
        </w:rPr>
        <w:t>.</w:t>
      </w:r>
      <w:del w:id="52" w:author="ALTSCHUL Drew" w:date="2021-03-12T10:32:00Z">
        <w:r w:rsidR="00626B1D" w:rsidDel="001124F8">
          <w:rPr>
            <w:rFonts w:ascii="Arial" w:hAnsi="Arial" w:cs="Arial"/>
            <w:iCs/>
          </w:rPr>
          <w:delText xml:space="preserve"> </w:delText>
        </w:r>
      </w:del>
      <w:r w:rsidR="00626B1D">
        <w:rPr>
          <w:rFonts w:ascii="Arial" w:hAnsi="Arial" w:cs="Arial"/>
          <w:iCs/>
        </w:rPr>
        <w:t xml:space="preserve"> C</w:t>
      </w:r>
      <w:r w:rsidR="00B63BE5">
        <w:rPr>
          <w:rFonts w:ascii="Arial" w:hAnsi="Arial" w:cs="Arial"/>
          <w:iCs/>
        </w:rPr>
        <w:t>omputed using principal components analysis</w:t>
      </w:r>
      <w:r w:rsidR="00B2184A">
        <w:rPr>
          <w:rFonts w:ascii="Arial" w:hAnsi="Arial" w:cs="Arial"/>
          <w:iCs/>
        </w:rPr>
        <w:t xml:space="preserve">, the </w:t>
      </w:r>
      <w:r w:rsidR="00B63BE5">
        <w:rPr>
          <w:rFonts w:ascii="Arial" w:hAnsi="Arial" w:cs="Arial"/>
          <w:iCs/>
        </w:rPr>
        <w:t xml:space="preserve">first </w:t>
      </w:r>
      <w:proofErr w:type="spellStart"/>
      <w:r w:rsidR="00B63BE5">
        <w:rPr>
          <w:rFonts w:ascii="Arial" w:hAnsi="Arial" w:cs="Arial"/>
          <w:iCs/>
        </w:rPr>
        <w:t>unrotated</w:t>
      </w:r>
      <w:proofErr w:type="spellEnd"/>
      <w:r w:rsidR="00B63BE5">
        <w:rPr>
          <w:rFonts w:ascii="Arial" w:hAnsi="Arial" w:cs="Arial"/>
          <w:iCs/>
        </w:rPr>
        <w:t xml:space="preserve"> component of the six cognitive tests </w:t>
      </w:r>
      <w:r w:rsidR="00626B1D">
        <w:rPr>
          <w:rFonts w:ascii="Arial" w:hAnsi="Arial" w:cs="Arial"/>
          <w:iCs/>
        </w:rPr>
        <w:t xml:space="preserve">was </w:t>
      </w:r>
      <w:r w:rsidR="00B63BE5">
        <w:rPr>
          <w:rFonts w:ascii="Arial" w:hAnsi="Arial" w:cs="Arial"/>
          <w:iCs/>
        </w:rPr>
        <w:t>used as a single measure of cognitive function</w:t>
      </w:r>
      <w:ins w:id="53" w:author="ALTSCHUL Drew" w:date="2021-03-12T10:33:00Z">
        <w:r w:rsidR="001124F8">
          <w:rPr>
            <w:rFonts w:ascii="Arial" w:hAnsi="Arial" w:cs="Arial"/>
            <w:iCs/>
          </w:rPr>
          <w:t xml:space="preserve"> (variance explained: 42%; loadings:</w:t>
        </w:r>
      </w:ins>
      <w:ins w:id="54" w:author="ALTSCHUL Drew" w:date="2021-03-12T10:34:00Z">
        <w:r w:rsidR="001124F8">
          <w:rPr>
            <w:rFonts w:ascii="Arial" w:hAnsi="Arial" w:cs="Arial"/>
            <w:iCs/>
          </w:rPr>
          <w:t xml:space="preserve"> immediate recall = 0.74, delayed recall = </w:t>
        </w:r>
      </w:ins>
      <w:ins w:id="55" w:author="ALTSCHUL Drew" w:date="2021-03-12T10:35:00Z">
        <w:r w:rsidR="001124F8">
          <w:rPr>
            <w:rFonts w:ascii="Arial" w:hAnsi="Arial" w:cs="Arial"/>
            <w:iCs/>
          </w:rPr>
          <w:t xml:space="preserve">0.72, verbal fluency = 0.59, serial 7s = 0.49, number series = 0.64, </w:t>
        </w:r>
      </w:ins>
      <w:ins w:id="56" w:author="ALTSCHUL Drew" w:date="2021-03-12T10:36:00Z">
        <w:r w:rsidR="001124F8">
          <w:rPr>
            <w:rFonts w:ascii="Arial" w:hAnsi="Arial" w:cs="Arial"/>
            <w:iCs/>
          </w:rPr>
          <w:t xml:space="preserve">numerical problem solving = </w:t>
        </w:r>
      </w:ins>
      <w:ins w:id="57" w:author="ALTSCHUL Drew" w:date="2021-03-12T10:37:00Z">
        <w:r w:rsidR="001124F8">
          <w:rPr>
            <w:rFonts w:ascii="Arial" w:hAnsi="Arial" w:cs="Arial"/>
            <w:iCs/>
          </w:rPr>
          <w:t>0.66)</w:t>
        </w:r>
      </w:ins>
      <w:r w:rsidR="00B63BE5">
        <w:rPr>
          <w:rFonts w:ascii="Arial" w:hAnsi="Arial" w:cs="Arial"/>
          <w:iCs/>
        </w:rPr>
        <w:t xml:space="preserve">. </w:t>
      </w:r>
      <w:del w:id="58" w:author="ALTSCHUL Drew" w:date="2021-03-12T10:47:00Z">
        <w:r w:rsidR="00B2184A" w:rsidDel="00986044">
          <w:rPr>
            <w:rFonts w:ascii="Arial" w:hAnsi="Arial" w:cs="Arial"/>
            <w:iCs/>
          </w:rPr>
          <w:delText xml:space="preserve"> </w:delText>
        </w:r>
      </w:del>
      <w:commentRangeEnd w:id="51"/>
      <w:r w:rsidR="00EA5482">
        <w:rPr>
          <w:rStyle w:val="CommentReference"/>
        </w:rPr>
        <w:commentReference w:id="51"/>
      </w:r>
      <w:r w:rsidR="00B2184A" w:rsidRPr="005F4762">
        <w:rPr>
          <w:rFonts w:ascii="Arial" w:hAnsi="Arial" w:cs="Arial"/>
          <w:iCs/>
        </w:rPr>
        <w:t xml:space="preserve">To summarise the relation between cognition and </w:t>
      </w:r>
      <w:r w:rsidR="00B2184A">
        <w:rPr>
          <w:rFonts w:ascii="Arial" w:hAnsi="Arial" w:cs="Arial"/>
          <w:iCs/>
        </w:rPr>
        <w:t xml:space="preserve">vaccine hesitancy, </w:t>
      </w:r>
      <w:r w:rsidR="00B2184A" w:rsidRPr="005F4762">
        <w:rPr>
          <w:rFonts w:ascii="Arial" w:hAnsi="Arial" w:cs="Arial"/>
          <w:iCs/>
        </w:rPr>
        <w:t xml:space="preserve">we used </w:t>
      </w:r>
      <w:r w:rsidR="00B2184A">
        <w:rPr>
          <w:rFonts w:ascii="Arial" w:hAnsi="Arial" w:cs="Arial"/>
          <w:iCs/>
        </w:rPr>
        <w:t xml:space="preserve">logistic </w:t>
      </w:r>
      <w:r w:rsidR="00B2184A" w:rsidRPr="005F4762">
        <w:rPr>
          <w:rFonts w:ascii="Arial" w:hAnsi="Arial" w:cs="Arial"/>
          <w:iCs/>
        </w:rPr>
        <w:t xml:space="preserve">regression to compute </w:t>
      </w:r>
      <w:r w:rsidR="00B2184A">
        <w:rPr>
          <w:rFonts w:ascii="Arial" w:hAnsi="Arial" w:cs="Arial"/>
          <w:iCs/>
        </w:rPr>
        <w:t>odds</w:t>
      </w:r>
      <w:r w:rsidR="00B2184A" w:rsidRPr="005F4762">
        <w:rPr>
          <w:rFonts w:ascii="Arial" w:hAnsi="Arial" w:cs="Arial"/>
          <w:iCs/>
        </w:rPr>
        <w:t xml:space="preserve"> ratios with accompanying 95% confidence intervals. </w:t>
      </w:r>
      <w:r w:rsidR="00B2184A">
        <w:rPr>
          <w:rFonts w:ascii="Arial" w:hAnsi="Arial" w:cs="Arial"/>
          <w:iCs/>
        </w:rPr>
        <w:t xml:space="preserve"> </w:t>
      </w:r>
      <w:r w:rsidR="005A4D8F" w:rsidRPr="005F4762">
        <w:rPr>
          <w:rFonts w:ascii="Arial" w:hAnsi="Arial" w:cs="Arial"/>
          <w:iCs/>
        </w:rPr>
        <w:t xml:space="preserve">In these analyses we </w:t>
      </w:r>
      <w:r w:rsidR="00B91CA9" w:rsidRPr="005F4762">
        <w:rPr>
          <w:rFonts w:ascii="Arial" w:hAnsi="Arial" w:cs="Arial"/>
          <w:iCs/>
        </w:rPr>
        <w:t>calculated</w:t>
      </w:r>
      <w:r w:rsidR="005A4D8F" w:rsidRPr="005F4762">
        <w:rPr>
          <w:rFonts w:ascii="Arial" w:hAnsi="Arial" w:cs="Arial"/>
          <w:iCs/>
        </w:rPr>
        <w:t xml:space="preserve"> effect</w:t>
      </w:r>
      <w:r w:rsidR="00B91CA9" w:rsidRPr="005F4762">
        <w:rPr>
          <w:rFonts w:ascii="Arial" w:hAnsi="Arial" w:cs="Arial"/>
          <w:iCs/>
        </w:rPr>
        <w:t xml:space="preserve"> estimates</w:t>
      </w:r>
      <w:r w:rsidR="005A4D8F" w:rsidRPr="005F4762">
        <w:rPr>
          <w:rFonts w:ascii="Arial" w:hAnsi="Arial" w:cs="Arial"/>
          <w:iCs/>
        </w:rPr>
        <w:t xml:space="preserve"> for </w:t>
      </w:r>
      <w:proofErr w:type="spellStart"/>
      <w:r w:rsidR="000F368C" w:rsidRPr="005F4762">
        <w:rPr>
          <w:rFonts w:ascii="Arial" w:hAnsi="Arial" w:cs="Arial"/>
          <w:iCs/>
        </w:rPr>
        <w:t>tertiles</w:t>
      </w:r>
      <w:proofErr w:type="spellEnd"/>
      <w:r w:rsidR="000F368C" w:rsidRPr="005F4762">
        <w:rPr>
          <w:rFonts w:ascii="Arial" w:hAnsi="Arial" w:cs="Arial"/>
          <w:iCs/>
        </w:rPr>
        <w:t xml:space="preserve"> of </w:t>
      </w:r>
      <w:r w:rsidR="00B2184A">
        <w:rPr>
          <w:rFonts w:ascii="Arial" w:hAnsi="Arial" w:cs="Arial"/>
          <w:iCs/>
        </w:rPr>
        <w:t xml:space="preserve">cognitive function </w:t>
      </w:r>
      <w:r w:rsidR="000F368C" w:rsidRPr="005F4762">
        <w:rPr>
          <w:rFonts w:ascii="Arial" w:hAnsi="Arial" w:cs="Arial"/>
          <w:iCs/>
        </w:rPr>
        <w:t xml:space="preserve">scores </w:t>
      </w:r>
      <w:r w:rsidR="00626B1D">
        <w:rPr>
          <w:rFonts w:ascii="Arial" w:hAnsi="Arial" w:cs="Arial"/>
          <w:iCs/>
        </w:rPr>
        <w:t xml:space="preserve">and </w:t>
      </w:r>
      <w:r w:rsidR="00B2184A">
        <w:rPr>
          <w:rFonts w:ascii="Arial" w:hAnsi="Arial" w:cs="Arial"/>
          <w:iCs/>
        </w:rPr>
        <w:t xml:space="preserve">those </w:t>
      </w:r>
      <w:r w:rsidR="00BF7867" w:rsidRPr="005F4762">
        <w:rPr>
          <w:rFonts w:ascii="Arial" w:hAnsi="Arial" w:cs="Arial"/>
          <w:iCs/>
        </w:rPr>
        <w:t xml:space="preserve">for a unit (standard deviation) disadvantage in score.  </w:t>
      </w:r>
      <w:r w:rsidR="0000439B" w:rsidRPr="005F4762">
        <w:rPr>
          <w:rFonts w:ascii="Arial" w:hAnsi="Arial" w:cs="Arial"/>
          <w:iCs/>
        </w:rPr>
        <w:t xml:space="preserve">The most basic analyses were adjusted for age, sex, and ethnicity.  </w:t>
      </w:r>
      <w:r w:rsidR="0060028A" w:rsidRPr="005F4762">
        <w:rPr>
          <w:rFonts w:ascii="Arial" w:hAnsi="Arial" w:cs="Arial"/>
          <w:iCs/>
        </w:rPr>
        <w:t>Retaining these covariates, w</w:t>
      </w:r>
      <w:r w:rsidR="0000439B" w:rsidRPr="005F4762">
        <w:rPr>
          <w:rFonts w:ascii="Arial" w:hAnsi="Arial" w:cs="Arial"/>
          <w:iCs/>
        </w:rPr>
        <w:t xml:space="preserve">e then explored the impact of </w:t>
      </w:r>
      <w:r w:rsidR="004D56B2" w:rsidRPr="005F4762">
        <w:rPr>
          <w:rFonts w:ascii="Arial" w:hAnsi="Arial" w:cs="Arial"/>
          <w:iCs/>
        </w:rPr>
        <w:t>separate</w:t>
      </w:r>
      <w:r w:rsidR="0060028A" w:rsidRPr="005F4762">
        <w:rPr>
          <w:rFonts w:ascii="Arial" w:hAnsi="Arial" w:cs="Arial"/>
          <w:iCs/>
        </w:rPr>
        <w:t>ly</w:t>
      </w:r>
      <w:r w:rsidR="004D56B2" w:rsidRPr="005F4762">
        <w:rPr>
          <w:rFonts w:ascii="Arial" w:hAnsi="Arial" w:cs="Arial"/>
          <w:iCs/>
        </w:rPr>
        <w:t xml:space="preserve"> </w:t>
      </w:r>
      <w:r w:rsidR="0000439B" w:rsidRPr="005F4762">
        <w:rPr>
          <w:rFonts w:ascii="Arial" w:hAnsi="Arial" w:cs="Arial"/>
          <w:iCs/>
        </w:rPr>
        <w:t>control</w:t>
      </w:r>
      <w:r w:rsidR="0060028A" w:rsidRPr="005F4762">
        <w:rPr>
          <w:rFonts w:ascii="Arial" w:hAnsi="Arial" w:cs="Arial"/>
          <w:iCs/>
        </w:rPr>
        <w:t>ling</w:t>
      </w:r>
      <w:r w:rsidR="0000439B" w:rsidRPr="005F4762">
        <w:rPr>
          <w:rFonts w:ascii="Arial" w:hAnsi="Arial" w:cs="Arial"/>
          <w:iCs/>
        </w:rPr>
        <w:t xml:space="preserve"> for existing medical conditions, </w:t>
      </w:r>
      <w:r w:rsidR="00D25C38">
        <w:rPr>
          <w:rFonts w:ascii="Arial" w:hAnsi="Arial" w:cs="Arial"/>
          <w:iCs/>
        </w:rPr>
        <w:t>education, and shielding</w:t>
      </w:r>
      <w:r w:rsidR="00B2184A">
        <w:rPr>
          <w:rFonts w:ascii="Arial" w:hAnsi="Arial" w:cs="Arial"/>
          <w:iCs/>
        </w:rPr>
        <w:t xml:space="preserve"> status</w:t>
      </w:r>
      <w:r w:rsidR="00321C48" w:rsidRPr="005F4762">
        <w:rPr>
          <w:rFonts w:ascii="Arial" w:hAnsi="Arial" w:cs="Arial"/>
          <w:iCs/>
        </w:rPr>
        <w:t>.</w:t>
      </w:r>
    </w:p>
    <w:p w14:paraId="4A05AE45" w14:textId="77777777" w:rsidR="00B91CA9" w:rsidRPr="005F4762" w:rsidRDefault="00B91CA9" w:rsidP="00BD6B3F">
      <w:pPr>
        <w:pStyle w:val="Header"/>
        <w:autoSpaceDE w:val="0"/>
        <w:autoSpaceDN w:val="0"/>
        <w:adjustRightInd w:val="0"/>
        <w:spacing w:line="480" w:lineRule="auto"/>
        <w:rPr>
          <w:rFonts w:ascii="Arial" w:hAnsi="Arial" w:cs="Arial"/>
          <w:iCs/>
          <w:sz w:val="22"/>
          <w:szCs w:val="22"/>
        </w:rPr>
      </w:pPr>
    </w:p>
    <w:p w14:paraId="29B4BDE4" w14:textId="77777777" w:rsidR="00B014F2" w:rsidRPr="005F4762" w:rsidRDefault="00B014F2" w:rsidP="00BD6B3F">
      <w:pPr>
        <w:spacing w:after="0" w:line="480" w:lineRule="auto"/>
        <w:rPr>
          <w:rFonts w:ascii="Arial" w:hAnsi="Arial" w:cs="Arial"/>
          <w:b/>
          <w:bCs/>
          <w:iCs/>
        </w:rPr>
      </w:pPr>
      <w:r w:rsidRPr="005F4762">
        <w:rPr>
          <w:rFonts w:ascii="Arial" w:hAnsi="Arial" w:cs="Arial"/>
          <w:b/>
          <w:bCs/>
          <w:iCs/>
        </w:rPr>
        <w:t>Results</w:t>
      </w:r>
    </w:p>
    <w:p w14:paraId="6C6294C8" w14:textId="00EFBA28" w:rsidR="00BF0B6C" w:rsidRDefault="00BD6B3F" w:rsidP="00F05DD3">
      <w:pPr>
        <w:spacing w:after="0" w:line="480" w:lineRule="auto"/>
        <w:rPr>
          <w:rFonts w:ascii="Arial" w:hAnsi="Arial" w:cs="Arial"/>
          <w:iCs/>
        </w:rPr>
      </w:pPr>
      <w:r w:rsidRPr="005F4762">
        <w:rPr>
          <w:rFonts w:ascii="Arial" w:hAnsi="Arial" w:cs="Arial"/>
          <w:iCs/>
        </w:rPr>
        <w:lastRenderedPageBreak/>
        <w:t xml:space="preserve">In the sample of </w:t>
      </w:r>
      <w:r w:rsidR="00034A96">
        <w:rPr>
          <w:rFonts w:ascii="Arial" w:hAnsi="Arial" w:cs="Arial"/>
          <w:iCs/>
        </w:rPr>
        <w:t>11740</w:t>
      </w:r>
      <w:r w:rsidR="00361AC1" w:rsidRPr="005F4762">
        <w:rPr>
          <w:rFonts w:ascii="Arial" w:hAnsi="Arial" w:cs="Arial"/>
          <w:iCs/>
        </w:rPr>
        <w:t xml:space="preserve"> </w:t>
      </w:r>
      <w:r w:rsidRPr="005F4762">
        <w:rPr>
          <w:rFonts w:ascii="Arial" w:hAnsi="Arial" w:cs="Arial"/>
          <w:iCs/>
        </w:rPr>
        <w:t>individuals</w:t>
      </w:r>
      <w:r w:rsidR="00C115B2">
        <w:rPr>
          <w:rFonts w:ascii="Arial" w:hAnsi="Arial" w:cs="Arial"/>
          <w:iCs/>
        </w:rPr>
        <w:t>,</w:t>
      </w:r>
      <w:r w:rsidR="0083149F" w:rsidRPr="005F4762">
        <w:rPr>
          <w:rFonts w:ascii="Arial" w:hAnsi="Arial" w:cs="Arial"/>
          <w:iCs/>
        </w:rPr>
        <w:t xml:space="preserve"> </w:t>
      </w:r>
      <w:r w:rsidR="00B4345A">
        <w:rPr>
          <w:rFonts w:ascii="Arial" w:hAnsi="Arial" w:cs="Arial"/>
          <w:iCs/>
        </w:rPr>
        <w:t>17.2</w:t>
      </w:r>
      <w:r w:rsidR="00BF0B6C">
        <w:rPr>
          <w:rFonts w:ascii="Arial" w:hAnsi="Arial" w:cs="Arial"/>
          <w:iCs/>
        </w:rPr>
        <w:t xml:space="preserve">% </w:t>
      </w:r>
      <w:r w:rsidR="00C115B2">
        <w:rPr>
          <w:rFonts w:ascii="Arial" w:hAnsi="Arial" w:cs="Arial"/>
          <w:iCs/>
        </w:rPr>
        <w:t xml:space="preserve">(N=1842) </w:t>
      </w:r>
      <w:r w:rsidR="00BF0B6C">
        <w:rPr>
          <w:rFonts w:ascii="Arial" w:hAnsi="Arial" w:cs="Arial"/>
          <w:iCs/>
        </w:rPr>
        <w:t xml:space="preserve">indicated that they were hesitant </w:t>
      </w:r>
      <w:r w:rsidR="00034A96">
        <w:rPr>
          <w:rFonts w:ascii="Arial" w:hAnsi="Arial" w:cs="Arial"/>
          <w:iCs/>
        </w:rPr>
        <w:t xml:space="preserve">in </w:t>
      </w:r>
      <w:r w:rsidR="00BF0B6C">
        <w:rPr>
          <w:rFonts w:ascii="Arial" w:hAnsi="Arial" w:cs="Arial"/>
          <w:iCs/>
        </w:rPr>
        <w:t xml:space="preserve">having the vaccine for COVID-19.  In table 1 we show study member </w:t>
      </w:r>
      <w:r w:rsidR="00EE23A6">
        <w:rPr>
          <w:rFonts w:ascii="Arial" w:hAnsi="Arial" w:cs="Arial"/>
          <w:iCs/>
        </w:rPr>
        <w:t>characteristics</w:t>
      </w:r>
      <w:r w:rsidR="00BF0B6C">
        <w:rPr>
          <w:rFonts w:ascii="Arial" w:hAnsi="Arial" w:cs="Arial"/>
          <w:iCs/>
        </w:rPr>
        <w:t xml:space="preserve"> according to vaccine </w:t>
      </w:r>
      <w:r w:rsidR="0085112B">
        <w:rPr>
          <w:rFonts w:ascii="Arial" w:hAnsi="Arial" w:cs="Arial"/>
          <w:iCs/>
        </w:rPr>
        <w:t>intention</w:t>
      </w:r>
      <w:ins w:id="59" w:author="DEARY Ian" w:date="2021-03-10T14:19:00Z">
        <w:r w:rsidR="00F27BAE">
          <w:rPr>
            <w:rFonts w:ascii="Arial" w:hAnsi="Arial" w:cs="Arial"/>
            <w:iCs/>
          </w:rPr>
          <w:t>, not adjusted for any covariates</w:t>
        </w:r>
      </w:ins>
      <w:r w:rsidR="00BF0B6C">
        <w:rPr>
          <w:rFonts w:ascii="Arial" w:hAnsi="Arial" w:cs="Arial"/>
          <w:iCs/>
        </w:rPr>
        <w:t xml:space="preserve">.  </w:t>
      </w:r>
      <w:r w:rsidR="00EE23A6">
        <w:rPr>
          <w:rFonts w:ascii="Arial" w:hAnsi="Arial" w:cs="Arial"/>
          <w:iCs/>
        </w:rPr>
        <w:t>Relative</w:t>
      </w:r>
      <w:r w:rsidR="00BF0B6C">
        <w:rPr>
          <w:rFonts w:ascii="Arial" w:hAnsi="Arial" w:cs="Arial"/>
          <w:iCs/>
        </w:rPr>
        <w:t xml:space="preserve"> to the group who indicated a willing</w:t>
      </w:r>
      <w:r w:rsidR="00EE23A6">
        <w:rPr>
          <w:rFonts w:ascii="Arial" w:hAnsi="Arial" w:cs="Arial"/>
          <w:iCs/>
        </w:rPr>
        <w:t>n</w:t>
      </w:r>
      <w:r w:rsidR="00BF0B6C">
        <w:rPr>
          <w:rFonts w:ascii="Arial" w:hAnsi="Arial" w:cs="Arial"/>
          <w:iCs/>
        </w:rPr>
        <w:t>ess to have the vaccine, th</w:t>
      </w:r>
      <w:r w:rsidR="00034A96">
        <w:rPr>
          <w:rFonts w:ascii="Arial" w:hAnsi="Arial" w:cs="Arial"/>
          <w:iCs/>
        </w:rPr>
        <w:t xml:space="preserve">ose who were </w:t>
      </w:r>
      <w:r w:rsidR="00EE23A6">
        <w:rPr>
          <w:rFonts w:ascii="Arial" w:hAnsi="Arial" w:cs="Arial"/>
          <w:iCs/>
        </w:rPr>
        <w:t>hesitant</w:t>
      </w:r>
      <w:r w:rsidR="00BF0B6C">
        <w:rPr>
          <w:rFonts w:ascii="Arial" w:hAnsi="Arial" w:cs="Arial"/>
          <w:iCs/>
        </w:rPr>
        <w:t xml:space="preserve"> were more likely to be young, female, from an ethnic minority</w:t>
      </w:r>
      <w:r w:rsidR="00E5142D">
        <w:rPr>
          <w:rFonts w:ascii="Arial" w:hAnsi="Arial" w:cs="Arial"/>
          <w:iCs/>
        </w:rPr>
        <w:t xml:space="preserve"> background</w:t>
      </w:r>
      <w:r w:rsidR="002D2267">
        <w:rPr>
          <w:rFonts w:ascii="Arial" w:hAnsi="Arial" w:cs="Arial"/>
          <w:iCs/>
        </w:rPr>
        <w:t>, and be less well educated</w:t>
      </w:r>
      <w:r w:rsidR="00F527D6">
        <w:rPr>
          <w:rFonts w:ascii="Arial" w:hAnsi="Arial" w:cs="Arial"/>
          <w:iCs/>
        </w:rPr>
        <w:t xml:space="preserve">.  </w:t>
      </w:r>
      <w:r w:rsidR="00E5142D">
        <w:rPr>
          <w:rFonts w:ascii="Arial" w:hAnsi="Arial" w:cs="Arial"/>
          <w:iCs/>
        </w:rPr>
        <w:t>T</w:t>
      </w:r>
      <w:r w:rsidR="00BF0B6C">
        <w:rPr>
          <w:rFonts w:ascii="Arial" w:hAnsi="Arial" w:cs="Arial"/>
          <w:iCs/>
        </w:rPr>
        <w:t>he</w:t>
      </w:r>
      <w:r w:rsidR="00F527D6">
        <w:rPr>
          <w:rFonts w:ascii="Arial" w:hAnsi="Arial" w:cs="Arial"/>
          <w:iCs/>
        </w:rPr>
        <w:t xml:space="preserve"> hesitant </w:t>
      </w:r>
      <w:r w:rsidR="00BF0B6C">
        <w:rPr>
          <w:rFonts w:ascii="Arial" w:hAnsi="Arial" w:cs="Arial"/>
          <w:iCs/>
        </w:rPr>
        <w:t xml:space="preserve">were </w:t>
      </w:r>
      <w:r w:rsidR="00E5142D">
        <w:rPr>
          <w:rFonts w:ascii="Arial" w:hAnsi="Arial" w:cs="Arial"/>
          <w:iCs/>
        </w:rPr>
        <w:t xml:space="preserve">also </w:t>
      </w:r>
      <w:r w:rsidR="00BF0B6C">
        <w:rPr>
          <w:rFonts w:ascii="Arial" w:hAnsi="Arial" w:cs="Arial"/>
          <w:iCs/>
        </w:rPr>
        <w:t xml:space="preserve">less </w:t>
      </w:r>
      <w:r w:rsidR="00EE23A6">
        <w:rPr>
          <w:rFonts w:ascii="Arial" w:hAnsi="Arial" w:cs="Arial"/>
          <w:iCs/>
        </w:rPr>
        <w:t>likely</w:t>
      </w:r>
      <w:r w:rsidR="00BF0B6C">
        <w:rPr>
          <w:rFonts w:ascii="Arial" w:hAnsi="Arial" w:cs="Arial"/>
          <w:iCs/>
        </w:rPr>
        <w:t xml:space="preserve"> to </w:t>
      </w:r>
      <w:r w:rsidR="002D2267">
        <w:rPr>
          <w:rFonts w:ascii="Arial" w:hAnsi="Arial" w:cs="Arial"/>
          <w:iCs/>
        </w:rPr>
        <w:t>carry</w:t>
      </w:r>
      <w:r w:rsidR="00BF0B6C">
        <w:rPr>
          <w:rFonts w:ascii="Arial" w:hAnsi="Arial" w:cs="Arial"/>
          <w:iCs/>
        </w:rPr>
        <w:t xml:space="preserve"> an </w:t>
      </w:r>
      <w:r w:rsidR="00EE23A6">
        <w:rPr>
          <w:rFonts w:ascii="Arial" w:hAnsi="Arial" w:cs="Arial"/>
          <w:iCs/>
        </w:rPr>
        <w:t>array</w:t>
      </w:r>
      <w:r w:rsidR="00BF0B6C">
        <w:rPr>
          <w:rFonts w:ascii="Arial" w:hAnsi="Arial" w:cs="Arial"/>
          <w:iCs/>
        </w:rPr>
        <w:t xml:space="preserve"> of existing </w:t>
      </w:r>
      <w:r w:rsidR="00F527D6">
        <w:rPr>
          <w:rFonts w:ascii="Arial" w:hAnsi="Arial" w:cs="Arial"/>
          <w:iCs/>
        </w:rPr>
        <w:t xml:space="preserve">somatic </w:t>
      </w:r>
      <w:r w:rsidR="00EE23A6">
        <w:rPr>
          <w:rFonts w:ascii="Arial" w:hAnsi="Arial" w:cs="Arial"/>
          <w:iCs/>
        </w:rPr>
        <w:t>morbidities</w:t>
      </w:r>
      <w:r w:rsidR="00E5142D">
        <w:rPr>
          <w:rFonts w:ascii="Arial" w:hAnsi="Arial" w:cs="Arial"/>
          <w:iCs/>
        </w:rPr>
        <w:t xml:space="preserve"> and</w:t>
      </w:r>
      <w:ins w:id="60" w:author="FAWNS-RITCHIE Chloe" w:date="2021-03-10T16:34:00Z">
        <w:r w:rsidR="003471C9">
          <w:rPr>
            <w:rFonts w:ascii="Arial" w:hAnsi="Arial" w:cs="Arial"/>
            <w:iCs/>
          </w:rPr>
          <w:t xml:space="preserve"> less likely to</w:t>
        </w:r>
      </w:ins>
      <w:r w:rsidR="00E5142D">
        <w:rPr>
          <w:rFonts w:ascii="Arial" w:hAnsi="Arial" w:cs="Arial"/>
          <w:iCs/>
        </w:rPr>
        <w:t xml:space="preserve"> be shielding </w:t>
      </w:r>
      <w:r w:rsidR="002D2267">
        <w:rPr>
          <w:rFonts w:ascii="Arial" w:hAnsi="Arial" w:cs="Arial"/>
          <w:iCs/>
        </w:rPr>
        <w:t>or live with so</w:t>
      </w:r>
      <w:ins w:id="61" w:author="DEARY Ian" w:date="2021-03-10T14:24:00Z">
        <w:r w:rsidR="00F27BAE">
          <w:rPr>
            <w:rFonts w:ascii="Arial" w:hAnsi="Arial" w:cs="Arial"/>
            <w:iCs/>
          </w:rPr>
          <w:t>me</w:t>
        </w:r>
      </w:ins>
      <w:del w:id="62" w:author="DEARY Ian" w:date="2021-03-10T14:24:00Z">
        <w:r w:rsidR="002D2267" w:rsidDel="00F27BAE">
          <w:rPr>
            <w:rFonts w:ascii="Arial" w:hAnsi="Arial" w:cs="Arial"/>
            <w:iCs/>
          </w:rPr>
          <w:delText>em</w:delText>
        </w:r>
      </w:del>
      <w:r w:rsidR="002D2267">
        <w:rPr>
          <w:rFonts w:ascii="Arial" w:hAnsi="Arial" w:cs="Arial"/>
          <w:iCs/>
        </w:rPr>
        <w:t>one who was;</w:t>
      </w:r>
      <w:r w:rsidR="00F527D6">
        <w:rPr>
          <w:rFonts w:ascii="Arial" w:hAnsi="Arial" w:cs="Arial"/>
          <w:iCs/>
        </w:rPr>
        <w:t xml:space="preserve"> the prevalence of psychological distress was </w:t>
      </w:r>
      <w:r w:rsidR="00034A96">
        <w:rPr>
          <w:rFonts w:ascii="Arial" w:hAnsi="Arial" w:cs="Arial"/>
          <w:iCs/>
        </w:rPr>
        <w:t xml:space="preserve">somewhat </w:t>
      </w:r>
      <w:r w:rsidR="00F527D6">
        <w:rPr>
          <w:rFonts w:ascii="Arial" w:hAnsi="Arial" w:cs="Arial"/>
          <w:iCs/>
        </w:rPr>
        <w:t>higher</w:t>
      </w:r>
      <w:r w:rsidR="002D2267">
        <w:rPr>
          <w:rFonts w:ascii="Arial" w:hAnsi="Arial" w:cs="Arial"/>
          <w:iCs/>
        </w:rPr>
        <w:t xml:space="preserve"> in the vaccine hesitant</w:t>
      </w:r>
      <w:r w:rsidR="00BF0B6C">
        <w:rPr>
          <w:rFonts w:ascii="Arial" w:hAnsi="Arial" w:cs="Arial"/>
          <w:iCs/>
        </w:rPr>
        <w:t xml:space="preserve">.  </w:t>
      </w:r>
    </w:p>
    <w:p w14:paraId="224AAEE3" w14:textId="77777777" w:rsidR="00BF0B6C" w:rsidRDefault="00BF0B6C" w:rsidP="00F05DD3">
      <w:pPr>
        <w:spacing w:after="0" w:line="480" w:lineRule="auto"/>
        <w:rPr>
          <w:rFonts w:ascii="Arial" w:hAnsi="Arial" w:cs="Arial"/>
          <w:iCs/>
        </w:rPr>
      </w:pPr>
    </w:p>
    <w:p w14:paraId="48EBF207" w14:textId="6F7D372D" w:rsidR="00F27BAE" w:rsidRDefault="00BF0B6C" w:rsidP="00F05DD3">
      <w:pPr>
        <w:spacing w:after="0" w:line="480" w:lineRule="auto"/>
        <w:rPr>
          <w:ins w:id="63" w:author="DEARY Ian" w:date="2021-03-10T14:28:00Z"/>
          <w:rFonts w:ascii="Arial" w:hAnsi="Arial" w:cs="Arial"/>
          <w:iCs/>
        </w:rPr>
      </w:pPr>
      <w:r>
        <w:rPr>
          <w:rFonts w:ascii="Arial" w:hAnsi="Arial" w:cs="Arial"/>
          <w:iCs/>
        </w:rPr>
        <w:t>There were</w:t>
      </w:r>
      <w:del w:id="64" w:author="DEARY Ian" w:date="2021-03-10T14:09:00Z">
        <w:r w:rsidDel="00EA5482">
          <w:rPr>
            <w:rFonts w:ascii="Arial" w:hAnsi="Arial" w:cs="Arial"/>
            <w:iCs/>
          </w:rPr>
          <w:delText xml:space="preserve"> </w:delText>
        </w:r>
        <w:r w:rsidR="002D2267" w:rsidDel="00EA5482">
          <w:rPr>
            <w:rFonts w:ascii="Arial" w:hAnsi="Arial" w:cs="Arial"/>
            <w:iCs/>
          </w:rPr>
          <w:delText xml:space="preserve">also </w:delText>
        </w:r>
        <w:r w:rsidDel="00EA5482">
          <w:rPr>
            <w:rFonts w:ascii="Arial" w:hAnsi="Arial" w:cs="Arial"/>
            <w:iCs/>
          </w:rPr>
          <w:delText>marked</w:delText>
        </w:r>
      </w:del>
      <w:r>
        <w:rPr>
          <w:rFonts w:ascii="Arial" w:hAnsi="Arial" w:cs="Arial"/>
          <w:iCs/>
        </w:rPr>
        <w:t xml:space="preserve"> </w:t>
      </w:r>
      <w:r w:rsidR="00EE23A6">
        <w:rPr>
          <w:rFonts w:ascii="Arial" w:hAnsi="Arial" w:cs="Arial"/>
          <w:iCs/>
        </w:rPr>
        <w:t>differences</w:t>
      </w:r>
      <w:r>
        <w:rPr>
          <w:rFonts w:ascii="Arial" w:hAnsi="Arial" w:cs="Arial"/>
          <w:iCs/>
        </w:rPr>
        <w:t xml:space="preserve"> in </w:t>
      </w:r>
      <w:r w:rsidR="00EE23A6">
        <w:rPr>
          <w:rFonts w:ascii="Arial" w:hAnsi="Arial" w:cs="Arial"/>
          <w:iCs/>
        </w:rPr>
        <w:t>cognitive</w:t>
      </w:r>
      <w:r>
        <w:rPr>
          <w:rFonts w:ascii="Arial" w:hAnsi="Arial" w:cs="Arial"/>
          <w:iCs/>
        </w:rPr>
        <w:t xml:space="preserve"> </w:t>
      </w:r>
      <w:r w:rsidR="00EE23A6">
        <w:rPr>
          <w:rFonts w:ascii="Arial" w:hAnsi="Arial" w:cs="Arial"/>
          <w:iCs/>
        </w:rPr>
        <w:t>function</w:t>
      </w:r>
      <w:r>
        <w:rPr>
          <w:rFonts w:ascii="Arial" w:hAnsi="Arial" w:cs="Arial"/>
          <w:iCs/>
        </w:rPr>
        <w:t xml:space="preserve"> between the </w:t>
      </w:r>
      <w:r w:rsidR="00EE23A6">
        <w:rPr>
          <w:rFonts w:ascii="Arial" w:hAnsi="Arial" w:cs="Arial"/>
          <w:iCs/>
        </w:rPr>
        <w:t>vaccine</w:t>
      </w:r>
      <w:r>
        <w:rPr>
          <w:rFonts w:ascii="Arial" w:hAnsi="Arial" w:cs="Arial"/>
          <w:iCs/>
        </w:rPr>
        <w:t xml:space="preserve"> </w:t>
      </w:r>
      <w:r w:rsidR="00EE23A6">
        <w:rPr>
          <w:rFonts w:ascii="Arial" w:hAnsi="Arial" w:cs="Arial"/>
          <w:iCs/>
        </w:rPr>
        <w:t>groups</w:t>
      </w:r>
      <w:r>
        <w:rPr>
          <w:rFonts w:ascii="Arial" w:hAnsi="Arial" w:cs="Arial"/>
          <w:iCs/>
        </w:rPr>
        <w:t xml:space="preserve">, </w:t>
      </w:r>
      <w:r w:rsidR="000B42CC">
        <w:rPr>
          <w:rFonts w:ascii="Arial" w:hAnsi="Arial" w:cs="Arial"/>
          <w:iCs/>
        </w:rPr>
        <w:t xml:space="preserve">such that the </w:t>
      </w:r>
      <w:r w:rsidR="00EE23A6">
        <w:rPr>
          <w:rFonts w:ascii="Arial" w:hAnsi="Arial" w:cs="Arial"/>
          <w:iCs/>
        </w:rPr>
        <w:t>vaccine</w:t>
      </w:r>
      <w:r w:rsidR="000B42CC">
        <w:rPr>
          <w:rFonts w:ascii="Arial" w:hAnsi="Arial" w:cs="Arial"/>
          <w:iCs/>
        </w:rPr>
        <w:t xml:space="preserve"> hesitant study members had lower </w:t>
      </w:r>
      <w:r w:rsidR="0085112B">
        <w:rPr>
          <w:rFonts w:ascii="Arial" w:hAnsi="Arial" w:cs="Arial"/>
          <w:iCs/>
        </w:rPr>
        <w:t xml:space="preserve">general </w:t>
      </w:r>
      <w:r w:rsidR="000B42CC">
        <w:rPr>
          <w:rFonts w:ascii="Arial" w:hAnsi="Arial" w:cs="Arial"/>
          <w:iCs/>
        </w:rPr>
        <w:t xml:space="preserve">ability </w:t>
      </w:r>
      <w:r w:rsidR="000B42CC" w:rsidRPr="00034A96">
        <w:rPr>
          <w:rFonts w:ascii="Arial" w:hAnsi="Arial" w:cs="Arial"/>
          <w:iCs/>
        </w:rPr>
        <w:t>scores</w:t>
      </w:r>
      <w:r w:rsidR="002875CB" w:rsidRPr="00034A96">
        <w:rPr>
          <w:rFonts w:ascii="Arial" w:hAnsi="Arial" w:cs="Arial"/>
          <w:iCs/>
        </w:rPr>
        <w:t xml:space="preserve"> (</w:t>
      </w:r>
      <w:commentRangeStart w:id="65"/>
      <w:proofErr w:type="spellStart"/>
      <w:ins w:id="66" w:author="DEARY Ian" w:date="2021-03-10T14:09:00Z">
        <w:r w:rsidR="00EA5482">
          <w:rPr>
            <w:rFonts w:ascii="Arial" w:hAnsi="Arial" w:cs="Arial"/>
            <w:iCs/>
          </w:rPr>
          <w:t>Hedges</w:t>
        </w:r>
      </w:ins>
      <w:ins w:id="67" w:author="DEARY Ian" w:date="2021-03-10T14:10:00Z">
        <w:r w:rsidR="00EA5482">
          <w:rPr>
            <w:rFonts w:ascii="Arial" w:hAnsi="Arial" w:cs="Arial"/>
            <w:iCs/>
          </w:rPr>
          <w:t>’s</w:t>
        </w:r>
        <w:proofErr w:type="spellEnd"/>
        <w:r w:rsidR="00EA5482">
          <w:rPr>
            <w:rFonts w:ascii="Arial" w:hAnsi="Arial" w:cs="Arial"/>
            <w:iCs/>
          </w:rPr>
          <w:t xml:space="preserve"> </w:t>
        </w:r>
        <w:r w:rsidR="00EA5482" w:rsidRPr="00EA5482">
          <w:rPr>
            <w:rFonts w:ascii="Arial" w:hAnsi="Arial" w:cs="Arial"/>
            <w:i/>
            <w:iCs/>
            <w:rPrChange w:id="68" w:author="DEARY Ian" w:date="2021-03-10T14:10:00Z">
              <w:rPr>
                <w:rFonts w:ascii="Arial" w:hAnsi="Arial" w:cs="Arial"/>
                <w:iCs/>
              </w:rPr>
            </w:rPrChange>
          </w:rPr>
          <w:t>g</w:t>
        </w:r>
        <w:r w:rsidR="00EA5482">
          <w:rPr>
            <w:rFonts w:ascii="Arial" w:hAnsi="Arial" w:cs="Arial"/>
            <w:iCs/>
          </w:rPr>
          <w:t xml:space="preserve"> = 0.26; </w:t>
        </w:r>
        <w:commentRangeEnd w:id="65"/>
        <w:r w:rsidR="00EA5482">
          <w:rPr>
            <w:rStyle w:val="CommentReference"/>
          </w:rPr>
          <w:commentReference w:id="65"/>
        </w:r>
      </w:ins>
      <w:r w:rsidR="00034A96" w:rsidRPr="00034A96">
        <w:rPr>
          <w:rFonts w:ascii="Arial" w:hAnsi="Arial" w:cs="Arial"/>
          <w:iCs/>
        </w:rPr>
        <w:t>p</w:t>
      </w:r>
      <w:r w:rsidR="002875CB" w:rsidRPr="00034A96">
        <w:rPr>
          <w:rFonts w:ascii="Arial" w:hAnsi="Arial" w:cs="Arial"/>
          <w:iCs/>
        </w:rPr>
        <w:t>-value</w:t>
      </w:r>
      <w:r w:rsidR="00034A96" w:rsidRPr="00034A96">
        <w:rPr>
          <w:rFonts w:ascii="Arial" w:hAnsi="Arial" w:cs="Arial"/>
          <w:iCs/>
        </w:rPr>
        <w:t xml:space="preserve"> for difference: &lt;0.0001</w:t>
      </w:r>
      <w:r w:rsidR="002875CB" w:rsidRPr="00034A96">
        <w:rPr>
          <w:rFonts w:ascii="Arial" w:hAnsi="Arial" w:cs="Arial"/>
          <w:iCs/>
        </w:rPr>
        <w:t>)</w:t>
      </w:r>
      <w:r w:rsidR="000B42CC" w:rsidRPr="00034A96">
        <w:rPr>
          <w:rFonts w:ascii="Arial" w:hAnsi="Arial" w:cs="Arial"/>
          <w:iCs/>
        </w:rPr>
        <w:t xml:space="preserve">.  We </w:t>
      </w:r>
      <w:r w:rsidR="00EE23A6" w:rsidRPr="00034A96">
        <w:rPr>
          <w:rFonts w:ascii="Arial" w:hAnsi="Arial" w:cs="Arial"/>
          <w:iCs/>
        </w:rPr>
        <w:t>investigated</w:t>
      </w:r>
      <w:r w:rsidR="000B42CC" w:rsidRPr="00034A96">
        <w:rPr>
          <w:rFonts w:ascii="Arial" w:hAnsi="Arial" w:cs="Arial"/>
          <w:iCs/>
        </w:rPr>
        <w:t xml:space="preserve"> these </w:t>
      </w:r>
      <w:r w:rsidR="00EE23A6" w:rsidRPr="00034A96">
        <w:rPr>
          <w:rFonts w:ascii="Arial" w:hAnsi="Arial" w:cs="Arial"/>
          <w:iCs/>
        </w:rPr>
        <w:t>differential</w:t>
      </w:r>
      <w:r w:rsidR="00F527D6" w:rsidRPr="00034A96">
        <w:rPr>
          <w:rFonts w:ascii="Arial" w:hAnsi="Arial" w:cs="Arial"/>
          <w:iCs/>
        </w:rPr>
        <w:t>s</w:t>
      </w:r>
      <w:r w:rsidR="000B42CC" w:rsidRPr="00034A96">
        <w:rPr>
          <w:rFonts w:ascii="Arial" w:hAnsi="Arial" w:cs="Arial"/>
          <w:iCs/>
        </w:rPr>
        <w:t xml:space="preserve"> in table 2 </w:t>
      </w:r>
      <w:r w:rsidR="00EE23A6" w:rsidRPr="00034A96">
        <w:rPr>
          <w:rFonts w:ascii="Arial" w:hAnsi="Arial" w:cs="Arial"/>
          <w:iCs/>
        </w:rPr>
        <w:t>where</w:t>
      </w:r>
      <w:r w:rsidR="000B42CC">
        <w:rPr>
          <w:rFonts w:ascii="Arial" w:hAnsi="Arial" w:cs="Arial"/>
          <w:iCs/>
        </w:rPr>
        <w:t xml:space="preserve"> we present </w:t>
      </w:r>
      <w:r w:rsidR="00B2184A">
        <w:rPr>
          <w:rFonts w:ascii="Arial" w:hAnsi="Arial" w:cs="Arial"/>
          <w:iCs/>
        </w:rPr>
        <w:t xml:space="preserve">the results of </w:t>
      </w:r>
      <w:r w:rsidR="000B42CC">
        <w:rPr>
          <w:rFonts w:ascii="Arial" w:hAnsi="Arial" w:cs="Arial"/>
          <w:iCs/>
        </w:rPr>
        <w:t xml:space="preserve">regression analyses </w:t>
      </w:r>
      <w:r w:rsidR="00EE23A6">
        <w:rPr>
          <w:rFonts w:ascii="Arial" w:hAnsi="Arial" w:cs="Arial"/>
          <w:iCs/>
        </w:rPr>
        <w:t>incorporating</w:t>
      </w:r>
      <w:r w:rsidR="000B42CC">
        <w:rPr>
          <w:rFonts w:ascii="Arial" w:hAnsi="Arial" w:cs="Arial"/>
          <w:iCs/>
        </w:rPr>
        <w:t xml:space="preserve"> </w:t>
      </w:r>
      <w:commentRangeStart w:id="69"/>
      <w:r w:rsidR="00EE23A6">
        <w:rPr>
          <w:rFonts w:ascii="Arial" w:hAnsi="Arial" w:cs="Arial"/>
          <w:iCs/>
        </w:rPr>
        <w:t>potential</w:t>
      </w:r>
      <w:r w:rsidR="000B42CC">
        <w:rPr>
          <w:rFonts w:ascii="Arial" w:hAnsi="Arial" w:cs="Arial"/>
          <w:iCs/>
        </w:rPr>
        <w:t xml:space="preserve"> explanatory variables</w:t>
      </w:r>
      <w:r w:rsidR="001A6489">
        <w:rPr>
          <w:rFonts w:ascii="Arial" w:hAnsi="Arial" w:cs="Arial"/>
          <w:iCs/>
        </w:rPr>
        <w:t xml:space="preserve"> </w:t>
      </w:r>
      <w:commentRangeEnd w:id="69"/>
      <w:r w:rsidR="00F27BAE">
        <w:rPr>
          <w:rStyle w:val="CommentReference"/>
        </w:rPr>
        <w:commentReference w:id="69"/>
      </w:r>
      <w:r w:rsidR="001A6489">
        <w:rPr>
          <w:rFonts w:ascii="Arial" w:hAnsi="Arial" w:cs="Arial"/>
          <w:iCs/>
        </w:rPr>
        <w:t xml:space="preserve">in </w:t>
      </w:r>
      <w:r w:rsidR="002D2267">
        <w:rPr>
          <w:rFonts w:ascii="Arial" w:hAnsi="Arial" w:cs="Arial"/>
          <w:iCs/>
        </w:rPr>
        <w:t>an</w:t>
      </w:r>
      <w:r w:rsidR="001A6489">
        <w:rPr>
          <w:rFonts w:ascii="Arial" w:hAnsi="Arial" w:cs="Arial"/>
          <w:iCs/>
        </w:rPr>
        <w:t xml:space="preserve"> analytical sample </w:t>
      </w:r>
      <w:r w:rsidR="002D2267">
        <w:rPr>
          <w:rFonts w:ascii="Arial" w:hAnsi="Arial" w:cs="Arial"/>
          <w:iCs/>
        </w:rPr>
        <w:t xml:space="preserve">of 7361 people </w:t>
      </w:r>
      <w:r w:rsidR="001A6489">
        <w:rPr>
          <w:rFonts w:ascii="Arial" w:hAnsi="Arial" w:cs="Arial"/>
          <w:iCs/>
        </w:rPr>
        <w:t>without missing data for the variables depicted</w:t>
      </w:r>
      <w:r w:rsidR="000B42CC">
        <w:rPr>
          <w:rFonts w:ascii="Arial" w:hAnsi="Arial" w:cs="Arial"/>
          <w:iCs/>
        </w:rPr>
        <w:t>.</w:t>
      </w:r>
      <w:ins w:id="70" w:author="DEARY Ian" w:date="2021-03-10T14:28:00Z">
        <w:r w:rsidR="00F27BAE">
          <w:rPr>
            <w:rFonts w:ascii="Arial" w:hAnsi="Arial" w:cs="Arial"/>
            <w:iCs/>
          </w:rPr>
          <w:t xml:space="preserve"> In age</w:t>
        </w:r>
      </w:ins>
      <w:ins w:id="71" w:author="DEARY Ian" w:date="2021-03-10T14:29:00Z">
        <w:r w:rsidR="00F27BAE">
          <w:rPr>
            <w:rFonts w:ascii="Arial" w:hAnsi="Arial" w:cs="Arial"/>
            <w:iCs/>
          </w:rPr>
          <w:t>-</w:t>
        </w:r>
      </w:ins>
      <w:ins w:id="72" w:author="FAWNS-RITCHIE Chloe" w:date="2021-03-10T16:36:00Z">
        <w:r w:rsidR="003471C9">
          <w:rPr>
            <w:rFonts w:ascii="Arial" w:hAnsi="Arial" w:cs="Arial"/>
            <w:iCs/>
          </w:rPr>
          <w:t>,</w:t>
        </w:r>
      </w:ins>
      <w:ins w:id="73" w:author="DEARY Ian" w:date="2021-03-10T14:28:00Z">
        <w:r w:rsidR="00F27BAE">
          <w:rPr>
            <w:rFonts w:ascii="Arial" w:hAnsi="Arial" w:cs="Arial"/>
            <w:iCs/>
          </w:rPr>
          <w:t xml:space="preserve"> </w:t>
        </w:r>
        <w:del w:id="74" w:author="FAWNS-RITCHIE Chloe" w:date="2021-03-10T16:36:00Z">
          <w:r w:rsidR="00F27BAE" w:rsidDel="003471C9">
            <w:rPr>
              <w:rFonts w:ascii="Arial" w:hAnsi="Arial" w:cs="Arial"/>
              <w:iCs/>
            </w:rPr>
            <w:delText xml:space="preserve">and </w:delText>
          </w:r>
        </w:del>
      </w:ins>
      <w:ins w:id="75" w:author="DEARY Ian" w:date="2021-03-10T14:29:00Z">
        <w:r w:rsidR="00F27BAE">
          <w:rPr>
            <w:rFonts w:ascii="Arial" w:hAnsi="Arial" w:cs="Arial"/>
            <w:iCs/>
          </w:rPr>
          <w:t>sex-</w:t>
        </w:r>
      </w:ins>
      <w:ins w:id="76" w:author="DEARY Ian" w:date="2021-03-10T14:33:00Z">
        <w:r w:rsidR="00CF624E">
          <w:rPr>
            <w:rFonts w:ascii="Arial" w:hAnsi="Arial" w:cs="Arial"/>
            <w:iCs/>
          </w:rPr>
          <w:t xml:space="preserve"> and ethnicity-</w:t>
        </w:r>
      </w:ins>
      <w:ins w:id="77" w:author="DEARY Ian" w:date="2021-03-10T14:29:00Z">
        <w:r w:rsidR="00F27BAE">
          <w:rPr>
            <w:rFonts w:ascii="Arial" w:hAnsi="Arial" w:cs="Arial"/>
            <w:iCs/>
          </w:rPr>
          <w:t xml:space="preserve">adjusted analyses, a 1 SD lower score in general cognitive ability was associated with a </w:t>
        </w:r>
      </w:ins>
      <w:ins w:id="78" w:author="DEARY Ian" w:date="2021-03-10T14:30:00Z">
        <w:r w:rsidR="00F27BAE">
          <w:rPr>
            <w:rFonts w:ascii="Arial" w:hAnsi="Arial" w:cs="Arial"/>
            <w:iCs/>
          </w:rPr>
          <w:t xml:space="preserve">76% greater </w:t>
        </w:r>
        <w:r w:rsidR="00CF624E">
          <w:rPr>
            <w:rFonts w:ascii="Arial" w:hAnsi="Arial" w:cs="Arial"/>
            <w:iCs/>
          </w:rPr>
          <w:t>risk of</w:t>
        </w:r>
        <w:r w:rsidR="00F27BAE">
          <w:rPr>
            <w:rFonts w:ascii="Arial" w:hAnsi="Arial" w:cs="Arial"/>
            <w:iCs/>
          </w:rPr>
          <w:t xml:space="preserve"> being vaccine hesitant (</w:t>
        </w:r>
        <w:r w:rsidR="00CF624E">
          <w:rPr>
            <w:rFonts w:ascii="Arial" w:hAnsi="Arial" w:cs="Arial"/>
            <w:iCs/>
          </w:rPr>
          <w:t>odds ratio [</w:t>
        </w:r>
      </w:ins>
      <w:ins w:id="79" w:author="DEARY Ian" w:date="2021-03-10T14:35:00Z">
        <w:r w:rsidR="00CF624E">
          <w:rPr>
            <w:rFonts w:ascii="Arial" w:hAnsi="Arial" w:cs="Arial"/>
            <w:iCs/>
          </w:rPr>
          <w:t>OR]</w:t>
        </w:r>
      </w:ins>
      <w:ins w:id="80" w:author="DEARY Ian" w:date="2021-03-10T14:30:00Z">
        <w:r w:rsidR="00CF624E">
          <w:rPr>
            <w:rFonts w:ascii="Arial" w:hAnsi="Arial" w:cs="Arial"/>
            <w:iCs/>
          </w:rPr>
          <w:t xml:space="preserve"> = 1.76; 95% confidence interval:</w:t>
        </w:r>
      </w:ins>
      <w:ins w:id="81" w:author="DEARY Ian" w:date="2021-03-10T14:31:00Z">
        <w:r w:rsidR="00CF624E">
          <w:rPr>
            <w:rFonts w:ascii="Arial" w:hAnsi="Arial" w:cs="Arial"/>
            <w:iCs/>
          </w:rPr>
          <w:t xml:space="preserve"> 1.62, </w:t>
        </w:r>
      </w:ins>
      <w:ins w:id="82" w:author="DEARY Ian" w:date="2021-03-10T14:32:00Z">
        <w:r w:rsidR="00CF624E">
          <w:rPr>
            <w:rFonts w:ascii="Arial" w:hAnsi="Arial" w:cs="Arial"/>
            <w:iCs/>
          </w:rPr>
          <w:t>1.90).</w:t>
        </w:r>
      </w:ins>
      <w:ins w:id="83" w:author="DEARY Ian" w:date="2021-03-10T14:34:00Z">
        <w:r w:rsidR="00CF624E">
          <w:rPr>
            <w:rFonts w:ascii="Arial" w:hAnsi="Arial" w:cs="Arial"/>
            <w:iCs/>
          </w:rPr>
          <w:t xml:space="preserve"> Adding in separate adjustments for somatic comorbidity, psychological distress, and shielding made no impact on the </w:t>
        </w:r>
      </w:ins>
      <w:ins w:id="84" w:author="DEARY Ian" w:date="2021-03-10T14:35:00Z">
        <w:r w:rsidR="00CF624E">
          <w:rPr>
            <w:rFonts w:ascii="Arial" w:hAnsi="Arial" w:cs="Arial"/>
            <w:iCs/>
          </w:rPr>
          <w:t>OR.</w:t>
        </w:r>
      </w:ins>
      <w:ins w:id="85" w:author="DEARY Ian" w:date="2021-03-10T14:36:00Z">
        <w:r w:rsidR="00CF624E">
          <w:rPr>
            <w:rFonts w:ascii="Arial" w:hAnsi="Arial" w:cs="Arial"/>
            <w:iCs/>
          </w:rPr>
          <w:t xml:space="preserve"> Adjustment for education reduced the OR to 1.52 (1.37, 1.67).</w:t>
        </w:r>
      </w:ins>
      <w:ins w:id="86" w:author="DEARY Ian" w:date="2021-03-10T14:37:00Z">
        <w:r w:rsidR="00CF624E">
          <w:rPr>
            <w:rFonts w:ascii="Arial" w:hAnsi="Arial" w:cs="Arial"/>
            <w:iCs/>
          </w:rPr>
          <w:t xml:space="preserve"> </w:t>
        </w:r>
      </w:ins>
      <w:ins w:id="87" w:author="DEARY Ian" w:date="2021-03-10T14:43:00Z">
        <w:r w:rsidR="00E27B42">
          <w:rPr>
            <w:rFonts w:ascii="Arial" w:hAnsi="Arial" w:cs="Arial"/>
            <w:iCs/>
          </w:rPr>
          <w:t>T</w:t>
        </w:r>
        <w:r w:rsidR="00E27B42" w:rsidRPr="008B5924">
          <w:rPr>
            <w:rFonts w:ascii="Arial" w:hAnsi="Arial" w:cs="Arial"/>
            <w:iCs/>
          </w:rPr>
          <w:t xml:space="preserve">he Kendall rank correlation between </w:t>
        </w:r>
        <w:r w:rsidR="00E27B42">
          <w:rPr>
            <w:rFonts w:ascii="Arial" w:hAnsi="Arial" w:cs="Arial"/>
            <w:iCs/>
          </w:rPr>
          <w:t>cognition</w:t>
        </w:r>
        <w:r w:rsidR="00E27B42" w:rsidRPr="008B5924">
          <w:rPr>
            <w:rFonts w:ascii="Arial" w:hAnsi="Arial" w:cs="Arial"/>
            <w:iCs/>
          </w:rPr>
          <w:t xml:space="preserve"> and educational attainment </w:t>
        </w:r>
        <w:r w:rsidR="00E27B42">
          <w:rPr>
            <w:rFonts w:ascii="Arial" w:hAnsi="Arial" w:cs="Arial"/>
            <w:iCs/>
          </w:rPr>
          <w:t>was</w:t>
        </w:r>
        <w:r w:rsidR="00E27B42" w:rsidRPr="008B5924">
          <w:rPr>
            <w:rFonts w:ascii="Arial" w:hAnsi="Arial" w:cs="Arial"/>
            <w:iCs/>
          </w:rPr>
          <w:t xml:space="preserve"> 0.27 (p&lt;0.0001)</w:t>
        </w:r>
        <w:r w:rsidR="00E27B42">
          <w:rPr>
            <w:rFonts w:ascii="Arial" w:hAnsi="Arial" w:cs="Arial"/>
            <w:iCs/>
          </w:rPr>
          <w:t xml:space="preserve">.  </w:t>
        </w:r>
      </w:ins>
      <w:ins w:id="88" w:author="DEARY Ian" w:date="2021-03-10T14:37:00Z">
        <w:r w:rsidR="00CF624E">
          <w:rPr>
            <w:rFonts w:ascii="Arial" w:hAnsi="Arial" w:cs="Arial"/>
            <w:iCs/>
          </w:rPr>
          <w:t>Adjustment for all covariates at once had no greater attenuating effect than the adjustment for education.</w:t>
        </w:r>
      </w:ins>
    </w:p>
    <w:p w14:paraId="30E6CC39" w14:textId="77777777" w:rsidR="00F27BAE" w:rsidRDefault="00F27BAE" w:rsidP="00F05DD3">
      <w:pPr>
        <w:spacing w:after="0" w:line="480" w:lineRule="auto"/>
        <w:rPr>
          <w:ins w:id="89" w:author="DEARY Ian" w:date="2021-03-10T14:28:00Z"/>
          <w:rFonts w:ascii="Arial" w:hAnsi="Arial" w:cs="Arial"/>
          <w:iCs/>
        </w:rPr>
      </w:pPr>
    </w:p>
    <w:p w14:paraId="4C681213" w14:textId="2E13A087" w:rsidR="00E5142D" w:rsidRDefault="00481AAA" w:rsidP="00F05DD3">
      <w:pPr>
        <w:spacing w:after="0" w:line="480" w:lineRule="auto"/>
        <w:rPr>
          <w:rFonts w:ascii="Arial" w:hAnsi="Arial" w:cs="Arial"/>
          <w:iCs/>
        </w:rPr>
      </w:pPr>
      <w:ins w:id="90" w:author="DEARY Ian" w:date="2021-03-10T14:38:00Z">
        <w:r>
          <w:rPr>
            <w:rFonts w:ascii="Arial" w:hAnsi="Arial" w:cs="Arial"/>
            <w:iCs/>
          </w:rPr>
          <w:t xml:space="preserve">To gain some information about whether the association was linear, the analyses were repeated by </w:t>
        </w:r>
        <w:proofErr w:type="spellStart"/>
        <w:r>
          <w:rPr>
            <w:rFonts w:ascii="Arial" w:hAnsi="Arial" w:cs="Arial"/>
            <w:iCs/>
          </w:rPr>
          <w:t>tertiles</w:t>
        </w:r>
        <w:proofErr w:type="spellEnd"/>
        <w:r>
          <w:rPr>
            <w:rFonts w:ascii="Arial" w:hAnsi="Arial" w:cs="Arial"/>
            <w:iCs/>
          </w:rPr>
          <w:t xml:space="preserve"> of cognitive function</w:t>
        </w:r>
        <w:commentRangeStart w:id="91"/>
        <w:r>
          <w:rPr>
            <w:rFonts w:ascii="Arial" w:hAnsi="Arial" w:cs="Arial"/>
            <w:iCs/>
          </w:rPr>
          <w:t xml:space="preserve">. </w:t>
        </w:r>
      </w:ins>
      <w:del w:id="92" w:author="DEARY Ian" w:date="2021-03-10T14:28:00Z">
        <w:r w:rsidR="000B42CC" w:rsidDel="00F27BAE">
          <w:rPr>
            <w:rFonts w:ascii="Arial" w:hAnsi="Arial" w:cs="Arial"/>
            <w:iCs/>
          </w:rPr>
          <w:delText xml:space="preserve">  </w:delText>
        </w:r>
      </w:del>
      <w:r w:rsidR="000B42CC">
        <w:rPr>
          <w:rFonts w:ascii="Arial" w:hAnsi="Arial" w:cs="Arial"/>
          <w:iCs/>
        </w:rPr>
        <w:t>In age-</w:t>
      </w:r>
      <w:ins w:id="93" w:author="ALTSCHUL Drew" w:date="2021-03-12T10:52:00Z">
        <w:r w:rsidR="00986044">
          <w:rPr>
            <w:rFonts w:ascii="Arial" w:hAnsi="Arial" w:cs="Arial"/>
            <w:iCs/>
          </w:rPr>
          <w:t>,</w:t>
        </w:r>
      </w:ins>
      <w:del w:id="94" w:author="ALTSCHUL Drew" w:date="2021-03-12T10:52:00Z">
        <w:r w:rsidR="000B42CC" w:rsidDel="00986044">
          <w:rPr>
            <w:rFonts w:ascii="Arial" w:hAnsi="Arial" w:cs="Arial"/>
            <w:iCs/>
          </w:rPr>
          <w:delText xml:space="preserve"> and</w:delText>
        </w:r>
      </w:del>
      <w:r w:rsidR="000B42CC">
        <w:rPr>
          <w:rFonts w:ascii="Arial" w:hAnsi="Arial" w:cs="Arial"/>
          <w:iCs/>
        </w:rPr>
        <w:t xml:space="preserve"> sex-</w:t>
      </w:r>
      <w:ins w:id="95" w:author="ALTSCHUL Drew" w:date="2021-03-12T10:52:00Z">
        <w:r w:rsidR="00986044">
          <w:rPr>
            <w:rFonts w:ascii="Arial" w:hAnsi="Arial" w:cs="Arial"/>
            <w:iCs/>
          </w:rPr>
          <w:t xml:space="preserve"> and ethnicity- </w:t>
        </w:r>
      </w:ins>
      <w:r w:rsidR="000B42CC">
        <w:rPr>
          <w:rFonts w:ascii="Arial" w:hAnsi="Arial" w:cs="Arial"/>
          <w:iCs/>
        </w:rPr>
        <w:t xml:space="preserve">adjusted analyses, </w:t>
      </w:r>
      <w:commentRangeEnd w:id="91"/>
      <w:r w:rsidR="003471C9">
        <w:rPr>
          <w:rStyle w:val="CommentReference"/>
        </w:rPr>
        <w:commentReference w:id="91"/>
      </w:r>
      <w:r w:rsidR="00034A96">
        <w:rPr>
          <w:rFonts w:ascii="Arial" w:hAnsi="Arial" w:cs="Arial"/>
          <w:iCs/>
        </w:rPr>
        <w:t xml:space="preserve">relative to people in the highest-scoring cognition </w:t>
      </w:r>
      <w:proofErr w:type="spellStart"/>
      <w:r w:rsidR="00034A96">
        <w:rPr>
          <w:rFonts w:ascii="Arial" w:hAnsi="Arial" w:cs="Arial"/>
          <w:iCs/>
        </w:rPr>
        <w:t>tertile</w:t>
      </w:r>
      <w:proofErr w:type="spellEnd"/>
      <w:r w:rsidR="00034A96">
        <w:rPr>
          <w:rFonts w:ascii="Arial" w:hAnsi="Arial" w:cs="Arial"/>
          <w:iCs/>
        </w:rPr>
        <w:t>, those</w:t>
      </w:r>
      <w:r w:rsidR="000B42CC">
        <w:rPr>
          <w:rFonts w:ascii="Arial" w:hAnsi="Arial" w:cs="Arial"/>
          <w:iCs/>
        </w:rPr>
        <w:t xml:space="preserve"> in the </w:t>
      </w:r>
      <w:r w:rsidR="00EE23A6">
        <w:rPr>
          <w:rFonts w:ascii="Arial" w:hAnsi="Arial" w:cs="Arial"/>
          <w:iCs/>
        </w:rPr>
        <w:t>lowest</w:t>
      </w:r>
      <w:r w:rsidR="000B42CC">
        <w:rPr>
          <w:rFonts w:ascii="Arial" w:hAnsi="Arial" w:cs="Arial"/>
          <w:iCs/>
        </w:rPr>
        <w:t xml:space="preserve"> </w:t>
      </w:r>
      <w:r w:rsidR="00034A96">
        <w:rPr>
          <w:rFonts w:ascii="Arial" w:hAnsi="Arial" w:cs="Arial"/>
          <w:iCs/>
        </w:rPr>
        <w:t>were twice as likely to be</w:t>
      </w:r>
      <w:r w:rsidR="000B42CC">
        <w:rPr>
          <w:rFonts w:ascii="Arial" w:hAnsi="Arial" w:cs="Arial"/>
          <w:iCs/>
        </w:rPr>
        <w:t xml:space="preserve"> vaccine </w:t>
      </w:r>
      <w:r w:rsidR="00EE23A6">
        <w:rPr>
          <w:rFonts w:ascii="Arial" w:hAnsi="Arial" w:cs="Arial"/>
          <w:iCs/>
        </w:rPr>
        <w:t>hesitant</w:t>
      </w:r>
      <w:r w:rsidR="000B42CC">
        <w:rPr>
          <w:rFonts w:ascii="Arial" w:hAnsi="Arial" w:cs="Arial"/>
          <w:iCs/>
        </w:rPr>
        <w:t xml:space="preserve"> (odds </w:t>
      </w:r>
      <w:r w:rsidR="00EE23A6">
        <w:rPr>
          <w:rFonts w:ascii="Arial" w:hAnsi="Arial" w:cs="Arial"/>
          <w:iCs/>
        </w:rPr>
        <w:t>ratio</w:t>
      </w:r>
      <w:r w:rsidR="000B42CC">
        <w:rPr>
          <w:rFonts w:ascii="Arial" w:hAnsi="Arial" w:cs="Arial"/>
          <w:iCs/>
        </w:rPr>
        <w:t xml:space="preserve">; 95% </w:t>
      </w:r>
      <w:r w:rsidR="00EE23A6">
        <w:rPr>
          <w:rFonts w:ascii="Arial" w:hAnsi="Arial" w:cs="Arial"/>
          <w:iCs/>
        </w:rPr>
        <w:t>confidence</w:t>
      </w:r>
      <w:r w:rsidR="000B42CC">
        <w:rPr>
          <w:rFonts w:ascii="Arial" w:hAnsi="Arial" w:cs="Arial"/>
          <w:iCs/>
        </w:rPr>
        <w:t xml:space="preserve"> interval: </w:t>
      </w:r>
      <w:r w:rsidR="00E5142D" w:rsidRPr="00E5142D">
        <w:rPr>
          <w:rFonts w:ascii="Arial" w:hAnsi="Arial" w:cs="Arial"/>
          <w:iCs/>
        </w:rPr>
        <w:t>1.99</w:t>
      </w:r>
      <w:r w:rsidR="00E5142D">
        <w:rPr>
          <w:rFonts w:ascii="Arial" w:hAnsi="Arial" w:cs="Arial"/>
          <w:iCs/>
        </w:rPr>
        <w:t xml:space="preserve">; </w:t>
      </w:r>
      <w:r w:rsidR="00E5142D" w:rsidRPr="00E5142D">
        <w:rPr>
          <w:rFonts w:ascii="Arial" w:hAnsi="Arial" w:cs="Arial"/>
          <w:iCs/>
        </w:rPr>
        <w:t>1.66, 2.40</w:t>
      </w:r>
      <w:r w:rsidR="000B42CC" w:rsidRPr="000B42CC">
        <w:rPr>
          <w:rFonts w:ascii="Arial" w:hAnsi="Arial" w:cs="Arial"/>
          <w:iCs/>
        </w:rPr>
        <w:t>)</w:t>
      </w:r>
      <w:r w:rsidR="000B42CC">
        <w:rPr>
          <w:rFonts w:ascii="Arial" w:hAnsi="Arial" w:cs="Arial"/>
          <w:iCs/>
        </w:rPr>
        <w:t xml:space="preserve">.  </w:t>
      </w:r>
      <w:r w:rsidR="00E5142D">
        <w:rPr>
          <w:rFonts w:ascii="Arial" w:hAnsi="Arial" w:cs="Arial"/>
          <w:iCs/>
        </w:rPr>
        <w:t>S</w:t>
      </w:r>
      <w:r w:rsidR="000B42CC">
        <w:rPr>
          <w:rFonts w:ascii="Arial" w:hAnsi="Arial" w:cs="Arial"/>
          <w:iCs/>
        </w:rPr>
        <w:t xml:space="preserve">eparate adjustment for </w:t>
      </w:r>
      <w:r w:rsidR="00EE23A6">
        <w:rPr>
          <w:rFonts w:ascii="Arial" w:hAnsi="Arial" w:cs="Arial"/>
          <w:iCs/>
        </w:rPr>
        <w:t>comorbidity</w:t>
      </w:r>
      <w:r w:rsidR="00E5142D">
        <w:rPr>
          <w:rFonts w:ascii="Arial" w:hAnsi="Arial" w:cs="Arial"/>
          <w:iCs/>
        </w:rPr>
        <w:t xml:space="preserve"> – whether physical or psychological – and shielding status had no impact on these effect estimates.  Only controlling for </w:t>
      </w:r>
      <w:r w:rsidR="000B42CC">
        <w:rPr>
          <w:rFonts w:ascii="Arial" w:hAnsi="Arial" w:cs="Arial"/>
          <w:iCs/>
        </w:rPr>
        <w:t xml:space="preserve">educational </w:t>
      </w:r>
      <w:r w:rsidR="00EE23A6">
        <w:rPr>
          <w:rFonts w:ascii="Arial" w:hAnsi="Arial" w:cs="Arial"/>
          <w:iCs/>
        </w:rPr>
        <w:t>achievement</w:t>
      </w:r>
      <w:r w:rsidR="00E5142D">
        <w:rPr>
          <w:rFonts w:ascii="Arial" w:hAnsi="Arial" w:cs="Arial"/>
          <w:iCs/>
        </w:rPr>
        <w:t xml:space="preserve"> led to any attenuation in risk (lowest scoring </w:t>
      </w:r>
      <w:r w:rsidR="0085112B">
        <w:rPr>
          <w:rFonts w:ascii="Arial" w:hAnsi="Arial" w:cs="Arial"/>
          <w:iCs/>
        </w:rPr>
        <w:t xml:space="preserve">cognition </w:t>
      </w:r>
      <w:proofErr w:type="spellStart"/>
      <w:r w:rsidR="00E5142D">
        <w:rPr>
          <w:rFonts w:ascii="Arial" w:hAnsi="Arial" w:cs="Arial"/>
          <w:iCs/>
        </w:rPr>
        <w:t>tertile</w:t>
      </w:r>
      <w:proofErr w:type="spellEnd"/>
      <w:r w:rsidR="00E5142D">
        <w:rPr>
          <w:rFonts w:ascii="Arial" w:hAnsi="Arial" w:cs="Arial"/>
          <w:iCs/>
        </w:rPr>
        <w:t xml:space="preserve"> vs. highest: </w:t>
      </w:r>
      <w:r w:rsidR="00E5142D" w:rsidRPr="00E5142D">
        <w:rPr>
          <w:rFonts w:ascii="Arial" w:hAnsi="Arial" w:cs="Arial"/>
          <w:iCs/>
        </w:rPr>
        <w:t>1.64</w:t>
      </w:r>
      <w:r w:rsidR="00E5142D">
        <w:rPr>
          <w:rFonts w:ascii="Arial" w:hAnsi="Arial" w:cs="Arial"/>
          <w:iCs/>
        </w:rPr>
        <w:t xml:space="preserve">; </w:t>
      </w:r>
      <w:r w:rsidR="00E5142D" w:rsidRPr="00E5142D">
        <w:rPr>
          <w:rFonts w:ascii="Arial" w:hAnsi="Arial" w:cs="Arial"/>
          <w:iCs/>
        </w:rPr>
        <w:t>1.35, 1.99)</w:t>
      </w:r>
      <w:del w:id="96" w:author="DEARY Ian" w:date="2021-03-10T14:43:00Z">
        <w:r w:rsidR="002D2267" w:rsidDel="00E27B42">
          <w:rPr>
            <w:rFonts w:ascii="Arial" w:hAnsi="Arial" w:cs="Arial"/>
            <w:iCs/>
          </w:rPr>
          <w:delText xml:space="preserve">, </w:delText>
        </w:r>
      </w:del>
      <w:del w:id="97" w:author="DEARY Ian" w:date="2021-03-10T14:42:00Z">
        <w:r w:rsidR="008B5924" w:rsidDel="00E27B42">
          <w:rPr>
            <w:rFonts w:ascii="Arial" w:hAnsi="Arial" w:cs="Arial"/>
            <w:iCs/>
          </w:rPr>
          <w:delText>t</w:delText>
        </w:r>
        <w:r w:rsidR="008B5924" w:rsidRPr="008B5924" w:rsidDel="00E27B42">
          <w:rPr>
            <w:rFonts w:ascii="Arial" w:hAnsi="Arial" w:cs="Arial"/>
            <w:iCs/>
          </w:rPr>
          <w:delText xml:space="preserve">he Kendall rank correlation between </w:delText>
        </w:r>
        <w:r w:rsidR="008B5924" w:rsidDel="00E27B42">
          <w:rPr>
            <w:rFonts w:ascii="Arial" w:hAnsi="Arial" w:cs="Arial"/>
            <w:iCs/>
          </w:rPr>
          <w:delText>cognition</w:delText>
        </w:r>
        <w:r w:rsidR="008B5924" w:rsidRPr="008B5924" w:rsidDel="00E27B42">
          <w:rPr>
            <w:rFonts w:ascii="Arial" w:hAnsi="Arial" w:cs="Arial"/>
            <w:iCs/>
          </w:rPr>
          <w:delText xml:space="preserve"> and educational attainment </w:delText>
        </w:r>
        <w:r w:rsidR="002D2267" w:rsidDel="00E27B42">
          <w:rPr>
            <w:rFonts w:ascii="Arial" w:hAnsi="Arial" w:cs="Arial"/>
            <w:iCs/>
          </w:rPr>
          <w:delText>being</w:delText>
        </w:r>
        <w:r w:rsidR="008B5924" w:rsidRPr="008B5924" w:rsidDel="00E27B42">
          <w:rPr>
            <w:rFonts w:ascii="Arial" w:hAnsi="Arial" w:cs="Arial"/>
            <w:iCs/>
          </w:rPr>
          <w:delText xml:space="preserve"> 0.27 (p&lt;0.0001)</w:delText>
        </w:r>
        <w:r w:rsidR="00E5142D" w:rsidDel="00E27B42">
          <w:rPr>
            <w:rFonts w:ascii="Arial" w:hAnsi="Arial" w:cs="Arial"/>
            <w:iCs/>
          </w:rPr>
          <w:delText xml:space="preserve">.  </w:delText>
        </w:r>
      </w:del>
      <w:ins w:id="98" w:author="DEARY Ian" w:date="2021-03-10T14:42:00Z">
        <w:r w:rsidR="00E27B42">
          <w:rPr>
            <w:rFonts w:ascii="Arial" w:hAnsi="Arial" w:cs="Arial"/>
            <w:iCs/>
          </w:rPr>
          <w:t xml:space="preserve">. </w:t>
        </w:r>
      </w:ins>
      <w:r w:rsidR="0085112B">
        <w:rPr>
          <w:rFonts w:ascii="Arial" w:hAnsi="Arial" w:cs="Arial"/>
          <w:iCs/>
        </w:rPr>
        <w:t>Simultaneous</w:t>
      </w:r>
      <w:r w:rsidR="00E5142D">
        <w:rPr>
          <w:rFonts w:ascii="Arial" w:hAnsi="Arial" w:cs="Arial"/>
          <w:iCs/>
        </w:rPr>
        <w:t xml:space="preserve"> </w:t>
      </w:r>
      <w:r w:rsidR="0085112B">
        <w:rPr>
          <w:rFonts w:ascii="Arial" w:hAnsi="Arial" w:cs="Arial"/>
          <w:iCs/>
        </w:rPr>
        <w:t>adjustment</w:t>
      </w:r>
      <w:r w:rsidR="00E5142D">
        <w:rPr>
          <w:rFonts w:ascii="Arial" w:hAnsi="Arial" w:cs="Arial"/>
          <w:iCs/>
        </w:rPr>
        <w:t xml:space="preserve"> for all </w:t>
      </w:r>
      <w:r w:rsidR="00E5142D">
        <w:rPr>
          <w:rFonts w:ascii="Arial" w:hAnsi="Arial" w:cs="Arial"/>
          <w:iCs/>
        </w:rPr>
        <w:lastRenderedPageBreak/>
        <w:t>covar</w:t>
      </w:r>
      <w:r w:rsidR="0085112B">
        <w:rPr>
          <w:rFonts w:ascii="Arial" w:hAnsi="Arial" w:cs="Arial"/>
          <w:iCs/>
        </w:rPr>
        <w:t>ia</w:t>
      </w:r>
      <w:r w:rsidR="00E5142D">
        <w:rPr>
          <w:rFonts w:ascii="Arial" w:hAnsi="Arial" w:cs="Arial"/>
          <w:iCs/>
        </w:rPr>
        <w:t>tes had no additional impact on effects es</w:t>
      </w:r>
      <w:r w:rsidR="0085112B">
        <w:rPr>
          <w:rFonts w:ascii="Arial" w:hAnsi="Arial" w:cs="Arial"/>
          <w:iCs/>
        </w:rPr>
        <w:t>timates</w:t>
      </w:r>
      <w:r w:rsidR="00E5142D">
        <w:rPr>
          <w:rFonts w:ascii="Arial" w:hAnsi="Arial" w:cs="Arial"/>
          <w:iCs/>
        </w:rPr>
        <w:t xml:space="preserve"> </w:t>
      </w:r>
      <w:r w:rsidR="00B2184A">
        <w:rPr>
          <w:rFonts w:ascii="Arial" w:hAnsi="Arial" w:cs="Arial"/>
          <w:iCs/>
        </w:rPr>
        <w:t xml:space="preserve">relative to those </w:t>
      </w:r>
      <w:r w:rsidR="00E5142D">
        <w:rPr>
          <w:rFonts w:ascii="Arial" w:hAnsi="Arial" w:cs="Arial"/>
          <w:iCs/>
        </w:rPr>
        <w:t xml:space="preserve">apparent in the </w:t>
      </w:r>
      <w:r w:rsidR="0085112B">
        <w:rPr>
          <w:rFonts w:ascii="Arial" w:hAnsi="Arial" w:cs="Arial"/>
          <w:iCs/>
        </w:rPr>
        <w:t>statistical</w:t>
      </w:r>
      <w:r w:rsidR="00E5142D">
        <w:rPr>
          <w:rFonts w:ascii="Arial" w:hAnsi="Arial" w:cs="Arial"/>
          <w:iCs/>
        </w:rPr>
        <w:t xml:space="preserve"> model featuring </w:t>
      </w:r>
      <w:r w:rsidR="0085112B">
        <w:rPr>
          <w:rFonts w:ascii="Arial" w:hAnsi="Arial" w:cs="Arial"/>
          <w:iCs/>
        </w:rPr>
        <w:t>education</w:t>
      </w:r>
      <w:r w:rsidR="00E5142D">
        <w:rPr>
          <w:rFonts w:ascii="Arial" w:hAnsi="Arial" w:cs="Arial"/>
          <w:iCs/>
        </w:rPr>
        <w:t xml:space="preserve">. </w:t>
      </w:r>
    </w:p>
    <w:p w14:paraId="08627301" w14:textId="77777777" w:rsidR="00E5142D" w:rsidRDefault="00E5142D" w:rsidP="00F05DD3">
      <w:pPr>
        <w:spacing w:after="0" w:line="480" w:lineRule="auto"/>
        <w:rPr>
          <w:rFonts w:ascii="Arial" w:hAnsi="Arial" w:cs="Arial"/>
          <w:iCs/>
        </w:rPr>
      </w:pPr>
    </w:p>
    <w:p w14:paraId="28DDAC74" w14:textId="74E29032" w:rsidR="000B42CC" w:rsidRDefault="00E5142D" w:rsidP="00F05DD3">
      <w:pPr>
        <w:spacing w:after="0" w:line="48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In </w:t>
      </w:r>
      <w:r w:rsidR="00034A96">
        <w:rPr>
          <w:rFonts w:ascii="Arial" w:hAnsi="Arial" w:cs="Arial"/>
          <w:iCs/>
        </w:rPr>
        <w:t>these</w:t>
      </w:r>
      <w:r>
        <w:rPr>
          <w:rFonts w:ascii="Arial" w:hAnsi="Arial" w:cs="Arial"/>
          <w:iCs/>
        </w:rPr>
        <w:t xml:space="preserve"> analyses there was evidence of </w:t>
      </w:r>
      <w:r w:rsidR="0085112B">
        <w:rPr>
          <w:rFonts w:ascii="Arial" w:hAnsi="Arial" w:cs="Arial"/>
          <w:iCs/>
        </w:rPr>
        <w:t xml:space="preserve">a linear </w:t>
      </w:r>
      <w:r>
        <w:rPr>
          <w:rFonts w:ascii="Arial" w:hAnsi="Arial" w:cs="Arial"/>
          <w:iCs/>
        </w:rPr>
        <w:t xml:space="preserve">relationship between </w:t>
      </w:r>
      <w:r w:rsidR="0085112B">
        <w:rPr>
          <w:rFonts w:ascii="Arial" w:hAnsi="Arial" w:cs="Arial"/>
          <w:iCs/>
        </w:rPr>
        <w:t>cognition</w:t>
      </w:r>
      <w:r>
        <w:rPr>
          <w:rFonts w:ascii="Arial" w:hAnsi="Arial" w:cs="Arial"/>
          <w:iCs/>
        </w:rPr>
        <w:t xml:space="preserve"> and vaccine </w:t>
      </w:r>
      <w:r w:rsidR="0085112B">
        <w:rPr>
          <w:rFonts w:ascii="Arial" w:hAnsi="Arial" w:cs="Arial"/>
          <w:iCs/>
        </w:rPr>
        <w:t>intention</w:t>
      </w:r>
      <w:r>
        <w:rPr>
          <w:rFonts w:ascii="Arial" w:hAnsi="Arial" w:cs="Arial"/>
          <w:iCs/>
        </w:rPr>
        <w:t>, such that the lowest s</w:t>
      </w:r>
      <w:r w:rsidR="0085112B">
        <w:rPr>
          <w:rFonts w:ascii="Arial" w:hAnsi="Arial" w:cs="Arial"/>
          <w:iCs/>
        </w:rPr>
        <w:t>c</w:t>
      </w:r>
      <w:r>
        <w:rPr>
          <w:rFonts w:ascii="Arial" w:hAnsi="Arial" w:cs="Arial"/>
          <w:iCs/>
        </w:rPr>
        <w:t xml:space="preserve">oring ability </w:t>
      </w:r>
      <w:proofErr w:type="spellStart"/>
      <w:r w:rsidR="002D2267">
        <w:rPr>
          <w:rFonts w:ascii="Arial" w:hAnsi="Arial" w:cs="Arial"/>
          <w:iCs/>
        </w:rPr>
        <w:t>tertile</w:t>
      </w:r>
      <w:proofErr w:type="spellEnd"/>
      <w:r>
        <w:rPr>
          <w:rFonts w:ascii="Arial" w:hAnsi="Arial" w:cs="Arial"/>
          <w:iCs/>
        </w:rPr>
        <w:t xml:space="preserve"> </w:t>
      </w:r>
      <w:r w:rsidR="0085112B">
        <w:rPr>
          <w:rFonts w:ascii="Arial" w:hAnsi="Arial" w:cs="Arial"/>
          <w:iCs/>
        </w:rPr>
        <w:t>had</w:t>
      </w:r>
      <w:r>
        <w:rPr>
          <w:rFonts w:ascii="Arial" w:hAnsi="Arial" w:cs="Arial"/>
          <w:iCs/>
        </w:rPr>
        <w:t xml:space="preserve"> the highest </w:t>
      </w:r>
      <w:r w:rsidR="0085112B">
        <w:rPr>
          <w:rFonts w:ascii="Arial" w:hAnsi="Arial" w:cs="Arial"/>
          <w:iCs/>
        </w:rPr>
        <w:t xml:space="preserve">prevalence of hesitancy, and the intermediate group had </w:t>
      </w:r>
      <w:ins w:id="99" w:author="catharine gale" w:date="2021-03-10T15:38:00Z">
        <w:r w:rsidR="00DC7940">
          <w:rPr>
            <w:rFonts w:ascii="Arial" w:hAnsi="Arial" w:cs="Arial"/>
            <w:iCs/>
          </w:rPr>
          <w:t xml:space="preserve">an </w:t>
        </w:r>
      </w:ins>
      <w:r w:rsidR="0085112B">
        <w:rPr>
          <w:rFonts w:ascii="Arial" w:hAnsi="Arial" w:cs="Arial"/>
          <w:iCs/>
        </w:rPr>
        <w:t xml:space="preserve">intermediate risk (p-value for trend: &lt;0.0001).  </w:t>
      </w:r>
      <w:r w:rsidR="002D2267">
        <w:rPr>
          <w:rFonts w:ascii="Arial" w:hAnsi="Arial" w:cs="Arial"/>
          <w:iCs/>
        </w:rPr>
        <w:t xml:space="preserve">In order to explore inflections in the cognition–hesitancy association, </w:t>
      </w:r>
      <w:r w:rsidR="00F527D6">
        <w:rPr>
          <w:rFonts w:ascii="Arial" w:hAnsi="Arial" w:cs="Arial"/>
          <w:iCs/>
        </w:rPr>
        <w:t>we utilised deciles of cognition</w:t>
      </w:r>
      <w:r w:rsidR="002D2267">
        <w:rPr>
          <w:rFonts w:ascii="Arial" w:hAnsi="Arial" w:cs="Arial"/>
          <w:iCs/>
        </w:rPr>
        <w:t xml:space="preserve"> in further analyses.  Again, </w:t>
      </w:r>
      <w:r w:rsidR="00F527D6">
        <w:rPr>
          <w:rFonts w:ascii="Arial" w:hAnsi="Arial" w:cs="Arial"/>
          <w:iCs/>
        </w:rPr>
        <w:t xml:space="preserve">there was </w:t>
      </w:r>
      <w:r w:rsidR="0085112B">
        <w:rPr>
          <w:rFonts w:ascii="Arial" w:hAnsi="Arial" w:cs="Arial"/>
          <w:iCs/>
        </w:rPr>
        <w:t xml:space="preserve">evidence of a </w:t>
      </w:r>
      <w:r w:rsidR="00034A96">
        <w:rPr>
          <w:rFonts w:ascii="Arial" w:hAnsi="Arial" w:cs="Arial"/>
          <w:iCs/>
        </w:rPr>
        <w:t xml:space="preserve">clear </w:t>
      </w:r>
      <w:r w:rsidR="0085112B">
        <w:rPr>
          <w:rFonts w:ascii="Arial" w:hAnsi="Arial" w:cs="Arial"/>
          <w:iCs/>
        </w:rPr>
        <w:t>trend</w:t>
      </w:r>
      <w:r w:rsidR="002D2267">
        <w:rPr>
          <w:rFonts w:ascii="Arial" w:hAnsi="Arial" w:cs="Arial"/>
          <w:iCs/>
        </w:rPr>
        <w:t>,</w:t>
      </w:r>
      <w:r w:rsidR="0085112B">
        <w:rPr>
          <w:rFonts w:ascii="Arial" w:hAnsi="Arial" w:cs="Arial"/>
          <w:iCs/>
        </w:rPr>
        <w:t xml:space="preserve"> although this was not perfectly </w:t>
      </w:r>
      <w:r w:rsidR="00F527D6">
        <w:rPr>
          <w:rFonts w:ascii="Arial" w:hAnsi="Arial" w:cs="Arial"/>
          <w:iCs/>
        </w:rPr>
        <w:t xml:space="preserve">stepwise </w:t>
      </w:r>
      <w:r w:rsidR="0085112B">
        <w:rPr>
          <w:rFonts w:ascii="Arial" w:hAnsi="Arial" w:cs="Arial"/>
          <w:iCs/>
        </w:rPr>
        <w:t xml:space="preserve">across all categories </w:t>
      </w:r>
      <w:r w:rsidR="00F527D6">
        <w:rPr>
          <w:rFonts w:ascii="Arial" w:hAnsi="Arial" w:cs="Arial"/>
          <w:iCs/>
        </w:rPr>
        <w:t xml:space="preserve">(figure 2). </w:t>
      </w:r>
    </w:p>
    <w:p w14:paraId="54298B65" w14:textId="3566740F" w:rsidR="00F527D6" w:rsidRDefault="00F527D6" w:rsidP="00F05DD3">
      <w:pPr>
        <w:spacing w:after="0" w:line="480" w:lineRule="auto"/>
        <w:rPr>
          <w:rFonts w:ascii="Arial" w:hAnsi="Arial" w:cs="Arial"/>
          <w:iCs/>
        </w:rPr>
      </w:pPr>
    </w:p>
    <w:p w14:paraId="515BE9A2" w14:textId="2882635B" w:rsidR="00B014F2" w:rsidRPr="005F4762" w:rsidRDefault="00B014F2" w:rsidP="00BD6B3F">
      <w:pPr>
        <w:spacing w:after="0" w:line="480" w:lineRule="auto"/>
        <w:rPr>
          <w:rFonts w:ascii="Arial" w:hAnsi="Arial" w:cs="Arial"/>
          <w:b/>
          <w:bCs/>
          <w:iCs/>
        </w:rPr>
      </w:pPr>
      <w:r w:rsidRPr="005F4762">
        <w:rPr>
          <w:rFonts w:ascii="Arial" w:hAnsi="Arial" w:cs="Arial"/>
          <w:b/>
          <w:bCs/>
          <w:iCs/>
        </w:rPr>
        <w:t>Discussion</w:t>
      </w:r>
    </w:p>
    <w:p w14:paraId="28C100B8" w14:textId="7B3D2798" w:rsidR="009F0B04" w:rsidRDefault="005D2DA8" w:rsidP="009F0B04">
      <w:pPr>
        <w:spacing w:after="0" w:line="480" w:lineRule="auto"/>
        <w:rPr>
          <w:rStyle w:val="Strong"/>
          <w:rFonts w:ascii="Arial" w:hAnsi="Arial" w:cs="Arial"/>
          <w:b w:val="0"/>
          <w:bCs w:val="0"/>
        </w:rPr>
      </w:pPr>
      <w:r w:rsidRPr="005F4762">
        <w:rPr>
          <w:rStyle w:val="Strong"/>
          <w:rFonts w:ascii="Arial" w:hAnsi="Arial" w:cs="Arial"/>
          <w:b w:val="0"/>
          <w:bCs w:val="0"/>
        </w:rPr>
        <w:t>Our main finding was that</w:t>
      </w:r>
      <w:r w:rsidR="00351A36" w:rsidRPr="005F4762">
        <w:rPr>
          <w:rStyle w:val="Strong"/>
          <w:rFonts w:ascii="Arial" w:hAnsi="Arial" w:cs="Arial"/>
          <w:b w:val="0"/>
          <w:bCs w:val="0"/>
        </w:rPr>
        <w:t xml:space="preserve">, net of </w:t>
      </w:r>
      <w:r w:rsidR="00C013C1" w:rsidRPr="005F4762">
        <w:rPr>
          <w:rStyle w:val="Strong"/>
          <w:rFonts w:ascii="Arial" w:hAnsi="Arial" w:cs="Arial"/>
          <w:b w:val="0"/>
          <w:bCs w:val="0"/>
        </w:rPr>
        <w:t xml:space="preserve">several </w:t>
      </w:r>
      <w:r w:rsidR="00351A36" w:rsidRPr="005F4762">
        <w:rPr>
          <w:rStyle w:val="Strong"/>
          <w:rFonts w:ascii="Arial" w:hAnsi="Arial" w:cs="Arial"/>
          <w:b w:val="0"/>
          <w:bCs w:val="0"/>
        </w:rPr>
        <w:t>co</w:t>
      </w:r>
      <w:r w:rsidR="00C013C1" w:rsidRPr="005F4762">
        <w:rPr>
          <w:rStyle w:val="Strong"/>
          <w:rFonts w:ascii="Arial" w:hAnsi="Arial" w:cs="Arial"/>
          <w:b w:val="0"/>
          <w:bCs w:val="0"/>
        </w:rPr>
        <w:t>variates</w:t>
      </w:r>
      <w:r w:rsidR="00351A36" w:rsidRPr="005F4762">
        <w:rPr>
          <w:rStyle w:val="Strong"/>
          <w:rFonts w:ascii="Arial" w:hAnsi="Arial" w:cs="Arial"/>
          <w:b w:val="0"/>
          <w:bCs w:val="0"/>
        </w:rPr>
        <w:t xml:space="preserve">, </w:t>
      </w:r>
      <w:r w:rsidR="007931EA">
        <w:rPr>
          <w:rStyle w:val="Strong"/>
          <w:rFonts w:ascii="Arial" w:hAnsi="Arial" w:cs="Arial"/>
          <w:b w:val="0"/>
          <w:bCs w:val="0"/>
        </w:rPr>
        <w:t xml:space="preserve">people with </w:t>
      </w:r>
      <w:r w:rsidR="002D2267">
        <w:rPr>
          <w:rStyle w:val="Strong"/>
          <w:rFonts w:ascii="Arial" w:hAnsi="Arial" w:cs="Arial"/>
          <w:b w:val="0"/>
          <w:bCs w:val="0"/>
        </w:rPr>
        <w:t>lower</w:t>
      </w:r>
      <w:r w:rsidR="00D95B3F" w:rsidRPr="005F4762">
        <w:rPr>
          <w:rStyle w:val="Strong"/>
          <w:rFonts w:ascii="Arial" w:hAnsi="Arial" w:cs="Arial"/>
          <w:b w:val="0"/>
          <w:bCs w:val="0"/>
        </w:rPr>
        <w:t xml:space="preserve"> scores on </w:t>
      </w:r>
      <w:r w:rsidR="007931EA">
        <w:rPr>
          <w:rStyle w:val="Strong"/>
          <w:rFonts w:ascii="Arial" w:hAnsi="Arial" w:cs="Arial"/>
          <w:b w:val="0"/>
          <w:bCs w:val="0"/>
        </w:rPr>
        <w:t xml:space="preserve">tests of cognitive function were less minded to take up an offer of vaccination for COVID-19 if it was made.  </w:t>
      </w:r>
      <w:r w:rsidR="002D2267">
        <w:rPr>
          <w:rStyle w:val="Strong"/>
          <w:rFonts w:ascii="Arial" w:hAnsi="Arial" w:cs="Arial"/>
          <w:b w:val="0"/>
          <w:bCs w:val="0"/>
        </w:rPr>
        <w:t>T</w:t>
      </w:r>
      <w:r w:rsidR="007931EA">
        <w:rPr>
          <w:rStyle w:val="Strong"/>
          <w:rFonts w:ascii="Arial" w:hAnsi="Arial" w:cs="Arial"/>
          <w:b w:val="0"/>
          <w:bCs w:val="0"/>
        </w:rPr>
        <w:t xml:space="preserve">hese data were collected immediately following the announcement </w:t>
      </w:r>
      <w:r w:rsidR="008B5924">
        <w:rPr>
          <w:rStyle w:val="Strong"/>
          <w:rFonts w:ascii="Arial" w:hAnsi="Arial" w:cs="Arial"/>
          <w:b w:val="0"/>
          <w:bCs w:val="0"/>
        </w:rPr>
        <w:t xml:space="preserve">in the UK </w:t>
      </w:r>
      <w:r w:rsidR="007931EA">
        <w:rPr>
          <w:rStyle w:val="Strong"/>
          <w:rFonts w:ascii="Arial" w:hAnsi="Arial" w:cs="Arial"/>
          <w:b w:val="0"/>
          <w:bCs w:val="0"/>
        </w:rPr>
        <w:t>of an efficacious vaccin</w:t>
      </w:r>
      <w:del w:id="100" w:author="catharine gale" w:date="2021-03-10T15:38:00Z">
        <w:r w:rsidR="007931EA" w:rsidDel="00DC7940">
          <w:rPr>
            <w:rStyle w:val="Strong"/>
            <w:rFonts w:ascii="Arial" w:hAnsi="Arial" w:cs="Arial"/>
            <w:b w:val="0"/>
            <w:bCs w:val="0"/>
          </w:rPr>
          <w:delText>ation</w:delText>
        </w:r>
      </w:del>
      <w:ins w:id="101" w:author="catharine gale" w:date="2021-03-10T15:38:00Z">
        <w:r w:rsidR="00DC7940">
          <w:rPr>
            <w:rStyle w:val="Strong"/>
            <w:rFonts w:ascii="Arial" w:hAnsi="Arial" w:cs="Arial"/>
            <w:b w:val="0"/>
            <w:bCs w:val="0"/>
          </w:rPr>
          <w:t>e</w:t>
        </w:r>
      </w:ins>
      <w:r w:rsidR="0037183B">
        <w:rPr>
          <w:rStyle w:val="Strong"/>
          <w:rFonts w:ascii="Arial" w:hAnsi="Arial" w:cs="Arial"/>
          <w:b w:val="0"/>
          <w:bCs w:val="0"/>
        </w:rPr>
        <w:t xml:space="preserve"> produced by </w:t>
      </w:r>
      <w:r w:rsidR="007931EA">
        <w:rPr>
          <w:rStyle w:val="Strong"/>
          <w:rFonts w:ascii="Arial" w:hAnsi="Arial" w:cs="Arial"/>
          <w:b w:val="0"/>
          <w:bCs w:val="0"/>
        </w:rPr>
        <w:t>Oxford-Astr</w:t>
      </w:r>
      <w:ins w:id="102" w:author="catharine gale" w:date="2021-03-10T15:39:00Z">
        <w:r w:rsidR="00DC7940">
          <w:rPr>
            <w:rStyle w:val="Strong"/>
            <w:rFonts w:ascii="Arial" w:hAnsi="Arial" w:cs="Arial"/>
            <w:b w:val="0"/>
            <w:bCs w:val="0"/>
          </w:rPr>
          <w:t>a</w:t>
        </w:r>
      </w:ins>
      <w:del w:id="103" w:author="catharine gale" w:date="2021-03-10T15:39:00Z">
        <w:r w:rsidR="007931EA" w:rsidDel="00DC7940">
          <w:rPr>
            <w:rStyle w:val="Strong"/>
            <w:rFonts w:ascii="Arial" w:hAnsi="Arial" w:cs="Arial"/>
            <w:b w:val="0"/>
            <w:bCs w:val="0"/>
          </w:rPr>
          <w:delText>o</w:delText>
        </w:r>
      </w:del>
      <w:r w:rsidR="007931EA">
        <w:rPr>
          <w:rStyle w:val="Strong"/>
          <w:rFonts w:ascii="Arial" w:hAnsi="Arial" w:cs="Arial"/>
          <w:b w:val="0"/>
          <w:bCs w:val="0"/>
        </w:rPr>
        <w:t>Zeneca</w:t>
      </w:r>
      <w:r w:rsidR="0037183B">
        <w:rPr>
          <w:rStyle w:val="Strong"/>
          <w:rFonts w:ascii="Arial" w:hAnsi="Arial" w:cs="Arial"/>
          <w:b w:val="0"/>
          <w:bCs w:val="0"/>
        </w:rPr>
        <w:t>.</w:t>
      </w:r>
      <w:r w:rsidR="00B22EA1">
        <w:rPr>
          <w:rStyle w:val="Strong"/>
          <w:rFonts w:ascii="Arial" w:hAnsi="Arial" w:cs="Arial"/>
          <w:b w:val="0"/>
          <w:bCs w:val="0"/>
        </w:rPr>
        <w:fldChar w:fldCharType="begin"/>
      </w:r>
      <w:r w:rsidR="002630D8">
        <w:rPr>
          <w:rStyle w:val="Strong"/>
          <w:rFonts w:ascii="Arial" w:hAnsi="Arial" w:cs="Arial"/>
          <w:b w:val="0"/>
          <w:bCs w:val="0"/>
        </w:rPr>
        <w:instrText xml:space="preserve"> ADDIN EN.CITE &lt;EndNote&gt;&lt;Cite&gt;&lt;Author&gt;Gallacher&lt;/Author&gt;&lt;Year&gt;2020&lt;/Year&gt;&lt;RecNum&gt;8520&lt;/RecNum&gt;&lt;DisplayText&gt;&lt;style face="superscript"&gt;16&lt;/style&gt;&lt;/DisplayText&gt;&lt;record&gt;&lt;rec-number&gt;8520&lt;/rec-number&gt;&lt;foreign-keys&gt;&lt;key app="EN" db-id="r0dt9fre5paddxet9s75ezf9wz9z0vw2svad" timestamp="1615212903"&gt;8520&lt;/key&gt;&lt;/foreign-keys&gt;&lt;ref-type name="Journal Article"&gt;17&lt;/ref-type&gt;&lt;contributors&gt;&lt;authors&gt;&lt;author&gt;Gallacher, J.&lt;/author&gt;&lt;/authors&gt;&lt;/contributors&gt;&lt;titles&gt;&lt;title&gt;Covid-19: Oxford University vaccine is highly effective (BBC News)&lt;/title&gt;&lt;secondary-title&gt;https://www.bbc.co.uk/news/health-55040635&lt;/secondary-title&gt;&lt;/titles&gt;&lt;periodical&gt;&lt;full-title&gt;https://www.bbc.co.uk/news/health-55040635&lt;/full-title&gt;&lt;/periodical&gt;&lt;dates&gt;&lt;year&gt;2020&lt;/year&gt;&lt;/dates&gt;&lt;urls&gt;&lt;/urls&gt;&lt;/record&gt;&lt;/Cite&gt;&lt;/EndNote&gt;</w:instrText>
      </w:r>
      <w:r w:rsidR="00B22EA1">
        <w:rPr>
          <w:rStyle w:val="Strong"/>
          <w:rFonts w:ascii="Arial" w:hAnsi="Arial" w:cs="Arial"/>
          <w:b w:val="0"/>
          <w:bCs w:val="0"/>
        </w:rPr>
        <w:fldChar w:fldCharType="separate"/>
      </w:r>
      <w:r w:rsidR="002630D8" w:rsidRPr="002630D8">
        <w:rPr>
          <w:rStyle w:val="Strong"/>
          <w:rFonts w:ascii="Arial" w:hAnsi="Arial" w:cs="Arial"/>
          <w:b w:val="0"/>
          <w:bCs w:val="0"/>
          <w:noProof/>
          <w:vertAlign w:val="superscript"/>
        </w:rPr>
        <w:t>16</w:t>
      </w:r>
      <w:r w:rsidR="00B22EA1">
        <w:rPr>
          <w:rStyle w:val="Strong"/>
          <w:rFonts w:ascii="Arial" w:hAnsi="Arial" w:cs="Arial"/>
          <w:b w:val="0"/>
          <w:bCs w:val="0"/>
        </w:rPr>
        <w:fldChar w:fldCharType="end"/>
      </w:r>
      <w:r w:rsidR="009F0B04">
        <w:rPr>
          <w:rStyle w:val="Strong"/>
          <w:rFonts w:ascii="Arial" w:hAnsi="Arial" w:cs="Arial"/>
          <w:b w:val="0"/>
          <w:bCs w:val="0"/>
        </w:rPr>
        <w:t xml:space="preserve">  That we were able to replicate know</w:t>
      </w:r>
      <w:ins w:id="104" w:author="catharine gale" w:date="2021-03-10T15:39:00Z">
        <w:r w:rsidR="00DC7940">
          <w:rPr>
            <w:rStyle w:val="Strong"/>
            <w:rFonts w:ascii="Arial" w:hAnsi="Arial" w:cs="Arial"/>
            <w:b w:val="0"/>
            <w:bCs w:val="0"/>
          </w:rPr>
          <w:t>n</w:t>
        </w:r>
      </w:ins>
      <w:r w:rsidR="009F0B04">
        <w:rPr>
          <w:rStyle w:val="Strong"/>
          <w:rFonts w:ascii="Arial" w:hAnsi="Arial" w:cs="Arial"/>
          <w:b w:val="0"/>
          <w:bCs w:val="0"/>
        </w:rPr>
        <w:t xml:space="preserve"> </w:t>
      </w:r>
      <w:r w:rsidR="00034A96">
        <w:rPr>
          <w:rStyle w:val="Strong"/>
          <w:rFonts w:ascii="Arial" w:hAnsi="Arial" w:cs="Arial"/>
          <w:b w:val="0"/>
          <w:bCs w:val="0"/>
        </w:rPr>
        <w:t>predictors</w:t>
      </w:r>
      <w:r w:rsidR="009F0B04">
        <w:rPr>
          <w:rStyle w:val="Strong"/>
          <w:rFonts w:ascii="Arial" w:hAnsi="Arial" w:cs="Arial"/>
          <w:b w:val="0"/>
          <w:bCs w:val="0"/>
        </w:rPr>
        <w:t xml:space="preserve"> of </w:t>
      </w:r>
      <w:r w:rsidR="00034A96">
        <w:rPr>
          <w:rStyle w:val="Strong"/>
          <w:rFonts w:ascii="Arial" w:hAnsi="Arial" w:cs="Arial"/>
          <w:b w:val="0"/>
          <w:bCs w:val="0"/>
        </w:rPr>
        <w:t xml:space="preserve">COVID-19 </w:t>
      </w:r>
      <w:r w:rsidR="009F0B04">
        <w:rPr>
          <w:rStyle w:val="Strong"/>
          <w:rFonts w:ascii="Arial" w:hAnsi="Arial" w:cs="Arial"/>
          <w:b w:val="0"/>
          <w:bCs w:val="0"/>
        </w:rPr>
        <w:t>vaccine hesitancy –</w:t>
      </w:r>
      <w:r w:rsidR="0085112B">
        <w:rPr>
          <w:rStyle w:val="Strong"/>
          <w:rFonts w:ascii="Arial" w:hAnsi="Arial" w:cs="Arial"/>
          <w:b w:val="0"/>
          <w:bCs w:val="0"/>
        </w:rPr>
        <w:t xml:space="preserve"> </w:t>
      </w:r>
      <w:r w:rsidR="009F0B04">
        <w:rPr>
          <w:rStyle w:val="Strong"/>
          <w:rFonts w:ascii="Arial" w:hAnsi="Arial" w:cs="Arial"/>
          <w:b w:val="0"/>
          <w:bCs w:val="0"/>
        </w:rPr>
        <w:t>being female,</w:t>
      </w:r>
      <w:r w:rsidR="0006519D">
        <w:rPr>
          <w:rStyle w:val="Strong"/>
          <w:rFonts w:ascii="Arial" w:hAnsi="Arial" w:cs="Arial"/>
          <w:b w:val="0"/>
          <w:bCs w:val="0"/>
        </w:rPr>
        <w:fldChar w:fldCharType="begin">
          <w:fldData xml:space="preserve">PEVuZE5vdGU+PENpdGU+PEF1dGhvcj5EZXRvYzwvQXV0aG9yPjxZZWFyPjIwMjA8L1llYXI+PFJl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</w:fldData>
        </w:fldChar>
      </w:r>
      <w:r w:rsidR="00DE42FE">
        <w:rPr>
          <w:rStyle w:val="Strong"/>
          <w:rFonts w:ascii="Arial" w:hAnsi="Arial" w:cs="Arial"/>
          <w:b w:val="0"/>
          <w:bCs w:val="0"/>
        </w:rPr>
        <w:instrText xml:space="preserve"> ADDIN EN.CITE </w:instrText>
      </w:r>
      <w:r w:rsidR="00DE42FE">
        <w:rPr>
          <w:rStyle w:val="Strong"/>
          <w:rFonts w:ascii="Arial" w:hAnsi="Arial" w:cs="Arial"/>
          <w:b w:val="0"/>
          <w:bCs w:val="0"/>
        </w:rPr>
        <w:fldChar w:fldCharType="begin">
          <w:fldData xml:space="preserve">PEVuZE5vdGU+PENpdGU+PEF1dGhvcj5EZXRvYzwvQXV0aG9yPjxZZWFyPjIwMjA8L1llYXI+PFJl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</w:fldData>
        </w:fldChar>
      </w:r>
      <w:r w:rsidR="00DE42FE">
        <w:rPr>
          <w:rStyle w:val="Strong"/>
          <w:rFonts w:ascii="Arial" w:hAnsi="Arial" w:cs="Arial"/>
          <w:b w:val="0"/>
          <w:bCs w:val="0"/>
        </w:rPr>
        <w:instrText xml:space="preserve"> ADDIN EN.CITE.DATA </w:instrText>
      </w:r>
      <w:r w:rsidR="00DE42FE">
        <w:rPr>
          <w:rStyle w:val="Strong"/>
          <w:rFonts w:ascii="Arial" w:hAnsi="Arial" w:cs="Arial"/>
          <w:b w:val="0"/>
          <w:bCs w:val="0"/>
        </w:rPr>
      </w:r>
      <w:r w:rsidR="00DE42FE">
        <w:rPr>
          <w:rStyle w:val="Strong"/>
          <w:rFonts w:ascii="Arial" w:hAnsi="Arial" w:cs="Arial"/>
          <w:b w:val="0"/>
          <w:bCs w:val="0"/>
        </w:rPr>
        <w:fldChar w:fldCharType="end"/>
      </w:r>
      <w:r w:rsidR="0006519D">
        <w:rPr>
          <w:rStyle w:val="Strong"/>
          <w:rFonts w:ascii="Arial" w:hAnsi="Arial" w:cs="Arial"/>
          <w:b w:val="0"/>
          <w:bCs w:val="0"/>
        </w:rPr>
      </w:r>
      <w:r w:rsidR="0006519D">
        <w:rPr>
          <w:rStyle w:val="Strong"/>
          <w:rFonts w:ascii="Arial" w:hAnsi="Arial" w:cs="Arial"/>
          <w:b w:val="0"/>
          <w:bCs w:val="0"/>
        </w:rPr>
        <w:fldChar w:fldCharType="separate"/>
      </w:r>
      <w:r w:rsidR="00DE42FE" w:rsidRPr="00DE42FE">
        <w:rPr>
          <w:rStyle w:val="Strong"/>
          <w:rFonts w:ascii="Arial" w:hAnsi="Arial" w:cs="Arial"/>
          <w:b w:val="0"/>
          <w:bCs w:val="0"/>
          <w:noProof/>
          <w:vertAlign w:val="superscript"/>
        </w:rPr>
        <w:t>35-37</w:t>
      </w:r>
      <w:r w:rsidR="0006519D">
        <w:rPr>
          <w:rStyle w:val="Strong"/>
          <w:rFonts w:ascii="Arial" w:hAnsi="Arial" w:cs="Arial"/>
          <w:b w:val="0"/>
          <w:bCs w:val="0"/>
        </w:rPr>
        <w:fldChar w:fldCharType="end"/>
      </w:r>
      <w:r w:rsidR="009F0B04">
        <w:rPr>
          <w:rStyle w:val="Strong"/>
          <w:rFonts w:ascii="Arial" w:hAnsi="Arial" w:cs="Arial"/>
          <w:b w:val="0"/>
          <w:bCs w:val="0"/>
        </w:rPr>
        <w:t xml:space="preserve"> younger,</w:t>
      </w:r>
      <w:r w:rsidR="00F41287">
        <w:rPr>
          <w:rStyle w:val="Strong"/>
          <w:rFonts w:ascii="Arial" w:hAnsi="Arial" w:cs="Arial"/>
          <w:b w:val="0"/>
          <w:bCs w:val="0"/>
        </w:rPr>
        <w:fldChar w:fldCharType="begin">
          <w:fldData xml:space="preserve">PEVuZE5vdGU+PENpdGU+PEF1dGhvcj5EZXRvYzwvQXV0aG9yPjxZZWFyPjIwMjA8L1llYXI+PFJl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</w:fldData>
        </w:fldChar>
      </w:r>
      <w:r w:rsidR="00DE42FE">
        <w:rPr>
          <w:rStyle w:val="Strong"/>
          <w:rFonts w:ascii="Arial" w:hAnsi="Arial" w:cs="Arial"/>
          <w:b w:val="0"/>
          <w:bCs w:val="0"/>
        </w:rPr>
        <w:instrText xml:space="preserve"> ADDIN EN.CITE </w:instrText>
      </w:r>
      <w:r w:rsidR="00DE42FE">
        <w:rPr>
          <w:rStyle w:val="Strong"/>
          <w:rFonts w:ascii="Arial" w:hAnsi="Arial" w:cs="Arial"/>
          <w:b w:val="0"/>
          <w:bCs w:val="0"/>
        </w:rPr>
        <w:fldChar w:fldCharType="begin">
          <w:fldData xml:space="preserve">PEVuZE5vdGU+PENpdGU+PEF1dGhvcj5EZXRvYzwvQXV0aG9yPjxZZWFyPjIwMjA8L1llYXI+PFJl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</w:fldData>
        </w:fldChar>
      </w:r>
      <w:r w:rsidR="00DE42FE">
        <w:rPr>
          <w:rStyle w:val="Strong"/>
          <w:rFonts w:ascii="Arial" w:hAnsi="Arial" w:cs="Arial"/>
          <w:b w:val="0"/>
          <w:bCs w:val="0"/>
        </w:rPr>
        <w:instrText xml:space="preserve"> ADDIN EN.CITE.DATA </w:instrText>
      </w:r>
      <w:r w:rsidR="00DE42FE">
        <w:rPr>
          <w:rStyle w:val="Strong"/>
          <w:rFonts w:ascii="Arial" w:hAnsi="Arial" w:cs="Arial"/>
          <w:b w:val="0"/>
          <w:bCs w:val="0"/>
        </w:rPr>
      </w:r>
      <w:r w:rsidR="00DE42FE">
        <w:rPr>
          <w:rStyle w:val="Strong"/>
          <w:rFonts w:ascii="Arial" w:hAnsi="Arial" w:cs="Arial"/>
          <w:b w:val="0"/>
          <w:bCs w:val="0"/>
        </w:rPr>
        <w:fldChar w:fldCharType="end"/>
      </w:r>
      <w:r w:rsidR="00F41287">
        <w:rPr>
          <w:rStyle w:val="Strong"/>
          <w:rFonts w:ascii="Arial" w:hAnsi="Arial" w:cs="Arial"/>
          <w:b w:val="0"/>
          <w:bCs w:val="0"/>
        </w:rPr>
      </w:r>
      <w:r w:rsidR="00F41287">
        <w:rPr>
          <w:rStyle w:val="Strong"/>
          <w:rFonts w:ascii="Arial" w:hAnsi="Arial" w:cs="Arial"/>
          <w:b w:val="0"/>
          <w:bCs w:val="0"/>
        </w:rPr>
        <w:fldChar w:fldCharType="separate"/>
      </w:r>
      <w:r w:rsidR="00DE42FE" w:rsidRPr="00DE42FE">
        <w:rPr>
          <w:rStyle w:val="Strong"/>
          <w:rFonts w:ascii="Arial" w:hAnsi="Arial" w:cs="Arial"/>
          <w:b w:val="0"/>
          <w:bCs w:val="0"/>
          <w:noProof/>
          <w:vertAlign w:val="superscript"/>
        </w:rPr>
        <w:t>35,37</w:t>
      </w:r>
      <w:r w:rsidR="00F41287">
        <w:rPr>
          <w:rStyle w:val="Strong"/>
          <w:rFonts w:ascii="Arial" w:hAnsi="Arial" w:cs="Arial"/>
          <w:b w:val="0"/>
          <w:bCs w:val="0"/>
        </w:rPr>
        <w:fldChar w:fldCharType="end"/>
      </w:r>
      <w:r w:rsidR="009F0B04">
        <w:rPr>
          <w:rStyle w:val="Strong"/>
          <w:rFonts w:ascii="Arial" w:hAnsi="Arial" w:cs="Arial"/>
          <w:b w:val="0"/>
          <w:bCs w:val="0"/>
        </w:rPr>
        <w:t xml:space="preserve"> </w:t>
      </w:r>
      <w:r w:rsidR="00A616D2">
        <w:rPr>
          <w:rStyle w:val="Strong"/>
          <w:rFonts w:ascii="Arial" w:hAnsi="Arial" w:cs="Arial"/>
          <w:b w:val="0"/>
          <w:bCs w:val="0"/>
        </w:rPr>
        <w:t>less well educated,</w:t>
      </w:r>
      <w:r w:rsidR="00A616D2">
        <w:rPr>
          <w:rStyle w:val="Strong"/>
          <w:rFonts w:ascii="Arial" w:hAnsi="Arial" w:cs="Arial"/>
          <w:b w:val="0"/>
          <w:bCs w:val="0"/>
        </w:rPr>
        <w:fldChar w:fldCharType="begin">
          <w:fldData xml:space="preserve">PEVuZE5vdGU+PENpdGU+PEF1dGhvcj5LdXRlcjwvQXV0aG9yPjxZZWFyPjIwMjE8L1llYXI+PFJl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</w:fldData>
        </w:fldChar>
      </w:r>
      <w:r w:rsidR="00DE42FE">
        <w:rPr>
          <w:rStyle w:val="Strong"/>
          <w:rFonts w:ascii="Arial" w:hAnsi="Arial" w:cs="Arial"/>
          <w:b w:val="0"/>
          <w:bCs w:val="0"/>
        </w:rPr>
        <w:instrText xml:space="preserve"> ADDIN EN.CITE </w:instrText>
      </w:r>
      <w:r w:rsidR="00DE42FE">
        <w:rPr>
          <w:rStyle w:val="Strong"/>
          <w:rFonts w:ascii="Arial" w:hAnsi="Arial" w:cs="Arial"/>
          <w:b w:val="0"/>
          <w:bCs w:val="0"/>
        </w:rPr>
        <w:fldChar w:fldCharType="begin">
          <w:fldData xml:space="preserve">PEVuZE5vdGU+PENpdGU+PEF1dGhvcj5LdXRlcjwvQXV0aG9yPjxZZWFyPjIwMjE8L1llYXI+PFJl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</w:fldData>
        </w:fldChar>
      </w:r>
      <w:r w:rsidR="00DE42FE">
        <w:rPr>
          <w:rStyle w:val="Strong"/>
          <w:rFonts w:ascii="Arial" w:hAnsi="Arial" w:cs="Arial"/>
          <w:b w:val="0"/>
          <w:bCs w:val="0"/>
        </w:rPr>
        <w:instrText xml:space="preserve"> ADDIN EN.CITE.DATA </w:instrText>
      </w:r>
      <w:r w:rsidR="00DE42FE">
        <w:rPr>
          <w:rStyle w:val="Strong"/>
          <w:rFonts w:ascii="Arial" w:hAnsi="Arial" w:cs="Arial"/>
          <w:b w:val="0"/>
          <w:bCs w:val="0"/>
        </w:rPr>
      </w:r>
      <w:r w:rsidR="00DE42FE">
        <w:rPr>
          <w:rStyle w:val="Strong"/>
          <w:rFonts w:ascii="Arial" w:hAnsi="Arial" w:cs="Arial"/>
          <w:b w:val="0"/>
          <w:bCs w:val="0"/>
        </w:rPr>
        <w:fldChar w:fldCharType="end"/>
      </w:r>
      <w:r w:rsidR="00A616D2">
        <w:rPr>
          <w:rStyle w:val="Strong"/>
          <w:rFonts w:ascii="Arial" w:hAnsi="Arial" w:cs="Arial"/>
          <w:b w:val="0"/>
          <w:bCs w:val="0"/>
        </w:rPr>
      </w:r>
      <w:r w:rsidR="00A616D2">
        <w:rPr>
          <w:rStyle w:val="Strong"/>
          <w:rFonts w:ascii="Arial" w:hAnsi="Arial" w:cs="Arial"/>
          <w:b w:val="0"/>
          <w:bCs w:val="0"/>
        </w:rPr>
        <w:fldChar w:fldCharType="separate"/>
      </w:r>
      <w:r w:rsidR="00DE42FE" w:rsidRPr="00DE42FE">
        <w:rPr>
          <w:rStyle w:val="Strong"/>
          <w:rFonts w:ascii="Arial" w:hAnsi="Arial" w:cs="Arial"/>
          <w:b w:val="0"/>
          <w:bCs w:val="0"/>
          <w:noProof/>
          <w:vertAlign w:val="superscript"/>
        </w:rPr>
        <w:t>38,39</w:t>
      </w:r>
      <w:r w:rsidR="00A616D2">
        <w:rPr>
          <w:rStyle w:val="Strong"/>
          <w:rFonts w:ascii="Arial" w:hAnsi="Arial" w:cs="Arial"/>
          <w:b w:val="0"/>
          <w:bCs w:val="0"/>
        </w:rPr>
        <w:fldChar w:fldCharType="end"/>
      </w:r>
      <w:r w:rsidR="00A616D2">
        <w:rPr>
          <w:rStyle w:val="Strong"/>
          <w:rFonts w:ascii="Arial" w:hAnsi="Arial" w:cs="Arial"/>
          <w:b w:val="0"/>
          <w:bCs w:val="0"/>
        </w:rPr>
        <w:t xml:space="preserve"> </w:t>
      </w:r>
      <w:r w:rsidR="0085112B">
        <w:rPr>
          <w:rStyle w:val="Strong"/>
          <w:rFonts w:ascii="Arial" w:hAnsi="Arial" w:cs="Arial"/>
          <w:b w:val="0"/>
          <w:bCs w:val="0"/>
        </w:rPr>
        <w:t>non-white ethnicity,</w:t>
      </w:r>
      <w:r w:rsidR="003F000D">
        <w:rPr>
          <w:rStyle w:val="Strong"/>
          <w:rFonts w:ascii="Arial" w:hAnsi="Arial" w:cs="Arial"/>
          <w:b w:val="0"/>
          <w:bCs w:val="0"/>
        </w:rPr>
        <w:fldChar w:fldCharType="begin">
          <w:fldData xml:space="preserve">PEVuZE5vdGU+PENpdGU+PEF1dGhvcj5XaWxsaWFtczwvQXV0aG9yPjxZZWFyPjIwMjE8L1llYXI+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</w:fldData>
        </w:fldChar>
      </w:r>
      <w:r w:rsidR="00DE42FE">
        <w:rPr>
          <w:rStyle w:val="Strong"/>
          <w:rFonts w:ascii="Arial" w:hAnsi="Arial" w:cs="Arial"/>
          <w:b w:val="0"/>
          <w:bCs w:val="0"/>
        </w:rPr>
        <w:instrText xml:space="preserve"> ADDIN EN.CITE </w:instrText>
      </w:r>
      <w:r w:rsidR="00DE42FE">
        <w:rPr>
          <w:rStyle w:val="Strong"/>
          <w:rFonts w:ascii="Arial" w:hAnsi="Arial" w:cs="Arial"/>
          <w:b w:val="0"/>
          <w:bCs w:val="0"/>
        </w:rPr>
        <w:fldChar w:fldCharType="begin">
          <w:fldData xml:space="preserve">PEVuZE5vdGU+PENpdGU+PEF1dGhvcj5XaWxsaWFtczwvQXV0aG9yPjxZZWFyPjIwMjE8L1llYXI+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</w:fldData>
        </w:fldChar>
      </w:r>
      <w:r w:rsidR="00DE42FE">
        <w:rPr>
          <w:rStyle w:val="Strong"/>
          <w:rFonts w:ascii="Arial" w:hAnsi="Arial" w:cs="Arial"/>
          <w:b w:val="0"/>
          <w:bCs w:val="0"/>
        </w:rPr>
        <w:instrText xml:space="preserve"> ADDIN EN.CITE.DATA </w:instrText>
      </w:r>
      <w:r w:rsidR="00DE42FE">
        <w:rPr>
          <w:rStyle w:val="Strong"/>
          <w:rFonts w:ascii="Arial" w:hAnsi="Arial" w:cs="Arial"/>
          <w:b w:val="0"/>
          <w:bCs w:val="0"/>
        </w:rPr>
      </w:r>
      <w:r w:rsidR="00DE42FE">
        <w:rPr>
          <w:rStyle w:val="Strong"/>
          <w:rFonts w:ascii="Arial" w:hAnsi="Arial" w:cs="Arial"/>
          <w:b w:val="0"/>
          <w:bCs w:val="0"/>
        </w:rPr>
        <w:fldChar w:fldCharType="end"/>
      </w:r>
      <w:r w:rsidR="003F000D">
        <w:rPr>
          <w:rStyle w:val="Strong"/>
          <w:rFonts w:ascii="Arial" w:hAnsi="Arial" w:cs="Arial"/>
          <w:b w:val="0"/>
          <w:bCs w:val="0"/>
        </w:rPr>
      </w:r>
      <w:r w:rsidR="003F000D">
        <w:rPr>
          <w:rStyle w:val="Strong"/>
          <w:rFonts w:ascii="Arial" w:hAnsi="Arial" w:cs="Arial"/>
          <w:b w:val="0"/>
          <w:bCs w:val="0"/>
        </w:rPr>
        <w:fldChar w:fldCharType="separate"/>
      </w:r>
      <w:r w:rsidR="00DE42FE" w:rsidRPr="00DE42FE">
        <w:rPr>
          <w:rStyle w:val="Strong"/>
          <w:rFonts w:ascii="Arial" w:hAnsi="Arial" w:cs="Arial"/>
          <w:b w:val="0"/>
          <w:bCs w:val="0"/>
          <w:noProof/>
          <w:vertAlign w:val="superscript"/>
        </w:rPr>
        <w:t>37,40</w:t>
      </w:r>
      <w:r w:rsidR="003F000D">
        <w:rPr>
          <w:rStyle w:val="Strong"/>
          <w:rFonts w:ascii="Arial" w:hAnsi="Arial" w:cs="Arial"/>
          <w:b w:val="0"/>
          <w:bCs w:val="0"/>
        </w:rPr>
        <w:fldChar w:fldCharType="end"/>
      </w:r>
      <w:r w:rsidR="0085112B">
        <w:rPr>
          <w:rStyle w:val="Strong"/>
          <w:rFonts w:ascii="Arial" w:hAnsi="Arial" w:cs="Arial"/>
          <w:b w:val="0"/>
          <w:bCs w:val="0"/>
        </w:rPr>
        <w:t xml:space="preserve"> </w:t>
      </w:r>
      <w:r w:rsidR="003F000D">
        <w:rPr>
          <w:rStyle w:val="Strong"/>
          <w:rFonts w:ascii="Arial" w:hAnsi="Arial" w:cs="Arial"/>
          <w:b w:val="0"/>
          <w:bCs w:val="0"/>
        </w:rPr>
        <w:t xml:space="preserve">and </w:t>
      </w:r>
      <w:r w:rsidR="0085112B">
        <w:rPr>
          <w:rStyle w:val="Strong"/>
          <w:rFonts w:ascii="Arial" w:hAnsi="Arial" w:cs="Arial"/>
          <w:b w:val="0"/>
          <w:bCs w:val="0"/>
        </w:rPr>
        <w:t xml:space="preserve">having a </w:t>
      </w:r>
      <w:r w:rsidR="0058613E">
        <w:rPr>
          <w:rStyle w:val="Strong"/>
          <w:rFonts w:ascii="Arial" w:hAnsi="Arial" w:cs="Arial"/>
          <w:b w:val="0"/>
          <w:bCs w:val="0"/>
        </w:rPr>
        <w:t>lower</w:t>
      </w:r>
      <w:r w:rsidR="0085112B">
        <w:rPr>
          <w:rStyle w:val="Strong"/>
          <w:rFonts w:ascii="Arial" w:hAnsi="Arial" w:cs="Arial"/>
          <w:b w:val="0"/>
          <w:bCs w:val="0"/>
        </w:rPr>
        <w:t xml:space="preserve"> morbid</w:t>
      </w:r>
      <w:ins w:id="105" w:author="catharine gale" w:date="2021-03-10T15:39:00Z">
        <w:r w:rsidR="00DC7940">
          <w:rPr>
            <w:rStyle w:val="Strong"/>
            <w:rFonts w:ascii="Arial" w:hAnsi="Arial" w:cs="Arial"/>
            <w:b w:val="0"/>
            <w:bCs w:val="0"/>
          </w:rPr>
          <w:t>ity</w:t>
        </w:r>
      </w:ins>
      <w:r w:rsidR="0085112B">
        <w:rPr>
          <w:rStyle w:val="Strong"/>
          <w:rFonts w:ascii="Arial" w:hAnsi="Arial" w:cs="Arial"/>
          <w:b w:val="0"/>
          <w:bCs w:val="0"/>
        </w:rPr>
        <w:t xml:space="preserve"> load</w:t>
      </w:r>
      <w:r w:rsidR="0006519D">
        <w:rPr>
          <w:rStyle w:val="Strong"/>
          <w:rFonts w:ascii="Arial" w:hAnsi="Arial" w:cs="Arial"/>
          <w:b w:val="0"/>
          <w:bCs w:val="0"/>
        </w:rPr>
        <w:fldChar w:fldCharType="begin"/>
      </w:r>
      <w:r w:rsidR="00DE42FE">
        <w:rPr>
          <w:rStyle w:val="Strong"/>
          <w:rFonts w:ascii="Arial" w:hAnsi="Arial" w:cs="Arial"/>
          <w:b w:val="0"/>
          <w:bCs w:val="0"/>
        </w:rPr>
        <w:instrText xml:space="preserve"> ADDIN EN.CITE &lt;EndNote&gt;&lt;Cite&gt;&lt;Author&gt;Ruiz&lt;/Author&gt;&lt;Year&gt;2021&lt;/Year&gt;&lt;RecNum&gt;8430&lt;/RecNum&gt;&lt;DisplayText&gt;&lt;style face="superscript"&gt;41&lt;/style&gt;&lt;/DisplayText&gt;&lt;record&gt;&lt;rec-number&gt;8430&lt;/rec-number&gt;&lt;foreign-keys&gt;&lt;key app="EN" db-id="r0dt9fre5paddxet9s75ezf9wz9z0vw2svad" timestamp="1612104324"&gt;8430&lt;/key&gt;&lt;/foreign-keys&gt;&lt;ref-type name="Journal Article"&gt;17&lt;/ref-type&gt;&lt;contributors&gt;&lt;authors&gt;&lt;author&gt;Ruiz, J. B.&lt;/author&gt;&lt;author&gt;Bell, R. A.&lt;/author&gt;&lt;/authors&gt;&lt;/contributors&gt;&lt;auth-address&gt;Department of Communication, University of California, Davis, One Shields Avenue, Davis, CA 95616, United States. Electronic address: jbruiz@ucdavis.edu.&amp;#xD;Department of Communication, University of California, Davis, One Shields Avenue, Davis, CA 95616, United States. Electronic address: rabell@ucdavis.edu.&lt;/auth-address&gt;&lt;titles&gt;&lt;title&gt;Predictors of intention to vaccinate against COVID-19: Results of a nationwide survey&lt;/title&gt;&lt;secondary-title&gt;Vaccine&lt;/secondary-title&gt;&lt;/titles&gt;&lt;periodical&gt;&lt;full-title&gt;Vaccine&lt;/full-title&gt;&lt;/periodical&gt;&lt;edition&gt;2021/01/20&lt;/edition&gt;&lt;keywords&gt;&lt;keyword&gt;Covid-19&lt;/keyword&gt;&lt;keyword&gt;Conspiracy beliefs&lt;/keyword&gt;&lt;keyword&gt;Coronavirus&lt;/keyword&gt;&lt;keyword&gt;Media&lt;/keyword&gt;&lt;keyword&gt;Social media&lt;/keyword&gt;&lt;keyword&gt;Vaccine&lt;/keyword&gt;&lt;keyword&gt;competing financial interests or personal relationships that could have appeared&lt;/keyword&gt;&lt;keyword&gt;to influence the work reported in this paper.&lt;/keyword&gt;&lt;/keywords&gt;&lt;dates&gt;&lt;year&gt;2021&lt;/year&gt;&lt;pub-dates&gt;&lt;date&gt;Jan 9&lt;/date&gt;&lt;/pub-dates&gt;&lt;/dates&gt;&lt;isbn&gt;1873-2518 (Electronic)&amp;#xD;0264-410X (Linking)&lt;/isbn&gt;&lt;accession-num&gt;33461833&lt;/accession-num&gt;&lt;urls&gt;&lt;related-urls&gt;&lt;url&gt;https://www.ncbi.nlm.nih.gov/pubmed/33461833&lt;/url&gt;&lt;/related-urls&gt;&lt;/urls&gt;&lt;custom2&gt;PMC7794597&lt;/custom2&gt;&lt;electronic-resource-num&gt;10.1016/j.vaccine.2021.01.010&lt;/electronic-resource-num&gt;&lt;/record&gt;&lt;/Cite&gt;&lt;/EndNote&gt;</w:instrText>
      </w:r>
      <w:r w:rsidR="0006519D">
        <w:rPr>
          <w:rStyle w:val="Strong"/>
          <w:rFonts w:ascii="Arial" w:hAnsi="Arial" w:cs="Arial"/>
          <w:b w:val="0"/>
          <w:bCs w:val="0"/>
        </w:rPr>
        <w:fldChar w:fldCharType="separate"/>
      </w:r>
      <w:r w:rsidR="00DE42FE" w:rsidRPr="00DE42FE">
        <w:rPr>
          <w:rStyle w:val="Strong"/>
          <w:rFonts w:ascii="Arial" w:hAnsi="Arial" w:cs="Arial"/>
          <w:b w:val="0"/>
          <w:bCs w:val="0"/>
          <w:noProof/>
          <w:vertAlign w:val="superscript"/>
        </w:rPr>
        <w:t>41</w:t>
      </w:r>
      <w:r w:rsidR="0006519D">
        <w:rPr>
          <w:rStyle w:val="Strong"/>
          <w:rFonts w:ascii="Arial" w:hAnsi="Arial" w:cs="Arial"/>
          <w:b w:val="0"/>
          <w:bCs w:val="0"/>
        </w:rPr>
        <w:fldChar w:fldCharType="end"/>
      </w:r>
      <w:r w:rsidR="0058613E">
        <w:rPr>
          <w:rStyle w:val="Strong"/>
          <w:rFonts w:ascii="Arial" w:hAnsi="Arial" w:cs="Arial"/>
          <w:b w:val="0"/>
          <w:bCs w:val="0"/>
        </w:rPr>
        <w:t xml:space="preserve"> </w:t>
      </w:r>
      <w:r w:rsidR="00A616D2">
        <w:rPr>
          <w:rStyle w:val="Strong"/>
          <w:rFonts w:ascii="Arial" w:hAnsi="Arial" w:cs="Arial"/>
          <w:b w:val="0"/>
          <w:bCs w:val="0"/>
        </w:rPr>
        <w:t xml:space="preserve">– </w:t>
      </w:r>
      <w:r w:rsidR="008B5924">
        <w:rPr>
          <w:rStyle w:val="Strong"/>
          <w:rFonts w:ascii="Arial" w:hAnsi="Arial" w:cs="Arial"/>
          <w:b w:val="0"/>
          <w:bCs w:val="0"/>
        </w:rPr>
        <w:t xml:space="preserve">gives us some confidence in </w:t>
      </w:r>
      <w:r w:rsidR="009F0B04">
        <w:rPr>
          <w:rStyle w:val="Strong"/>
          <w:rFonts w:ascii="Arial" w:hAnsi="Arial" w:cs="Arial"/>
          <w:b w:val="0"/>
          <w:bCs w:val="0"/>
        </w:rPr>
        <w:t xml:space="preserve">our novel results for cognitive function.  </w:t>
      </w:r>
    </w:p>
    <w:p w14:paraId="15281B4A" w14:textId="77777777" w:rsidR="007931EA" w:rsidRDefault="007931EA" w:rsidP="00351A36">
      <w:pPr>
        <w:spacing w:after="0" w:line="480" w:lineRule="auto"/>
        <w:rPr>
          <w:rStyle w:val="Strong"/>
          <w:rFonts w:ascii="Arial" w:hAnsi="Arial" w:cs="Arial"/>
          <w:b w:val="0"/>
          <w:bCs w:val="0"/>
        </w:rPr>
      </w:pPr>
    </w:p>
    <w:p w14:paraId="3EABB409" w14:textId="341B561E" w:rsidR="007931EA" w:rsidRPr="005F4762" w:rsidRDefault="007931EA" w:rsidP="007931EA">
      <w:pPr>
        <w:spacing w:after="0" w:line="480" w:lineRule="auto"/>
        <w:rPr>
          <w:rFonts w:ascii="Arial" w:hAnsi="Arial" w:cs="Arial"/>
        </w:rPr>
      </w:pPr>
      <w:commentRangeStart w:id="106"/>
      <w:r>
        <w:rPr>
          <w:rFonts w:ascii="Arial" w:hAnsi="Arial" w:cs="Arial"/>
        </w:rPr>
        <w:t>W</w:t>
      </w:r>
      <w:commentRangeEnd w:id="106"/>
      <w:r w:rsidR="000954D8">
        <w:rPr>
          <w:rStyle w:val="CommentReference"/>
        </w:rPr>
        <w:commentReference w:id="106"/>
      </w:r>
      <w:r>
        <w:rPr>
          <w:rFonts w:ascii="Arial" w:hAnsi="Arial" w:cs="Arial"/>
        </w:rPr>
        <w:t>e have recently shown that</w:t>
      </w:r>
      <w:r w:rsidRPr="005F4762">
        <w:rPr>
          <w:rFonts w:ascii="Arial" w:hAnsi="Arial" w:cs="Arial"/>
        </w:rPr>
        <w:t>, of a range of baseline</w:t>
      </w:r>
      <w:r w:rsidR="008B5924">
        <w:rPr>
          <w:rFonts w:ascii="Arial" w:hAnsi="Arial" w:cs="Arial"/>
        </w:rPr>
        <w:t xml:space="preserve"> psychosocial</w:t>
      </w:r>
      <w:r w:rsidRPr="005F4762">
        <w:rPr>
          <w:rFonts w:ascii="Arial" w:hAnsi="Arial" w:cs="Arial"/>
        </w:rPr>
        <w:t xml:space="preserve"> factors</w:t>
      </w:r>
      <w:r>
        <w:rPr>
          <w:rFonts w:ascii="Arial" w:hAnsi="Arial" w:cs="Arial"/>
        </w:rPr>
        <w:t xml:space="preserve"> which included socioeconomic status, education, </w:t>
      </w:r>
      <w:r w:rsidR="0037183B">
        <w:rPr>
          <w:rFonts w:ascii="Arial" w:hAnsi="Arial" w:cs="Arial"/>
        </w:rPr>
        <w:t xml:space="preserve">personality type, </w:t>
      </w:r>
      <w:r>
        <w:rPr>
          <w:rFonts w:ascii="Arial" w:hAnsi="Arial" w:cs="Arial"/>
        </w:rPr>
        <w:t>and mental health</w:t>
      </w:r>
      <w:r w:rsidRPr="005F4762">
        <w:rPr>
          <w:rFonts w:ascii="Arial" w:hAnsi="Arial" w:cs="Arial"/>
        </w:rPr>
        <w:t xml:space="preserve">, cognitive function was the most strongly </w:t>
      </w:r>
      <w:r>
        <w:rPr>
          <w:rFonts w:ascii="Arial" w:hAnsi="Arial" w:cs="Arial"/>
        </w:rPr>
        <w:t xml:space="preserve">associated with </w:t>
      </w:r>
      <w:ins w:id="107" w:author="catharine gale" w:date="2021-03-10T15:41:00Z">
        <w:r w:rsidR="00E05A42">
          <w:rPr>
            <w:rFonts w:ascii="Arial" w:hAnsi="Arial" w:cs="Arial"/>
          </w:rPr>
          <w:t xml:space="preserve">subsequent incidence of </w:t>
        </w:r>
      </w:ins>
      <w:r>
        <w:rPr>
          <w:rFonts w:ascii="Arial" w:hAnsi="Arial" w:cs="Arial"/>
        </w:rPr>
        <w:t>severe</w:t>
      </w:r>
      <w:r w:rsidRPr="005F4762">
        <w:rPr>
          <w:rFonts w:ascii="Arial" w:hAnsi="Arial" w:cs="Arial"/>
        </w:rPr>
        <w:t xml:space="preserve"> COVID-19, whereby a doubling of </w:t>
      </w:r>
      <w:r>
        <w:rPr>
          <w:rFonts w:ascii="Arial" w:hAnsi="Arial" w:cs="Arial"/>
        </w:rPr>
        <w:t>the</w:t>
      </w:r>
      <w:r w:rsidRPr="005F4762">
        <w:rPr>
          <w:rFonts w:ascii="Arial" w:hAnsi="Arial" w:cs="Arial"/>
        </w:rPr>
        <w:t xml:space="preserve"> risk </w:t>
      </w:r>
      <w:r>
        <w:rPr>
          <w:rFonts w:ascii="Arial" w:hAnsi="Arial" w:cs="Arial"/>
        </w:rPr>
        <w:t xml:space="preserve">of hospitalisation </w:t>
      </w:r>
      <w:r w:rsidRPr="005F4762">
        <w:rPr>
          <w:rFonts w:ascii="Arial" w:hAnsi="Arial" w:cs="Arial"/>
        </w:rPr>
        <w:t>was apparent in the lowest scoring group.</w:t>
      </w:r>
      <w:r w:rsidRPr="005F4762">
        <w:rPr>
          <w:rFonts w:ascii="Arial" w:hAnsi="Arial" w:cs="Arial"/>
        </w:rPr>
        <w:fldChar w:fldCharType="begin">
          <w:fldData xml:space="preserve">PEVuZE5vdGU+PENpdGU+PEF1dGhvcj5CYXR0eTwvQXV0aG9yPjxZZWFyPjIwMjA8L1llYXI+PFJl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</w:fldData>
        </w:fldChar>
      </w:r>
      <w:r w:rsidR="00DE42FE">
        <w:rPr>
          <w:rFonts w:ascii="Arial" w:hAnsi="Arial" w:cs="Arial"/>
        </w:rPr>
        <w:instrText xml:space="preserve"> ADDIN EN.CITE </w:instrText>
      </w:r>
      <w:r w:rsidR="00DE42FE">
        <w:rPr>
          <w:rFonts w:ascii="Arial" w:hAnsi="Arial" w:cs="Arial"/>
        </w:rPr>
        <w:fldChar w:fldCharType="begin">
          <w:fldData xml:space="preserve">PEVuZE5vdGU+PENpdGU+PEF1dGhvcj5CYXR0eTwvQXV0aG9yPjxZZWFyPjIwMjA8L1llYXI+PFJl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</w:fldData>
        </w:fldChar>
      </w:r>
      <w:r w:rsidR="00DE42FE">
        <w:rPr>
          <w:rFonts w:ascii="Arial" w:hAnsi="Arial" w:cs="Arial"/>
        </w:rPr>
        <w:instrText xml:space="preserve"> ADDIN EN.CITE.DATA </w:instrText>
      </w:r>
      <w:r w:rsidR="00DE42FE">
        <w:rPr>
          <w:rFonts w:ascii="Arial" w:hAnsi="Arial" w:cs="Arial"/>
        </w:rPr>
      </w:r>
      <w:r w:rsidR="00DE42FE">
        <w:rPr>
          <w:rFonts w:ascii="Arial" w:hAnsi="Arial" w:cs="Arial"/>
        </w:rPr>
        <w:fldChar w:fldCharType="end"/>
      </w:r>
      <w:r w:rsidRPr="005F4762">
        <w:rPr>
          <w:rFonts w:ascii="Arial" w:hAnsi="Arial" w:cs="Arial"/>
        </w:rPr>
      </w:r>
      <w:r w:rsidRPr="005F4762">
        <w:rPr>
          <w:rFonts w:ascii="Arial" w:hAnsi="Arial" w:cs="Arial"/>
        </w:rPr>
        <w:fldChar w:fldCharType="separate"/>
      </w:r>
      <w:r w:rsidR="00DE42FE" w:rsidRPr="00DE42FE">
        <w:rPr>
          <w:rFonts w:ascii="Arial" w:hAnsi="Arial" w:cs="Arial"/>
          <w:noProof/>
          <w:vertAlign w:val="superscript"/>
        </w:rPr>
        <w:t>42</w:t>
      </w:r>
      <w:r w:rsidRPr="005F4762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="009F0B04">
        <w:rPr>
          <w:rFonts w:ascii="Arial" w:hAnsi="Arial" w:cs="Arial"/>
        </w:rPr>
        <w:t xml:space="preserve"> </w:t>
      </w:r>
      <w:r w:rsidR="008B5924">
        <w:rPr>
          <w:rFonts w:ascii="Arial" w:hAnsi="Arial" w:cs="Arial"/>
        </w:rPr>
        <w:t>This supports other data</w:t>
      </w:r>
      <w:r w:rsidR="009F0B04" w:rsidRPr="00F6728A">
        <w:rPr>
          <w:rFonts w:ascii="Arial" w:hAnsi="Arial" w:cs="Arial"/>
        </w:rPr>
        <w:t xml:space="preserve"> that individuals with higher cognitive function experience a lower risk of death from other respiratory diseases, including influenza and </w:t>
      </w:r>
      <w:r w:rsidR="00F40535" w:rsidRPr="00F6728A">
        <w:rPr>
          <w:rFonts w:ascii="Arial" w:hAnsi="Arial" w:cs="Arial"/>
        </w:rPr>
        <w:t>pneumonia</w:t>
      </w:r>
      <w:r w:rsidR="009F0B04" w:rsidRPr="00F6728A">
        <w:rPr>
          <w:rFonts w:ascii="Arial" w:hAnsi="Arial" w:cs="Arial"/>
        </w:rPr>
        <w:t>.</w:t>
      </w:r>
      <w:r w:rsidR="001659AF">
        <w:rPr>
          <w:rFonts w:ascii="Arial" w:hAnsi="Arial" w:cs="Arial"/>
        </w:rPr>
        <w:fldChar w:fldCharType="begin">
          <w:fldData xml:space="preserve">PEVuZE5vdGU+PENpdGU+PEF1dGhvcj5HYWxlPC9BdXRob3I+PFllYXI+MjAxOTwvWWVhcj48UmVj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==
</w:fldData>
        </w:fldChar>
      </w:r>
      <w:r w:rsidR="00DE42FE">
        <w:rPr>
          <w:rFonts w:ascii="Arial" w:hAnsi="Arial" w:cs="Arial"/>
        </w:rPr>
        <w:instrText xml:space="preserve"> ADDIN EN.CITE </w:instrText>
      </w:r>
      <w:r w:rsidR="00DE42FE">
        <w:rPr>
          <w:rFonts w:ascii="Arial" w:hAnsi="Arial" w:cs="Arial"/>
        </w:rPr>
        <w:fldChar w:fldCharType="begin">
          <w:fldData xml:space="preserve">PEVuZE5vdGU+PENpdGU+PEF1dGhvcj5HYWxlPC9BdXRob3I+PFllYXI+MjAxOTwvWWVhcj48UmVj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==
</w:fldData>
        </w:fldChar>
      </w:r>
      <w:r w:rsidR="00DE42FE">
        <w:rPr>
          <w:rFonts w:ascii="Arial" w:hAnsi="Arial" w:cs="Arial"/>
        </w:rPr>
        <w:instrText xml:space="preserve"> ADDIN EN.CITE.DATA </w:instrText>
      </w:r>
      <w:r w:rsidR="00DE42FE">
        <w:rPr>
          <w:rFonts w:ascii="Arial" w:hAnsi="Arial" w:cs="Arial"/>
        </w:rPr>
      </w:r>
      <w:r w:rsidR="00DE42FE">
        <w:rPr>
          <w:rFonts w:ascii="Arial" w:hAnsi="Arial" w:cs="Arial"/>
        </w:rPr>
        <w:fldChar w:fldCharType="end"/>
      </w:r>
      <w:r w:rsidR="001659AF">
        <w:rPr>
          <w:rFonts w:ascii="Arial" w:hAnsi="Arial" w:cs="Arial"/>
        </w:rPr>
      </w:r>
      <w:r w:rsidR="001659AF">
        <w:rPr>
          <w:rFonts w:ascii="Arial" w:hAnsi="Arial" w:cs="Arial"/>
        </w:rPr>
        <w:fldChar w:fldCharType="separate"/>
      </w:r>
      <w:r w:rsidR="00DE42FE" w:rsidRPr="00DE42FE">
        <w:rPr>
          <w:rFonts w:ascii="Arial" w:hAnsi="Arial" w:cs="Arial"/>
          <w:noProof/>
          <w:vertAlign w:val="superscript"/>
        </w:rPr>
        <w:t>43</w:t>
      </w:r>
      <w:r w:rsidR="001659AF">
        <w:rPr>
          <w:rFonts w:ascii="Arial" w:hAnsi="Arial" w:cs="Arial"/>
        </w:rPr>
        <w:fldChar w:fldCharType="end"/>
      </w:r>
      <w:r w:rsidR="009F0B04" w:rsidRPr="00F6728A">
        <w:rPr>
          <w:rFonts w:ascii="Arial" w:hAnsi="Arial" w:cs="Arial"/>
        </w:rPr>
        <w:t xml:space="preserve"> </w:t>
      </w:r>
      <w:r w:rsidR="009F0B04">
        <w:rPr>
          <w:rFonts w:ascii="Arial" w:hAnsi="Arial" w:cs="Arial"/>
        </w:rPr>
        <w:t xml:space="preserve"> </w:t>
      </w:r>
      <w:bookmarkStart w:id="108" w:name="_Hlk65838839"/>
      <w:r>
        <w:rPr>
          <w:rFonts w:ascii="Arial" w:hAnsi="Arial" w:cs="Arial"/>
        </w:rPr>
        <w:t xml:space="preserve">The notion that people with lower cognitive ability may </w:t>
      </w:r>
      <w:r w:rsidR="0073780B">
        <w:rPr>
          <w:rFonts w:ascii="Arial" w:hAnsi="Arial" w:cs="Arial"/>
        </w:rPr>
        <w:t>have</w:t>
      </w:r>
      <w:r>
        <w:rPr>
          <w:rFonts w:ascii="Arial" w:hAnsi="Arial" w:cs="Arial"/>
        </w:rPr>
        <w:t xml:space="preserve"> greater rates of severe COVID-19</w:t>
      </w:r>
      <w:r w:rsidR="00B8758E">
        <w:rPr>
          <w:rFonts w:ascii="Arial" w:hAnsi="Arial" w:cs="Arial"/>
        </w:rPr>
        <w:fldChar w:fldCharType="begin">
          <w:fldData xml:space="preserve">PEVuZE5vdGU+PENpdGU+PEF1dGhvcj5CYXR0eTwvQXV0aG9yPjxZZWFyPjIwMjA8L1llYXI+PFJl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</w:fldData>
        </w:fldChar>
      </w:r>
      <w:r w:rsidR="00DE42FE">
        <w:rPr>
          <w:rFonts w:ascii="Arial" w:hAnsi="Arial" w:cs="Arial"/>
        </w:rPr>
        <w:instrText xml:space="preserve"> ADDIN EN.CITE </w:instrText>
      </w:r>
      <w:r w:rsidR="00DE42FE">
        <w:rPr>
          <w:rFonts w:ascii="Arial" w:hAnsi="Arial" w:cs="Arial"/>
        </w:rPr>
        <w:fldChar w:fldCharType="begin">
          <w:fldData xml:space="preserve">PEVuZE5vdGU+PENpdGU+PEF1dGhvcj5CYXR0eTwvQXV0aG9yPjxZZWFyPjIwMjA8L1llYXI+PFJl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</w:fldData>
        </w:fldChar>
      </w:r>
      <w:r w:rsidR="00DE42FE">
        <w:rPr>
          <w:rFonts w:ascii="Arial" w:hAnsi="Arial" w:cs="Arial"/>
        </w:rPr>
        <w:instrText xml:space="preserve"> ADDIN EN.CITE.DATA </w:instrText>
      </w:r>
      <w:r w:rsidR="00DE42FE">
        <w:rPr>
          <w:rFonts w:ascii="Arial" w:hAnsi="Arial" w:cs="Arial"/>
        </w:rPr>
      </w:r>
      <w:r w:rsidR="00DE42FE">
        <w:rPr>
          <w:rFonts w:ascii="Arial" w:hAnsi="Arial" w:cs="Arial"/>
        </w:rPr>
        <w:fldChar w:fldCharType="end"/>
      </w:r>
      <w:r w:rsidR="00B8758E">
        <w:rPr>
          <w:rFonts w:ascii="Arial" w:hAnsi="Arial" w:cs="Arial"/>
        </w:rPr>
      </w:r>
      <w:r w:rsidR="00B8758E">
        <w:rPr>
          <w:rFonts w:ascii="Arial" w:hAnsi="Arial" w:cs="Arial"/>
        </w:rPr>
        <w:fldChar w:fldCharType="separate"/>
      </w:r>
      <w:r w:rsidR="00DE42FE" w:rsidRPr="00DE42FE">
        <w:rPr>
          <w:rFonts w:ascii="Arial" w:hAnsi="Arial" w:cs="Arial"/>
          <w:noProof/>
          <w:vertAlign w:val="superscript"/>
        </w:rPr>
        <w:t>42,44</w:t>
      </w:r>
      <w:r w:rsidR="00B8758E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and are simultaneously less likely to take up the offer of vaccination, may represent a </w:t>
      </w:r>
      <w:r w:rsidR="002D2267">
        <w:rPr>
          <w:rFonts w:ascii="Arial" w:hAnsi="Arial" w:cs="Arial"/>
        </w:rPr>
        <w:t>double</w:t>
      </w:r>
      <w:r>
        <w:rPr>
          <w:rFonts w:ascii="Arial" w:hAnsi="Arial" w:cs="Arial"/>
        </w:rPr>
        <w:t xml:space="preserve"> burden</w:t>
      </w:r>
      <w:r w:rsidR="001659A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as </w:t>
      </w:r>
      <w:r w:rsidR="00B8758E">
        <w:rPr>
          <w:rFonts w:ascii="Arial" w:hAnsi="Arial" w:cs="Arial"/>
        </w:rPr>
        <w:t xml:space="preserve">may also be the case for people from </w:t>
      </w:r>
      <w:r>
        <w:rPr>
          <w:rFonts w:ascii="Arial" w:hAnsi="Arial" w:cs="Arial"/>
        </w:rPr>
        <w:t>ethnic minority groups</w:t>
      </w:r>
      <w:r w:rsidR="00B8758E">
        <w:rPr>
          <w:rFonts w:ascii="Arial" w:hAnsi="Arial" w:cs="Arial"/>
        </w:rPr>
        <w:t xml:space="preserve"> and the socioeconomically disadvantaged</w:t>
      </w:r>
      <w:r>
        <w:rPr>
          <w:rFonts w:ascii="Arial" w:hAnsi="Arial" w:cs="Arial"/>
        </w:rPr>
        <w:t>.</w:t>
      </w:r>
    </w:p>
    <w:bookmarkEnd w:id="108"/>
    <w:p w14:paraId="7EC718DF" w14:textId="1179314C" w:rsidR="00702EC7" w:rsidRPr="005F4762" w:rsidRDefault="00702EC7" w:rsidP="00351A36">
      <w:pPr>
        <w:spacing w:after="0" w:line="480" w:lineRule="auto"/>
        <w:rPr>
          <w:rStyle w:val="Strong"/>
          <w:rFonts w:ascii="Arial" w:hAnsi="Arial" w:cs="Arial"/>
          <w:b w:val="0"/>
          <w:bCs w:val="0"/>
        </w:rPr>
      </w:pPr>
    </w:p>
    <w:p w14:paraId="034FE954" w14:textId="6AC9FD9D" w:rsidR="00A4393F" w:rsidRPr="005F4762" w:rsidRDefault="00A4393F" w:rsidP="00351A36">
      <w:pPr>
        <w:spacing w:after="0" w:line="480" w:lineRule="auto"/>
        <w:rPr>
          <w:rStyle w:val="Strong"/>
          <w:rFonts w:ascii="Arial" w:hAnsi="Arial" w:cs="Arial"/>
          <w:b w:val="0"/>
          <w:bCs w:val="0"/>
          <w:i/>
          <w:iCs/>
        </w:rPr>
      </w:pPr>
      <w:r w:rsidRPr="005F4762">
        <w:rPr>
          <w:rStyle w:val="Strong"/>
          <w:rFonts w:ascii="Arial" w:hAnsi="Arial" w:cs="Arial"/>
          <w:b w:val="0"/>
          <w:bCs w:val="0"/>
          <w:i/>
          <w:iCs/>
        </w:rPr>
        <w:lastRenderedPageBreak/>
        <w:t xml:space="preserve">Plausible </w:t>
      </w:r>
      <w:r w:rsidR="000C324A">
        <w:rPr>
          <w:rStyle w:val="Strong"/>
          <w:rFonts w:ascii="Arial" w:hAnsi="Arial" w:cs="Arial"/>
          <w:b w:val="0"/>
          <w:bCs w:val="0"/>
          <w:i/>
          <w:iCs/>
        </w:rPr>
        <w:t>explanations</w:t>
      </w:r>
    </w:p>
    <w:p w14:paraId="004936EA" w14:textId="46E93E58" w:rsidR="00351A36" w:rsidRPr="005F4762" w:rsidRDefault="00F6728A" w:rsidP="00351A36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Various explanations may be germane to the cognition–vaccine intention link</w:t>
      </w:r>
      <w:r w:rsidR="00F40535" w:rsidRPr="005F4762">
        <w:rPr>
          <w:rFonts w:ascii="Arial" w:hAnsi="Arial" w:cs="Arial"/>
        </w:rPr>
        <w:t xml:space="preserve">, </w:t>
      </w:r>
      <w:commentRangeStart w:id="109"/>
      <w:commentRangeStart w:id="110"/>
      <w:r w:rsidR="00F40535" w:rsidRPr="005F4762">
        <w:rPr>
          <w:rFonts w:ascii="Arial" w:hAnsi="Arial" w:cs="Arial"/>
        </w:rPr>
        <w:t>including the observation that people with higher cognitive ability are better equipped to obtain, process, and respond to disease prevention advice</w:t>
      </w:r>
      <w:r w:rsidR="002D226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commentRangeEnd w:id="109"/>
      <w:r w:rsidR="000954D8">
        <w:rPr>
          <w:rStyle w:val="CommentReference"/>
        </w:rPr>
        <w:commentReference w:id="109"/>
      </w:r>
      <w:commentRangeEnd w:id="110"/>
      <w:r w:rsidR="00A60D81">
        <w:rPr>
          <w:rStyle w:val="CommentReference"/>
        </w:rPr>
        <w:commentReference w:id="110"/>
      </w:r>
      <w:r w:rsidR="00733933" w:rsidRPr="005F4762">
        <w:rPr>
          <w:rFonts w:ascii="Arial" w:hAnsi="Arial" w:cs="Arial"/>
        </w:rPr>
        <w:t xml:space="preserve">There has been a </w:t>
      </w:r>
      <w:r w:rsidR="00351A36" w:rsidRPr="005F4762">
        <w:rPr>
          <w:rFonts w:ascii="Arial" w:hAnsi="Arial" w:cs="Arial"/>
        </w:rPr>
        <w:t>deluge of health advice in the current pandemic during a</w:t>
      </w:r>
      <w:r w:rsidR="00733933" w:rsidRPr="005F4762">
        <w:rPr>
          <w:rFonts w:ascii="Arial" w:hAnsi="Arial" w:cs="Arial"/>
        </w:rPr>
        <w:t>n era</w:t>
      </w:r>
      <w:r w:rsidR="00351A36" w:rsidRPr="005F4762">
        <w:rPr>
          <w:rFonts w:ascii="Arial" w:hAnsi="Arial" w:cs="Arial"/>
        </w:rPr>
        <w:t xml:space="preserve"> when news outlets and social media platforms have never been more ubiquitous</w:t>
      </w:r>
      <w:r w:rsidR="000D4A6E" w:rsidRPr="005F4762">
        <w:rPr>
          <w:rFonts w:ascii="Arial" w:hAnsi="Arial" w:cs="Arial"/>
        </w:rPr>
        <w:t xml:space="preserve">.  Preventative information </w:t>
      </w:r>
      <w:r w:rsidR="003D14DE" w:rsidRPr="005F4762">
        <w:rPr>
          <w:rFonts w:ascii="Arial" w:hAnsi="Arial" w:cs="Arial"/>
        </w:rPr>
        <w:t xml:space="preserve">has ranged from </w:t>
      </w:r>
      <w:r w:rsidR="000D4A6E" w:rsidRPr="005F4762">
        <w:rPr>
          <w:rFonts w:ascii="Arial" w:hAnsi="Arial" w:cs="Arial"/>
        </w:rPr>
        <w:t>the simple and practical to the complex, contradictory</w:t>
      </w:r>
      <w:r w:rsidR="00B91CA9" w:rsidRPr="005F4762">
        <w:rPr>
          <w:rFonts w:ascii="Arial" w:hAnsi="Arial" w:cs="Arial"/>
        </w:rPr>
        <w:t xml:space="preserve">, </w:t>
      </w:r>
      <w:r w:rsidR="000D4A6E" w:rsidRPr="005F4762">
        <w:rPr>
          <w:rFonts w:ascii="Arial" w:hAnsi="Arial" w:cs="Arial"/>
        </w:rPr>
        <w:t>false</w:t>
      </w:r>
      <w:r w:rsidR="00B91CA9" w:rsidRPr="005F4762">
        <w:rPr>
          <w:rFonts w:ascii="Arial" w:hAnsi="Arial" w:cs="Arial"/>
        </w:rPr>
        <w:t xml:space="preserve">, and </w:t>
      </w:r>
      <w:r w:rsidR="00733933" w:rsidRPr="005F4762">
        <w:rPr>
          <w:rFonts w:ascii="Arial" w:hAnsi="Arial" w:cs="Arial"/>
        </w:rPr>
        <w:t>fraudulent</w:t>
      </w:r>
      <w:r w:rsidR="000D4A6E" w:rsidRPr="005F4762">
        <w:rPr>
          <w:rFonts w:ascii="Arial" w:hAnsi="Arial" w:cs="Arial"/>
        </w:rPr>
        <w:t xml:space="preserve">.  In order to diminish their risk of the infection, </w:t>
      </w:r>
      <w:ins w:id="111" w:author="catharine gale" w:date="2021-03-10T15:44:00Z">
        <w:r w:rsidR="00E05A42">
          <w:rPr>
            <w:rFonts w:ascii="Arial" w:hAnsi="Arial" w:cs="Arial"/>
          </w:rPr>
          <w:t>people</w:t>
        </w:r>
      </w:ins>
      <w:del w:id="112" w:author="catharine gale" w:date="2021-03-10T15:44:00Z">
        <w:r w:rsidR="000D4A6E" w:rsidRPr="005F4762" w:rsidDel="00E05A42">
          <w:rPr>
            <w:rFonts w:ascii="Arial" w:hAnsi="Arial" w:cs="Arial"/>
          </w:rPr>
          <w:delText>the population</w:delText>
        </w:r>
      </w:del>
      <w:r w:rsidR="000D4A6E" w:rsidRPr="005F4762">
        <w:rPr>
          <w:rFonts w:ascii="Arial" w:hAnsi="Arial" w:cs="Arial"/>
        </w:rPr>
        <w:t xml:space="preserve"> ha</w:t>
      </w:r>
      <w:del w:id="113" w:author="catharine gale" w:date="2021-03-10T15:44:00Z">
        <w:r w:rsidR="000D4A6E" w:rsidRPr="005F4762" w:rsidDel="00E05A42">
          <w:rPr>
            <w:rFonts w:ascii="Arial" w:hAnsi="Arial" w:cs="Arial"/>
          </w:rPr>
          <w:delText>s</w:delText>
        </w:r>
      </w:del>
      <w:ins w:id="114" w:author="catharine gale" w:date="2021-03-10T15:44:00Z">
        <w:r w:rsidR="00E05A42">
          <w:rPr>
            <w:rFonts w:ascii="Arial" w:hAnsi="Arial" w:cs="Arial"/>
          </w:rPr>
          <w:t>ve</w:t>
        </w:r>
      </w:ins>
      <w:r w:rsidR="000D4A6E" w:rsidRPr="005F4762">
        <w:rPr>
          <w:rFonts w:ascii="Arial" w:hAnsi="Arial" w:cs="Arial"/>
        </w:rPr>
        <w:t xml:space="preserve"> to acquire, synthesise, </w:t>
      </w:r>
      <w:commentRangeStart w:id="115"/>
      <w:ins w:id="116" w:author="catharine gale" w:date="2021-03-10T15:45:00Z">
        <w:r w:rsidR="00E05A42">
          <w:rPr>
            <w:rFonts w:ascii="Arial" w:hAnsi="Arial" w:cs="Arial"/>
          </w:rPr>
          <w:t xml:space="preserve">weigh up </w:t>
        </w:r>
        <w:commentRangeEnd w:id="115"/>
        <w:r w:rsidR="00E05A42">
          <w:rPr>
            <w:rStyle w:val="CommentReference"/>
          </w:rPr>
          <w:commentReference w:id="115"/>
        </w:r>
      </w:ins>
      <w:r w:rsidR="000D4A6E" w:rsidRPr="005F4762">
        <w:rPr>
          <w:rFonts w:ascii="Arial" w:hAnsi="Arial" w:cs="Arial"/>
        </w:rPr>
        <w:t>and deploy this information but the ability to do so seems to vary by levels of health literacy</w:t>
      </w:r>
      <w:r w:rsidR="000D4A6E" w:rsidRPr="005F4762">
        <w:rPr>
          <w:rFonts w:ascii="Arial" w:hAnsi="Arial" w:cs="Arial"/>
        </w:rPr>
        <w:fldChar w:fldCharType="begin">
          <w:fldData xml:space="preserve">PEVuZE5vdGU+PENpdGU+PEF1dGhvcj5Xb2xmPC9BdXRob3I+PFllYXI+MjAyMDwvWWVhcj48UmVj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</w:fldData>
        </w:fldChar>
      </w:r>
      <w:r w:rsidR="002D2267">
        <w:rPr>
          <w:rFonts w:ascii="Arial" w:hAnsi="Arial" w:cs="Arial"/>
        </w:rPr>
        <w:instrText xml:space="preserve"> ADDIN EN.CITE </w:instrText>
      </w:r>
      <w:r w:rsidR="002D2267">
        <w:rPr>
          <w:rFonts w:ascii="Arial" w:hAnsi="Arial" w:cs="Arial"/>
        </w:rPr>
        <w:fldChar w:fldCharType="begin">
          <w:fldData xml:space="preserve">PEVuZE5vdGU+PENpdGU+PEF1dGhvcj5Xb2xmPC9BdXRob3I+PFllYXI+MjAyMDwvWWVhcj48UmVj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</w:fldData>
        </w:fldChar>
      </w:r>
      <w:r w:rsidR="002D2267">
        <w:rPr>
          <w:rFonts w:ascii="Arial" w:hAnsi="Arial" w:cs="Arial"/>
        </w:rPr>
        <w:instrText xml:space="preserve"> ADDIN EN.CITE.DATA </w:instrText>
      </w:r>
      <w:r w:rsidR="002D2267">
        <w:rPr>
          <w:rFonts w:ascii="Arial" w:hAnsi="Arial" w:cs="Arial"/>
        </w:rPr>
      </w:r>
      <w:r w:rsidR="002D2267">
        <w:rPr>
          <w:rFonts w:ascii="Arial" w:hAnsi="Arial" w:cs="Arial"/>
        </w:rPr>
        <w:fldChar w:fldCharType="end"/>
      </w:r>
      <w:r w:rsidR="000D4A6E" w:rsidRPr="005F4762">
        <w:rPr>
          <w:rFonts w:ascii="Arial" w:hAnsi="Arial" w:cs="Arial"/>
        </w:rPr>
      </w:r>
      <w:r w:rsidR="000D4A6E" w:rsidRPr="005F4762">
        <w:rPr>
          <w:rFonts w:ascii="Arial" w:hAnsi="Arial" w:cs="Arial"/>
        </w:rPr>
        <w:fldChar w:fldCharType="separate"/>
      </w:r>
      <w:r w:rsidR="002D2267" w:rsidRPr="002D2267">
        <w:rPr>
          <w:rFonts w:ascii="Arial" w:hAnsi="Arial" w:cs="Arial"/>
          <w:noProof/>
          <w:vertAlign w:val="superscript"/>
        </w:rPr>
        <w:t>45</w:t>
      </w:r>
      <w:r w:rsidR="000D4A6E" w:rsidRPr="005F4762">
        <w:rPr>
          <w:rFonts w:ascii="Arial" w:hAnsi="Arial" w:cs="Arial"/>
        </w:rPr>
        <w:fldChar w:fldCharType="end"/>
      </w:r>
      <w:r w:rsidR="000D4A6E" w:rsidRPr="005F4762">
        <w:rPr>
          <w:rFonts w:ascii="Arial" w:hAnsi="Arial" w:cs="Arial"/>
        </w:rPr>
        <w:t xml:space="preserve"> just as it may for its close correlate, cognitive function.  </w:t>
      </w:r>
    </w:p>
    <w:p w14:paraId="42BC2E1E" w14:textId="77777777" w:rsidR="003039EB" w:rsidRPr="005F4762" w:rsidRDefault="003039EB" w:rsidP="00733933">
      <w:pPr>
        <w:spacing w:after="0" w:line="480" w:lineRule="auto"/>
        <w:rPr>
          <w:rFonts w:ascii="Arial" w:hAnsi="Arial" w:cs="Arial"/>
          <w:i/>
          <w:iCs/>
        </w:rPr>
      </w:pPr>
    </w:p>
    <w:p w14:paraId="45125747" w14:textId="62770D59" w:rsidR="005D2DA8" w:rsidRDefault="005D2DA8" w:rsidP="005D2DA8">
      <w:pPr>
        <w:spacing w:after="0" w:line="480" w:lineRule="auto"/>
        <w:rPr>
          <w:rStyle w:val="Strong"/>
          <w:rFonts w:ascii="Arial" w:hAnsi="Arial" w:cs="Arial"/>
          <w:b w:val="0"/>
          <w:bCs w:val="0"/>
          <w:i/>
          <w:iCs/>
        </w:rPr>
      </w:pPr>
      <w:r w:rsidRPr="005F4762">
        <w:rPr>
          <w:rStyle w:val="Strong"/>
          <w:rFonts w:ascii="Arial" w:hAnsi="Arial" w:cs="Arial"/>
          <w:b w:val="0"/>
          <w:bCs w:val="0"/>
          <w:i/>
          <w:iCs/>
        </w:rPr>
        <w:t>Study strengths and weaknesses</w:t>
      </w:r>
    </w:p>
    <w:p w14:paraId="1C218C87" w14:textId="6E3B3614" w:rsidR="006A1B70" w:rsidRPr="00F40535" w:rsidRDefault="00AC2DE8" w:rsidP="00AC2DE8">
      <w:pPr>
        <w:spacing w:after="0" w:line="480" w:lineRule="auto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While the </w:t>
      </w:r>
      <w:r w:rsidRPr="00F57C00">
        <w:rPr>
          <w:rStyle w:val="Strong"/>
          <w:rFonts w:ascii="Arial" w:hAnsi="Arial" w:cs="Arial"/>
          <w:b w:val="0"/>
          <w:bCs w:val="0"/>
        </w:rPr>
        <w:t>present study has its strengths, including its size</w:t>
      </w:r>
      <w:r w:rsidR="00F57C00">
        <w:rPr>
          <w:rStyle w:val="Strong"/>
          <w:rFonts w:ascii="Arial" w:hAnsi="Arial" w:cs="Arial"/>
          <w:b w:val="0"/>
          <w:bCs w:val="0"/>
        </w:rPr>
        <w:t xml:space="preserve">, </w:t>
      </w:r>
      <w:r w:rsidRPr="00F57C00">
        <w:rPr>
          <w:rStyle w:val="Strong"/>
          <w:rFonts w:ascii="Arial" w:hAnsi="Arial" w:cs="Arial"/>
          <w:b w:val="0"/>
          <w:bCs w:val="0"/>
        </w:rPr>
        <w:t xml:space="preserve">national </w:t>
      </w:r>
      <w:r w:rsidR="00F57C00" w:rsidRPr="00F57C00">
        <w:rPr>
          <w:rStyle w:val="Strong"/>
          <w:rFonts w:ascii="Arial" w:hAnsi="Arial" w:cs="Arial"/>
          <w:b w:val="0"/>
          <w:bCs w:val="0"/>
        </w:rPr>
        <w:t>representativeness</w:t>
      </w:r>
      <w:r w:rsidR="00F57C00">
        <w:rPr>
          <w:rStyle w:val="Strong"/>
          <w:rFonts w:ascii="Arial" w:hAnsi="Arial" w:cs="Arial"/>
          <w:b w:val="0"/>
          <w:bCs w:val="0"/>
        </w:rPr>
        <w:t xml:space="preserve">, and timing </w:t>
      </w:r>
      <w:ins w:id="117" w:author="catharine gale" w:date="2021-03-10T15:47:00Z">
        <w:r w:rsidR="00E05A42">
          <w:rPr>
            <w:rStyle w:val="Strong"/>
            <w:rFonts w:ascii="Arial" w:hAnsi="Arial" w:cs="Arial"/>
            <w:b w:val="0"/>
            <w:bCs w:val="0"/>
          </w:rPr>
          <w:t xml:space="preserve">of data collection on vaccine hesitancy </w:t>
        </w:r>
      </w:ins>
      <w:r w:rsidR="00F57C00">
        <w:rPr>
          <w:rStyle w:val="Strong"/>
          <w:rFonts w:ascii="Arial" w:hAnsi="Arial" w:cs="Arial"/>
          <w:b w:val="0"/>
          <w:bCs w:val="0"/>
        </w:rPr>
        <w:t xml:space="preserve">relative to the announcement of a successfully-tested vaccine for COVID-19, </w:t>
      </w:r>
      <w:r w:rsidRPr="00F57C00">
        <w:rPr>
          <w:rStyle w:val="Strong"/>
          <w:rFonts w:ascii="Arial" w:hAnsi="Arial" w:cs="Arial"/>
          <w:b w:val="0"/>
          <w:bCs w:val="0"/>
        </w:rPr>
        <w:t>there are also some weaknesses.  We used v</w:t>
      </w:r>
      <w:r w:rsidR="009F0B04" w:rsidRPr="00F57C00">
        <w:rPr>
          <w:rStyle w:val="Strong"/>
          <w:rFonts w:ascii="Arial" w:hAnsi="Arial" w:cs="Arial"/>
          <w:b w:val="0"/>
          <w:bCs w:val="0"/>
        </w:rPr>
        <w:t>accine intent</w:t>
      </w:r>
      <w:r w:rsidR="00F40535" w:rsidRPr="00F57C00">
        <w:rPr>
          <w:rStyle w:val="Strong"/>
          <w:rFonts w:ascii="Arial" w:hAnsi="Arial" w:cs="Arial"/>
          <w:b w:val="0"/>
          <w:bCs w:val="0"/>
        </w:rPr>
        <w:t>i</w:t>
      </w:r>
      <w:r w:rsidR="009F0B04" w:rsidRPr="00F57C00">
        <w:rPr>
          <w:rStyle w:val="Strong"/>
          <w:rFonts w:ascii="Arial" w:hAnsi="Arial" w:cs="Arial"/>
          <w:b w:val="0"/>
          <w:bCs w:val="0"/>
        </w:rPr>
        <w:t xml:space="preserve">onality </w:t>
      </w:r>
      <w:r w:rsidRPr="00F57C00">
        <w:rPr>
          <w:rStyle w:val="Strong"/>
          <w:rFonts w:ascii="Arial" w:hAnsi="Arial" w:cs="Arial"/>
          <w:b w:val="0"/>
          <w:bCs w:val="0"/>
        </w:rPr>
        <w:t>as an indicator of</w:t>
      </w:r>
      <w:ins w:id="118" w:author="catharine gale" w:date="2021-03-10T15:50:00Z">
        <w:r w:rsidR="00E05A42">
          <w:rPr>
            <w:rStyle w:val="Strong"/>
            <w:rFonts w:ascii="Arial" w:hAnsi="Arial" w:cs="Arial"/>
            <w:b w:val="0"/>
            <w:bCs w:val="0"/>
          </w:rPr>
          <w:t xml:space="preserve"> </w:t>
        </w:r>
      </w:ins>
      <w:ins w:id="119" w:author="catharine gale" w:date="2021-03-10T15:51:00Z">
        <w:r w:rsidR="00E05A42">
          <w:rPr>
            <w:rStyle w:val="Strong"/>
            <w:rFonts w:ascii="Arial" w:hAnsi="Arial" w:cs="Arial"/>
            <w:b w:val="0"/>
            <w:bCs w:val="0"/>
          </w:rPr>
          <w:t>likely</w:t>
        </w:r>
      </w:ins>
      <w:del w:id="120" w:author="catharine gale" w:date="2021-03-10T15:50:00Z">
        <w:r w:rsidRPr="00F57C00" w:rsidDel="00E05A42">
          <w:rPr>
            <w:rStyle w:val="Strong"/>
            <w:rFonts w:ascii="Arial" w:hAnsi="Arial" w:cs="Arial"/>
            <w:b w:val="0"/>
            <w:bCs w:val="0"/>
          </w:rPr>
          <w:delText xml:space="preserve"> </w:delText>
        </w:r>
      </w:del>
      <w:ins w:id="121" w:author="catharine gale" w:date="2021-03-10T15:48:00Z">
        <w:r w:rsidR="00E05A42">
          <w:rPr>
            <w:rStyle w:val="Strong"/>
            <w:rFonts w:ascii="Arial" w:hAnsi="Arial" w:cs="Arial"/>
            <w:b w:val="0"/>
            <w:bCs w:val="0"/>
          </w:rPr>
          <w:t xml:space="preserve"> </w:t>
        </w:r>
      </w:ins>
      <w:r w:rsidRPr="00F57C00">
        <w:rPr>
          <w:rStyle w:val="Strong"/>
          <w:rFonts w:ascii="Arial" w:hAnsi="Arial" w:cs="Arial"/>
          <w:b w:val="0"/>
          <w:bCs w:val="0"/>
        </w:rPr>
        <w:t xml:space="preserve">vaccine uptake but the correlation is imperfect.  In a small scale </w:t>
      </w:r>
      <w:r w:rsidR="00F57C00" w:rsidRPr="00F57C00">
        <w:rPr>
          <w:rStyle w:val="Strong"/>
          <w:rFonts w:ascii="Arial" w:hAnsi="Arial" w:cs="Arial"/>
          <w:b w:val="0"/>
          <w:bCs w:val="0"/>
        </w:rPr>
        <w:t>longitudinal</w:t>
      </w:r>
      <w:r w:rsidRPr="00F57C00">
        <w:rPr>
          <w:rStyle w:val="Strong"/>
          <w:rFonts w:ascii="Arial" w:hAnsi="Arial" w:cs="Arial"/>
          <w:b w:val="0"/>
          <w:bCs w:val="0"/>
        </w:rPr>
        <w:t xml:space="preserve"> study conduc</w:t>
      </w:r>
      <w:r w:rsidR="00F57C00">
        <w:rPr>
          <w:rStyle w:val="Strong"/>
          <w:rFonts w:ascii="Arial" w:hAnsi="Arial" w:cs="Arial"/>
          <w:b w:val="0"/>
          <w:bCs w:val="0"/>
        </w:rPr>
        <w:t>t</w:t>
      </w:r>
      <w:r w:rsidRPr="00F57C00">
        <w:rPr>
          <w:rStyle w:val="Strong"/>
          <w:rFonts w:ascii="Arial" w:hAnsi="Arial" w:cs="Arial"/>
          <w:b w:val="0"/>
          <w:bCs w:val="0"/>
        </w:rPr>
        <w:t>ed during the period of the 2009 H1N1 pandemic in Hong Kong</w:t>
      </w:r>
      <w:r w:rsidR="008B5924">
        <w:rPr>
          <w:rStyle w:val="Strong"/>
          <w:rFonts w:ascii="Arial" w:hAnsi="Arial" w:cs="Arial"/>
          <w:b w:val="0"/>
          <w:bCs w:val="0"/>
        </w:rPr>
        <w:t xml:space="preserve">, </w:t>
      </w:r>
      <w:r>
        <w:rPr>
          <w:rStyle w:val="Strong"/>
          <w:rFonts w:ascii="Arial" w:hAnsi="Arial" w:cs="Arial"/>
          <w:b w:val="0"/>
          <w:bCs w:val="0"/>
        </w:rPr>
        <w:t xml:space="preserve">less than 10% </w:t>
      </w:r>
      <w:r w:rsidR="002D2267">
        <w:rPr>
          <w:rStyle w:val="Strong"/>
          <w:rFonts w:ascii="Arial" w:hAnsi="Arial" w:cs="Arial"/>
          <w:b w:val="0"/>
          <w:bCs w:val="0"/>
        </w:rPr>
        <w:t xml:space="preserve">of people </w:t>
      </w:r>
      <w:r>
        <w:rPr>
          <w:rStyle w:val="Strong"/>
          <w:rFonts w:ascii="Arial" w:hAnsi="Arial" w:cs="Arial"/>
          <w:b w:val="0"/>
          <w:bCs w:val="0"/>
        </w:rPr>
        <w:t xml:space="preserve">who expressed a commitment to </w:t>
      </w:r>
      <w:r w:rsidR="00F57C00">
        <w:rPr>
          <w:rStyle w:val="Strong"/>
          <w:rFonts w:ascii="Arial" w:hAnsi="Arial" w:cs="Arial"/>
          <w:b w:val="0"/>
          <w:bCs w:val="0"/>
        </w:rPr>
        <w:t>being</w:t>
      </w:r>
      <w:r>
        <w:rPr>
          <w:rStyle w:val="Strong"/>
          <w:rFonts w:ascii="Arial" w:hAnsi="Arial" w:cs="Arial"/>
          <w:b w:val="0"/>
          <w:bCs w:val="0"/>
        </w:rPr>
        <w:t xml:space="preserve"> </w:t>
      </w:r>
      <w:r w:rsidR="00F57C00">
        <w:rPr>
          <w:rStyle w:val="Strong"/>
          <w:rFonts w:ascii="Arial" w:hAnsi="Arial" w:cs="Arial"/>
          <w:b w:val="0"/>
          <w:bCs w:val="0"/>
        </w:rPr>
        <w:t>inoculated</w:t>
      </w:r>
      <w:r w:rsidR="00F6728A">
        <w:rPr>
          <w:rStyle w:val="Strong"/>
          <w:rFonts w:ascii="Arial" w:hAnsi="Arial" w:cs="Arial"/>
          <w:b w:val="0"/>
          <w:bCs w:val="0"/>
        </w:rPr>
        <w:t xml:space="preserve"> subsequently</w:t>
      </w:r>
      <w:r>
        <w:rPr>
          <w:rStyle w:val="Strong"/>
          <w:rFonts w:ascii="Arial" w:hAnsi="Arial" w:cs="Arial"/>
          <w:b w:val="0"/>
          <w:bCs w:val="0"/>
        </w:rPr>
        <w:t xml:space="preserve"> reported </w:t>
      </w:r>
      <w:ins w:id="122" w:author="catharine gale" w:date="2021-03-10T15:50:00Z">
        <w:r w:rsidR="00E05A42">
          <w:rPr>
            <w:rStyle w:val="Strong"/>
            <w:rFonts w:ascii="Arial" w:hAnsi="Arial" w:cs="Arial"/>
            <w:b w:val="0"/>
            <w:bCs w:val="0"/>
          </w:rPr>
          <w:t>that they had</w:t>
        </w:r>
      </w:ins>
      <w:del w:id="123" w:author="catharine gale" w:date="2021-03-10T15:50:00Z">
        <w:r w:rsidDel="00E05A42">
          <w:rPr>
            <w:rStyle w:val="Strong"/>
            <w:rFonts w:ascii="Arial" w:hAnsi="Arial" w:cs="Arial"/>
            <w:b w:val="0"/>
            <w:bCs w:val="0"/>
          </w:rPr>
          <w:delText>have</w:delText>
        </w:r>
      </w:del>
      <w:r>
        <w:rPr>
          <w:rStyle w:val="Strong"/>
          <w:rFonts w:ascii="Arial" w:hAnsi="Arial" w:cs="Arial"/>
          <w:b w:val="0"/>
          <w:bCs w:val="0"/>
        </w:rPr>
        <w:t xml:space="preserve"> </w:t>
      </w:r>
      <w:r w:rsidR="00F57C00">
        <w:rPr>
          <w:rStyle w:val="Strong"/>
          <w:rFonts w:ascii="Arial" w:hAnsi="Arial" w:cs="Arial"/>
          <w:b w:val="0"/>
          <w:bCs w:val="0"/>
        </w:rPr>
        <w:t>received</w:t>
      </w:r>
      <w:r>
        <w:rPr>
          <w:rStyle w:val="Strong"/>
          <w:rFonts w:ascii="Arial" w:hAnsi="Arial" w:cs="Arial"/>
          <w:b w:val="0"/>
          <w:bCs w:val="0"/>
        </w:rPr>
        <w:t xml:space="preserve"> a vaccination two months later.</w:t>
      </w:r>
      <w:r w:rsidR="00453A6D">
        <w:rPr>
          <w:rStyle w:val="Strong"/>
          <w:rFonts w:ascii="Arial" w:hAnsi="Arial" w:cs="Arial"/>
          <w:b w:val="0"/>
          <w:bCs w:val="0"/>
        </w:rPr>
        <w:fldChar w:fldCharType="begin">
          <w:fldData xml:space="preserve">PEVuZE5vdGU+PENpdGU+PEF1dGhvcj5MaWFvPC9BdXRob3I+PFllYXI+MjAxMTwvWWVhcj48UmVj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</w:fldData>
        </w:fldChar>
      </w:r>
      <w:r w:rsidR="002D2267">
        <w:rPr>
          <w:rStyle w:val="Strong"/>
          <w:rFonts w:ascii="Arial" w:hAnsi="Arial" w:cs="Arial"/>
          <w:b w:val="0"/>
          <w:bCs w:val="0"/>
        </w:rPr>
        <w:instrText xml:space="preserve"> ADDIN EN.CITE </w:instrText>
      </w:r>
      <w:r w:rsidR="002D2267">
        <w:rPr>
          <w:rStyle w:val="Strong"/>
          <w:rFonts w:ascii="Arial" w:hAnsi="Arial" w:cs="Arial"/>
          <w:b w:val="0"/>
          <w:bCs w:val="0"/>
        </w:rPr>
        <w:fldChar w:fldCharType="begin">
          <w:fldData xml:space="preserve">PEVuZE5vdGU+PENpdGU+PEF1dGhvcj5MaWFvPC9BdXRob3I+PFllYXI+MjAxMTwvWWVhcj48UmVj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</w:fldData>
        </w:fldChar>
      </w:r>
      <w:r w:rsidR="002D2267">
        <w:rPr>
          <w:rStyle w:val="Strong"/>
          <w:rFonts w:ascii="Arial" w:hAnsi="Arial" w:cs="Arial"/>
          <w:b w:val="0"/>
          <w:bCs w:val="0"/>
        </w:rPr>
        <w:instrText xml:space="preserve"> ADDIN EN.CITE.DATA </w:instrText>
      </w:r>
      <w:r w:rsidR="002D2267">
        <w:rPr>
          <w:rStyle w:val="Strong"/>
          <w:rFonts w:ascii="Arial" w:hAnsi="Arial" w:cs="Arial"/>
          <w:b w:val="0"/>
          <w:bCs w:val="0"/>
        </w:rPr>
      </w:r>
      <w:r w:rsidR="002D2267">
        <w:rPr>
          <w:rStyle w:val="Strong"/>
          <w:rFonts w:ascii="Arial" w:hAnsi="Arial" w:cs="Arial"/>
          <w:b w:val="0"/>
          <w:bCs w:val="0"/>
        </w:rPr>
        <w:fldChar w:fldCharType="end"/>
      </w:r>
      <w:r w:rsidR="00453A6D">
        <w:rPr>
          <w:rStyle w:val="Strong"/>
          <w:rFonts w:ascii="Arial" w:hAnsi="Arial" w:cs="Arial"/>
          <w:b w:val="0"/>
          <w:bCs w:val="0"/>
        </w:rPr>
      </w:r>
      <w:r w:rsidR="00453A6D">
        <w:rPr>
          <w:rStyle w:val="Strong"/>
          <w:rFonts w:ascii="Arial" w:hAnsi="Arial" w:cs="Arial"/>
          <w:b w:val="0"/>
          <w:bCs w:val="0"/>
        </w:rPr>
        <w:fldChar w:fldCharType="separate"/>
      </w:r>
      <w:r w:rsidR="002D2267" w:rsidRPr="002D2267">
        <w:rPr>
          <w:rStyle w:val="Strong"/>
          <w:rFonts w:ascii="Arial" w:hAnsi="Arial" w:cs="Arial"/>
          <w:b w:val="0"/>
          <w:bCs w:val="0"/>
          <w:noProof/>
          <w:vertAlign w:val="superscript"/>
        </w:rPr>
        <w:t>46</w:t>
      </w:r>
      <w:r w:rsidR="00453A6D">
        <w:rPr>
          <w:rStyle w:val="Strong"/>
          <w:rFonts w:ascii="Arial" w:hAnsi="Arial" w:cs="Arial"/>
          <w:b w:val="0"/>
          <w:bCs w:val="0"/>
        </w:rPr>
        <w:fldChar w:fldCharType="end"/>
      </w:r>
      <w:r>
        <w:rPr>
          <w:rStyle w:val="Strong"/>
          <w:rFonts w:ascii="Arial" w:hAnsi="Arial" w:cs="Arial"/>
          <w:b w:val="0"/>
          <w:bCs w:val="0"/>
        </w:rPr>
        <w:t xml:space="preserve">  Elsewhere, in a US adult population </w:t>
      </w:r>
      <w:r w:rsidR="008B5924">
        <w:rPr>
          <w:rStyle w:val="Strong"/>
          <w:rFonts w:ascii="Arial" w:hAnsi="Arial" w:cs="Arial"/>
          <w:b w:val="0"/>
          <w:bCs w:val="0"/>
        </w:rPr>
        <w:t>at</w:t>
      </w:r>
      <w:r>
        <w:rPr>
          <w:rStyle w:val="Strong"/>
          <w:rFonts w:ascii="Arial" w:hAnsi="Arial" w:cs="Arial"/>
          <w:b w:val="0"/>
          <w:bCs w:val="0"/>
        </w:rPr>
        <w:t xml:space="preserve"> high risk of seasonal influenza, over half of those intending to be vaccinated</w:t>
      </w:r>
      <w:r w:rsidR="00F57C00">
        <w:rPr>
          <w:rStyle w:val="Strong"/>
          <w:rFonts w:ascii="Arial" w:hAnsi="Arial" w:cs="Arial"/>
          <w:b w:val="0"/>
          <w:bCs w:val="0"/>
        </w:rPr>
        <w:t xml:space="preserve"> had </w:t>
      </w:r>
      <w:del w:id="124" w:author="catharine gale" w:date="2021-03-10T15:51:00Z">
        <w:r w:rsidR="00F57C00" w:rsidDel="00CC42C6">
          <w:rPr>
            <w:rStyle w:val="Strong"/>
            <w:rFonts w:ascii="Arial" w:hAnsi="Arial" w:cs="Arial"/>
            <w:b w:val="0"/>
            <w:bCs w:val="0"/>
          </w:rPr>
          <w:delText>done</w:delText>
        </w:r>
      </w:del>
      <w:ins w:id="125" w:author="catharine gale" w:date="2021-03-10T15:51:00Z">
        <w:r w:rsidR="00CC42C6">
          <w:rPr>
            <w:rStyle w:val="Strong"/>
            <w:rFonts w:ascii="Arial" w:hAnsi="Arial" w:cs="Arial"/>
            <w:b w:val="0"/>
            <w:bCs w:val="0"/>
          </w:rPr>
          <w:t>been</w:t>
        </w:r>
      </w:ins>
      <w:r w:rsidR="00F57C00">
        <w:rPr>
          <w:rStyle w:val="Strong"/>
          <w:rFonts w:ascii="Arial" w:hAnsi="Arial" w:cs="Arial"/>
          <w:b w:val="0"/>
          <w:bCs w:val="0"/>
        </w:rPr>
        <w:t xml:space="preserve"> so 5 months later.</w:t>
      </w:r>
      <w:commentRangeStart w:id="126"/>
      <w:r w:rsidR="00453A6D">
        <w:rPr>
          <w:rStyle w:val="Strong"/>
          <w:rFonts w:ascii="Arial" w:hAnsi="Arial" w:cs="Arial"/>
          <w:b w:val="0"/>
          <w:bCs w:val="0"/>
        </w:rPr>
        <w:fldChar w:fldCharType="begin"/>
      </w:r>
      <w:r w:rsidR="002D2267">
        <w:rPr>
          <w:rStyle w:val="Strong"/>
          <w:rFonts w:ascii="Arial" w:hAnsi="Arial" w:cs="Arial"/>
          <w:b w:val="0"/>
          <w:bCs w:val="0"/>
        </w:rPr>
        <w:instrText xml:space="preserve"> ADDIN EN.CITE &lt;EndNote&gt;&lt;Cite&gt;&lt;Author&gt;Harris&lt;/Author&gt;&lt;Year&gt;2009&lt;/Year&gt;&lt;RecNum&gt;8516&lt;/RecNum&gt;&lt;DisplayText&gt;&lt;style face="superscript"&gt;47&lt;/style&gt;&lt;/DisplayText&gt;&lt;record&gt;&lt;rec-number&gt;8516&lt;/rec-number&gt;&lt;foreign-keys&gt;&lt;key app="EN" db-id="r0dt9fre5paddxet9s75ezf9wz9z0vw2svad" timestamp="1615212266"&gt;8516&lt;/key&gt;&lt;/foreign-keys&gt;&lt;ref-type name="Journal Article"&gt;17&lt;/ref-type&gt;&lt;contributors&gt;&lt;authors&gt;&lt;author&gt;Harris, K. M.&lt;/author&gt;&lt;author&gt;Maurer, J.&lt;/author&gt;&lt;author&gt;Lurie, N.&lt;/author&gt;&lt;/authors&gt;&lt;/contributors&gt;&lt;auth-address&gt;RAND Corporation, Arlington, VA, USA. kharris@rand.org&lt;/auth-address&gt;&lt;titles&gt;&lt;title&gt;Do people who intend to get a flu shot actually get one?&lt;/title&gt;&lt;secondary-title&gt;J Gen Intern Med&lt;/secondary-title&gt;&lt;/titles&gt;&lt;periodical&gt;&lt;full-title&gt;J Gen Intern Med&lt;/full-title&gt;&lt;/periodical&gt;&lt;pages&gt;1311-3&lt;/pages&gt;&lt;volume&gt;24&lt;/volume&gt;&lt;number&gt;12&lt;/number&gt;&lt;edition&gt;2009/10/20&lt;/edition&gt;&lt;keywords&gt;&lt;keyword&gt;Adolescent&lt;/keyword&gt;&lt;keyword&gt;Adult&lt;/keyword&gt;&lt;keyword&gt;Data Collection/methods&lt;/keyword&gt;&lt;keyword&gt;Health Knowledge, Attitudes, Practice&lt;/keyword&gt;&lt;keyword&gt;Humans&lt;/keyword&gt;&lt;keyword&gt;*Influenza Vaccines/therapeutic use&lt;/keyword&gt;&lt;keyword&gt;Influenza, Human/prevention &amp;amp; control/psychology&lt;/keyword&gt;&lt;keyword&gt;*Intention&lt;/keyword&gt;&lt;keyword&gt;Patient Acceptance of Health Care/psychology&lt;/keyword&gt;&lt;keyword&gt;Vaccination/*statistics &amp;amp; numerical data&lt;/keyword&gt;&lt;keyword&gt;Young Adult&lt;/keyword&gt;&lt;/keywords&gt;&lt;dates&gt;&lt;year&gt;2009&lt;/year&gt;&lt;pub-dates&gt;&lt;date&gt;Dec&lt;/date&gt;&lt;/pub-dates&gt;&lt;/dates&gt;&lt;isbn&gt;0884-8734 (Print)&amp;#xD;0884-8734&lt;/isbn&gt;&lt;accession-num&gt;19838758&lt;/accession-num&gt;&lt;urls&gt;&lt;/urls&gt;&lt;custom2&gt;PMC2787941&lt;/custom2&gt;&lt;electronic-resource-num&gt;10.1007/s11606-009-1126-2&lt;/electronic-resource-num&gt;&lt;remote-database-provider&gt;NLM&lt;/remote-database-provider&gt;&lt;language&gt;eng&lt;/language&gt;&lt;/record&gt;&lt;/Cite&gt;&lt;/EndNote&gt;</w:instrText>
      </w:r>
      <w:r w:rsidR="00453A6D">
        <w:rPr>
          <w:rStyle w:val="Strong"/>
          <w:rFonts w:ascii="Arial" w:hAnsi="Arial" w:cs="Arial"/>
          <w:b w:val="0"/>
          <w:bCs w:val="0"/>
        </w:rPr>
        <w:fldChar w:fldCharType="separate"/>
      </w:r>
      <w:r w:rsidR="002D2267" w:rsidRPr="002D2267">
        <w:rPr>
          <w:rStyle w:val="Strong"/>
          <w:rFonts w:ascii="Arial" w:hAnsi="Arial" w:cs="Arial"/>
          <w:b w:val="0"/>
          <w:bCs w:val="0"/>
          <w:noProof/>
          <w:vertAlign w:val="superscript"/>
        </w:rPr>
        <w:t>47</w:t>
      </w:r>
      <w:r w:rsidR="00453A6D">
        <w:rPr>
          <w:rStyle w:val="Strong"/>
          <w:rFonts w:ascii="Arial" w:hAnsi="Arial" w:cs="Arial"/>
          <w:b w:val="0"/>
          <w:bCs w:val="0"/>
        </w:rPr>
        <w:fldChar w:fldCharType="end"/>
      </w:r>
      <w:commentRangeEnd w:id="126"/>
      <w:r w:rsidR="00A60D81">
        <w:rPr>
          <w:rStyle w:val="CommentReference"/>
        </w:rPr>
        <w:commentReference w:id="126"/>
      </w:r>
      <w:r>
        <w:rPr>
          <w:rStyle w:val="Strong"/>
          <w:rFonts w:ascii="Arial" w:hAnsi="Arial" w:cs="Arial"/>
          <w:b w:val="0"/>
          <w:bCs w:val="0"/>
        </w:rPr>
        <w:t xml:space="preserve"> </w:t>
      </w:r>
    </w:p>
    <w:p w14:paraId="7EC8E447" w14:textId="7BEA64E3" w:rsidR="009F0B04" w:rsidRDefault="009F0B04" w:rsidP="005D2DA8">
      <w:pPr>
        <w:spacing w:after="0" w:line="480" w:lineRule="auto"/>
        <w:rPr>
          <w:rStyle w:val="Strong"/>
          <w:rFonts w:ascii="Arial" w:hAnsi="Arial" w:cs="Arial"/>
          <w:b w:val="0"/>
          <w:bCs w:val="0"/>
        </w:rPr>
      </w:pPr>
    </w:p>
    <w:p w14:paraId="3E90FD35" w14:textId="5B9CD438" w:rsidR="00A40E0C" w:rsidRDefault="005D2DA8" w:rsidP="00A4393F">
      <w:pPr>
        <w:spacing w:after="0" w:line="480" w:lineRule="auto"/>
        <w:rPr>
          <w:rStyle w:val="Strong"/>
          <w:rFonts w:ascii="Arial" w:hAnsi="Arial" w:cs="Arial"/>
          <w:b w:val="0"/>
          <w:bCs w:val="0"/>
        </w:rPr>
      </w:pPr>
      <w:r w:rsidRPr="005F4762">
        <w:rPr>
          <w:rStyle w:val="Strong"/>
          <w:rFonts w:ascii="Arial" w:hAnsi="Arial" w:cs="Arial"/>
          <w:b w:val="0"/>
          <w:bCs w:val="0"/>
        </w:rPr>
        <w:t>In conclusion,</w:t>
      </w:r>
      <w:r w:rsidR="006A1B70" w:rsidRPr="005F4762">
        <w:rPr>
          <w:rStyle w:val="Strong"/>
          <w:rFonts w:ascii="Arial" w:hAnsi="Arial" w:cs="Arial"/>
          <w:b w:val="0"/>
          <w:bCs w:val="0"/>
        </w:rPr>
        <w:t xml:space="preserve"> </w:t>
      </w:r>
      <w:r w:rsidR="007F59CF" w:rsidRPr="007F59CF">
        <w:rPr>
          <w:rStyle w:val="Strong"/>
          <w:rFonts w:ascii="Arial" w:hAnsi="Arial" w:cs="Arial"/>
          <w:b w:val="0"/>
          <w:bCs w:val="0"/>
        </w:rPr>
        <w:t xml:space="preserve">people with </w:t>
      </w:r>
      <w:r w:rsidR="007F59CF">
        <w:rPr>
          <w:rStyle w:val="Strong"/>
          <w:rFonts w:ascii="Arial" w:hAnsi="Arial" w:cs="Arial"/>
          <w:b w:val="0"/>
          <w:bCs w:val="0"/>
        </w:rPr>
        <w:t>lower</w:t>
      </w:r>
      <w:r w:rsidR="007F59CF" w:rsidRPr="007F59CF">
        <w:rPr>
          <w:rStyle w:val="Strong"/>
          <w:rFonts w:ascii="Arial" w:hAnsi="Arial" w:cs="Arial"/>
          <w:b w:val="0"/>
          <w:bCs w:val="0"/>
        </w:rPr>
        <w:t xml:space="preserve"> scores on </w:t>
      </w:r>
      <w:r w:rsidR="007F59CF">
        <w:rPr>
          <w:rStyle w:val="Strong"/>
          <w:rFonts w:ascii="Arial" w:hAnsi="Arial" w:cs="Arial"/>
          <w:b w:val="0"/>
          <w:bCs w:val="0"/>
        </w:rPr>
        <w:t xml:space="preserve">standard </w:t>
      </w:r>
      <w:r w:rsidR="007F59CF" w:rsidRPr="007F59CF">
        <w:rPr>
          <w:rStyle w:val="Strong"/>
          <w:rFonts w:ascii="Arial" w:hAnsi="Arial" w:cs="Arial"/>
          <w:b w:val="0"/>
          <w:bCs w:val="0"/>
        </w:rPr>
        <w:t xml:space="preserve">tests of cognitive function </w:t>
      </w:r>
      <w:ins w:id="127" w:author="DEARY Ian" w:date="2021-03-10T14:48:00Z">
        <w:r w:rsidR="000954D8">
          <w:rPr>
            <w:rStyle w:val="Strong"/>
            <w:rFonts w:ascii="Arial" w:hAnsi="Arial" w:cs="Arial"/>
            <w:b w:val="0"/>
            <w:bCs w:val="0"/>
          </w:rPr>
          <w:t>reported being</w:t>
        </w:r>
      </w:ins>
      <w:del w:id="128" w:author="DEARY Ian" w:date="2021-03-10T14:48:00Z">
        <w:r w:rsidR="007F59CF" w:rsidRPr="007F59CF" w:rsidDel="000954D8">
          <w:rPr>
            <w:rStyle w:val="Strong"/>
            <w:rFonts w:ascii="Arial" w:hAnsi="Arial" w:cs="Arial"/>
            <w:b w:val="0"/>
            <w:bCs w:val="0"/>
          </w:rPr>
          <w:delText>were</w:delText>
        </w:r>
      </w:del>
      <w:ins w:id="129" w:author="DEARY Ian" w:date="2021-03-10T14:49:00Z">
        <w:r w:rsidR="000954D8">
          <w:rPr>
            <w:rStyle w:val="Strong"/>
            <w:rFonts w:ascii="Arial" w:hAnsi="Arial" w:cs="Arial"/>
            <w:b w:val="0"/>
            <w:bCs w:val="0"/>
          </w:rPr>
          <w:t xml:space="preserve"> </w:t>
        </w:r>
      </w:ins>
      <w:del w:id="130" w:author="DEARY Ian" w:date="2021-03-10T14:48:00Z">
        <w:r w:rsidR="007F59CF" w:rsidRPr="007F59CF" w:rsidDel="000954D8">
          <w:rPr>
            <w:rStyle w:val="Strong"/>
            <w:rFonts w:ascii="Arial" w:hAnsi="Arial" w:cs="Arial"/>
            <w:b w:val="0"/>
            <w:bCs w:val="0"/>
          </w:rPr>
          <w:delText xml:space="preserve"> </w:delText>
        </w:r>
      </w:del>
      <w:r w:rsidR="007F59CF">
        <w:rPr>
          <w:rStyle w:val="Strong"/>
          <w:rFonts w:ascii="Arial" w:hAnsi="Arial" w:cs="Arial"/>
          <w:b w:val="0"/>
          <w:bCs w:val="0"/>
        </w:rPr>
        <w:t xml:space="preserve">less willing </w:t>
      </w:r>
      <w:r w:rsidR="007F59CF" w:rsidRPr="007F59CF">
        <w:rPr>
          <w:rStyle w:val="Strong"/>
          <w:rFonts w:ascii="Arial" w:hAnsi="Arial" w:cs="Arial"/>
          <w:b w:val="0"/>
          <w:bCs w:val="0"/>
        </w:rPr>
        <w:t xml:space="preserve">to take up </w:t>
      </w:r>
      <w:r w:rsidR="007F59CF">
        <w:rPr>
          <w:rStyle w:val="Strong"/>
          <w:rFonts w:ascii="Arial" w:hAnsi="Arial" w:cs="Arial"/>
          <w:b w:val="0"/>
          <w:bCs w:val="0"/>
        </w:rPr>
        <w:t>the future</w:t>
      </w:r>
      <w:r w:rsidR="007F59CF" w:rsidRPr="007F59CF">
        <w:rPr>
          <w:rStyle w:val="Strong"/>
          <w:rFonts w:ascii="Arial" w:hAnsi="Arial" w:cs="Arial"/>
          <w:b w:val="0"/>
          <w:bCs w:val="0"/>
        </w:rPr>
        <w:t xml:space="preserve"> offer of vaccination for COVID-19</w:t>
      </w:r>
      <w:r w:rsidR="007F59CF">
        <w:rPr>
          <w:rStyle w:val="Strong"/>
          <w:rFonts w:ascii="Arial" w:hAnsi="Arial" w:cs="Arial"/>
          <w:b w:val="0"/>
          <w:bCs w:val="0"/>
        </w:rPr>
        <w:t xml:space="preserve">.  </w:t>
      </w:r>
      <w:ins w:id="131" w:author="DEARY Ian" w:date="2021-03-10T14:50:00Z">
        <w:r w:rsidR="006C6FB6">
          <w:rPr>
            <w:rStyle w:val="Strong"/>
            <w:rFonts w:ascii="Arial" w:hAnsi="Arial" w:cs="Arial"/>
            <w:b w:val="0"/>
            <w:bCs w:val="0"/>
          </w:rPr>
          <w:t>It is possible that e</w:t>
        </w:r>
      </w:ins>
      <w:del w:id="132" w:author="DEARY Ian" w:date="2021-03-10T14:50:00Z">
        <w:r w:rsidR="007F59CF" w:rsidDel="006C6FB6">
          <w:rPr>
            <w:rStyle w:val="Strong"/>
            <w:rFonts w:ascii="Arial" w:hAnsi="Arial" w:cs="Arial"/>
            <w:b w:val="0"/>
            <w:bCs w:val="0"/>
          </w:rPr>
          <w:delText>E</w:delText>
        </w:r>
      </w:del>
      <w:r w:rsidR="007F59CF">
        <w:rPr>
          <w:rStyle w:val="Strong"/>
          <w:rFonts w:ascii="Arial" w:hAnsi="Arial" w:cs="Arial"/>
          <w:b w:val="0"/>
          <w:bCs w:val="0"/>
        </w:rPr>
        <w:t xml:space="preserve">rroneous messaging around the </w:t>
      </w:r>
      <w:r w:rsidR="002D2267">
        <w:rPr>
          <w:rStyle w:val="Strong"/>
          <w:rFonts w:ascii="Arial" w:hAnsi="Arial" w:cs="Arial"/>
          <w:b w:val="0"/>
          <w:bCs w:val="0"/>
        </w:rPr>
        <w:t xml:space="preserve">distribution of </w:t>
      </w:r>
      <w:r w:rsidR="007F59CF">
        <w:rPr>
          <w:rStyle w:val="Strong"/>
          <w:rFonts w:ascii="Arial" w:hAnsi="Arial" w:cs="Arial"/>
          <w:b w:val="0"/>
          <w:bCs w:val="0"/>
        </w:rPr>
        <w:t>vaccine</w:t>
      </w:r>
      <w:r w:rsidR="002D2267">
        <w:rPr>
          <w:rStyle w:val="Strong"/>
          <w:rFonts w:ascii="Arial" w:hAnsi="Arial" w:cs="Arial"/>
          <w:b w:val="0"/>
          <w:bCs w:val="0"/>
        </w:rPr>
        <w:t>s</w:t>
      </w:r>
      <w:r w:rsidR="007F59CF">
        <w:rPr>
          <w:rStyle w:val="Strong"/>
          <w:rFonts w:ascii="Arial" w:hAnsi="Arial" w:cs="Arial"/>
          <w:b w:val="0"/>
          <w:bCs w:val="0"/>
        </w:rPr>
        <w:t xml:space="preserve"> may have complicated decision-making</w:t>
      </w:r>
      <w:ins w:id="133" w:author="DEARY Ian" w:date="2021-03-10T14:51:00Z">
        <w:r w:rsidR="006C6FB6">
          <w:rPr>
            <w:rStyle w:val="Strong"/>
            <w:rFonts w:ascii="Arial" w:hAnsi="Arial" w:cs="Arial"/>
            <w:b w:val="0"/>
            <w:bCs w:val="0"/>
          </w:rPr>
          <w:t>; special efforts should be made to communicate clear information about vaccines’ efficacy and safety</w:t>
        </w:r>
      </w:ins>
      <w:ins w:id="134" w:author="DEARY Ian" w:date="2021-03-10T14:53:00Z">
        <w:r w:rsidR="006C6FB6">
          <w:rPr>
            <w:rStyle w:val="Strong"/>
            <w:rFonts w:ascii="Arial" w:hAnsi="Arial" w:cs="Arial"/>
            <w:b w:val="0"/>
            <w:bCs w:val="0"/>
          </w:rPr>
          <w:t xml:space="preserve"> so that everyone—</w:t>
        </w:r>
      </w:ins>
      <w:ins w:id="135" w:author="DEARY Ian" w:date="2021-03-10T14:51:00Z">
        <w:r w:rsidR="006C6FB6">
          <w:rPr>
            <w:rStyle w:val="Strong"/>
            <w:rFonts w:ascii="Arial" w:hAnsi="Arial" w:cs="Arial"/>
            <w:b w:val="0"/>
            <w:bCs w:val="0"/>
          </w:rPr>
          <w:t xml:space="preserve">including </w:t>
        </w:r>
      </w:ins>
      <w:ins w:id="136" w:author="DEARY Ian" w:date="2021-03-10T14:52:00Z">
        <w:r w:rsidR="006C6FB6">
          <w:rPr>
            <w:rStyle w:val="Strong"/>
            <w:rFonts w:ascii="Arial" w:hAnsi="Arial" w:cs="Arial"/>
            <w:b w:val="0"/>
            <w:bCs w:val="0"/>
          </w:rPr>
          <w:t>those who report being less likely to choose vaccination</w:t>
        </w:r>
      </w:ins>
      <w:ins w:id="137" w:author="DEARY Ian" w:date="2021-03-10T14:53:00Z">
        <w:r w:rsidR="006C6FB6">
          <w:rPr>
            <w:rStyle w:val="Strong"/>
            <w:rFonts w:ascii="Arial" w:hAnsi="Arial" w:cs="Arial"/>
            <w:b w:val="0"/>
            <w:bCs w:val="0"/>
          </w:rPr>
          <w:t>—can make well-informed choices about vaccination</w:t>
        </w:r>
      </w:ins>
      <w:r w:rsidR="007F59CF">
        <w:rPr>
          <w:rStyle w:val="Strong"/>
          <w:rFonts w:ascii="Arial" w:hAnsi="Arial" w:cs="Arial"/>
          <w:b w:val="0"/>
          <w:bCs w:val="0"/>
        </w:rPr>
        <w:t xml:space="preserve">. </w:t>
      </w:r>
    </w:p>
    <w:p w14:paraId="46313713" w14:textId="77777777" w:rsidR="002D2267" w:rsidRPr="002D2267" w:rsidRDefault="00A40E0C" w:rsidP="002D2267">
      <w:pPr>
        <w:pStyle w:val="EndNoteBibliographyTitle"/>
        <w:rPr>
          <w:b/>
        </w:rPr>
      </w:pPr>
      <w:r w:rsidRPr="005F4762">
        <w:rPr>
          <w:rStyle w:val="Strong"/>
          <w:b w:val="0"/>
          <w:bCs w:val="0"/>
          <w:highlight w:val="yellow"/>
        </w:rPr>
        <w:br w:type="page"/>
      </w:r>
      <w:r w:rsidRPr="005F4762">
        <w:rPr>
          <w:highlight w:val="green"/>
        </w:rPr>
        <w:lastRenderedPageBreak/>
        <w:fldChar w:fldCharType="begin"/>
      </w:r>
      <w:r w:rsidRPr="005F4762">
        <w:rPr>
          <w:highlight w:val="green"/>
        </w:rPr>
        <w:instrText xml:space="preserve"> ADDIN EN.REFLIST </w:instrText>
      </w:r>
      <w:r w:rsidRPr="005F4762">
        <w:rPr>
          <w:highlight w:val="green"/>
        </w:rPr>
        <w:fldChar w:fldCharType="separate"/>
      </w:r>
      <w:r w:rsidR="002D2267" w:rsidRPr="002D2267">
        <w:rPr>
          <w:b/>
        </w:rPr>
        <w:t>References</w:t>
      </w:r>
    </w:p>
    <w:p w14:paraId="4256C35D" w14:textId="77777777" w:rsidR="002D2267" w:rsidRPr="002D2267" w:rsidRDefault="002D2267" w:rsidP="002D2267">
      <w:pPr>
        <w:pStyle w:val="EndNoteBibliographyTitle"/>
        <w:rPr>
          <w:b/>
        </w:rPr>
      </w:pPr>
    </w:p>
    <w:p w14:paraId="4F0CEEC4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1.</w:t>
      </w:r>
      <w:r w:rsidRPr="002D2267">
        <w:tab/>
        <w:t xml:space="preserve">Deary IJ, Batty GD. Cognitive epidemiology. </w:t>
      </w:r>
      <w:r w:rsidRPr="002D2267">
        <w:rPr>
          <w:i/>
        </w:rPr>
        <w:t xml:space="preserve">J Epidemiol Community Health. </w:t>
      </w:r>
      <w:r w:rsidRPr="002D2267">
        <w:t>2007;61(5):378-384.</w:t>
      </w:r>
    </w:p>
    <w:p w14:paraId="6FA3690A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2.</w:t>
      </w:r>
      <w:r w:rsidRPr="002D2267">
        <w:tab/>
        <w:t xml:space="preserve">Deary IJ. Intelligence. </w:t>
      </w:r>
      <w:r w:rsidRPr="002D2267">
        <w:rPr>
          <w:i/>
        </w:rPr>
        <w:t xml:space="preserve">Annu Rev Psychol. </w:t>
      </w:r>
      <w:r w:rsidRPr="002D2267">
        <w:t>2012;63:453-482.</w:t>
      </w:r>
    </w:p>
    <w:p w14:paraId="26BE3F91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3.</w:t>
      </w:r>
      <w:r w:rsidRPr="002D2267">
        <w:tab/>
        <w:t xml:space="preserve">Gottfredson LS. Intelligence: is it the epidemiologists' elusive "fundamental cause" of social class inequalities in health? </w:t>
      </w:r>
      <w:r w:rsidRPr="002D2267">
        <w:rPr>
          <w:i/>
        </w:rPr>
        <w:t xml:space="preserve">J Pers Soc Psychol. </w:t>
      </w:r>
      <w:r w:rsidRPr="002D2267">
        <w:t>2004;86(1):174-199.</w:t>
      </w:r>
    </w:p>
    <w:p w14:paraId="084BB5F7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4.</w:t>
      </w:r>
      <w:r w:rsidRPr="002D2267">
        <w:tab/>
        <w:t xml:space="preserve">Batty GD, Deary IJ, Schoon I, Gale CR. Childhood mental ability in relation to food intake and physical activity in adulthood: the 1970 British Cohort Study. </w:t>
      </w:r>
      <w:r w:rsidRPr="002D2267">
        <w:rPr>
          <w:i/>
        </w:rPr>
        <w:t xml:space="preserve">Pediatrics. </w:t>
      </w:r>
      <w:r w:rsidRPr="002D2267">
        <w:t>2007;119(1):e38-e45.</w:t>
      </w:r>
    </w:p>
    <w:p w14:paraId="518B4D7A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5.</w:t>
      </w:r>
      <w:r w:rsidRPr="002D2267">
        <w:tab/>
        <w:t xml:space="preserve">Whalley L, Fox H, Lemmon H, et al. Dietary supplement use in old age: associations with childhood IQ, current cognition and health. </w:t>
      </w:r>
      <w:r w:rsidRPr="002D2267">
        <w:rPr>
          <w:i/>
        </w:rPr>
        <w:t xml:space="preserve">International journal of geriatric psychiatry. </w:t>
      </w:r>
      <w:r w:rsidRPr="002D2267">
        <w:t>2003;18(9):769-776.</w:t>
      </w:r>
    </w:p>
    <w:p w14:paraId="4C1B4358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6.</w:t>
      </w:r>
      <w:r w:rsidRPr="002D2267">
        <w:tab/>
        <w:t xml:space="preserve">Batty GD, Deary IJ, Schoon I, Gale CR. Mental ability across childhood in relation to risk factors for premature mortality in adult life: the 1970 British Cohort Study. </w:t>
      </w:r>
      <w:r w:rsidRPr="002D2267">
        <w:rPr>
          <w:i/>
        </w:rPr>
        <w:t xml:space="preserve">J Epidemiol Community Health. </w:t>
      </w:r>
      <w:r w:rsidRPr="002D2267">
        <w:t>2007;61(11):997-1003.</w:t>
      </w:r>
    </w:p>
    <w:p w14:paraId="07C0A4C3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7.</w:t>
      </w:r>
      <w:r w:rsidRPr="002D2267">
        <w:tab/>
        <w:t xml:space="preserve">Batty GD, Deary IJ, MacIntyre S. Childhood IQ in relation to risk factors for premature mortality in middle-aged persons: the Aberdeen Children of the 1950s study. </w:t>
      </w:r>
      <w:r w:rsidRPr="002D2267">
        <w:rPr>
          <w:i/>
        </w:rPr>
        <w:t xml:space="preserve">J Epidemiol Community Health. </w:t>
      </w:r>
      <w:r w:rsidRPr="002D2267">
        <w:t>2007;61(3):241-247.</w:t>
      </w:r>
    </w:p>
    <w:p w14:paraId="3C531037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8.</w:t>
      </w:r>
      <w:r w:rsidRPr="002D2267">
        <w:tab/>
        <w:t xml:space="preserve">Batty GD, Deary IJ, MacIntyre S. Childhood IQ and life course socioeconomic position in relation to alcohol induced hangovers in adulthood: the Aberdeen children of the 1950s study. </w:t>
      </w:r>
      <w:r w:rsidRPr="002D2267">
        <w:rPr>
          <w:i/>
        </w:rPr>
        <w:t xml:space="preserve">J Epidemiol Community Health. </w:t>
      </w:r>
      <w:r w:rsidRPr="002D2267">
        <w:t>2006;60(10):872-874.</w:t>
      </w:r>
    </w:p>
    <w:p w14:paraId="24BEDF75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9.</w:t>
      </w:r>
      <w:r w:rsidRPr="002D2267">
        <w:tab/>
        <w:t xml:space="preserve">Batty GD, Deary IJ, Schoon I, Emslie C, Hunt K, Gale CR. Childhood mental ability and adult alcohol intake and alcohol problems: the 1970 British cohort study. </w:t>
      </w:r>
      <w:r w:rsidRPr="002D2267">
        <w:rPr>
          <w:i/>
        </w:rPr>
        <w:t xml:space="preserve">Am J Public Health. </w:t>
      </w:r>
      <w:r w:rsidRPr="002D2267">
        <w:t>2008;98(12):2237-2243.</w:t>
      </w:r>
    </w:p>
    <w:p w14:paraId="44EB196B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10.</w:t>
      </w:r>
      <w:r w:rsidRPr="002D2267">
        <w:tab/>
        <w:t xml:space="preserve">Taylor MD, Hart CL, Smith GD, et al. Childhood IQ and social factors on smoking behaviour, lung function and smoking-related outcomes in adulthood: linking the Scottish Mental Survey 1932 and the Midspan studies. </w:t>
      </w:r>
      <w:r w:rsidRPr="002D2267">
        <w:rPr>
          <w:i/>
        </w:rPr>
        <w:t xml:space="preserve">Br J Health Psychol. </w:t>
      </w:r>
      <w:r w:rsidRPr="002D2267">
        <w:t>2005;10(Pt 3):399-410.</w:t>
      </w:r>
    </w:p>
    <w:p w14:paraId="286B4011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11.</w:t>
      </w:r>
      <w:r w:rsidRPr="002D2267">
        <w:tab/>
        <w:t xml:space="preserve">Deary IJ, Gale CR, Stewart MC, et al. Intelligence and persisting with medication for two years: Analysis in a randomised controlled trial. </w:t>
      </w:r>
      <w:r w:rsidRPr="002D2267">
        <w:rPr>
          <w:i/>
        </w:rPr>
        <w:t xml:space="preserve">Intelligence. </w:t>
      </w:r>
      <w:r w:rsidRPr="002D2267">
        <w:t>2009;37(6):607-612.</w:t>
      </w:r>
    </w:p>
    <w:p w14:paraId="627B41EB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12.</w:t>
      </w:r>
      <w:r w:rsidRPr="002D2267">
        <w:tab/>
        <w:t xml:space="preserve">Wallert J, Lissåker C, Madison G, Held C, Olsson E. Young adulthood cognitive ability predicts statin adherence in middle-aged men after first myocardial infarction: A Swedish National Registry study. </w:t>
      </w:r>
      <w:r w:rsidRPr="002D2267">
        <w:rPr>
          <w:i/>
        </w:rPr>
        <w:t xml:space="preserve">Eur J Prev Cardiol. </w:t>
      </w:r>
      <w:r w:rsidRPr="002D2267">
        <w:t>2017;24(6):639-646.</w:t>
      </w:r>
    </w:p>
    <w:p w14:paraId="78033EDE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13.</w:t>
      </w:r>
      <w:r w:rsidRPr="002D2267">
        <w:tab/>
        <w:t xml:space="preserve">O'Conor R, Muellers K, Arvanitis M, et al. Effects of health literacy and cognitive abilities on COPD self-management behaviors: A prospective cohort study. </w:t>
      </w:r>
      <w:r w:rsidRPr="002D2267">
        <w:rPr>
          <w:i/>
        </w:rPr>
        <w:t xml:space="preserve">Respir Med. </w:t>
      </w:r>
      <w:r w:rsidRPr="002D2267">
        <w:t>2019;160:105630.</w:t>
      </w:r>
    </w:p>
    <w:p w14:paraId="204162BA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14.</w:t>
      </w:r>
      <w:r w:rsidRPr="002D2267">
        <w:tab/>
        <w:t xml:space="preserve">Omer SB, Yildirim I, Forman HP. Herd immunity and implications for SARS-CoV-2 control. </w:t>
      </w:r>
      <w:r w:rsidRPr="002D2267">
        <w:rPr>
          <w:i/>
        </w:rPr>
        <w:t xml:space="preserve">Jama. </w:t>
      </w:r>
      <w:r w:rsidRPr="002D2267">
        <w:t>2020;324(20):2095-2096.</w:t>
      </w:r>
    </w:p>
    <w:p w14:paraId="37A99BE0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15.</w:t>
      </w:r>
      <w:r w:rsidRPr="002D2267">
        <w:tab/>
        <w:t xml:space="preserve">Murphy J, Vallières F, Bentall RP, et al. Psychological characteristics associated with COVID-19 vaccine hesitancy and resistance in Ireland and the United Kingdom. </w:t>
      </w:r>
      <w:r w:rsidRPr="002D2267">
        <w:rPr>
          <w:i/>
        </w:rPr>
        <w:t xml:space="preserve">Nat Commun. </w:t>
      </w:r>
      <w:r w:rsidRPr="002D2267">
        <w:t>2021;12(1):29.</w:t>
      </w:r>
    </w:p>
    <w:p w14:paraId="138E94FD" w14:textId="704D7681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16.</w:t>
      </w:r>
      <w:r w:rsidRPr="002D2267">
        <w:tab/>
        <w:t xml:space="preserve">Gallacher J. Covid-19: Oxford University vaccine is highly effective (BBC News). </w:t>
      </w:r>
      <w:hyperlink r:id="rId16" w:history="1">
        <w:r w:rsidRPr="002D2267">
          <w:rPr>
            <w:rStyle w:val="Hyperlink"/>
            <w:i/>
          </w:rPr>
          <w:t>https://wwwbbccouk/news/health-55040635</w:t>
        </w:r>
      </w:hyperlink>
      <w:r w:rsidRPr="002D2267">
        <w:rPr>
          <w:i/>
        </w:rPr>
        <w:t xml:space="preserve">. </w:t>
      </w:r>
      <w:r w:rsidRPr="002D2267">
        <w:t>2020.</w:t>
      </w:r>
    </w:p>
    <w:p w14:paraId="68F18A4B" w14:textId="54454222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17.</w:t>
      </w:r>
      <w:r w:rsidRPr="002D2267">
        <w:tab/>
        <w:t xml:space="preserve">YouGov ICL. COVID-19 Behaviour Tracker. </w:t>
      </w:r>
      <w:hyperlink r:id="rId17" w:history="1">
        <w:r w:rsidRPr="002D2267">
          <w:rPr>
            <w:rStyle w:val="Hyperlink"/>
            <w:i/>
          </w:rPr>
          <w:t>https://ichpanalyticsimperialcollegehealthpartnerscom/t/BDAU/views/YouGovICLCOVID-19BehaviourTracker/4Allbehaviorsovertime?:iid=1&amp;:isGuestRedirectFromVizportal=y&amp;:embed=y</w:t>
        </w:r>
      </w:hyperlink>
      <w:r w:rsidRPr="002D2267">
        <w:rPr>
          <w:i/>
        </w:rPr>
        <w:t xml:space="preserve">. </w:t>
      </w:r>
      <w:r w:rsidRPr="002D2267">
        <w:t>2021.</w:t>
      </w:r>
    </w:p>
    <w:p w14:paraId="37489591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18.</w:t>
      </w:r>
      <w:r w:rsidRPr="002D2267">
        <w:tab/>
        <w:t xml:space="preserve">Lynn P. Sample design for understanding society. </w:t>
      </w:r>
      <w:r w:rsidRPr="002D2267">
        <w:rPr>
          <w:i/>
        </w:rPr>
        <w:t xml:space="preserve">Underst Soc Work Pap Ser. </w:t>
      </w:r>
      <w:r w:rsidRPr="002D2267">
        <w:t>2009;2009.</w:t>
      </w:r>
    </w:p>
    <w:p w14:paraId="165B0DC3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19.</w:t>
      </w:r>
      <w:r w:rsidRPr="002D2267">
        <w:tab/>
        <w:t>Burton J, Lynn P, Benzeval M. How Understanding Society: The UK household longitudinal study adapted to the COVID-19 pandemic. Paper presented at: Survey Research Methods2020.</w:t>
      </w:r>
    </w:p>
    <w:p w14:paraId="5574F21C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20.</w:t>
      </w:r>
      <w:r w:rsidRPr="002D2267">
        <w:tab/>
        <w:t xml:space="preserve">Robertson E, Reeve KS, Niedzwiedz CL, et al. Predictors of COVID-19 vaccine hesitancy in the UK Household Longitudinal Study. </w:t>
      </w:r>
      <w:r w:rsidRPr="002D2267">
        <w:rPr>
          <w:i/>
        </w:rPr>
        <w:t xml:space="preserve">medRxiv. </w:t>
      </w:r>
      <w:r w:rsidRPr="002D2267">
        <w:t>2021:2020.2012. 2027.20248899.</w:t>
      </w:r>
    </w:p>
    <w:p w14:paraId="78AD3E4A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21.</w:t>
      </w:r>
      <w:r w:rsidRPr="002D2267">
        <w:tab/>
        <w:t xml:space="preserve">McFall S. Understanding Society: UK household longitudinal study: Cognitive ability measures. </w:t>
      </w:r>
      <w:r w:rsidRPr="002D2267">
        <w:rPr>
          <w:i/>
        </w:rPr>
        <w:t xml:space="preserve">Institute for Social and Economic Research, University of Essex. </w:t>
      </w:r>
      <w:r w:rsidRPr="002D2267">
        <w:t>2013.</w:t>
      </w:r>
    </w:p>
    <w:p w14:paraId="2A901281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22.</w:t>
      </w:r>
      <w:r w:rsidRPr="002D2267">
        <w:tab/>
        <w:t xml:space="preserve">Gray M, D’Ardenne J, Balarajan M, Uhrig N. Cognitive testing of wave 3 understanding society questions. </w:t>
      </w:r>
      <w:r w:rsidRPr="002D2267">
        <w:rPr>
          <w:i/>
        </w:rPr>
        <w:t xml:space="preserve">Institute for Social and Economic Research: University of Essex. </w:t>
      </w:r>
      <w:r w:rsidRPr="002D2267">
        <w:t>2011.</w:t>
      </w:r>
    </w:p>
    <w:p w14:paraId="6E745858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lastRenderedPageBreak/>
        <w:t>23.</w:t>
      </w:r>
      <w:r w:rsidRPr="002D2267">
        <w:tab/>
        <w:t xml:space="preserve">Steptoe A, Breeze E, Banks J, Nazroo J. Cohort Profile: The English Longitudinal Study of Ageing. </w:t>
      </w:r>
      <w:r w:rsidRPr="002D2267">
        <w:rPr>
          <w:i/>
        </w:rPr>
        <w:t xml:space="preserve">Int J Epidemiol. </w:t>
      </w:r>
      <w:r w:rsidRPr="002D2267">
        <w:t>2013;42(6):1640-1648.</w:t>
      </w:r>
    </w:p>
    <w:p w14:paraId="18B82365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24.</w:t>
      </w:r>
      <w:r w:rsidRPr="002D2267">
        <w:tab/>
        <w:t xml:space="preserve">Borsch-Supan A, Brandt M, Hunkler C, et al. Data Resource Profile: the Survey of Health, Ageing and Retirement in Europe (SHARE). </w:t>
      </w:r>
      <w:r w:rsidRPr="002D2267">
        <w:rPr>
          <w:i/>
        </w:rPr>
        <w:t xml:space="preserve">Int J Epidemiol. </w:t>
      </w:r>
      <w:r w:rsidRPr="002D2267">
        <w:t>2013;42(4):992-1001.</w:t>
      </w:r>
    </w:p>
    <w:p w14:paraId="1BAF4D64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25.</w:t>
      </w:r>
      <w:r w:rsidRPr="002D2267">
        <w:tab/>
        <w:t xml:space="preserve">Richards M, Shipley B, Fuhrer R, Wadsworth ME. Cognitive ability in childhood and cognitive decline in mid-life: longitudinal birth cohort study. </w:t>
      </w:r>
      <w:r w:rsidRPr="002D2267">
        <w:rPr>
          <w:i/>
        </w:rPr>
        <w:t xml:space="preserve">Bmj. </w:t>
      </w:r>
      <w:r w:rsidRPr="002D2267">
        <w:t>2004;328(7439):552.</w:t>
      </w:r>
    </w:p>
    <w:p w14:paraId="2F067219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26.</w:t>
      </w:r>
      <w:r w:rsidRPr="002D2267">
        <w:tab/>
        <w:t xml:space="preserve">Sonnega A, Faul JD, Ofstedal MB, Langa KM, Phillips JW, Weir DR. Cohort Profile: the Health and Retirement Study (HRS). </w:t>
      </w:r>
      <w:r w:rsidRPr="002D2267">
        <w:rPr>
          <w:i/>
        </w:rPr>
        <w:t xml:space="preserve">Int J Epidemiol. </w:t>
      </w:r>
      <w:r w:rsidRPr="002D2267">
        <w:t>2014;43(2):576-585.</w:t>
      </w:r>
    </w:p>
    <w:p w14:paraId="7ADADD77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27.</w:t>
      </w:r>
      <w:r w:rsidRPr="002D2267">
        <w:tab/>
        <w:t xml:space="preserve">Lachman ME, Agrigoroaei S, Murphy C, Tun PA. Frequent cognitive activity compensates for education differences in episodic memory. </w:t>
      </w:r>
      <w:r w:rsidRPr="002D2267">
        <w:rPr>
          <w:i/>
        </w:rPr>
        <w:t xml:space="preserve">The American Journal of Geriatric Psychiatry. </w:t>
      </w:r>
      <w:r w:rsidRPr="002D2267">
        <w:t>2010;18(1):4-10.</w:t>
      </w:r>
    </w:p>
    <w:p w14:paraId="2FE01657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28.</w:t>
      </w:r>
      <w:r w:rsidRPr="002D2267">
        <w:tab/>
        <w:t xml:space="preserve">Crum RM, Anthony JC, Bassett SS, Folstein MF. Population-based norms for the Mini-Mental State Examination by age and educational level. </w:t>
      </w:r>
      <w:r w:rsidRPr="002D2267">
        <w:rPr>
          <w:i/>
        </w:rPr>
        <w:t xml:space="preserve">JAMA. </w:t>
      </w:r>
      <w:r w:rsidRPr="002D2267">
        <w:t>1993;269(18):2386-2391.</w:t>
      </w:r>
    </w:p>
    <w:p w14:paraId="5D2BFF4D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29.</w:t>
      </w:r>
      <w:r w:rsidRPr="002D2267">
        <w:tab/>
        <w:t>Huppert FA, Brayne C, Gill C, Paykel E, Beardsall L. CAMCOG—A concise neuropsychological test to assist dementia diagnosis: Socio</w:t>
      </w:r>
      <w:r w:rsidRPr="002D2267">
        <w:rPr>
          <w:rFonts w:ascii="Cambria Math" w:hAnsi="Cambria Math" w:cs="Cambria Math"/>
        </w:rPr>
        <w:t>‐</w:t>
      </w:r>
      <w:r w:rsidRPr="002D2267">
        <w:t xml:space="preserve">demographic determinants in an elderly population sample. </w:t>
      </w:r>
      <w:r w:rsidRPr="002D2267">
        <w:rPr>
          <w:i/>
        </w:rPr>
        <w:t xml:space="preserve">British Journal of Clinical Psychology. </w:t>
      </w:r>
      <w:r w:rsidRPr="002D2267">
        <w:t>1995;34(4):529-541.</w:t>
      </w:r>
    </w:p>
    <w:p w14:paraId="65D39EE9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30.</w:t>
      </w:r>
      <w:r w:rsidRPr="002D2267">
        <w:tab/>
        <w:t xml:space="preserve">Holi MM, Marttunen M, Aalberg V. Comparison of the GHQ-36, the GHQ-12 and the SCL-90 as psychiatric screening instruments in the Finnish population. </w:t>
      </w:r>
      <w:r w:rsidRPr="002D2267">
        <w:rPr>
          <w:i/>
        </w:rPr>
        <w:t xml:space="preserve">Nord J Psychiatry. </w:t>
      </w:r>
      <w:r w:rsidRPr="002D2267">
        <w:t>2003;57(3):233-238.</w:t>
      </w:r>
    </w:p>
    <w:p w14:paraId="284F6FD1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31.</w:t>
      </w:r>
      <w:r w:rsidRPr="002D2267">
        <w:tab/>
        <w:t xml:space="preserve">Hankins M. The factor structure of the twelve item General Health Questionnaire (GHQ-12): the result of negative phrasing? </w:t>
      </w:r>
      <w:r w:rsidRPr="002D2267">
        <w:rPr>
          <w:i/>
        </w:rPr>
        <w:t xml:space="preserve">Clinical Practice and Epidemiology in Mental Health. </w:t>
      </w:r>
      <w:r w:rsidRPr="002D2267">
        <w:t>2008;4(1):1-8.</w:t>
      </w:r>
    </w:p>
    <w:p w14:paraId="70B78496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32.</w:t>
      </w:r>
      <w:r w:rsidRPr="002D2267">
        <w:tab/>
        <w:t xml:space="preserve">Russ TC, Stamatakis E, Hamer M, Starr JM, Kivimaki M, Batty GD. Association between psychological distress and mortality: individual participant pooled analysis of 10 prospective cohort studies. </w:t>
      </w:r>
      <w:r w:rsidRPr="002D2267">
        <w:rPr>
          <w:i/>
        </w:rPr>
        <w:t xml:space="preserve">BMJ. </w:t>
      </w:r>
      <w:r w:rsidRPr="002D2267">
        <w:t>2012;345:e4933.</w:t>
      </w:r>
    </w:p>
    <w:p w14:paraId="67BA49E5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33.</w:t>
      </w:r>
      <w:r w:rsidRPr="002D2267">
        <w:tab/>
        <w:t xml:space="preserve">Russ T, Hamer M, Stamatakis E, Starr J, Batty G. Psychological Distress as a Risk Factor for Dementia Death. </w:t>
      </w:r>
      <w:r w:rsidRPr="002D2267">
        <w:rPr>
          <w:i/>
        </w:rPr>
        <w:t xml:space="preserve">Arch Intern Med. </w:t>
      </w:r>
      <w:r w:rsidRPr="002D2267">
        <w:t>2011;171:1858-1859.</w:t>
      </w:r>
    </w:p>
    <w:p w14:paraId="217A9D50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34.</w:t>
      </w:r>
      <w:r w:rsidRPr="002D2267">
        <w:tab/>
        <w:t xml:space="preserve">Russ TC, Kivimaki M, Morling JR, Starr JM, Stamatakis E, Batty GD. Association Between Psychological Distress and Liver Disease Mortality: A Meta-analysis of Individual Study Participants. </w:t>
      </w:r>
      <w:r w:rsidRPr="002D2267">
        <w:rPr>
          <w:i/>
        </w:rPr>
        <w:t xml:space="preserve">Gastroenterology. </w:t>
      </w:r>
      <w:r w:rsidRPr="002D2267">
        <w:t>2015;148(5):958-966.</w:t>
      </w:r>
    </w:p>
    <w:p w14:paraId="04924AE3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35.</w:t>
      </w:r>
      <w:r w:rsidRPr="002D2267">
        <w:tab/>
        <w:t xml:space="preserve">Detoc M, Bruel S, Frappe P, Tardy B, Botelho-Nevers E, Gagneux-Brunon A. Intention to participate in a COVID-19 vaccine clinical trial and to get vaccinated against COVID-19 in France during the pandemic. </w:t>
      </w:r>
      <w:r w:rsidRPr="002D2267">
        <w:rPr>
          <w:i/>
        </w:rPr>
        <w:t xml:space="preserve">Vaccine. </w:t>
      </w:r>
      <w:r w:rsidRPr="002D2267">
        <w:t>2020;38(45):7002-7006.</w:t>
      </w:r>
    </w:p>
    <w:p w14:paraId="35A6BD2F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36.</w:t>
      </w:r>
      <w:r w:rsidRPr="002D2267">
        <w:tab/>
        <w:t xml:space="preserve">Wang J, Jing R, Lai X, et al. Acceptance of COVID-19 Vaccination during the COVID-19 Pandemic in China. </w:t>
      </w:r>
      <w:r w:rsidRPr="002D2267">
        <w:rPr>
          <w:i/>
        </w:rPr>
        <w:t xml:space="preserve">Vaccines (Basel). </w:t>
      </w:r>
      <w:r w:rsidRPr="002D2267">
        <w:t>2020;8(3).</w:t>
      </w:r>
    </w:p>
    <w:p w14:paraId="10E4FF21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37.</w:t>
      </w:r>
      <w:r w:rsidRPr="002D2267">
        <w:tab/>
        <w:t xml:space="preserve">Freeman D, Loe BS, Chadwick A, et al. COVID-19 vaccine hesitancy in the UK: the Oxford coronavirus explanations, attitudes, and narratives survey (Oceans) II. </w:t>
      </w:r>
      <w:r w:rsidRPr="002D2267">
        <w:rPr>
          <w:i/>
        </w:rPr>
        <w:t xml:space="preserve">Psychol Med. </w:t>
      </w:r>
      <w:r w:rsidRPr="002D2267">
        <w:t>2020:1-15.</w:t>
      </w:r>
    </w:p>
    <w:p w14:paraId="4B0E11EC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38.</w:t>
      </w:r>
      <w:r w:rsidRPr="002D2267">
        <w:tab/>
        <w:t xml:space="preserve">Kuter BJ, Browne S, Momplaisir FM, et al. Perspectives on the receipt of a COVID-19 vaccine: A survey of employees in two large hospitals in Philadelphia. </w:t>
      </w:r>
      <w:r w:rsidRPr="002D2267">
        <w:rPr>
          <w:i/>
        </w:rPr>
        <w:t xml:space="preserve">Vaccine. </w:t>
      </w:r>
      <w:r w:rsidRPr="002D2267">
        <w:t>2021.</w:t>
      </w:r>
    </w:p>
    <w:p w14:paraId="3827FD73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39.</w:t>
      </w:r>
      <w:r w:rsidRPr="002D2267">
        <w:tab/>
        <w:t xml:space="preserve">Nguyen KH, Srivastav A, Razzaghi H, et al. COVID-19 Vaccination Intent, Perceptions, and Reasons for Not Vaccinating Among Groups Prioritized for Early Vaccination - United States, September and December 2020. </w:t>
      </w:r>
      <w:r w:rsidRPr="002D2267">
        <w:rPr>
          <w:i/>
        </w:rPr>
        <w:t xml:space="preserve">MMWR Morb Mortal Wkly Rep. </w:t>
      </w:r>
      <w:r w:rsidRPr="002D2267">
        <w:t>2021;70(6):217-222.</w:t>
      </w:r>
    </w:p>
    <w:p w14:paraId="5BA31999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40.</w:t>
      </w:r>
      <w:r w:rsidRPr="002D2267">
        <w:tab/>
        <w:t xml:space="preserve">Williams L, Flowers P, McLeod J, Young D, Rollins L. Social patterning and stability of intention to accept a COVID-19 vaccine in Scotland: Will those most at risk accept a vaccine? </w:t>
      </w:r>
      <w:r w:rsidRPr="002D2267">
        <w:rPr>
          <w:i/>
        </w:rPr>
        <w:t xml:space="preserve">Vaccines. </w:t>
      </w:r>
      <w:r w:rsidRPr="002D2267">
        <w:t>2021;9(1):17.</w:t>
      </w:r>
    </w:p>
    <w:p w14:paraId="4CA53053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41.</w:t>
      </w:r>
      <w:r w:rsidRPr="002D2267">
        <w:tab/>
        <w:t xml:space="preserve">Ruiz JB, Bell RA. Predictors of intention to vaccinate against COVID-19: Results of a nationwide survey. </w:t>
      </w:r>
      <w:r w:rsidRPr="002D2267">
        <w:rPr>
          <w:i/>
        </w:rPr>
        <w:t xml:space="preserve">Vaccine. </w:t>
      </w:r>
      <w:r w:rsidRPr="002D2267">
        <w:t>2021.</w:t>
      </w:r>
    </w:p>
    <w:p w14:paraId="447AA37E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42.</w:t>
      </w:r>
      <w:r w:rsidRPr="002D2267">
        <w:tab/>
        <w:t xml:space="preserve">Batty GD, Deary IJ, Luciano M, Altschul DM, Kivimaki M, Gale CR. Psychosocial factors and hospitalisations for COVID-19: Prospective cohort study based on a community sample. </w:t>
      </w:r>
      <w:r w:rsidRPr="002D2267">
        <w:rPr>
          <w:i/>
        </w:rPr>
        <w:t xml:space="preserve">Brain Behav Immun. </w:t>
      </w:r>
      <w:r w:rsidRPr="002D2267">
        <w:t>2020;89:569-578.</w:t>
      </w:r>
    </w:p>
    <w:p w14:paraId="5FE92E79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43.</w:t>
      </w:r>
      <w:r w:rsidRPr="002D2267">
        <w:tab/>
        <w:t xml:space="preserve">Gale CR, Deary IJ, Batty GD. Cognitive ability and risk of death from lower respiratory tract infection: findings from UK Biobank. </w:t>
      </w:r>
      <w:r w:rsidRPr="002D2267">
        <w:rPr>
          <w:i/>
        </w:rPr>
        <w:t xml:space="preserve">Sci Rep. </w:t>
      </w:r>
      <w:r w:rsidRPr="002D2267">
        <w:t>2019;9(1):1342.</w:t>
      </w:r>
    </w:p>
    <w:p w14:paraId="5768DD62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44.</w:t>
      </w:r>
      <w:r w:rsidRPr="002D2267">
        <w:tab/>
        <w:t xml:space="preserve">Batty GD, Deary I, Gale C. Pre-pandemic cognitive function and COVID-19 mortality: prospective cohort study. </w:t>
      </w:r>
      <w:r w:rsidRPr="002D2267">
        <w:rPr>
          <w:i/>
        </w:rPr>
        <w:t xml:space="preserve">medRxiv. </w:t>
      </w:r>
      <w:r w:rsidRPr="002D2267">
        <w:t>2021.</w:t>
      </w:r>
    </w:p>
    <w:p w14:paraId="6A54BBBE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lastRenderedPageBreak/>
        <w:t>45.</w:t>
      </w:r>
      <w:r w:rsidRPr="002D2267">
        <w:tab/>
        <w:t xml:space="preserve">Wolf MS, Serper M, Opsasnick L, et al. Awareness, Attitudes, and Actions Related to COVID-19 Among Adults With Chronic Conditions at the Onset of the U.S. Outbreak: A Cross-sectional Survey. </w:t>
      </w:r>
      <w:r w:rsidRPr="002D2267">
        <w:rPr>
          <w:i/>
        </w:rPr>
        <w:t xml:space="preserve">Annals of internal medicine. </w:t>
      </w:r>
      <w:r w:rsidRPr="002D2267">
        <w:t>2020.</w:t>
      </w:r>
    </w:p>
    <w:p w14:paraId="33B313E7" w14:textId="77777777" w:rsidR="002D2267" w:rsidRPr="002D2267" w:rsidRDefault="002D2267" w:rsidP="002D2267">
      <w:pPr>
        <w:pStyle w:val="EndNoteBibliography"/>
        <w:spacing w:after="0"/>
        <w:ind w:left="720" w:hanging="720"/>
      </w:pPr>
      <w:r w:rsidRPr="002D2267">
        <w:t>46.</w:t>
      </w:r>
      <w:r w:rsidRPr="002D2267">
        <w:tab/>
        <w:t xml:space="preserve">Liao Q, Cowling BJ, Lam WW, Fielding R. Factors affecting intention to receive and self-reported receipt of 2009 pandemic (H1N1) vaccine in Hong Kong: a longitudinal study. </w:t>
      </w:r>
      <w:r w:rsidRPr="002D2267">
        <w:rPr>
          <w:i/>
        </w:rPr>
        <w:t xml:space="preserve">PLoS One. </w:t>
      </w:r>
      <w:r w:rsidRPr="002D2267">
        <w:t>2011;6(3):e17713.</w:t>
      </w:r>
    </w:p>
    <w:p w14:paraId="000971C8" w14:textId="77777777" w:rsidR="002D2267" w:rsidRPr="002D2267" w:rsidRDefault="002D2267" w:rsidP="002D2267">
      <w:pPr>
        <w:pStyle w:val="EndNoteBibliography"/>
        <w:ind w:left="720" w:hanging="720"/>
      </w:pPr>
      <w:r w:rsidRPr="002D2267">
        <w:t>47.</w:t>
      </w:r>
      <w:r w:rsidRPr="002D2267">
        <w:tab/>
        <w:t xml:space="preserve">Harris KM, Maurer J, Lurie N. Do people who intend to get a flu shot actually get one? </w:t>
      </w:r>
      <w:r w:rsidRPr="002D2267">
        <w:rPr>
          <w:i/>
        </w:rPr>
        <w:t xml:space="preserve">J Gen Intern Med. </w:t>
      </w:r>
      <w:r w:rsidRPr="002D2267">
        <w:t>2009;24(12):1311-1313.</w:t>
      </w:r>
    </w:p>
    <w:p w14:paraId="7DBB1310" w14:textId="780F5A55" w:rsidR="00A40E0C" w:rsidRPr="005F4762" w:rsidRDefault="00A40E0C" w:rsidP="00A40E0C">
      <w:pPr>
        <w:spacing w:after="0" w:line="240" w:lineRule="auto"/>
        <w:rPr>
          <w:rFonts w:ascii="Arial" w:hAnsi="Arial" w:cs="Arial"/>
          <w:highlight w:val="green"/>
        </w:rPr>
      </w:pPr>
      <w:r w:rsidRPr="005F4762">
        <w:rPr>
          <w:rFonts w:ascii="Arial" w:hAnsi="Arial" w:cs="Arial"/>
          <w:highlight w:val="green"/>
        </w:rPr>
        <w:fldChar w:fldCharType="end"/>
      </w:r>
    </w:p>
    <w:p w14:paraId="35B22686" w14:textId="77777777" w:rsidR="00F903B9" w:rsidRPr="005F4762" w:rsidRDefault="00F903B9" w:rsidP="005D2DA8">
      <w:pPr>
        <w:rPr>
          <w:rFonts w:ascii="Arial" w:hAnsi="Arial" w:cs="Arial"/>
          <w:b/>
          <w:bCs/>
        </w:rPr>
        <w:sectPr w:rsidR="00F903B9" w:rsidRPr="005F4762" w:rsidSect="00964C19">
          <w:type w:val="nextColumn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68A4309D" w14:textId="77777777" w:rsidR="00515BDD" w:rsidRPr="000C324A" w:rsidRDefault="000B48C5" w:rsidP="00515BDD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0C324A">
        <w:rPr>
          <w:rFonts w:ascii="Arial" w:hAnsi="Arial" w:cs="Arial"/>
          <w:b/>
          <w:bCs/>
        </w:rPr>
        <w:lastRenderedPageBreak/>
        <w:t>Figure</w:t>
      </w:r>
      <w:r w:rsidR="00CF3B26" w:rsidRPr="000C324A">
        <w:rPr>
          <w:rFonts w:ascii="Arial" w:hAnsi="Arial" w:cs="Arial"/>
          <w:b/>
          <w:bCs/>
        </w:rPr>
        <w:t xml:space="preserve"> 1</w:t>
      </w:r>
      <w:r w:rsidRPr="000C324A">
        <w:rPr>
          <w:rFonts w:ascii="Arial" w:hAnsi="Arial" w:cs="Arial"/>
          <w:b/>
          <w:bCs/>
        </w:rPr>
        <w:t xml:space="preserve">.  Flow of cohort members into the analytical sample:  </w:t>
      </w:r>
    </w:p>
    <w:p w14:paraId="175726BC" w14:textId="68A57EBC" w:rsidR="000B48C5" w:rsidRDefault="00515BDD" w:rsidP="00515BDD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0C324A">
        <w:rPr>
          <w:rFonts w:ascii="Arial" w:hAnsi="Arial" w:cs="Arial"/>
          <w:b/>
          <w:bCs/>
        </w:rPr>
        <w:t xml:space="preserve">Main Survey and COVID Survey </w:t>
      </w:r>
      <w:r w:rsidR="000C324A" w:rsidRPr="000C324A">
        <w:rPr>
          <w:rFonts w:ascii="Arial" w:hAnsi="Arial" w:cs="Arial"/>
          <w:b/>
          <w:bCs/>
        </w:rPr>
        <w:t>in</w:t>
      </w:r>
      <w:r w:rsidRPr="000C324A">
        <w:rPr>
          <w:rFonts w:ascii="Arial" w:hAnsi="Arial" w:cs="Arial"/>
          <w:b/>
          <w:bCs/>
        </w:rPr>
        <w:t xml:space="preserve"> </w:t>
      </w:r>
      <w:r w:rsidR="000B48C5" w:rsidRPr="000C324A">
        <w:rPr>
          <w:rFonts w:ascii="Arial" w:hAnsi="Arial" w:cs="Arial"/>
          <w:b/>
          <w:bCs/>
        </w:rPr>
        <w:t>Understanding Society</w:t>
      </w:r>
    </w:p>
    <w:p w14:paraId="75A664B4" w14:textId="1656FC11" w:rsidR="000B48C5" w:rsidRPr="000C324A" w:rsidRDefault="000B48C5" w:rsidP="000B48C5">
      <w:pPr>
        <w:jc w:val="center"/>
        <w:rPr>
          <w:rFonts w:ascii="Arial" w:hAnsi="Arial" w:cs="Arial"/>
          <w:b/>
          <w:bCs/>
        </w:rPr>
      </w:pPr>
    </w:p>
    <w:p w14:paraId="2210D399" w14:textId="77777777" w:rsidR="00515BDD" w:rsidRPr="000C324A" w:rsidRDefault="00515BDD" w:rsidP="000B48C5">
      <w:pPr>
        <w:jc w:val="center"/>
        <w:rPr>
          <w:rFonts w:ascii="Arial" w:hAnsi="Arial" w:cs="Arial"/>
          <w:b/>
          <w:bCs/>
        </w:rPr>
      </w:pPr>
    </w:p>
    <w:p w14:paraId="3A42DB89" w14:textId="203E0E3F" w:rsidR="000B48C5" w:rsidRPr="000C324A" w:rsidRDefault="000B48C5" w:rsidP="000B48C5">
      <w:pPr>
        <w:jc w:val="center"/>
        <w:rPr>
          <w:rFonts w:ascii="Arial" w:hAnsi="Arial" w:cs="Arial"/>
          <w:b/>
          <w:bCs/>
        </w:rPr>
      </w:pPr>
    </w:p>
    <w:p w14:paraId="1016A568" w14:textId="07B54861" w:rsidR="000B48C5" w:rsidRPr="000C324A" w:rsidRDefault="00187643">
      <w:pPr>
        <w:rPr>
          <w:rFonts w:ascii="Arial" w:hAnsi="Arial" w:cs="Arial"/>
          <w:b/>
          <w:bCs/>
        </w:rPr>
      </w:pPr>
      <w:r w:rsidRPr="000C324A">
        <w:rPr>
          <w:rFonts w:ascii="Arial" w:hAnsi="Arial" w:cs="Arial"/>
          <w:b/>
          <w:bCs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A2B036" wp14:editId="0E0B7A87">
                <wp:simplePos x="0" y="0"/>
                <wp:positionH relativeFrom="column">
                  <wp:posOffset>1890395</wp:posOffset>
                </wp:positionH>
                <wp:positionV relativeFrom="paragraph">
                  <wp:posOffset>21813</wp:posOffset>
                </wp:positionV>
                <wp:extent cx="1341120" cy="523875"/>
                <wp:effectExtent l="0" t="0" r="114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DD97C" w14:textId="537B83B2" w:rsidR="001124F8" w:rsidRPr="000C324A" w:rsidRDefault="001124F8" w:rsidP="000B48C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9245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50,994</w:t>
                            </w:r>
                            <w:r w:rsidRPr="001A648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participants in </w:t>
                            </w:r>
                            <w:r w:rsidRPr="000C32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Wave 1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of</w:t>
                            </w:r>
                            <w:r w:rsidRPr="000C32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Main Survey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32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(2009-11)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2B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85pt;margin-top:1.7pt;width:105.6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">
                <v:textbox>
                  <w:txbxContent>
                    <w:p w14:paraId="0A2DD97C" w14:textId="537B83B2" w:rsidR="001124F8" w:rsidRPr="000C324A" w:rsidRDefault="001124F8" w:rsidP="000B48C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92459">
                        <w:rPr>
                          <w:rFonts w:ascii="Arial" w:hAnsi="Arial" w:cs="Arial"/>
                          <w:sz w:val="18"/>
                          <w:szCs w:val="18"/>
                        </w:rPr>
                        <w:t>50,994</w:t>
                      </w:r>
                      <w:r w:rsidRPr="001A648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participants in </w:t>
                      </w:r>
                      <w:r w:rsidRPr="000C32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Wave 1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of</w:t>
                      </w:r>
                      <w:r w:rsidRPr="000C32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Main Survey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C324A">
                        <w:rPr>
                          <w:rFonts w:ascii="Arial" w:hAnsi="Arial" w:cs="Arial"/>
                          <w:sz w:val="18"/>
                          <w:szCs w:val="18"/>
                        </w:rPr>
                        <w:t>(2009-11)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BBA3B0" w14:textId="77777777" w:rsidR="000B48C5" w:rsidRDefault="002D2267">
      <w:pPr>
        <w:rPr>
          <w:rFonts w:cstheme="minorHAnsi"/>
          <w:b/>
          <w:bCs/>
        </w:rPr>
      </w:pPr>
      <w:r w:rsidRPr="000C324A">
        <w:rPr>
          <w:rFonts w:ascii="Arial" w:hAnsi="Arial" w:cs="Arial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40E5E6" wp14:editId="6614ED8A">
                <wp:simplePos x="0" y="0"/>
                <wp:positionH relativeFrom="column">
                  <wp:posOffset>3146743</wp:posOffset>
                </wp:positionH>
                <wp:positionV relativeFrom="paragraph">
                  <wp:posOffset>1370965</wp:posOffset>
                </wp:positionV>
                <wp:extent cx="551815" cy="8255"/>
                <wp:effectExtent l="0" t="0" r="1968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610910E" id="Straight Connector 5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8pt,107.95pt" to="291.2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1A6489" w:rsidRPr="000C324A">
        <w:rPr>
          <w:rFonts w:ascii="Arial" w:hAnsi="Arial" w:cs="Arial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D317B" wp14:editId="22CF6AA8">
                <wp:simplePos x="0" y="0"/>
                <wp:positionH relativeFrom="column">
                  <wp:posOffset>2564130</wp:posOffset>
                </wp:positionH>
                <wp:positionV relativeFrom="paragraph">
                  <wp:posOffset>1637442</wp:posOffset>
                </wp:positionV>
                <wp:extent cx="0" cy="844417"/>
                <wp:effectExtent l="76200" t="0" r="5715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441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0B07C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1.9pt;margin-top:128.95pt;width:0;height:6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1A6489" w:rsidRPr="000C324A">
        <w:rPr>
          <w:rFonts w:ascii="Arial" w:hAnsi="Arial" w:cs="Arial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3264C" wp14:editId="041EC218">
                <wp:simplePos x="0" y="0"/>
                <wp:positionH relativeFrom="column">
                  <wp:posOffset>4814570</wp:posOffset>
                </wp:positionH>
                <wp:positionV relativeFrom="paragraph">
                  <wp:posOffset>3114452</wp:posOffset>
                </wp:positionV>
                <wp:extent cx="0" cy="845185"/>
                <wp:effectExtent l="76200" t="0" r="5715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1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9C6544A" id="Straight Arrow Connector 16" o:spid="_x0000_s1026" type="#_x0000_t32" style="position:absolute;margin-left:379.1pt;margin-top:245.25pt;width:0;height:66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1A6489" w:rsidRPr="000C324A">
        <w:rPr>
          <w:rFonts w:ascii="Arial" w:hAnsi="Arial" w:cs="Arial"/>
          <w:b/>
          <w:bCs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901718" wp14:editId="511D2B3B">
                <wp:simplePos x="0" y="0"/>
                <wp:positionH relativeFrom="column">
                  <wp:posOffset>4215130</wp:posOffset>
                </wp:positionH>
                <wp:positionV relativeFrom="paragraph">
                  <wp:posOffset>4033297</wp:posOffset>
                </wp:positionV>
                <wp:extent cx="1240790" cy="1404620"/>
                <wp:effectExtent l="0" t="0" r="1651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CC269" w14:textId="2CF32F98" w:rsidR="001124F8" w:rsidRPr="000C324A" w:rsidRDefault="001124F8" w:rsidP="00FB470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32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Wave 6 (N=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12,035</w:t>
                            </w:r>
                            <w:r w:rsidRPr="000C32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 of COVID Survey</w:t>
                            </w:r>
                          </w:p>
                          <w:p w14:paraId="127AD924" w14:textId="471FE963" w:rsidR="001124F8" w:rsidRPr="000C324A" w:rsidRDefault="001124F8" w:rsidP="00FB470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32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(Nov 2020)</w:t>
                            </w:r>
                          </w:p>
                          <w:p w14:paraId="1CDD1E3F" w14:textId="6A1832A6" w:rsidR="001124F8" w:rsidRPr="000C324A" w:rsidRDefault="001124F8" w:rsidP="00FB470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v</w:t>
                            </w:r>
                            <w:r w:rsidRPr="000C324A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accine</w:t>
                            </w:r>
                            <w:proofErr w:type="gramEnd"/>
                            <w:r w:rsidRPr="000C324A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hesitancy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, psychological distress)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01718" id="_x0000_s1027" type="#_x0000_t202" style="position:absolute;margin-left:331.9pt;margin-top:317.6pt;width:9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">
                <v:textbox style="mso-fit-shape-to-text:t">
                  <w:txbxContent>
                    <w:p w14:paraId="06BCC269" w14:textId="2CF32F98" w:rsidR="001124F8" w:rsidRPr="000C324A" w:rsidRDefault="001124F8" w:rsidP="00FB470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324A">
                        <w:rPr>
                          <w:rFonts w:ascii="Arial" w:hAnsi="Arial" w:cs="Arial"/>
                          <w:sz w:val="18"/>
                          <w:szCs w:val="18"/>
                        </w:rPr>
                        <w:t>Wave 6 (N=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12,035</w:t>
                      </w:r>
                      <w:r w:rsidRPr="000C324A">
                        <w:rPr>
                          <w:rFonts w:ascii="Arial" w:hAnsi="Arial" w:cs="Arial"/>
                          <w:sz w:val="18"/>
                          <w:szCs w:val="18"/>
                        </w:rPr>
                        <w:t>) of COVID Survey</w:t>
                      </w:r>
                    </w:p>
                    <w:p w14:paraId="127AD924" w14:textId="471FE963" w:rsidR="001124F8" w:rsidRPr="000C324A" w:rsidRDefault="001124F8" w:rsidP="00FB470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324A">
                        <w:rPr>
                          <w:rFonts w:ascii="Arial" w:hAnsi="Arial" w:cs="Arial"/>
                          <w:sz w:val="18"/>
                          <w:szCs w:val="18"/>
                        </w:rPr>
                        <w:t>(Nov 2020)</w:t>
                      </w:r>
                    </w:p>
                    <w:p w14:paraId="1CDD1E3F" w14:textId="6A1832A6" w:rsidR="001124F8" w:rsidRPr="000C324A" w:rsidRDefault="001124F8" w:rsidP="00FB470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v</w:t>
                      </w:r>
                      <w:r w:rsidRPr="000C324A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accine</w:t>
                      </w:r>
                      <w:proofErr w:type="gramEnd"/>
                      <w:r w:rsidRPr="000C324A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hesitancy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, psychological distress)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6489" w:rsidRPr="000C324A">
        <w:rPr>
          <w:rFonts w:ascii="Arial" w:hAnsi="Arial" w:cs="Arial"/>
          <w:b/>
          <w:bCs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887D38" wp14:editId="6F69FECF">
                <wp:simplePos x="0" y="0"/>
                <wp:positionH relativeFrom="column">
                  <wp:posOffset>4216400</wp:posOffset>
                </wp:positionH>
                <wp:positionV relativeFrom="paragraph">
                  <wp:posOffset>2628488</wp:posOffset>
                </wp:positionV>
                <wp:extent cx="1240790" cy="1404620"/>
                <wp:effectExtent l="0" t="0" r="16510" b="1968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E2907" w14:textId="70665243" w:rsidR="001124F8" w:rsidRPr="000C324A" w:rsidRDefault="001124F8" w:rsidP="00FB470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32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Wave 1 (N=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17,761</w:t>
                            </w:r>
                            <w:r w:rsidRPr="000C32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 COVID Survey</w:t>
                            </w:r>
                          </w:p>
                          <w:p w14:paraId="1F48C8B0" w14:textId="06A61043" w:rsidR="001124F8" w:rsidRPr="000C324A" w:rsidRDefault="001124F8" w:rsidP="00FB470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32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(April 2020)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87D38" id="_x0000_s1028" type="#_x0000_t202" style="position:absolute;margin-left:332pt;margin-top:206.95pt;width:9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">
                <v:textbox style="mso-fit-shape-to-text:t">
                  <w:txbxContent>
                    <w:p w14:paraId="290E2907" w14:textId="70665243" w:rsidR="001124F8" w:rsidRPr="000C324A" w:rsidRDefault="001124F8" w:rsidP="00FB470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324A">
                        <w:rPr>
                          <w:rFonts w:ascii="Arial" w:hAnsi="Arial" w:cs="Arial"/>
                          <w:sz w:val="18"/>
                          <w:szCs w:val="18"/>
                        </w:rPr>
                        <w:t>Wave 1 (N=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17,761</w:t>
                      </w:r>
                      <w:r w:rsidRPr="000C324A">
                        <w:rPr>
                          <w:rFonts w:ascii="Arial" w:hAnsi="Arial" w:cs="Arial"/>
                          <w:sz w:val="18"/>
                          <w:szCs w:val="18"/>
                        </w:rPr>
                        <w:t>) COVID Survey</w:t>
                      </w:r>
                    </w:p>
                    <w:p w14:paraId="1F48C8B0" w14:textId="06A61043" w:rsidR="001124F8" w:rsidRPr="000C324A" w:rsidRDefault="001124F8" w:rsidP="00FB470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324A">
                        <w:rPr>
                          <w:rFonts w:ascii="Arial" w:hAnsi="Arial" w:cs="Arial"/>
                          <w:sz w:val="18"/>
                          <w:szCs w:val="18"/>
                        </w:rPr>
                        <w:t>(April 2020)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6489" w:rsidRPr="000C324A">
        <w:rPr>
          <w:rFonts w:ascii="Arial" w:hAnsi="Arial" w:cs="Arial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26EF70" wp14:editId="06449206">
                <wp:simplePos x="0" y="0"/>
                <wp:positionH relativeFrom="column">
                  <wp:posOffset>3686175</wp:posOffset>
                </wp:positionH>
                <wp:positionV relativeFrom="paragraph">
                  <wp:posOffset>2863215</wp:posOffset>
                </wp:positionV>
                <wp:extent cx="530860" cy="6350"/>
                <wp:effectExtent l="0" t="57150" r="4064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8E9DBEC" id="Straight Arrow Connector 18" o:spid="_x0000_s1026" type="#_x0000_t32" style="position:absolute;margin-left:290.25pt;margin-top:225.45pt;width:41.8pt;height: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1A6489" w:rsidRPr="000C324A">
        <w:rPr>
          <w:rFonts w:ascii="Arial" w:hAnsi="Arial" w:cs="Arial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9EAC98" wp14:editId="138B1ED3">
                <wp:simplePos x="0" y="0"/>
                <wp:positionH relativeFrom="column">
                  <wp:posOffset>3182620</wp:posOffset>
                </wp:positionH>
                <wp:positionV relativeFrom="paragraph">
                  <wp:posOffset>4473987</wp:posOffset>
                </wp:positionV>
                <wp:extent cx="501650" cy="8255"/>
                <wp:effectExtent l="0" t="0" r="31750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E3CC484"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pt,352.3pt" to="290.1pt,3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1A6489" w:rsidRPr="000C324A">
        <w:rPr>
          <w:rFonts w:ascii="Arial" w:hAnsi="Arial" w:cs="Arial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641C0F" wp14:editId="5B2A42B1">
                <wp:simplePos x="0" y="0"/>
                <wp:positionH relativeFrom="column">
                  <wp:posOffset>3684270</wp:posOffset>
                </wp:positionH>
                <wp:positionV relativeFrom="paragraph">
                  <wp:posOffset>2348008</wp:posOffset>
                </wp:positionV>
                <wp:extent cx="0" cy="2142300"/>
                <wp:effectExtent l="0" t="0" r="38100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2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19A7464" id="Straight Connector 21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1pt,184.9pt" to="290.1pt,3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1A6489" w:rsidRPr="000C324A">
        <w:rPr>
          <w:rFonts w:ascii="Arial" w:hAnsi="Arial" w:cs="Arial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DAE440" wp14:editId="7F4D696C">
                <wp:simplePos x="0" y="0"/>
                <wp:positionH relativeFrom="column">
                  <wp:posOffset>3683635</wp:posOffset>
                </wp:positionH>
                <wp:positionV relativeFrom="paragraph">
                  <wp:posOffset>1380902</wp:posOffset>
                </wp:positionV>
                <wp:extent cx="0" cy="1948815"/>
                <wp:effectExtent l="0" t="0" r="38100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8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4F4C8D6" id="Straight Connector 2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05pt,108.75pt" to="290.05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1A6489" w:rsidRPr="000C324A">
        <w:rPr>
          <w:rFonts w:ascii="Arial" w:hAnsi="Arial" w:cs="Arial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0D9BFB" wp14:editId="57D24E5E">
                <wp:simplePos x="0" y="0"/>
                <wp:positionH relativeFrom="column">
                  <wp:posOffset>2553335</wp:posOffset>
                </wp:positionH>
                <wp:positionV relativeFrom="paragraph">
                  <wp:posOffset>3163158</wp:posOffset>
                </wp:positionV>
                <wp:extent cx="0" cy="767212"/>
                <wp:effectExtent l="76200" t="0" r="57150" b="520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721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B309029" id="Straight Arrow Connector 4" o:spid="_x0000_s1026" type="#_x0000_t32" style="position:absolute;margin-left:201.05pt;margin-top:249.05pt;width:0;height:6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  <w:r w:rsidR="001A6489" w:rsidRPr="000C324A">
        <w:rPr>
          <w:rFonts w:ascii="Arial" w:hAnsi="Arial" w:cs="Arial"/>
          <w:b/>
          <w:bCs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63AB44" wp14:editId="6B497B76">
                <wp:simplePos x="0" y="0"/>
                <wp:positionH relativeFrom="column">
                  <wp:posOffset>1869440</wp:posOffset>
                </wp:positionH>
                <wp:positionV relativeFrom="paragraph">
                  <wp:posOffset>4036472</wp:posOffset>
                </wp:positionV>
                <wp:extent cx="1309370" cy="1404620"/>
                <wp:effectExtent l="0" t="0" r="2413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433EC" w14:textId="0A65106A" w:rsidR="001124F8" w:rsidRDefault="001124F8" w:rsidP="0085225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9245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34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89245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318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participants in </w:t>
                            </w:r>
                            <w:r w:rsidRPr="000C32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Wave 10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r w:rsidRPr="000C32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Main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Survey </w:t>
                            </w:r>
                          </w:p>
                          <w:p w14:paraId="26B9D11D" w14:textId="152F9941" w:rsidR="001124F8" w:rsidRPr="000C324A" w:rsidRDefault="001124F8" w:rsidP="0085225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271349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educational</w:t>
                            </w:r>
                            <w:proofErr w:type="gramEnd"/>
                            <w:r w:rsidRPr="00271349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level, ethnicity,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history of </w:t>
                            </w:r>
                            <w:r w:rsidRPr="00271349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comorbidit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3AB44" id="_x0000_s1029" type="#_x0000_t202" style="position:absolute;margin-left:147.2pt;margin-top:317.85pt;width:103.1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">
                <v:textbox style="mso-fit-shape-to-text:t">
                  <w:txbxContent>
                    <w:p w14:paraId="61D433EC" w14:textId="0A65106A" w:rsidR="001124F8" w:rsidRDefault="001124F8" w:rsidP="0085225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92459">
                        <w:rPr>
                          <w:rFonts w:ascii="Arial" w:hAnsi="Arial" w:cs="Arial"/>
                          <w:sz w:val="18"/>
                          <w:szCs w:val="18"/>
                        </w:rPr>
                        <w:t>34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,</w:t>
                      </w:r>
                      <w:r w:rsidRPr="0089245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318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participants in </w:t>
                      </w:r>
                      <w:r w:rsidRPr="000C324A">
                        <w:rPr>
                          <w:rFonts w:ascii="Arial" w:hAnsi="Arial" w:cs="Arial"/>
                          <w:sz w:val="18"/>
                          <w:szCs w:val="18"/>
                        </w:rPr>
                        <w:t>Wave 10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of </w:t>
                      </w:r>
                      <w:r w:rsidRPr="000C324A">
                        <w:rPr>
                          <w:rFonts w:ascii="Arial" w:hAnsi="Arial" w:cs="Arial"/>
                          <w:sz w:val="18"/>
                          <w:szCs w:val="18"/>
                        </w:rPr>
                        <w:t>Main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Survey </w:t>
                      </w:r>
                    </w:p>
                    <w:p w14:paraId="26B9D11D" w14:textId="152F9941" w:rsidR="001124F8" w:rsidRPr="000C324A" w:rsidRDefault="001124F8" w:rsidP="0085225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271349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educational</w:t>
                      </w:r>
                      <w:proofErr w:type="gramEnd"/>
                      <w:r w:rsidRPr="00271349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level, ethnicity,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history of </w:t>
                      </w:r>
                      <w:r w:rsidRPr="00271349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comorbidit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324A" w:rsidRPr="000C324A">
        <w:rPr>
          <w:rFonts w:ascii="Arial" w:hAnsi="Arial" w:cs="Arial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1A885" wp14:editId="26B8C9A7">
                <wp:simplePos x="0" y="0"/>
                <wp:positionH relativeFrom="column">
                  <wp:posOffset>2553970</wp:posOffset>
                </wp:positionH>
                <wp:positionV relativeFrom="paragraph">
                  <wp:posOffset>270405</wp:posOffset>
                </wp:positionV>
                <wp:extent cx="0" cy="698500"/>
                <wp:effectExtent l="76200" t="0" r="571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261EBF8" id="Straight Arrow Connector 10" o:spid="_x0000_s1026" type="#_x0000_t32" style="position:absolute;margin-left:201.1pt;margin-top:21.3pt;width:0;height: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0C324A" w:rsidRPr="000C324A">
        <w:rPr>
          <w:rFonts w:ascii="Arial" w:hAnsi="Arial" w:cs="Arial"/>
          <w:b/>
          <w:bCs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15B765" wp14:editId="1A1CE403">
                <wp:simplePos x="0" y="0"/>
                <wp:positionH relativeFrom="column">
                  <wp:posOffset>1917700</wp:posOffset>
                </wp:positionH>
                <wp:positionV relativeFrom="paragraph">
                  <wp:posOffset>1015061</wp:posOffset>
                </wp:positionV>
                <wp:extent cx="1240790" cy="1404620"/>
                <wp:effectExtent l="0" t="0" r="16510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6AFDC" w14:textId="0C08FC30" w:rsidR="001124F8" w:rsidRDefault="001124F8" w:rsidP="00C3360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3360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40,730 participants in Wave 3 of Main Survey (2011-13)</w:t>
                            </w:r>
                          </w:p>
                          <w:p w14:paraId="45E1B16D" w14:textId="33E30800" w:rsidR="001124F8" w:rsidRPr="00C33608" w:rsidRDefault="001124F8" w:rsidP="00C3360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C33608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cognitive</w:t>
                            </w:r>
                            <w:proofErr w:type="gramEnd"/>
                            <w:r w:rsidRPr="00C33608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function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15B765" id="_x0000_s1030" type="#_x0000_t202" style="position:absolute;margin-left:151pt;margin-top:79.95pt;width:9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">
                <v:textbox style="mso-fit-shape-to-text:t">
                  <w:txbxContent>
                    <w:p w14:paraId="27B6AFDC" w14:textId="0C08FC30" w:rsidR="001124F8" w:rsidRDefault="001124F8" w:rsidP="00C3360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33608">
                        <w:rPr>
                          <w:rFonts w:ascii="Arial" w:hAnsi="Arial" w:cs="Arial"/>
                          <w:sz w:val="18"/>
                          <w:szCs w:val="18"/>
                        </w:rPr>
                        <w:t>40,730 participants in Wave 3 of Main Survey (2011-13)</w:t>
                      </w:r>
                    </w:p>
                    <w:p w14:paraId="45E1B16D" w14:textId="33E30800" w:rsidR="001124F8" w:rsidRPr="00C33608" w:rsidRDefault="001124F8" w:rsidP="00C3360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C33608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cognitive</w:t>
                      </w:r>
                      <w:proofErr w:type="gramEnd"/>
                      <w:r w:rsidRPr="00C33608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function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4BE" w:rsidRPr="000C324A">
        <w:rPr>
          <w:rFonts w:ascii="Arial" w:hAnsi="Arial" w:cs="Arial"/>
          <w:b/>
          <w:bCs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F66ECE" wp14:editId="6164007C">
                <wp:simplePos x="0" y="0"/>
                <wp:positionH relativeFrom="column">
                  <wp:posOffset>1869440</wp:posOffset>
                </wp:positionH>
                <wp:positionV relativeFrom="paragraph">
                  <wp:posOffset>2540000</wp:posOffset>
                </wp:positionV>
                <wp:extent cx="1314450" cy="1404620"/>
                <wp:effectExtent l="0" t="0" r="19050" b="184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7C14D" w14:textId="17D2BB38" w:rsidR="001124F8" w:rsidRPr="000C324A" w:rsidRDefault="001124F8" w:rsidP="008014B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42,330 participants in </w:t>
                            </w:r>
                            <w:r w:rsidRPr="000C32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Wave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Pr="000C32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8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0C32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2016-18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C32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9 (</w:t>
                            </w:r>
                            <w:r w:rsidRPr="000C32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2017-19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  <w:r w:rsidRPr="000C32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of </w:t>
                            </w:r>
                            <w:r w:rsidRPr="000C32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Main Survey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F66ECE" id="_x0000_s1031" type="#_x0000_t202" style="position:absolute;margin-left:147.2pt;margin-top:200pt;width:10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">
                <v:textbox style="mso-fit-shape-to-text:t">
                  <w:txbxContent>
                    <w:p w14:paraId="1577C14D" w14:textId="17D2BB38" w:rsidR="001124F8" w:rsidRPr="000C324A" w:rsidRDefault="001124F8" w:rsidP="008014B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42,330 participants in </w:t>
                      </w:r>
                      <w:r w:rsidRPr="000C324A">
                        <w:rPr>
                          <w:rFonts w:ascii="Arial" w:hAnsi="Arial" w:cs="Arial"/>
                          <w:sz w:val="18"/>
                          <w:szCs w:val="18"/>
                        </w:rPr>
                        <w:t>Wave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</w:t>
                      </w:r>
                      <w:r w:rsidRPr="000C32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8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r w:rsidRPr="000C324A">
                        <w:rPr>
                          <w:rFonts w:ascii="Arial" w:hAnsi="Arial" w:cs="Arial"/>
                          <w:sz w:val="18"/>
                          <w:szCs w:val="18"/>
                        </w:rPr>
                        <w:t>2016-18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) </w:t>
                      </w:r>
                      <w:r w:rsidRPr="000C32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9 (</w:t>
                      </w:r>
                      <w:r w:rsidRPr="000C324A">
                        <w:rPr>
                          <w:rFonts w:ascii="Arial" w:hAnsi="Arial" w:cs="Arial"/>
                          <w:sz w:val="18"/>
                          <w:szCs w:val="18"/>
                        </w:rPr>
                        <w:t>2017-19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  <w:r w:rsidRPr="000C32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of </w:t>
                      </w:r>
                      <w:r w:rsidRPr="000C324A">
                        <w:rPr>
                          <w:rFonts w:ascii="Arial" w:hAnsi="Arial" w:cs="Arial"/>
                          <w:sz w:val="18"/>
                          <w:szCs w:val="18"/>
                        </w:rPr>
                        <w:t>Main Survey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29E" w:rsidRPr="000C324A">
        <w:rPr>
          <w:rFonts w:ascii="Arial" w:hAnsi="Arial" w:cs="Arial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D80600" wp14:editId="16EDCAEF">
                <wp:simplePos x="0" y="0"/>
                <wp:positionH relativeFrom="column">
                  <wp:posOffset>3188635</wp:posOffset>
                </wp:positionH>
                <wp:positionV relativeFrom="paragraph">
                  <wp:posOffset>2858566</wp:posOffset>
                </wp:positionV>
                <wp:extent cx="501745" cy="8627"/>
                <wp:effectExtent l="0" t="0" r="31750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745" cy="86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C2DDBFA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05pt,225.1pt" to="290.55pt,2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0B48C5" w:rsidRPr="000C324A">
        <w:rPr>
          <w:rFonts w:ascii="Arial" w:hAnsi="Arial" w:cs="Arial"/>
          <w:b/>
          <w:bCs/>
        </w:rPr>
        <w:br w:type="page"/>
      </w:r>
    </w:p>
    <w:p w14:paraId="50E86D27" w14:textId="02EDDB8F" w:rsidR="00CF3B26" w:rsidRDefault="00CF3B26" w:rsidP="00CF3B26">
      <w:pPr>
        <w:jc w:val="center"/>
        <w:rPr>
          <w:rFonts w:ascii="Arial" w:hAnsi="Arial" w:cs="Arial"/>
          <w:b/>
          <w:bCs/>
        </w:rPr>
      </w:pPr>
      <w:r w:rsidRPr="000C324A">
        <w:rPr>
          <w:rFonts w:ascii="Arial" w:hAnsi="Arial" w:cs="Arial"/>
          <w:b/>
          <w:bCs/>
        </w:rPr>
        <w:lastRenderedPageBreak/>
        <w:t>Figure 2.  Odds ratios (95% CI) for the relation of cognitive function with COVID-19 vaccine hesitancy</w:t>
      </w:r>
      <w:r w:rsidR="000C324A" w:rsidRPr="000C324A">
        <w:rPr>
          <w:rFonts w:ascii="Arial" w:hAnsi="Arial" w:cs="Arial"/>
          <w:b/>
          <w:bCs/>
        </w:rPr>
        <w:t xml:space="preserve"> in Understanding Society</w:t>
      </w:r>
    </w:p>
    <w:p w14:paraId="195410F3" w14:textId="77777777" w:rsidR="00C13D70" w:rsidRPr="000C324A" w:rsidRDefault="00C13D70" w:rsidP="00CF3B26">
      <w:pPr>
        <w:jc w:val="center"/>
        <w:rPr>
          <w:rFonts w:ascii="Arial" w:hAnsi="Arial" w:cs="Arial"/>
          <w:b/>
          <w:bCs/>
        </w:rPr>
      </w:pPr>
    </w:p>
    <w:p w14:paraId="7FB041F0" w14:textId="77777777" w:rsidR="00CF3B26" w:rsidRDefault="00CF3B26" w:rsidP="00CF3B26">
      <w:pPr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2"/>
      </w:tblGrid>
      <w:tr w:rsidR="00CF3B26" w14:paraId="1FD5DEC0" w14:textId="77777777" w:rsidTr="00C01389">
        <w:trPr>
          <w:trHeight w:val="5381"/>
        </w:trPr>
        <w:tc>
          <w:tcPr>
            <w:tcW w:w="9972" w:type="dxa"/>
          </w:tcPr>
          <w:p w14:paraId="27DE8D0C" w14:textId="52E736DA" w:rsidR="00CF3B26" w:rsidRDefault="0073229D" w:rsidP="00AF28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noProof/>
                <w:lang w:eastAsia="en-GB"/>
              </w:rPr>
              <w:drawing>
                <wp:inline distT="0" distB="0" distL="0" distR="0" wp14:anchorId="0B302356" wp14:editId="030F7DB8">
                  <wp:extent cx="6001642" cy="48013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bar char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642" cy="4801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B26" w14:paraId="2AEFF793" w14:textId="77777777" w:rsidTr="00C01389">
        <w:trPr>
          <w:trHeight w:val="273"/>
        </w:trPr>
        <w:tc>
          <w:tcPr>
            <w:tcW w:w="9972" w:type="dxa"/>
          </w:tcPr>
          <w:p w14:paraId="5CAF98E2" w14:textId="77777777" w:rsidR="00CF3B26" w:rsidRDefault="00CF3B26" w:rsidP="00AF28F8">
            <w:pPr>
              <w:rPr>
                <w:rFonts w:cstheme="minorHAnsi"/>
                <w:b/>
                <w:bCs/>
                <w:noProof/>
              </w:rPr>
            </w:pPr>
          </w:p>
          <w:p w14:paraId="3DD98629" w14:textId="77777777" w:rsidR="00B5781C" w:rsidRDefault="00B5781C" w:rsidP="00AF28F8">
            <w:pPr>
              <w:rPr>
                <w:rFonts w:cstheme="minorHAnsi"/>
                <w:b/>
                <w:bCs/>
                <w:noProof/>
              </w:rPr>
            </w:pPr>
          </w:p>
          <w:p w14:paraId="6ACF39F9" w14:textId="57890033" w:rsidR="00B5781C" w:rsidRDefault="00B5781C" w:rsidP="00AF28F8">
            <w:pPr>
              <w:rPr>
                <w:rFonts w:cstheme="minorHAnsi"/>
                <w:b/>
                <w:bCs/>
                <w:noProof/>
              </w:rPr>
            </w:pPr>
          </w:p>
        </w:tc>
      </w:tr>
      <w:tr w:rsidR="005A0A2F" w:rsidRPr="000C324A" w14:paraId="6CB0833B" w14:textId="77777777" w:rsidTr="00C01389">
        <w:trPr>
          <w:trHeight w:val="273"/>
        </w:trPr>
        <w:tc>
          <w:tcPr>
            <w:tcW w:w="9972" w:type="dxa"/>
          </w:tcPr>
          <w:p w14:paraId="0EB1E7BD" w14:textId="77777777" w:rsidR="004E0CDE" w:rsidRPr="000C324A" w:rsidRDefault="004E0CDE" w:rsidP="00AF28F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4DA5D464" w14:textId="04D62608" w:rsidR="005A0A2F" w:rsidRPr="000C324A" w:rsidRDefault="00603FF1" w:rsidP="00932E4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0C324A">
              <w:rPr>
                <w:rFonts w:ascii="Arial" w:hAnsi="Arial" w:cs="Arial"/>
                <w:noProof/>
                <w:sz w:val="20"/>
                <w:szCs w:val="20"/>
              </w:rPr>
              <w:t xml:space="preserve">All </w:t>
            </w:r>
            <w:r w:rsidR="00932E44" w:rsidRPr="000C324A">
              <w:rPr>
                <w:rFonts w:ascii="Arial" w:hAnsi="Arial" w:cs="Arial"/>
                <w:noProof/>
                <w:sz w:val="20"/>
                <w:szCs w:val="20"/>
              </w:rPr>
              <w:t>c</w:t>
            </w:r>
            <w:del w:id="138" w:author="catharine gale" w:date="2021-03-10T16:01:00Z">
              <w:r w:rsidR="00932E44" w:rsidRPr="000C324A" w:rsidDel="008C4E9E">
                <w:rPr>
                  <w:rFonts w:ascii="Arial" w:hAnsi="Arial" w:cs="Arial"/>
                  <w:noProof/>
                  <w:sz w:val="20"/>
                  <w:szCs w:val="20"/>
                </w:rPr>
                <w:delText>a</w:delText>
              </w:r>
            </w:del>
            <w:ins w:id="139" w:author="catharine gale" w:date="2021-03-10T16:01:00Z">
              <w:r w:rsidR="008C4E9E">
                <w:rPr>
                  <w:rFonts w:ascii="Arial" w:hAnsi="Arial" w:cs="Arial"/>
                  <w:noProof/>
                  <w:sz w:val="20"/>
                  <w:szCs w:val="20"/>
                </w:rPr>
                <w:t>o</w:t>
              </w:r>
            </w:ins>
            <w:r w:rsidR="00932E44" w:rsidRPr="000C324A">
              <w:rPr>
                <w:rFonts w:ascii="Arial" w:hAnsi="Arial" w:cs="Arial"/>
                <w:noProof/>
                <w:sz w:val="20"/>
                <w:szCs w:val="20"/>
              </w:rPr>
              <w:t>variates are: a</w:t>
            </w:r>
            <w:r w:rsidRPr="000C324A">
              <w:rPr>
                <w:rFonts w:ascii="Arial" w:hAnsi="Arial" w:cs="Arial"/>
                <w:noProof/>
                <w:sz w:val="20"/>
                <w:szCs w:val="20"/>
              </w:rPr>
              <w:t>ge, sex, ethnicity, somatic comorbidity</w:t>
            </w:r>
            <w:r w:rsidR="00932E44" w:rsidRPr="000C324A">
              <w:rPr>
                <w:rFonts w:ascii="Arial" w:hAnsi="Arial" w:cs="Arial"/>
                <w:noProof/>
                <w:sz w:val="20"/>
                <w:szCs w:val="20"/>
              </w:rPr>
              <w:t xml:space="preserve">, </w:t>
            </w:r>
            <w:r w:rsidRPr="000C324A">
              <w:rPr>
                <w:rFonts w:ascii="Arial" w:hAnsi="Arial" w:cs="Arial"/>
                <w:noProof/>
                <w:sz w:val="20"/>
                <w:szCs w:val="20"/>
              </w:rPr>
              <w:t>psychological distress</w:t>
            </w:r>
            <w:r w:rsidR="00932E44" w:rsidRPr="000C324A">
              <w:rPr>
                <w:rFonts w:ascii="Arial" w:hAnsi="Arial" w:cs="Arial"/>
                <w:noProof/>
                <w:sz w:val="20"/>
                <w:szCs w:val="20"/>
              </w:rPr>
              <w:t xml:space="preserve">, </w:t>
            </w:r>
            <w:r w:rsidRPr="000C324A">
              <w:rPr>
                <w:rFonts w:ascii="Arial" w:hAnsi="Arial" w:cs="Arial"/>
                <w:noProof/>
                <w:sz w:val="20"/>
                <w:szCs w:val="20"/>
              </w:rPr>
              <w:t>shielding</w:t>
            </w:r>
            <w:r w:rsidR="00932E44" w:rsidRPr="000C324A">
              <w:rPr>
                <w:rFonts w:ascii="Arial" w:hAnsi="Arial" w:cs="Arial"/>
                <w:noProof/>
                <w:sz w:val="20"/>
                <w:szCs w:val="20"/>
              </w:rPr>
              <w:t xml:space="preserve">, and </w:t>
            </w:r>
            <w:r w:rsidRPr="000C324A">
              <w:rPr>
                <w:rFonts w:ascii="Arial" w:hAnsi="Arial" w:cs="Arial"/>
                <w:noProof/>
                <w:sz w:val="20"/>
                <w:szCs w:val="20"/>
              </w:rPr>
              <w:t>education</w:t>
            </w:r>
            <w:r w:rsidR="00932E44" w:rsidRPr="000C324A">
              <w:rPr>
                <w:rFonts w:ascii="Arial" w:hAnsi="Arial" w:cs="Arial"/>
                <w:noProof/>
                <w:sz w:val="20"/>
                <w:szCs w:val="20"/>
              </w:rPr>
              <w:t xml:space="preserve">.  </w:t>
            </w:r>
            <w:r w:rsidR="009C7AC2" w:rsidRPr="000C324A">
              <w:rPr>
                <w:rFonts w:ascii="Arial" w:hAnsi="Arial" w:cs="Arial"/>
                <w:noProof/>
                <w:sz w:val="20"/>
                <w:szCs w:val="20"/>
              </w:rPr>
              <w:t>In both models, the p</w:t>
            </w:r>
            <w:r w:rsidR="005A0A2F" w:rsidRPr="000C324A">
              <w:rPr>
                <w:rFonts w:ascii="Arial" w:hAnsi="Arial" w:cs="Arial"/>
                <w:noProof/>
                <w:sz w:val="20"/>
                <w:szCs w:val="20"/>
              </w:rPr>
              <w:t xml:space="preserve">-value for trend across deciles </w:t>
            </w:r>
            <w:r w:rsidR="009C7AC2" w:rsidRPr="000C324A">
              <w:rPr>
                <w:rFonts w:ascii="Arial" w:hAnsi="Arial" w:cs="Arial"/>
                <w:noProof/>
                <w:sz w:val="20"/>
                <w:szCs w:val="20"/>
              </w:rPr>
              <w:t xml:space="preserve">was </w:t>
            </w:r>
            <w:r w:rsidR="00B807BD" w:rsidRPr="000C324A">
              <w:rPr>
                <w:rFonts w:ascii="Arial" w:hAnsi="Arial" w:cs="Arial"/>
                <w:noProof/>
                <w:sz w:val="20"/>
                <w:szCs w:val="20"/>
              </w:rPr>
              <w:t>&lt;0.0001</w:t>
            </w:r>
          </w:p>
          <w:p w14:paraId="1E423323" w14:textId="144A9ACB" w:rsidR="004E0CDE" w:rsidRPr="000C324A" w:rsidRDefault="004E0CDE" w:rsidP="00AF28F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0C324A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</w:tc>
      </w:tr>
    </w:tbl>
    <w:p w14:paraId="7CA022DB" w14:textId="2D68BDD6" w:rsidR="00C01389" w:rsidRDefault="00C01389" w:rsidP="00C01389">
      <w:pPr>
        <w:spacing w:after="0" w:line="240" w:lineRule="auto"/>
        <w:rPr>
          <w:rFonts w:cstheme="minorHAnsi"/>
          <w:b/>
          <w:bCs/>
        </w:rPr>
      </w:pPr>
    </w:p>
    <w:p w14:paraId="264793FC" w14:textId="77777777" w:rsidR="004E0CDE" w:rsidRDefault="004E0CDE" w:rsidP="00C01389">
      <w:pPr>
        <w:spacing w:after="0" w:line="240" w:lineRule="auto"/>
        <w:rPr>
          <w:rFonts w:cstheme="minorHAnsi"/>
          <w:b/>
          <w:bCs/>
        </w:rPr>
      </w:pPr>
    </w:p>
    <w:p w14:paraId="3861CCE5" w14:textId="77777777" w:rsidR="00C01389" w:rsidRDefault="00C0138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E34A3FC" w14:textId="342D03AE" w:rsidR="00E85F02" w:rsidRPr="000C324A" w:rsidRDefault="00E85F02" w:rsidP="00C01389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0C324A">
        <w:rPr>
          <w:rFonts w:ascii="Arial" w:hAnsi="Arial" w:cs="Arial"/>
          <w:b/>
          <w:bCs/>
        </w:rPr>
        <w:lastRenderedPageBreak/>
        <w:t xml:space="preserve">Table 1.  </w:t>
      </w:r>
      <w:commentRangeStart w:id="140"/>
      <w:r w:rsidR="00F2460D" w:rsidRPr="000C324A">
        <w:rPr>
          <w:rFonts w:ascii="Arial" w:hAnsi="Arial" w:cs="Arial"/>
          <w:b/>
          <w:bCs/>
        </w:rPr>
        <w:t>Study</w:t>
      </w:r>
      <w:commentRangeEnd w:id="140"/>
      <w:r w:rsidR="00C4456E">
        <w:rPr>
          <w:rStyle w:val="CommentReference"/>
        </w:rPr>
        <w:commentReference w:id="140"/>
      </w:r>
      <w:r w:rsidR="00F2460D" w:rsidRPr="000C324A">
        <w:rPr>
          <w:rFonts w:ascii="Arial" w:hAnsi="Arial" w:cs="Arial"/>
          <w:b/>
          <w:bCs/>
        </w:rPr>
        <w:t xml:space="preserve"> member characteristics according to </w:t>
      </w:r>
      <w:r w:rsidRPr="000C324A">
        <w:rPr>
          <w:rFonts w:ascii="Arial" w:hAnsi="Arial" w:cs="Arial"/>
          <w:b/>
          <w:bCs/>
        </w:rPr>
        <w:t>COVID-19 vaccine hesitancy in</w:t>
      </w:r>
    </w:p>
    <w:p w14:paraId="3483CF84" w14:textId="7A202502" w:rsidR="00E85F02" w:rsidRDefault="00E85F02" w:rsidP="00E85F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0C324A">
        <w:rPr>
          <w:rFonts w:ascii="Arial" w:hAnsi="Arial" w:cs="Arial"/>
          <w:b/>
          <w:bCs/>
        </w:rPr>
        <w:t>Understanding Society</w:t>
      </w:r>
    </w:p>
    <w:p w14:paraId="3E38B0D1" w14:textId="1FE41BC4" w:rsidR="00C16A36" w:rsidRDefault="00C16A36" w:rsidP="00E85F02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3019C444" w14:textId="77777777" w:rsidR="00CF3B26" w:rsidRDefault="00CF3B26" w:rsidP="00E85F02">
      <w:pPr>
        <w:rPr>
          <w:rFonts w:cstheme="minorHAnsi"/>
          <w:sz w:val="20"/>
          <w:szCs w:val="20"/>
        </w:rPr>
      </w:pPr>
    </w:p>
    <w:tbl>
      <w:tblPr>
        <w:tblW w:w="73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7"/>
        <w:gridCol w:w="1360"/>
        <w:gridCol w:w="1460"/>
        <w:gridCol w:w="1194"/>
      </w:tblGrid>
      <w:tr w:rsidR="009C7AC2" w:rsidRPr="000C324A" w14:paraId="1683574E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</w:tcPr>
          <w:p w14:paraId="664B7700" w14:textId="77777777" w:rsidR="009C7AC2" w:rsidRPr="000C324A" w:rsidRDefault="009C7AC2" w:rsidP="007F5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20" w:type="dxa"/>
            <w:gridSpan w:val="2"/>
            <w:shd w:val="clear" w:color="auto" w:fill="auto"/>
          </w:tcPr>
          <w:p w14:paraId="2C597D8A" w14:textId="4D83DC87" w:rsidR="009C7AC2" w:rsidRPr="000C324A" w:rsidRDefault="009C7AC2" w:rsidP="007F5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Vaccine hesitant</w:t>
            </w:r>
          </w:p>
        </w:tc>
        <w:tc>
          <w:tcPr>
            <w:tcW w:w="1194" w:type="dxa"/>
            <w:shd w:val="clear" w:color="auto" w:fill="auto"/>
          </w:tcPr>
          <w:p w14:paraId="0031EDFB" w14:textId="10DDD5C9" w:rsidR="009C7AC2" w:rsidRPr="000C324A" w:rsidRDefault="009C7AC2" w:rsidP="007F5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P value</w:t>
            </w:r>
          </w:p>
        </w:tc>
      </w:tr>
      <w:tr w:rsidR="009C7AC2" w:rsidRPr="000C324A" w14:paraId="75644713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</w:tcPr>
          <w:p w14:paraId="5DE98569" w14:textId="04BA2EA8" w:rsidR="009C7AC2" w:rsidRPr="000C324A" w:rsidRDefault="009C7AC2" w:rsidP="007F5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0" w:type="dxa"/>
            <w:shd w:val="clear" w:color="auto" w:fill="auto"/>
          </w:tcPr>
          <w:p w14:paraId="62AFF5F8" w14:textId="1DDC8D58" w:rsidR="009C7AC2" w:rsidRPr="000C324A" w:rsidRDefault="009C7AC2" w:rsidP="007F5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1460" w:type="dxa"/>
            <w:shd w:val="clear" w:color="auto" w:fill="auto"/>
          </w:tcPr>
          <w:p w14:paraId="137C095B" w14:textId="7AAF66DA" w:rsidR="009C7AC2" w:rsidRPr="000C324A" w:rsidRDefault="009C7AC2" w:rsidP="007F5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1194" w:type="dxa"/>
            <w:shd w:val="clear" w:color="auto" w:fill="auto"/>
          </w:tcPr>
          <w:p w14:paraId="187FAEDE" w14:textId="77777777" w:rsidR="009C7AC2" w:rsidRPr="000C324A" w:rsidRDefault="009C7AC2" w:rsidP="007F5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</w:tr>
      <w:tr w:rsidR="009C7AC2" w:rsidRPr="000C324A" w14:paraId="2436DF40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</w:tcPr>
          <w:p w14:paraId="39C93EE8" w14:textId="17522013" w:rsidR="009C7AC2" w:rsidRPr="000C324A" w:rsidRDefault="009C7AC2" w:rsidP="007F59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0" w:type="dxa"/>
            <w:shd w:val="clear" w:color="auto" w:fill="auto"/>
          </w:tcPr>
          <w:p w14:paraId="787F14FB" w14:textId="14F85E9B" w:rsidR="009C7AC2" w:rsidRPr="000C324A" w:rsidRDefault="009C7AC2" w:rsidP="007F5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shd w:val="clear" w:color="auto" w:fill="auto"/>
          </w:tcPr>
          <w:p w14:paraId="3E54E50F" w14:textId="681F5478" w:rsidR="009C7AC2" w:rsidRPr="000C324A" w:rsidRDefault="009C7AC2" w:rsidP="007F5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94" w:type="dxa"/>
            <w:shd w:val="clear" w:color="auto" w:fill="auto"/>
          </w:tcPr>
          <w:p w14:paraId="59E43E4C" w14:textId="77777777" w:rsidR="009C7AC2" w:rsidRPr="000C324A" w:rsidRDefault="009C7AC2" w:rsidP="007F5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C7AC2" w:rsidRPr="000C324A" w14:paraId="70E8F093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</w:tcPr>
          <w:p w14:paraId="1ED3E2EF" w14:textId="69684DB4" w:rsidR="009C7AC2" w:rsidRPr="000C324A" w:rsidRDefault="009C7AC2" w:rsidP="007F59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commentRangeStart w:id="141"/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Numbers of people</w:t>
            </w:r>
            <w:commentRangeEnd w:id="141"/>
            <w:r w:rsidR="00C4456E">
              <w:rPr>
                <w:rStyle w:val="CommentReference"/>
              </w:rPr>
              <w:commentReference w:id="141"/>
            </w:r>
          </w:p>
        </w:tc>
        <w:tc>
          <w:tcPr>
            <w:tcW w:w="1360" w:type="dxa"/>
            <w:shd w:val="clear" w:color="auto" w:fill="auto"/>
          </w:tcPr>
          <w:p w14:paraId="41B5A053" w14:textId="3C184730" w:rsidR="009C7AC2" w:rsidRPr="000C324A" w:rsidRDefault="009C7AC2" w:rsidP="009C7A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commentRangeStart w:id="142"/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1842</w:t>
            </w:r>
          </w:p>
        </w:tc>
        <w:tc>
          <w:tcPr>
            <w:tcW w:w="1460" w:type="dxa"/>
            <w:shd w:val="clear" w:color="auto" w:fill="auto"/>
          </w:tcPr>
          <w:p w14:paraId="6FD45E26" w14:textId="45AEF334" w:rsidR="009C7AC2" w:rsidRPr="000C324A" w:rsidRDefault="009C7AC2" w:rsidP="007F5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10113</w:t>
            </w:r>
            <w:commentRangeEnd w:id="142"/>
            <w:r w:rsidR="00154FD3">
              <w:rPr>
                <w:rStyle w:val="CommentReference"/>
              </w:rPr>
              <w:commentReference w:id="142"/>
            </w:r>
          </w:p>
        </w:tc>
        <w:tc>
          <w:tcPr>
            <w:tcW w:w="1194" w:type="dxa"/>
            <w:shd w:val="clear" w:color="auto" w:fill="auto"/>
          </w:tcPr>
          <w:p w14:paraId="412CDB61" w14:textId="77777777" w:rsidR="009C7AC2" w:rsidRPr="000C324A" w:rsidRDefault="009C7AC2" w:rsidP="007F5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C7AC2" w:rsidRPr="000C324A" w14:paraId="4DB23656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</w:tcPr>
          <w:p w14:paraId="6D2515E6" w14:textId="1DD8F8DB" w:rsidR="009C7AC2" w:rsidRPr="000C324A" w:rsidRDefault="009C7AC2" w:rsidP="007F5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0" w:type="dxa"/>
            <w:shd w:val="clear" w:color="auto" w:fill="auto"/>
          </w:tcPr>
          <w:p w14:paraId="42C60C8B" w14:textId="3BDCBA04" w:rsidR="009C7AC2" w:rsidRPr="000C324A" w:rsidRDefault="009C7AC2" w:rsidP="007F5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shd w:val="clear" w:color="auto" w:fill="auto"/>
          </w:tcPr>
          <w:p w14:paraId="42DC113B" w14:textId="25AEBEDC" w:rsidR="009C7AC2" w:rsidRPr="000C324A" w:rsidRDefault="009C7AC2" w:rsidP="007F5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94" w:type="dxa"/>
            <w:shd w:val="clear" w:color="auto" w:fill="auto"/>
          </w:tcPr>
          <w:p w14:paraId="0F8DCB05" w14:textId="48DB71EF" w:rsidR="009C7AC2" w:rsidRPr="000C324A" w:rsidRDefault="009C7AC2" w:rsidP="007F5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</w:tr>
      <w:tr w:rsidR="00610182" w:rsidRPr="000C324A" w14:paraId="52563132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  <w:hideMark/>
          </w:tcPr>
          <w:p w14:paraId="2E2EC8B0" w14:textId="77777777" w:rsidR="00610182" w:rsidRPr="000C324A" w:rsidRDefault="00610182" w:rsidP="006101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Demographic factors</w:t>
            </w:r>
          </w:p>
        </w:tc>
        <w:tc>
          <w:tcPr>
            <w:tcW w:w="1360" w:type="dxa"/>
            <w:shd w:val="clear" w:color="auto" w:fill="auto"/>
            <w:hideMark/>
          </w:tcPr>
          <w:p w14:paraId="53D5E021" w14:textId="77777777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60" w:type="dxa"/>
            <w:shd w:val="clear" w:color="auto" w:fill="auto"/>
            <w:hideMark/>
          </w:tcPr>
          <w:p w14:paraId="4F0423CF" w14:textId="77777777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4" w:type="dxa"/>
            <w:shd w:val="clear" w:color="auto" w:fill="auto"/>
            <w:hideMark/>
          </w:tcPr>
          <w:p w14:paraId="6CDEA386" w14:textId="77777777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B631AC" w:rsidRPr="000C324A" w14:paraId="2B94A4A2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  <w:hideMark/>
          </w:tcPr>
          <w:p w14:paraId="4FAA1E09" w14:textId="77777777" w:rsidR="00B631AC" w:rsidRPr="000C324A" w:rsidRDefault="00B631AC" w:rsidP="00B631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Age, </w:t>
            </w:r>
            <w:proofErr w:type="spellStart"/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yr</w:t>
            </w:r>
            <w:proofErr w:type="spellEnd"/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, mean (SD)</w:t>
            </w:r>
          </w:p>
        </w:tc>
        <w:tc>
          <w:tcPr>
            <w:tcW w:w="1360" w:type="dxa"/>
            <w:shd w:val="clear" w:color="auto" w:fill="auto"/>
            <w:hideMark/>
          </w:tcPr>
          <w:p w14:paraId="4C4F1510" w14:textId="724D0774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45.0 (14.5)</w:t>
            </w:r>
          </w:p>
        </w:tc>
        <w:tc>
          <w:tcPr>
            <w:tcW w:w="1460" w:type="dxa"/>
            <w:shd w:val="clear" w:color="auto" w:fill="auto"/>
            <w:hideMark/>
          </w:tcPr>
          <w:p w14:paraId="10E7DFD5" w14:textId="4C77C4C0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54.6(15.6)</w:t>
            </w:r>
          </w:p>
        </w:tc>
        <w:tc>
          <w:tcPr>
            <w:tcW w:w="1194" w:type="dxa"/>
            <w:shd w:val="clear" w:color="auto" w:fill="auto"/>
            <w:hideMark/>
          </w:tcPr>
          <w:p w14:paraId="2A8299C4" w14:textId="77777777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&lt; 0.0001</w:t>
            </w:r>
          </w:p>
        </w:tc>
      </w:tr>
      <w:tr w:rsidR="00B631AC" w:rsidRPr="000C324A" w14:paraId="1630F12C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  <w:hideMark/>
          </w:tcPr>
          <w:p w14:paraId="007CA70F" w14:textId="77777777" w:rsidR="00B631AC" w:rsidRPr="000C324A" w:rsidRDefault="00B631AC" w:rsidP="00B631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commentRangeStart w:id="143"/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Female, </w:t>
            </w:r>
            <w:commentRangeEnd w:id="143"/>
            <w:r w:rsidR="00C4456E">
              <w:rPr>
                <w:rStyle w:val="CommentReference"/>
              </w:rPr>
              <w:commentReference w:id="143"/>
            </w: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 (%)</w:t>
            </w:r>
          </w:p>
        </w:tc>
        <w:tc>
          <w:tcPr>
            <w:tcW w:w="1360" w:type="dxa"/>
            <w:shd w:val="clear" w:color="auto" w:fill="auto"/>
            <w:hideMark/>
          </w:tcPr>
          <w:p w14:paraId="49219382" w14:textId="6902A17E" w:rsidR="00B631AC" w:rsidRPr="000C324A" w:rsidRDefault="007C3DEE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1162 (</w:t>
            </w:r>
            <w:commentRangeStart w:id="144"/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  <w:commentRangeEnd w:id="144"/>
            <w:r w:rsidR="00F27BAE">
              <w:rPr>
                <w:rStyle w:val="CommentReference"/>
              </w:rPr>
              <w:commentReference w:id="144"/>
            </w:r>
            <w:r w:rsidR="00B631AC" w:rsidRPr="000C324A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0" w:type="dxa"/>
            <w:shd w:val="clear" w:color="auto" w:fill="auto"/>
            <w:hideMark/>
          </w:tcPr>
          <w:p w14:paraId="2824D0C0" w14:textId="3C7C6435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5530 (55)</w:t>
            </w:r>
          </w:p>
        </w:tc>
        <w:tc>
          <w:tcPr>
            <w:tcW w:w="1194" w:type="dxa"/>
            <w:shd w:val="clear" w:color="auto" w:fill="auto"/>
            <w:hideMark/>
          </w:tcPr>
          <w:p w14:paraId="2769119F" w14:textId="77777777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&lt; 0.0001</w:t>
            </w:r>
          </w:p>
        </w:tc>
      </w:tr>
      <w:tr w:rsidR="00B631AC" w:rsidRPr="000C324A" w14:paraId="3DFD5B76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  <w:hideMark/>
          </w:tcPr>
          <w:p w14:paraId="6EA0D071" w14:textId="376625A7" w:rsidR="00B631AC" w:rsidRPr="000C324A" w:rsidRDefault="00B631AC" w:rsidP="00B631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commentRangeStart w:id="145"/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Non-white ethnicity</w:t>
            </w:r>
            <w:commentRangeEnd w:id="145"/>
            <w:r w:rsidR="00C4456E">
              <w:rPr>
                <w:rStyle w:val="CommentReference"/>
              </w:rPr>
              <w:commentReference w:id="145"/>
            </w: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, N (%)</w:t>
            </w:r>
          </w:p>
        </w:tc>
        <w:tc>
          <w:tcPr>
            <w:tcW w:w="1360" w:type="dxa"/>
            <w:shd w:val="clear" w:color="auto" w:fill="auto"/>
            <w:hideMark/>
          </w:tcPr>
          <w:p w14:paraId="2A696661" w14:textId="3180F1DF" w:rsidR="00B631AC" w:rsidRPr="000C324A" w:rsidRDefault="007C3DEE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406 (</w:t>
            </w:r>
            <w:commentRangeStart w:id="146"/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22.0</w:t>
            </w:r>
            <w:commentRangeEnd w:id="146"/>
            <w:r w:rsidR="00F27BAE">
              <w:rPr>
                <w:rStyle w:val="CommentReference"/>
              </w:rPr>
              <w:commentReference w:id="146"/>
            </w:r>
            <w:r w:rsidR="00B631AC" w:rsidRPr="000C324A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0" w:type="dxa"/>
            <w:shd w:val="clear" w:color="auto" w:fill="auto"/>
            <w:hideMark/>
          </w:tcPr>
          <w:p w14:paraId="28895D4C" w14:textId="0B1D2B3C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698 (7.0)</w:t>
            </w:r>
          </w:p>
        </w:tc>
        <w:tc>
          <w:tcPr>
            <w:tcW w:w="1194" w:type="dxa"/>
            <w:shd w:val="clear" w:color="auto" w:fill="auto"/>
            <w:hideMark/>
          </w:tcPr>
          <w:p w14:paraId="38CD0015" w14:textId="77777777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&lt; 0.0001</w:t>
            </w:r>
          </w:p>
        </w:tc>
      </w:tr>
      <w:tr w:rsidR="00610182" w:rsidRPr="000C324A" w14:paraId="388F8E02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  <w:hideMark/>
          </w:tcPr>
          <w:p w14:paraId="3BAA929D" w14:textId="77777777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0" w:type="dxa"/>
            <w:shd w:val="clear" w:color="auto" w:fill="auto"/>
            <w:hideMark/>
          </w:tcPr>
          <w:p w14:paraId="19C75539" w14:textId="77777777" w:rsidR="00610182" w:rsidRPr="000C324A" w:rsidRDefault="00610182" w:rsidP="006101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shd w:val="clear" w:color="auto" w:fill="auto"/>
            <w:hideMark/>
          </w:tcPr>
          <w:p w14:paraId="0F1D2A6D" w14:textId="77777777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94" w:type="dxa"/>
            <w:shd w:val="clear" w:color="auto" w:fill="auto"/>
            <w:hideMark/>
          </w:tcPr>
          <w:p w14:paraId="6CF14C58" w14:textId="77777777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10182" w:rsidRPr="000C324A" w14:paraId="42A37374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  <w:hideMark/>
          </w:tcPr>
          <w:p w14:paraId="7647BE4A" w14:textId="77777777" w:rsidR="00610182" w:rsidRPr="000C324A" w:rsidRDefault="00610182" w:rsidP="006101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Socioeconomic factors</w:t>
            </w:r>
          </w:p>
        </w:tc>
        <w:tc>
          <w:tcPr>
            <w:tcW w:w="1360" w:type="dxa"/>
            <w:shd w:val="clear" w:color="auto" w:fill="auto"/>
            <w:hideMark/>
          </w:tcPr>
          <w:p w14:paraId="395C0303" w14:textId="77777777" w:rsidR="00610182" w:rsidRPr="000C324A" w:rsidRDefault="00610182" w:rsidP="006101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shd w:val="clear" w:color="auto" w:fill="auto"/>
            <w:hideMark/>
          </w:tcPr>
          <w:p w14:paraId="19EC53BF" w14:textId="77777777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94" w:type="dxa"/>
            <w:shd w:val="clear" w:color="auto" w:fill="auto"/>
            <w:hideMark/>
          </w:tcPr>
          <w:p w14:paraId="1A558F12" w14:textId="77777777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10182" w:rsidRPr="000C324A" w14:paraId="2C25E933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  <w:hideMark/>
          </w:tcPr>
          <w:p w14:paraId="1390EE4D" w14:textId="77777777" w:rsidR="00610182" w:rsidRPr="000C324A" w:rsidRDefault="00610182" w:rsidP="00610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commentRangeStart w:id="147"/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No university education, </w:t>
            </w:r>
            <w:commentRangeEnd w:id="147"/>
            <w:r w:rsidR="00C4456E">
              <w:rPr>
                <w:rStyle w:val="CommentReference"/>
              </w:rPr>
              <w:commentReference w:id="147"/>
            </w: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 (</w:t>
            </w:r>
            <w:commentRangeStart w:id="148"/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%</w:t>
            </w:r>
            <w:commentRangeEnd w:id="148"/>
            <w:r w:rsidR="00F27BAE">
              <w:rPr>
                <w:rStyle w:val="CommentReference"/>
              </w:rPr>
              <w:commentReference w:id="148"/>
            </w: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360" w:type="dxa"/>
            <w:shd w:val="clear" w:color="auto" w:fill="auto"/>
            <w:hideMark/>
          </w:tcPr>
          <w:p w14:paraId="3A12CC8D" w14:textId="7DA4C40F" w:rsidR="00610182" w:rsidRPr="000C324A" w:rsidRDefault="00DD6CBF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939 (51.0</w:t>
            </w:r>
            <w:r w:rsidR="00610182"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460" w:type="dxa"/>
            <w:shd w:val="clear" w:color="auto" w:fill="auto"/>
            <w:hideMark/>
          </w:tcPr>
          <w:p w14:paraId="7E3E091F" w14:textId="1536D8C7" w:rsidR="00610182" w:rsidRPr="000C324A" w:rsidRDefault="00DD6CBF" w:rsidP="00DD6C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4298 (42.5</w:t>
            </w:r>
            <w:r w:rsidR="00610182"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194" w:type="dxa"/>
            <w:shd w:val="clear" w:color="auto" w:fill="auto"/>
            <w:hideMark/>
          </w:tcPr>
          <w:p w14:paraId="2CF0EA8A" w14:textId="77777777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&lt; 0.0001</w:t>
            </w:r>
          </w:p>
        </w:tc>
      </w:tr>
      <w:tr w:rsidR="00610182" w:rsidRPr="000C324A" w14:paraId="518F8D5C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  <w:hideMark/>
          </w:tcPr>
          <w:p w14:paraId="3D825547" w14:textId="77777777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0" w:type="dxa"/>
            <w:shd w:val="clear" w:color="auto" w:fill="auto"/>
            <w:hideMark/>
          </w:tcPr>
          <w:p w14:paraId="4C0E4EAC" w14:textId="77777777" w:rsidR="00610182" w:rsidRPr="000C324A" w:rsidRDefault="00610182" w:rsidP="006101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shd w:val="clear" w:color="auto" w:fill="auto"/>
            <w:hideMark/>
          </w:tcPr>
          <w:p w14:paraId="5BECFA12" w14:textId="77777777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94" w:type="dxa"/>
            <w:shd w:val="clear" w:color="auto" w:fill="auto"/>
            <w:hideMark/>
          </w:tcPr>
          <w:p w14:paraId="2D42595C" w14:textId="77777777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10182" w:rsidRPr="000C324A" w14:paraId="12D2D2FA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  <w:hideMark/>
          </w:tcPr>
          <w:p w14:paraId="0B2EDDEA" w14:textId="77777777" w:rsidR="00610182" w:rsidRPr="000C324A" w:rsidRDefault="00610182" w:rsidP="006101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Comorbidities</w:t>
            </w:r>
          </w:p>
        </w:tc>
        <w:tc>
          <w:tcPr>
            <w:tcW w:w="1360" w:type="dxa"/>
            <w:shd w:val="clear" w:color="auto" w:fill="auto"/>
            <w:hideMark/>
          </w:tcPr>
          <w:p w14:paraId="2004052B" w14:textId="77777777" w:rsidR="00610182" w:rsidRPr="000C324A" w:rsidRDefault="00610182" w:rsidP="006101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shd w:val="clear" w:color="auto" w:fill="auto"/>
            <w:hideMark/>
          </w:tcPr>
          <w:p w14:paraId="55470E13" w14:textId="77777777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94" w:type="dxa"/>
            <w:shd w:val="clear" w:color="auto" w:fill="auto"/>
            <w:hideMark/>
          </w:tcPr>
          <w:p w14:paraId="21F3C55F" w14:textId="77777777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B631AC" w:rsidRPr="000C324A" w14:paraId="7D75EF03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  <w:hideMark/>
          </w:tcPr>
          <w:p w14:paraId="3CF47E30" w14:textId="0FEA57D2" w:rsidR="00B631AC" w:rsidRPr="000C324A" w:rsidRDefault="00B631AC" w:rsidP="00B631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commentRangeStart w:id="149"/>
            <w:proofErr w:type="spellStart"/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Cardiometabolic</w:t>
            </w:r>
            <w:proofErr w:type="spellEnd"/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disease, </w:t>
            </w:r>
            <w:commentRangeEnd w:id="149"/>
            <w:r w:rsidR="00C4456E">
              <w:rPr>
                <w:rStyle w:val="CommentReference"/>
              </w:rPr>
              <w:commentReference w:id="149"/>
            </w: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 (</w:t>
            </w:r>
            <w:commentRangeStart w:id="150"/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%</w:t>
            </w:r>
            <w:commentRangeEnd w:id="150"/>
            <w:r w:rsidR="00F27BAE">
              <w:rPr>
                <w:rStyle w:val="CommentReference"/>
              </w:rPr>
              <w:commentReference w:id="150"/>
            </w: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360" w:type="dxa"/>
            <w:shd w:val="clear" w:color="auto" w:fill="auto"/>
            <w:hideMark/>
          </w:tcPr>
          <w:p w14:paraId="0A99C837" w14:textId="09CB1D2A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268 (15.0)</w:t>
            </w:r>
          </w:p>
        </w:tc>
        <w:tc>
          <w:tcPr>
            <w:tcW w:w="1460" w:type="dxa"/>
            <w:shd w:val="clear" w:color="auto" w:fill="auto"/>
            <w:hideMark/>
          </w:tcPr>
          <w:p w14:paraId="48A2921D" w14:textId="502A8CAE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2513 (25.2)</w:t>
            </w:r>
          </w:p>
        </w:tc>
        <w:tc>
          <w:tcPr>
            <w:tcW w:w="1194" w:type="dxa"/>
            <w:shd w:val="clear" w:color="auto" w:fill="auto"/>
            <w:hideMark/>
          </w:tcPr>
          <w:p w14:paraId="1FCC3BDA" w14:textId="448D6EFC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&lt; 0.0001</w:t>
            </w:r>
          </w:p>
        </w:tc>
      </w:tr>
      <w:tr w:rsidR="00B631AC" w:rsidRPr="000C324A" w14:paraId="4AB0D165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  <w:hideMark/>
          </w:tcPr>
          <w:p w14:paraId="305F3835" w14:textId="025A87C3" w:rsidR="00B631AC" w:rsidRPr="000C324A" w:rsidRDefault="00B631AC" w:rsidP="00B631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Respiratory disease, N (%)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4FFC154E" w14:textId="0B63C070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219 (12.3)</w:t>
            </w:r>
          </w:p>
        </w:tc>
        <w:tc>
          <w:tcPr>
            <w:tcW w:w="1460" w:type="dxa"/>
            <w:shd w:val="clear" w:color="auto" w:fill="auto"/>
            <w:hideMark/>
          </w:tcPr>
          <w:p w14:paraId="14CA3931" w14:textId="0CDA3845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1372 (13.8)</w:t>
            </w:r>
          </w:p>
        </w:tc>
        <w:tc>
          <w:tcPr>
            <w:tcW w:w="1194" w:type="dxa"/>
            <w:shd w:val="clear" w:color="auto" w:fill="auto"/>
            <w:hideMark/>
          </w:tcPr>
          <w:p w14:paraId="2D00B6D6" w14:textId="31DCDEA6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0.144</w:t>
            </w:r>
          </w:p>
        </w:tc>
      </w:tr>
      <w:tr w:rsidR="00B631AC" w:rsidRPr="000C324A" w14:paraId="5501CEC1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  <w:hideMark/>
          </w:tcPr>
          <w:p w14:paraId="7C5DFB6F" w14:textId="02E28220" w:rsidR="00B631AC" w:rsidRPr="000C324A" w:rsidRDefault="005A0A2F" w:rsidP="00B631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Any c</w:t>
            </w:r>
            <w:r w:rsidR="00B631AC"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ancer, N (%)</w:t>
            </w:r>
          </w:p>
        </w:tc>
        <w:tc>
          <w:tcPr>
            <w:tcW w:w="1360" w:type="dxa"/>
            <w:shd w:val="clear" w:color="auto" w:fill="auto"/>
            <w:hideMark/>
          </w:tcPr>
          <w:p w14:paraId="3C83D92B" w14:textId="2AAD6FA8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45 (2.5)</w:t>
            </w:r>
          </w:p>
        </w:tc>
        <w:tc>
          <w:tcPr>
            <w:tcW w:w="1460" w:type="dxa"/>
            <w:shd w:val="clear" w:color="auto" w:fill="auto"/>
            <w:hideMark/>
          </w:tcPr>
          <w:p w14:paraId="292F2C9A" w14:textId="5AA14989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525 (5.3)</w:t>
            </w:r>
          </w:p>
        </w:tc>
        <w:tc>
          <w:tcPr>
            <w:tcW w:w="1194" w:type="dxa"/>
            <w:shd w:val="clear" w:color="auto" w:fill="auto"/>
            <w:hideMark/>
          </w:tcPr>
          <w:p w14:paraId="11CECB97" w14:textId="231CF243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&lt; 0.0001</w:t>
            </w:r>
          </w:p>
        </w:tc>
      </w:tr>
      <w:tr w:rsidR="00B631AC" w:rsidRPr="000C324A" w14:paraId="5D184C37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  <w:hideMark/>
          </w:tcPr>
          <w:p w14:paraId="0D93465F" w14:textId="6EBC7084" w:rsidR="00B631AC" w:rsidRPr="000C324A" w:rsidRDefault="002D2267" w:rsidP="00B631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 p</w:t>
            </w:r>
            <w:r w:rsidR="00B631AC" w:rsidRPr="000C324A">
              <w:rPr>
                <w:rFonts w:ascii="Arial" w:hAnsi="Arial" w:cs="Arial"/>
                <w:color w:val="000000"/>
                <w:sz w:val="20"/>
                <w:szCs w:val="20"/>
              </w:rPr>
              <w:t>sychological distress</w:t>
            </w:r>
            <w:r w:rsidR="000844B8" w:rsidRPr="000C324A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0844B8"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 (%)</w:t>
            </w:r>
          </w:p>
        </w:tc>
        <w:tc>
          <w:tcPr>
            <w:tcW w:w="1360" w:type="dxa"/>
            <w:shd w:val="clear" w:color="auto" w:fill="auto"/>
            <w:hideMark/>
          </w:tcPr>
          <w:p w14:paraId="65FF6ACC" w14:textId="788EEDE0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509 (27.6)</w:t>
            </w:r>
          </w:p>
        </w:tc>
        <w:tc>
          <w:tcPr>
            <w:tcW w:w="1460" w:type="dxa"/>
            <w:shd w:val="clear" w:color="auto" w:fill="auto"/>
            <w:hideMark/>
          </w:tcPr>
          <w:p w14:paraId="12B10E78" w14:textId="1E4893CD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2399 (23.7)</w:t>
            </w:r>
          </w:p>
        </w:tc>
        <w:tc>
          <w:tcPr>
            <w:tcW w:w="1194" w:type="dxa"/>
            <w:shd w:val="clear" w:color="auto" w:fill="auto"/>
            <w:hideMark/>
          </w:tcPr>
          <w:p w14:paraId="2D84DCD3" w14:textId="3386356E" w:rsidR="00B631AC" w:rsidRPr="000C324A" w:rsidRDefault="00B631AC" w:rsidP="00B63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hAnsi="Arial" w:cs="Arial"/>
                <w:color w:val="000000"/>
                <w:sz w:val="20"/>
                <w:szCs w:val="20"/>
              </w:rPr>
              <w:t>&lt; 0.0001</w:t>
            </w:r>
          </w:p>
        </w:tc>
      </w:tr>
      <w:tr w:rsidR="00B631AC" w:rsidRPr="000C324A" w14:paraId="20B364A7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  <w:noWrap/>
            <w:hideMark/>
          </w:tcPr>
          <w:p w14:paraId="16605847" w14:textId="1FFDD720" w:rsidR="00B631AC" w:rsidRPr="000C324A" w:rsidRDefault="00B631AC" w:rsidP="004E0C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Shielding in the household</w:t>
            </w:r>
            <w:r w:rsidR="000844B8"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, N (%)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09275CD6" w14:textId="615AE8D3" w:rsidR="00B631AC" w:rsidRPr="000C324A" w:rsidRDefault="00B631AC" w:rsidP="004E0C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196 (10.6)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46212455" w14:textId="77A2E02F" w:rsidR="00B631AC" w:rsidRPr="000C324A" w:rsidRDefault="00B631AC" w:rsidP="004E0C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1187 (11.7)</w:t>
            </w:r>
          </w:p>
        </w:tc>
        <w:tc>
          <w:tcPr>
            <w:tcW w:w="1194" w:type="dxa"/>
            <w:shd w:val="clear" w:color="auto" w:fill="auto"/>
            <w:noWrap/>
            <w:hideMark/>
          </w:tcPr>
          <w:p w14:paraId="007B9944" w14:textId="77777777" w:rsidR="00B631AC" w:rsidRPr="000C324A" w:rsidRDefault="00B631AC" w:rsidP="004E0C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&lt; 0.0001</w:t>
            </w:r>
          </w:p>
        </w:tc>
      </w:tr>
      <w:tr w:rsidR="00610182" w:rsidRPr="000C324A" w14:paraId="68570D33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  <w:hideMark/>
          </w:tcPr>
          <w:p w14:paraId="416592D0" w14:textId="77777777" w:rsidR="00610182" w:rsidRPr="000C324A" w:rsidRDefault="00610182" w:rsidP="00B631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0" w:type="dxa"/>
            <w:shd w:val="clear" w:color="auto" w:fill="auto"/>
            <w:hideMark/>
          </w:tcPr>
          <w:p w14:paraId="70BE0116" w14:textId="77777777" w:rsidR="00610182" w:rsidRPr="000C324A" w:rsidRDefault="00610182" w:rsidP="006101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shd w:val="clear" w:color="auto" w:fill="auto"/>
            <w:hideMark/>
          </w:tcPr>
          <w:p w14:paraId="443CACCB" w14:textId="77777777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94" w:type="dxa"/>
            <w:shd w:val="clear" w:color="auto" w:fill="auto"/>
            <w:hideMark/>
          </w:tcPr>
          <w:p w14:paraId="66BDAEB3" w14:textId="77777777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10182" w:rsidRPr="000C324A" w14:paraId="25B82EE9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  <w:hideMark/>
          </w:tcPr>
          <w:p w14:paraId="6EA2406E" w14:textId="77777777" w:rsidR="00610182" w:rsidRPr="000C324A" w:rsidRDefault="00610182" w:rsidP="006101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Cognitive function </w:t>
            </w:r>
          </w:p>
        </w:tc>
        <w:tc>
          <w:tcPr>
            <w:tcW w:w="1360" w:type="dxa"/>
            <w:shd w:val="clear" w:color="auto" w:fill="auto"/>
            <w:hideMark/>
          </w:tcPr>
          <w:p w14:paraId="618EB32C" w14:textId="77777777" w:rsidR="00610182" w:rsidRPr="000C324A" w:rsidRDefault="00610182" w:rsidP="006101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shd w:val="clear" w:color="auto" w:fill="auto"/>
            <w:hideMark/>
          </w:tcPr>
          <w:p w14:paraId="3A7C7886" w14:textId="77777777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94" w:type="dxa"/>
            <w:shd w:val="clear" w:color="auto" w:fill="auto"/>
            <w:hideMark/>
          </w:tcPr>
          <w:p w14:paraId="542888D7" w14:textId="77777777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0844B8" w:rsidRPr="000C324A" w14:paraId="011D6786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  <w:hideMark/>
          </w:tcPr>
          <w:p w14:paraId="128159B7" w14:textId="2ED342F1" w:rsidR="000844B8" w:rsidRPr="000C324A" w:rsidRDefault="000844B8" w:rsidP="004E0CD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>g</w:t>
            </w: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factor, mean (SD)</w:t>
            </w:r>
          </w:p>
        </w:tc>
        <w:tc>
          <w:tcPr>
            <w:tcW w:w="1360" w:type="dxa"/>
            <w:shd w:val="clear" w:color="auto" w:fill="auto"/>
            <w:hideMark/>
          </w:tcPr>
          <w:p w14:paraId="075B7329" w14:textId="77777777" w:rsidR="000844B8" w:rsidRPr="000C324A" w:rsidRDefault="000844B8" w:rsidP="004E0C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96.6 (15.7)</w:t>
            </w:r>
          </w:p>
        </w:tc>
        <w:tc>
          <w:tcPr>
            <w:tcW w:w="1460" w:type="dxa"/>
            <w:shd w:val="clear" w:color="auto" w:fill="auto"/>
            <w:hideMark/>
          </w:tcPr>
          <w:p w14:paraId="5A5DAFC7" w14:textId="77777777" w:rsidR="000844B8" w:rsidRPr="000C324A" w:rsidRDefault="000844B8" w:rsidP="004E0C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100.5 (14.8)</w:t>
            </w:r>
          </w:p>
        </w:tc>
        <w:tc>
          <w:tcPr>
            <w:tcW w:w="1194" w:type="dxa"/>
            <w:shd w:val="clear" w:color="auto" w:fill="auto"/>
            <w:hideMark/>
          </w:tcPr>
          <w:p w14:paraId="572D54DC" w14:textId="77777777" w:rsidR="000844B8" w:rsidRPr="000C324A" w:rsidRDefault="000844B8" w:rsidP="004E0C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&lt; 0.0001</w:t>
            </w:r>
          </w:p>
        </w:tc>
      </w:tr>
      <w:tr w:rsidR="00610182" w:rsidRPr="000C324A" w14:paraId="4DCADF31" w14:textId="77777777" w:rsidTr="002D2267">
        <w:trPr>
          <w:trHeight w:val="300"/>
          <w:jc w:val="center"/>
        </w:trPr>
        <w:tc>
          <w:tcPr>
            <w:tcW w:w="3367" w:type="dxa"/>
            <w:shd w:val="clear" w:color="auto" w:fill="auto"/>
          </w:tcPr>
          <w:p w14:paraId="25EC7A7C" w14:textId="5D47F690" w:rsidR="00610182" w:rsidRPr="000C324A" w:rsidRDefault="00610182" w:rsidP="0061018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0" w:type="dxa"/>
            <w:shd w:val="clear" w:color="auto" w:fill="auto"/>
          </w:tcPr>
          <w:p w14:paraId="7C23B8B7" w14:textId="281F8BEE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shd w:val="clear" w:color="auto" w:fill="auto"/>
          </w:tcPr>
          <w:p w14:paraId="0172443D" w14:textId="40DAE211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94" w:type="dxa"/>
            <w:shd w:val="clear" w:color="auto" w:fill="auto"/>
          </w:tcPr>
          <w:p w14:paraId="17B0801A" w14:textId="60192CDC" w:rsidR="00610182" w:rsidRPr="000C324A" w:rsidRDefault="00610182" w:rsidP="006101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5271569" w14:textId="776D4CC9" w:rsidR="00610182" w:rsidRDefault="00610182" w:rsidP="00E85F02">
      <w:pPr>
        <w:rPr>
          <w:rFonts w:cstheme="minorHAnsi"/>
          <w:sz w:val="20"/>
          <w:szCs w:val="20"/>
        </w:rPr>
      </w:pPr>
    </w:p>
    <w:p w14:paraId="32CA2089" w14:textId="3A67B9BE" w:rsidR="00E85F02" w:rsidRPr="004B0C8D" w:rsidRDefault="000C324A" w:rsidP="000C324A">
      <w:pPr>
        <w:spacing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>*N</w:t>
      </w:r>
      <w:r w:rsidR="00D25C38">
        <w:rPr>
          <w:rFonts w:cstheme="minorHAnsi"/>
        </w:rPr>
        <w:t xml:space="preserve">umbers corresponds to those with </w:t>
      </w:r>
      <w:r w:rsidR="009C7AC2">
        <w:rPr>
          <w:rFonts w:cstheme="minorHAnsi"/>
        </w:rPr>
        <w:t xml:space="preserve">complete </w:t>
      </w:r>
      <w:r w:rsidR="00D25C38">
        <w:rPr>
          <w:rFonts w:cstheme="minorHAnsi"/>
        </w:rPr>
        <w:t xml:space="preserve">data on </w:t>
      </w:r>
      <w:r w:rsidR="009C7AC2">
        <w:rPr>
          <w:rFonts w:cstheme="minorHAnsi"/>
        </w:rPr>
        <w:t>vaccine intentionality</w:t>
      </w:r>
    </w:p>
    <w:p w14:paraId="0F4EFC5E" w14:textId="77777777" w:rsidR="00E85F02" w:rsidRPr="004B0C8D" w:rsidRDefault="00E85F02" w:rsidP="00E85F02">
      <w:pPr>
        <w:rPr>
          <w:rFonts w:cstheme="minorHAnsi"/>
          <w:sz w:val="20"/>
          <w:szCs w:val="20"/>
        </w:rPr>
      </w:pPr>
      <w:r w:rsidRPr="004B0C8D">
        <w:rPr>
          <w:rFonts w:cstheme="minorHAnsi"/>
          <w:sz w:val="20"/>
          <w:szCs w:val="20"/>
        </w:rPr>
        <w:br w:type="page"/>
      </w:r>
      <w:bookmarkStart w:id="151" w:name="_GoBack"/>
      <w:bookmarkEnd w:id="151"/>
    </w:p>
    <w:p w14:paraId="64345865" w14:textId="77777777" w:rsidR="00E85F02" w:rsidRPr="004B0C8D" w:rsidRDefault="00E85F02" w:rsidP="00E85F02">
      <w:pPr>
        <w:rPr>
          <w:rFonts w:cstheme="minorHAnsi"/>
          <w:b/>
          <w:bCs/>
        </w:rPr>
        <w:sectPr w:rsidR="00E85F02" w:rsidRPr="004B0C8D" w:rsidSect="00964C19">
          <w:footerReference w:type="even" r:id="rId19"/>
          <w:footerReference w:type="default" r:id="rId20"/>
          <w:type w:val="nextColumn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47300803" w14:textId="6FB98339" w:rsidR="00E85F02" w:rsidRPr="000C324A" w:rsidRDefault="00E85F02" w:rsidP="00B631AC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0C324A">
        <w:rPr>
          <w:rFonts w:ascii="Arial" w:hAnsi="Arial" w:cs="Arial"/>
          <w:b/>
          <w:bCs/>
        </w:rPr>
        <w:lastRenderedPageBreak/>
        <w:t xml:space="preserve">Table 2.  Odds ratios (95% CI) for the relation of cognitive function </w:t>
      </w:r>
      <w:r w:rsidR="009C7AC2" w:rsidRPr="000C324A">
        <w:rPr>
          <w:rFonts w:ascii="Arial" w:hAnsi="Arial" w:cs="Arial"/>
          <w:b/>
          <w:bCs/>
        </w:rPr>
        <w:t>(</w:t>
      </w:r>
      <w:r w:rsidR="009C7AC2" w:rsidRPr="000C324A">
        <w:rPr>
          <w:rFonts w:ascii="Arial" w:hAnsi="Arial" w:cs="Arial"/>
          <w:b/>
          <w:bCs/>
          <w:i/>
          <w:iCs/>
        </w:rPr>
        <w:t>g</w:t>
      </w:r>
      <w:r w:rsidR="009C7AC2" w:rsidRPr="000C324A">
        <w:rPr>
          <w:rFonts w:ascii="Arial" w:hAnsi="Arial" w:cs="Arial"/>
          <w:b/>
          <w:bCs/>
        </w:rPr>
        <w:t xml:space="preserve">) </w:t>
      </w:r>
      <w:r w:rsidRPr="000C324A">
        <w:rPr>
          <w:rFonts w:ascii="Arial" w:hAnsi="Arial" w:cs="Arial"/>
          <w:b/>
          <w:bCs/>
        </w:rPr>
        <w:t xml:space="preserve">with COVID-19 vaccine hesitancy </w:t>
      </w:r>
      <w:r w:rsidR="000C324A" w:rsidRPr="000C324A">
        <w:rPr>
          <w:rFonts w:ascii="Arial" w:hAnsi="Arial" w:cs="Arial"/>
          <w:b/>
          <w:bCs/>
        </w:rPr>
        <w:t>in</w:t>
      </w:r>
      <w:r w:rsidRPr="000C324A">
        <w:rPr>
          <w:rFonts w:ascii="Arial" w:hAnsi="Arial" w:cs="Arial"/>
          <w:b/>
          <w:bCs/>
        </w:rPr>
        <w:t xml:space="preserve"> Understanding Society</w:t>
      </w:r>
      <w:r w:rsidR="00B631AC" w:rsidRPr="000C324A">
        <w:rPr>
          <w:rFonts w:ascii="Arial" w:hAnsi="Arial" w:cs="Arial"/>
          <w:b/>
          <w:bCs/>
        </w:rPr>
        <w:t xml:space="preserve"> </w:t>
      </w:r>
    </w:p>
    <w:p w14:paraId="4AE67C9E" w14:textId="77777777" w:rsidR="0073229D" w:rsidRDefault="0073229D" w:rsidP="00B631AC">
      <w:pPr>
        <w:spacing w:after="0" w:line="240" w:lineRule="auto"/>
        <w:jc w:val="center"/>
        <w:rPr>
          <w:rFonts w:cstheme="minorHAnsi"/>
          <w:b/>
          <w:bCs/>
        </w:rPr>
      </w:pPr>
    </w:p>
    <w:p w14:paraId="21C0B4D2" w14:textId="77777777" w:rsidR="00B631AC" w:rsidRDefault="00B631AC" w:rsidP="00B631AC">
      <w:pPr>
        <w:spacing w:after="0" w:line="240" w:lineRule="auto"/>
        <w:jc w:val="center"/>
        <w:rPr>
          <w:rFonts w:cstheme="minorHAnsi"/>
          <w:b/>
          <w:bCs/>
        </w:rPr>
      </w:pPr>
    </w:p>
    <w:tbl>
      <w:tblPr>
        <w:tblW w:w="13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1284"/>
        <w:gridCol w:w="1723"/>
        <w:gridCol w:w="1720"/>
        <w:gridCol w:w="1784"/>
        <w:gridCol w:w="1701"/>
        <w:gridCol w:w="1701"/>
        <w:gridCol w:w="1843"/>
      </w:tblGrid>
      <w:tr w:rsidR="00E5142D" w:rsidRPr="000C324A" w14:paraId="19C3771E" w14:textId="77777777" w:rsidTr="000C324A">
        <w:trPr>
          <w:trHeight w:val="795"/>
          <w:jc w:val="center"/>
        </w:trPr>
        <w:tc>
          <w:tcPr>
            <w:tcW w:w="1989" w:type="dxa"/>
            <w:shd w:val="clear" w:color="auto" w:fill="auto"/>
            <w:noWrap/>
            <w:hideMark/>
          </w:tcPr>
          <w:p w14:paraId="649BE316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284" w:type="dxa"/>
            <w:shd w:val="clear" w:color="auto" w:fill="auto"/>
            <w:hideMark/>
          </w:tcPr>
          <w:p w14:paraId="4B63AB38" w14:textId="52856B2F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Number hesitant / Total at risk</w:t>
            </w:r>
          </w:p>
        </w:tc>
        <w:tc>
          <w:tcPr>
            <w:tcW w:w="1723" w:type="dxa"/>
            <w:shd w:val="clear" w:color="auto" w:fill="auto"/>
            <w:hideMark/>
          </w:tcPr>
          <w:p w14:paraId="49AC5038" w14:textId="5E10F95D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Age, sex, &amp; ethnicity</w:t>
            </w:r>
          </w:p>
        </w:tc>
        <w:tc>
          <w:tcPr>
            <w:tcW w:w="1720" w:type="dxa"/>
            <w:shd w:val="clear" w:color="auto" w:fill="auto"/>
            <w:hideMark/>
          </w:tcPr>
          <w:p w14:paraId="728E5C1E" w14:textId="4C3B49F0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Age, sex, ethnicity, &amp; somatic comorbidity</w:t>
            </w:r>
          </w:p>
        </w:tc>
        <w:tc>
          <w:tcPr>
            <w:tcW w:w="1784" w:type="dxa"/>
          </w:tcPr>
          <w:p w14:paraId="2FFB9A48" w14:textId="19905E45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Age, sex, ethnicity, &amp; psychological distress</w:t>
            </w:r>
          </w:p>
        </w:tc>
        <w:tc>
          <w:tcPr>
            <w:tcW w:w="1701" w:type="dxa"/>
            <w:shd w:val="clear" w:color="auto" w:fill="auto"/>
            <w:hideMark/>
          </w:tcPr>
          <w:p w14:paraId="5A70DAB1" w14:textId="527D4DFD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Age, sex, ethnicity, &amp; shielding</w:t>
            </w:r>
          </w:p>
        </w:tc>
        <w:tc>
          <w:tcPr>
            <w:tcW w:w="1701" w:type="dxa"/>
            <w:shd w:val="clear" w:color="auto" w:fill="auto"/>
            <w:hideMark/>
          </w:tcPr>
          <w:p w14:paraId="36829271" w14:textId="574B1E6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Age, sex, ethnicity</w:t>
            </w:r>
            <w:r w:rsidR="00635912"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,</w:t>
            </w:r>
            <w:r w:rsidR="007620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&amp; education</w:t>
            </w:r>
          </w:p>
        </w:tc>
        <w:tc>
          <w:tcPr>
            <w:tcW w:w="1843" w:type="dxa"/>
            <w:shd w:val="clear" w:color="auto" w:fill="auto"/>
            <w:hideMark/>
          </w:tcPr>
          <w:p w14:paraId="7E3386B3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All covariates</w:t>
            </w:r>
          </w:p>
        </w:tc>
      </w:tr>
      <w:tr w:rsidR="00E5142D" w:rsidRPr="000C324A" w14:paraId="0159229E" w14:textId="77777777" w:rsidTr="000C324A">
        <w:trPr>
          <w:trHeight w:val="300"/>
          <w:jc w:val="center"/>
        </w:trPr>
        <w:tc>
          <w:tcPr>
            <w:tcW w:w="1989" w:type="dxa"/>
            <w:shd w:val="clear" w:color="auto" w:fill="auto"/>
            <w:noWrap/>
          </w:tcPr>
          <w:p w14:paraId="7ABD7790" w14:textId="4245406F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  <w:tc>
          <w:tcPr>
            <w:tcW w:w="1284" w:type="dxa"/>
            <w:shd w:val="clear" w:color="auto" w:fill="auto"/>
            <w:noWrap/>
          </w:tcPr>
          <w:p w14:paraId="51A0BBF5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23" w:type="dxa"/>
            <w:shd w:val="clear" w:color="auto" w:fill="auto"/>
            <w:noWrap/>
          </w:tcPr>
          <w:p w14:paraId="1E578E88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shd w:val="clear" w:color="auto" w:fill="auto"/>
            <w:noWrap/>
          </w:tcPr>
          <w:p w14:paraId="2003B9CC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784" w:type="dxa"/>
          </w:tcPr>
          <w:p w14:paraId="44E64F97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14:paraId="49FB780A" w14:textId="625A7FD1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14:paraId="4F38E28F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843" w:type="dxa"/>
            <w:shd w:val="clear" w:color="auto" w:fill="auto"/>
            <w:noWrap/>
          </w:tcPr>
          <w:p w14:paraId="615B29A2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E5142D" w:rsidRPr="000C324A" w14:paraId="3F235B3E" w14:textId="77777777" w:rsidTr="000C324A">
        <w:trPr>
          <w:trHeight w:val="300"/>
          <w:jc w:val="center"/>
        </w:trPr>
        <w:tc>
          <w:tcPr>
            <w:tcW w:w="1989" w:type="dxa"/>
            <w:shd w:val="clear" w:color="auto" w:fill="auto"/>
            <w:noWrap/>
            <w:hideMark/>
          </w:tcPr>
          <w:p w14:paraId="5391B70D" w14:textId="42AA21B9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Tertile</w:t>
            </w:r>
            <w:proofErr w:type="spellEnd"/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3 (high)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18285BA5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236 / 2048</w:t>
            </w:r>
          </w:p>
        </w:tc>
        <w:tc>
          <w:tcPr>
            <w:tcW w:w="1723" w:type="dxa"/>
            <w:shd w:val="clear" w:color="auto" w:fill="auto"/>
            <w:noWrap/>
            <w:hideMark/>
          </w:tcPr>
          <w:p w14:paraId="5F5099CA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 (ref)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3228B3D9" w14:textId="7C8CAF16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 (ref)</w:t>
            </w:r>
          </w:p>
        </w:tc>
        <w:tc>
          <w:tcPr>
            <w:tcW w:w="1784" w:type="dxa"/>
          </w:tcPr>
          <w:p w14:paraId="4C11A590" w14:textId="4486240C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 (ref)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E886106" w14:textId="52882574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 (ref)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0FF112D" w14:textId="109A9966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 (ref)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E8E2B63" w14:textId="70836F22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 (ref)</w:t>
            </w:r>
          </w:p>
        </w:tc>
      </w:tr>
      <w:tr w:rsidR="00E5142D" w:rsidRPr="000C324A" w14:paraId="150C7600" w14:textId="77777777" w:rsidTr="000C324A">
        <w:trPr>
          <w:trHeight w:val="300"/>
          <w:jc w:val="center"/>
        </w:trPr>
        <w:tc>
          <w:tcPr>
            <w:tcW w:w="1989" w:type="dxa"/>
            <w:shd w:val="clear" w:color="auto" w:fill="auto"/>
            <w:noWrap/>
            <w:hideMark/>
          </w:tcPr>
          <w:p w14:paraId="4A70310A" w14:textId="797B9895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Tertile</w:t>
            </w:r>
            <w:proofErr w:type="spellEnd"/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284" w:type="dxa"/>
            <w:shd w:val="clear" w:color="auto" w:fill="auto"/>
            <w:hideMark/>
          </w:tcPr>
          <w:p w14:paraId="4D162C77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352 / 2566</w:t>
            </w:r>
          </w:p>
        </w:tc>
        <w:tc>
          <w:tcPr>
            <w:tcW w:w="1723" w:type="dxa"/>
            <w:shd w:val="clear" w:color="auto" w:fill="auto"/>
            <w:hideMark/>
          </w:tcPr>
          <w:p w14:paraId="66B4B748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1.28 (1.07, 1.54)</w:t>
            </w:r>
          </w:p>
        </w:tc>
        <w:tc>
          <w:tcPr>
            <w:tcW w:w="1720" w:type="dxa"/>
            <w:shd w:val="clear" w:color="auto" w:fill="auto"/>
            <w:hideMark/>
          </w:tcPr>
          <w:p w14:paraId="3DE82E22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1.29 (1.08, 1.55)</w:t>
            </w:r>
          </w:p>
        </w:tc>
        <w:tc>
          <w:tcPr>
            <w:tcW w:w="1784" w:type="dxa"/>
          </w:tcPr>
          <w:p w14:paraId="6D74B9C5" w14:textId="6921B600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1.28 (1.07, 1.54)</w:t>
            </w:r>
          </w:p>
        </w:tc>
        <w:tc>
          <w:tcPr>
            <w:tcW w:w="1701" w:type="dxa"/>
            <w:shd w:val="clear" w:color="auto" w:fill="auto"/>
            <w:hideMark/>
          </w:tcPr>
          <w:p w14:paraId="0F3E9430" w14:textId="5C0957A8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1.29 (1.08, 1.55)</w:t>
            </w:r>
          </w:p>
        </w:tc>
        <w:tc>
          <w:tcPr>
            <w:tcW w:w="1701" w:type="dxa"/>
            <w:shd w:val="clear" w:color="auto" w:fill="auto"/>
            <w:hideMark/>
          </w:tcPr>
          <w:p w14:paraId="6EC7B400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1.17 (0.98, 1.41)</w:t>
            </w:r>
          </w:p>
        </w:tc>
        <w:tc>
          <w:tcPr>
            <w:tcW w:w="1843" w:type="dxa"/>
            <w:shd w:val="clear" w:color="auto" w:fill="auto"/>
            <w:hideMark/>
          </w:tcPr>
          <w:p w14:paraId="11982692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1.18 (0.99, 1.42)</w:t>
            </w:r>
          </w:p>
        </w:tc>
      </w:tr>
      <w:tr w:rsidR="00E5142D" w:rsidRPr="000C324A" w14:paraId="326F8508" w14:textId="77777777" w:rsidTr="000C324A">
        <w:trPr>
          <w:trHeight w:val="300"/>
          <w:jc w:val="center"/>
        </w:trPr>
        <w:tc>
          <w:tcPr>
            <w:tcW w:w="1989" w:type="dxa"/>
            <w:shd w:val="clear" w:color="auto" w:fill="auto"/>
            <w:noWrap/>
            <w:hideMark/>
          </w:tcPr>
          <w:p w14:paraId="1A179201" w14:textId="76C79EB2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Tertile</w:t>
            </w:r>
            <w:proofErr w:type="spellEnd"/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1</w:t>
            </w:r>
            <w:ins w:id="152" w:author="FAWNS-RITCHIE Chloe" w:date="2021-03-10T16:45:00Z">
              <w:r w:rsidR="00154F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GB"/>
                </w:rPr>
                <w:t xml:space="preserve"> (low)</w:t>
              </w:r>
            </w:ins>
          </w:p>
        </w:tc>
        <w:tc>
          <w:tcPr>
            <w:tcW w:w="1284" w:type="dxa"/>
            <w:shd w:val="clear" w:color="auto" w:fill="auto"/>
            <w:hideMark/>
          </w:tcPr>
          <w:p w14:paraId="1548E617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365 / 1794</w:t>
            </w:r>
          </w:p>
        </w:tc>
        <w:tc>
          <w:tcPr>
            <w:tcW w:w="1723" w:type="dxa"/>
            <w:shd w:val="clear" w:color="auto" w:fill="auto"/>
            <w:hideMark/>
          </w:tcPr>
          <w:p w14:paraId="28AFBCE6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1.99 (1.66, 2.40)</w:t>
            </w:r>
          </w:p>
        </w:tc>
        <w:tc>
          <w:tcPr>
            <w:tcW w:w="1720" w:type="dxa"/>
            <w:shd w:val="clear" w:color="auto" w:fill="auto"/>
            <w:hideMark/>
          </w:tcPr>
          <w:p w14:paraId="78EE9466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2.01 (1.67, 2.43)</w:t>
            </w:r>
          </w:p>
        </w:tc>
        <w:tc>
          <w:tcPr>
            <w:tcW w:w="1784" w:type="dxa"/>
          </w:tcPr>
          <w:p w14:paraId="6C083B28" w14:textId="4D500F71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1.99 (1.66, 2.40)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3C00CE1" w14:textId="3207B06E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2.01 (1.67, 2.42)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9BB0F72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bookmarkStart w:id="153" w:name="_Hlk65508045"/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1.64 (1.35, 1.99)</w:t>
            </w:r>
            <w:bookmarkEnd w:id="153"/>
          </w:p>
        </w:tc>
        <w:tc>
          <w:tcPr>
            <w:tcW w:w="1843" w:type="dxa"/>
            <w:shd w:val="clear" w:color="auto" w:fill="auto"/>
            <w:noWrap/>
            <w:hideMark/>
          </w:tcPr>
          <w:p w14:paraId="74C13086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1.67 (1.37, 2.03)</w:t>
            </w:r>
          </w:p>
        </w:tc>
      </w:tr>
      <w:tr w:rsidR="00E5142D" w:rsidRPr="000C324A" w14:paraId="1A0F35FB" w14:textId="77777777" w:rsidTr="000C324A">
        <w:trPr>
          <w:trHeight w:val="300"/>
          <w:jc w:val="center"/>
        </w:trPr>
        <w:tc>
          <w:tcPr>
            <w:tcW w:w="1989" w:type="dxa"/>
            <w:shd w:val="clear" w:color="auto" w:fill="auto"/>
            <w:noWrap/>
            <w:hideMark/>
          </w:tcPr>
          <w:p w14:paraId="7B4F6396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 for trend</w:t>
            </w:r>
          </w:p>
        </w:tc>
        <w:tc>
          <w:tcPr>
            <w:tcW w:w="1284" w:type="dxa"/>
            <w:shd w:val="clear" w:color="auto" w:fill="auto"/>
            <w:hideMark/>
          </w:tcPr>
          <w:p w14:paraId="2FAC6FF9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23" w:type="dxa"/>
            <w:shd w:val="clear" w:color="auto" w:fill="auto"/>
            <w:hideMark/>
          </w:tcPr>
          <w:p w14:paraId="05506E50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 &lt; 0.0001</w:t>
            </w:r>
          </w:p>
        </w:tc>
        <w:tc>
          <w:tcPr>
            <w:tcW w:w="1720" w:type="dxa"/>
            <w:shd w:val="clear" w:color="auto" w:fill="auto"/>
            <w:hideMark/>
          </w:tcPr>
          <w:p w14:paraId="79A4B825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 &lt; 0.0001</w:t>
            </w:r>
          </w:p>
        </w:tc>
        <w:tc>
          <w:tcPr>
            <w:tcW w:w="1784" w:type="dxa"/>
          </w:tcPr>
          <w:p w14:paraId="2DBFF75C" w14:textId="136D3C0B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 &lt; 0.0001</w:t>
            </w:r>
          </w:p>
        </w:tc>
        <w:tc>
          <w:tcPr>
            <w:tcW w:w="1701" w:type="dxa"/>
            <w:shd w:val="clear" w:color="auto" w:fill="auto"/>
            <w:hideMark/>
          </w:tcPr>
          <w:p w14:paraId="3F394F6A" w14:textId="12D26D83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 &lt; 0.0001</w:t>
            </w:r>
          </w:p>
        </w:tc>
        <w:tc>
          <w:tcPr>
            <w:tcW w:w="1701" w:type="dxa"/>
            <w:shd w:val="clear" w:color="auto" w:fill="auto"/>
            <w:hideMark/>
          </w:tcPr>
          <w:p w14:paraId="14A8659C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 &lt; 0.0001</w:t>
            </w:r>
          </w:p>
        </w:tc>
        <w:tc>
          <w:tcPr>
            <w:tcW w:w="1843" w:type="dxa"/>
            <w:shd w:val="clear" w:color="auto" w:fill="auto"/>
            <w:hideMark/>
          </w:tcPr>
          <w:p w14:paraId="38EDE8F8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 &lt; 0.0001</w:t>
            </w:r>
          </w:p>
        </w:tc>
      </w:tr>
      <w:tr w:rsidR="00E5142D" w:rsidRPr="000C324A" w14:paraId="5FA04914" w14:textId="77777777" w:rsidTr="000C324A">
        <w:trPr>
          <w:trHeight w:val="300"/>
          <w:jc w:val="center"/>
        </w:trPr>
        <w:tc>
          <w:tcPr>
            <w:tcW w:w="1989" w:type="dxa"/>
            <w:shd w:val="clear" w:color="auto" w:fill="auto"/>
            <w:noWrap/>
            <w:hideMark/>
          </w:tcPr>
          <w:p w14:paraId="5496A763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Per SD decrease</w:t>
            </w:r>
          </w:p>
        </w:tc>
        <w:tc>
          <w:tcPr>
            <w:tcW w:w="1284" w:type="dxa"/>
            <w:shd w:val="clear" w:color="auto" w:fill="auto"/>
            <w:hideMark/>
          </w:tcPr>
          <w:p w14:paraId="32A06C90" w14:textId="00FE0242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  <w:r w:rsidR="00F6728A"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953</w:t>
            </w:r>
            <w:r w:rsidR="002D2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/</w:t>
            </w:r>
            <w:r w:rsidR="002D2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7361</w:t>
            </w:r>
          </w:p>
        </w:tc>
        <w:tc>
          <w:tcPr>
            <w:tcW w:w="1723" w:type="dxa"/>
            <w:shd w:val="clear" w:color="auto" w:fill="auto"/>
            <w:hideMark/>
          </w:tcPr>
          <w:p w14:paraId="4F71A3DB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1.76 (1.62, 1.90)</w:t>
            </w:r>
          </w:p>
        </w:tc>
        <w:tc>
          <w:tcPr>
            <w:tcW w:w="1720" w:type="dxa"/>
            <w:shd w:val="clear" w:color="auto" w:fill="auto"/>
            <w:hideMark/>
          </w:tcPr>
          <w:p w14:paraId="55A7F6B4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1.77 (1.63, 1.91)</w:t>
            </w:r>
          </w:p>
        </w:tc>
        <w:tc>
          <w:tcPr>
            <w:tcW w:w="1784" w:type="dxa"/>
          </w:tcPr>
          <w:p w14:paraId="52134FAA" w14:textId="60A52B3D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1.76 (1.62, 1.90)</w:t>
            </w:r>
          </w:p>
        </w:tc>
        <w:tc>
          <w:tcPr>
            <w:tcW w:w="1701" w:type="dxa"/>
            <w:shd w:val="clear" w:color="auto" w:fill="auto"/>
            <w:hideMark/>
          </w:tcPr>
          <w:p w14:paraId="27B031AE" w14:textId="388143D0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1.78 (1.64, 1.91)</w:t>
            </w:r>
          </w:p>
        </w:tc>
        <w:tc>
          <w:tcPr>
            <w:tcW w:w="1701" w:type="dxa"/>
            <w:shd w:val="clear" w:color="auto" w:fill="auto"/>
            <w:hideMark/>
          </w:tcPr>
          <w:p w14:paraId="2D6EB555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1.52 (1.37, 1.67)</w:t>
            </w:r>
          </w:p>
        </w:tc>
        <w:tc>
          <w:tcPr>
            <w:tcW w:w="1843" w:type="dxa"/>
            <w:shd w:val="clear" w:color="auto" w:fill="auto"/>
            <w:hideMark/>
          </w:tcPr>
          <w:p w14:paraId="2E7F2AF8" w14:textId="77777777" w:rsidR="00E5142D" w:rsidRPr="000C324A" w:rsidRDefault="00E5142D" w:rsidP="00E51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0C32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1.54 (1.40, 1.69)</w:t>
            </w:r>
          </w:p>
        </w:tc>
      </w:tr>
    </w:tbl>
    <w:p w14:paraId="3B2A0774" w14:textId="77777777" w:rsidR="009C7AC2" w:rsidRDefault="009C7AC2" w:rsidP="00B807BD">
      <w:pPr>
        <w:ind w:left="180"/>
        <w:rPr>
          <w:rFonts w:cstheme="minorHAnsi"/>
          <w:bCs/>
          <w:i/>
        </w:rPr>
      </w:pPr>
    </w:p>
    <w:p w14:paraId="7F7C1FBE" w14:textId="4F06FDA2" w:rsidR="00610182" w:rsidRPr="00B807BD" w:rsidRDefault="009C7AC2" w:rsidP="00B807BD">
      <w:pPr>
        <w:ind w:left="180"/>
        <w:rPr>
          <w:rFonts w:cstheme="minorHAnsi"/>
          <w:bCs/>
        </w:rPr>
      </w:pPr>
      <w:r>
        <w:rPr>
          <w:rFonts w:cstheme="minorHAnsi"/>
          <w:bCs/>
        </w:rPr>
        <w:t xml:space="preserve">Thresholds for categories of g: </w:t>
      </w:r>
      <w:proofErr w:type="spellStart"/>
      <w:r w:rsidR="007C3DEE">
        <w:rPr>
          <w:rFonts w:cstheme="minorHAnsi"/>
          <w:bCs/>
        </w:rPr>
        <w:t>Tertile</w:t>
      </w:r>
      <w:proofErr w:type="spellEnd"/>
      <w:r w:rsidR="007C3DEE">
        <w:rPr>
          <w:rFonts w:cstheme="minorHAnsi"/>
          <w:bCs/>
        </w:rPr>
        <w:t xml:space="preserve"> 1 </w:t>
      </w:r>
      <w:r>
        <w:rPr>
          <w:rFonts w:cstheme="minorHAnsi"/>
          <w:bCs/>
        </w:rPr>
        <w:t>(&gt;=</w:t>
      </w:r>
      <w:r w:rsidR="007C3DEE">
        <w:rPr>
          <w:rFonts w:cstheme="minorHAnsi"/>
          <w:bCs/>
        </w:rPr>
        <w:t>108.3</w:t>
      </w:r>
      <w:r>
        <w:rPr>
          <w:rFonts w:cstheme="minorHAnsi"/>
          <w:bCs/>
        </w:rPr>
        <w:t xml:space="preserve">); </w:t>
      </w:r>
      <w:proofErr w:type="spellStart"/>
      <w:r w:rsidR="007C3DEE">
        <w:rPr>
          <w:rFonts w:cstheme="minorHAnsi"/>
          <w:bCs/>
        </w:rPr>
        <w:t>tertile</w:t>
      </w:r>
      <w:proofErr w:type="spellEnd"/>
      <w:r w:rsidR="007C3DEE">
        <w:rPr>
          <w:rFonts w:cstheme="minorHAnsi"/>
          <w:bCs/>
        </w:rPr>
        <w:t xml:space="preserve"> 2 </w:t>
      </w:r>
      <w:r>
        <w:rPr>
          <w:rFonts w:cstheme="minorHAnsi"/>
          <w:bCs/>
        </w:rPr>
        <w:t>(</w:t>
      </w:r>
      <w:r w:rsidR="007C3DEE">
        <w:rPr>
          <w:rFonts w:cstheme="minorHAnsi"/>
          <w:bCs/>
        </w:rPr>
        <w:t>108.2</w:t>
      </w:r>
      <w:r>
        <w:rPr>
          <w:rFonts w:cstheme="minorHAnsi"/>
          <w:bCs/>
        </w:rPr>
        <w:t>-</w:t>
      </w:r>
      <w:r w:rsidR="007C3DEE">
        <w:rPr>
          <w:rFonts w:cstheme="minorHAnsi"/>
          <w:bCs/>
        </w:rPr>
        <w:t xml:space="preserve"> 93.3</w:t>
      </w:r>
      <w:r>
        <w:rPr>
          <w:rFonts w:cstheme="minorHAnsi"/>
          <w:bCs/>
        </w:rPr>
        <w:t xml:space="preserve">); and </w:t>
      </w:r>
      <w:proofErr w:type="spellStart"/>
      <w:r w:rsidR="007C3DEE">
        <w:rPr>
          <w:rFonts w:cstheme="minorHAnsi"/>
          <w:bCs/>
        </w:rPr>
        <w:t>tertile</w:t>
      </w:r>
      <w:proofErr w:type="spellEnd"/>
      <w:r w:rsidR="007C3DEE">
        <w:rPr>
          <w:rFonts w:cstheme="minorHAnsi"/>
          <w:bCs/>
        </w:rPr>
        <w:t xml:space="preserve"> 1 </w:t>
      </w:r>
      <w:r>
        <w:rPr>
          <w:rFonts w:cstheme="minorHAnsi"/>
          <w:bCs/>
        </w:rPr>
        <w:t>(&gt;=</w:t>
      </w:r>
      <w:r w:rsidR="007C3DEE">
        <w:rPr>
          <w:rFonts w:cstheme="minorHAnsi"/>
          <w:bCs/>
        </w:rPr>
        <w:t>93.2</w:t>
      </w:r>
      <w:r>
        <w:rPr>
          <w:rFonts w:cstheme="minorHAnsi"/>
          <w:bCs/>
        </w:rPr>
        <w:t>)</w:t>
      </w:r>
      <w:r w:rsidR="00626B1D">
        <w:rPr>
          <w:rFonts w:cstheme="minorHAnsi"/>
          <w:bCs/>
        </w:rPr>
        <w:t xml:space="preserve">.  A standard deviation (SD) in general cognitive function was </w:t>
      </w:r>
      <w:r w:rsidR="00626B1D" w:rsidRPr="00626B1D">
        <w:rPr>
          <w:rFonts w:cstheme="minorHAnsi"/>
          <w:bCs/>
        </w:rPr>
        <w:t>15</w:t>
      </w:r>
      <w:r w:rsidR="00626B1D">
        <w:rPr>
          <w:rFonts w:cstheme="minorHAnsi"/>
          <w:bCs/>
        </w:rPr>
        <w:t xml:space="preserve"> units.</w:t>
      </w:r>
    </w:p>
    <w:sectPr w:rsidR="00610182" w:rsidRPr="00B807BD" w:rsidSect="00964C19">
      <w:footerReference w:type="even" r:id="rId21"/>
      <w:footerReference w:type="default" r:id="rId22"/>
      <w:type w:val="nextColumn"/>
      <w:pgSz w:w="15840" w:h="12240" w:orient="landscape"/>
      <w:pgMar w:top="1134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DEARY Ian" w:date="2021-03-10T09:34:00Z" w:initials="DI">
    <w:p w14:paraId="4578BCAD" w14:textId="01A393F9" w:rsidR="001124F8" w:rsidRDefault="001124F8">
      <w:pPr>
        <w:pStyle w:val="CommentText"/>
      </w:pPr>
      <w:r>
        <w:rPr>
          <w:rStyle w:val="CommentReference"/>
        </w:rPr>
        <w:annotationRef/>
      </w:r>
      <w:r>
        <w:t>Is that the OK phrase, rather than hesitancy?</w:t>
      </w:r>
    </w:p>
  </w:comment>
  <w:comment w:id="18" w:author="catharine gale" w:date="2021-03-10T15:53:00Z" w:initials="cg">
    <w:p w14:paraId="70969AC5" w14:textId="72BA1D0A" w:rsidR="001124F8" w:rsidRDefault="001124F8">
      <w:pPr>
        <w:pStyle w:val="CommentText"/>
      </w:pPr>
      <w:r>
        <w:rPr>
          <w:rStyle w:val="CommentReference"/>
        </w:rPr>
        <w:annotationRef/>
      </w:r>
      <w:r>
        <w:t>Here, and in the conclusion of the discussion, I wondered if you need to amplify this so it is clear what ‘messaging’ you mean.  False news on social media?  Presumably not government adverts or information?</w:t>
      </w:r>
    </w:p>
  </w:comment>
  <w:comment w:id="23" w:author="catharine gale" w:date="2021-03-10T15:57:00Z" w:initials="cg">
    <w:p w14:paraId="68F8ED1C" w14:textId="76F8F1B6" w:rsidR="001124F8" w:rsidRDefault="001124F8">
      <w:pPr>
        <w:pStyle w:val="CommentText"/>
      </w:pPr>
      <w:r>
        <w:rPr>
          <w:rStyle w:val="CommentReference"/>
        </w:rPr>
        <w:annotationRef/>
      </w:r>
      <w:r>
        <w:t>Bit vague?  How about ‘suggests they have an additional burden in terms of risk of developing COVID-19’?</w:t>
      </w:r>
    </w:p>
  </w:comment>
  <w:comment w:id="25" w:author="catharine gale" w:date="2021-03-10T15:17:00Z" w:initials="cg">
    <w:p w14:paraId="0D015635" w14:textId="66275426" w:rsidR="001124F8" w:rsidRDefault="001124F8">
      <w:pPr>
        <w:pStyle w:val="CommentText"/>
      </w:pPr>
      <w:r>
        <w:rPr>
          <w:rStyle w:val="CommentReference"/>
        </w:rPr>
        <w:annotationRef/>
      </w:r>
      <w:r>
        <w:t>Would it be worth also mentioning in this paragraph the link between higher cognitive ability and uptake of bowel cancer screening (our JECH paper)?</w:t>
      </w:r>
    </w:p>
  </w:comment>
  <w:comment w:id="32" w:author="DEARY Ian" w:date="2021-03-10T13:49:00Z" w:initials="DI">
    <w:p w14:paraId="0B09AE31" w14:textId="13FD7E2D" w:rsidR="001124F8" w:rsidRDefault="001124F8">
      <w:pPr>
        <w:pStyle w:val="CommentText"/>
      </w:pPr>
      <w:r>
        <w:rPr>
          <w:rStyle w:val="CommentReference"/>
        </w:rPr>
        <w:annotationRef/>
      </w:r>
      <w:r>
        <w:t>Is it clear when that is?</w:t>
      </w:r>
    </w:p>
  </w:comment>
  <w:comment w:id="34" w:author="DEARY Ian" w:date="2021-03-10T13:52:00Z" w:initials="DI">
    <w:p w14:paraId="7D4DEEA8" w14:textId="05AC6687" w:rsidR="001124F8" w:rsidRDefault="001124F8">
      <w:pPr>
        <w:pStyle w:val="CommentText"/>
      </w:pPr>
      <w:r>
        <w:rPr>
          <w:rStyle w:val="CommentReference"/>
        </w:rPr>
        <w:annotationRef/>
      </w:r>
      <w:r>
        <w:t>Is this the starting date of this wave?</w:t>
      </w:r>
    </w:p>
  </w:comment>
  <w:comment w:id="35" w:author="catharine gale" w:date="2021-03-10T15:25:00Z" w:initials="cg">
    <w:p w14:paraId="69505380" w14:textId="793C46EA" w:rsidR="001124F8" w:rsidRDefault="001124F8">
      <w:pPr>
        <w:pStyle w:val="CommentText"/>
      </w:pPr>
      <w:r>
        <w:rPr>
          <w:rStyle w:val="CommentReference"/>
        </w:rPr>
        <w:annotationRef/>
      </w:r>
      <w:r>
        <w:t>Would it be clearer to say ‘the announcement of the efficacy of…’ because there had been previous announcements about this vaccine (</w:t>
      </w:r>
      <w:proofErr w:type="spellStart"/>
      <w:r>
        <w:t>ie</w:t>
      </w:r>
      <w:proofErr w:type="spellEnd"/>
      <w:r>
        <w:t xml:space="preserve"> being developed, being trialled, </w:t>
      </w:r>
      <w:proofErr w:type="spellStart"/>
      <w:r>
        <w:t>etc</w:t>
      </w:r>
      <w:proofErr w:type="spellEnd"/>
      <w:r>
        <w:t>)</w:t>
      </w:r>
    </w:p>
  </w:comment>
  <w:comment w:id="37" w:author="FAWNS-RITCHIE Chloe" w:date="2021-03-10T16:23:00Z" w:initials="FC">
    <w:p w14:paraId="1864864B" w14:textId="404BC555" w:rsidR="001124F8" w:rsidRDefault="001124F8">
      <w:pPr>
        <w:pStyle w:val="CommentText"/>
      </w:pPr>
      <w:r>
        <w:rPr>
          <w:rStyle w:val="CommentReference"/>
        </w:rPr>
        <w:annotationRef/>
      </w:r>
      <w:r>
        <w:t>Were immediate and delayed memory entered separately into the PCA or was it the total score for immediate and delayed memory combined?</w:t>
      </w:r>
    </w:p>
    <w:p w14:paraId="35DE276B" w14:textId="269B1009" w:rsidR="001124F8" w:rsidRDefault="001124F8">
      <w:pPr>
        <w:pStyle w:val="CommentText"/>
      </w:pPr>
    </w:p>
    <w:p w14:paraId="25C2ECC8" w14:textId="5290CDE1" w:rsidR="001124F8" w:rsidRPr="001E33B2" w:rsidRDefault="001124F8">
      <w:pPr>
        <w:pStyle w:val="CommentText"/>
      </w:pPr>
      <w:r>
        <w:t xml:space="preserve">If the former, can </w:t>
      </w:r>
      <w:r>
        <w:rPr>
          <w:i/>
        </w:rPr>
        <w:t>immediate recall</w:t>
      </w:r>
      <w:r>
        <w:t xml:space="preserve"> and </w:t>
      </w:r>
      <w:r>
        <w:rPr>
          <w:i/>
        </w:rPr>
        <w:t>delayed recall</w:t>
      </w:r>
      <w:r>
        <w:t xml:space="preserve"> be put in italics to aid the reader see which 6 test scores went into the PCA?</w:t>
      </w:r>
    </w:p>
  </w:comment>
  <w:comment w:id="48" w:author="catharine gale" w:date="2021-03-10T15:29:00Z" w:initials="cg">
    <w:p w14:paraId="18796B5C" w14:textId="015F65EF" w:rsidR="001124F8" w:rsidRDefault="001124F8">
      <w:pPr>
        <w:pStyle w:val="CommentText"/>
      </w:pPr>
      <w:r>
        <w:rPr>
          <w:rStyle w:val="CommentReference"/>
        </w:rPr>
        <w:annotationRef/>
      </w:r>
      <w:r>
        <w:t xml:space="preserve">Not entirely clear from this description whether the measure used in our analysis was just whether participants had any of these conditions, whether it was a count of these conditions, or whether presence of each condition was considered separately.   </w:t>
      </w:r>
    </w:p>
  </w:comment>
  <w:comment w:id="49" w:author="ALTSCHUL Drew" w:date="2021-03-12T10:32:00Z" w:initials="AD">
    <w:p w14:paraId="59BF78E1" w14:textId="7464CC28" w:rsidR="001124F8" w:rsidRDefault="001124F8">
      <w:pPr>
        <w:pStyle w:val="CommentText"/>
      </w:pPr>
      <w:r>
        <w:rPr>
          <w:rStyle w:val="CommentReference"/>
        </w:rPr>
        <w:annotationRef/>
      </w:r>
      <w:r>
        <w:t>@David, variables are 0 or 1, 1 if any of the conditions appear in the individual’s history</w:t>
      </w:r>
    </w:p>
  </w:comment>
  <w:comment w:id="50" w:author="DEARY Ian" w:date="2021-03-10T13:58:00Z" w:initials="DI">
    <w:p w14:paraId="335F33EC" w14:textId="5A71B405" w:rsidR="001124F8" w:rsidRDefault="001124F8">
      <w:pPr>
        <w:pStyle w:val="CommentText"/>
      </w:pPr>
      <w:r>
        <w:rPr>
          <w:rStyle w:val="CommentReference"/>
        </w:rPr>
        <w:annotationRef/>
      </w:r>
      <w:r>
        <w:t>Should we repeat here that, by then a vaccine was available?</w:t>
      </w:r>
    </w:p>
  </w:comment>
  <w:comment w:id="51" w:author="DEARY Ian" w:date="2021-03-10T14:12:00Z" w:initials="DI">
    <w:p w14:paraId="3F262659" w14:textId="671FF221" w:rsidR="001124F8" w:rsidRDefault="001124F8">
      <w:pPr>
        <w:pStyle w:val="CommentText"/>
      </w:pPr>
      <w:r>
        <w:rPr>
          <w:rStyle w:val="CommentReference"/>
        </w:rPr>
        <w:annotationRef/>
      </w:r>
      <w:r>
        <w:t xml:space="preserve">One would usually give the % variance accounted for by the first </w:t>
      </w:r>
      <w:proofErr w:type="spellStart"/>
      <w:r>
        <w:t>unrotated</w:t>
      </w:r>
      <w:proofErr w:type="spellEnd"/>
      <w:r>
        <w:t xml:space="preserve"> PC, and the loadings of each of the variables on that. It could be given here, or in the Results.</w:t>
      </w:r>
    </w:p>
    <w:p w14:paraId="4F98B6E0" w14:textId="12F3A2F7" w:rsidR="001124F8" w:rsidRDefault="001124F8">
      <w:pPr>
        <w:pStyle w:val="CommentText"/>
      </w:pPr>
    </w:p>
    <w:p w14:paraId="27BF8C1D" w14:textId="58BE1211" w:rsidR="001124F8" w:rsidRDefault="001124F8">
      <w:pPr>
        <w:pStyle w:val="CommentText"/>
      </w:pPr>
      <w:r>
        <w:t>Referees would often ask us, too, for the correlation matrix for the tests, and sometimes the scree slope.</w:t>
      </w:r>
    </w:p>
  </w:comment>
  <w:comment w:id="65" w:author="DEARY Ian" w:date="2021-03-10T14:10:00Z" w:initials="DI">
    <w:p w14:paraId="3495E89C" w14:textId="2069BF79" w:rsidR="001124F8" w:rsidRDefault="001124F8">
      <w:pPr>
        <w:pStyle w:val="CommentText"/>
      </w:pPr>
      <w:r>
        <w:rPr>
          <w:rStyle w:val="CommentReference"/>
        </w:rPr>
        <w:annotationRef/>
      </w:r>
      <w:r>
        <w:t xml:space="preserve"> Calculated this using 1842/10113 as the Ns for the two groups. Correct?</w:t>
      </w:r>
    </w:p>
    <w:p w14:paraId="13E35625" w14:textId="50E3462A" w:rsidR="001124F8" w:rsidRDefault="001124F8">
      <w:pPr>
        <w:pStyle w:val="CommentText"/>
      </w:pPr>
    </w:p>
    <w:p w14:paraId="3A079C2A" w14:textId="57B9D375" w:rsidR="001124F8" w:rsidRDefault="001124F8">
      <w:pPr>
        <w:pStyle w:val="CommentText"/>
      </w:pPr>
      <w:r>
        <w:t>A low p value says little that’s informative when the Ns are large. One needs an effect size.</w:t>
      </w:r>
    </w:p>
  </w:comment>
  <w:comment w:id="69" w:author="DEARY Ian" w:date="2021-03-10T14:25:00Z" w:initials="DI">
    <w:p w14:paraId="43BB5FF2" w14:textId="36B90D3E" w:rsidR="001124F8" w:rsidRDefault="001124F8">
      <w:pPr>
        <w:pStyle w:val="CommentText"/>
      </w:pPr>
      <w:r>
        <w:rPr>
          <w:rStyle w:val="CommentReference"/>
        </w:rPr>
        <w:annotationRef/>
      </w:r>
      <w:r>
        <w:t>Or just ‘covariates’?</w:t>
      </w:r>
    </w:p>
  </w:comment>
  <w:comment w:id="91" w:author="FAWNS-RITCHIE Chloe" w:date="2021-03-10T16:38:00Z" w:initials="FC">
    <w:p w14:paraId="68034D65" w14:textId="5DE26EF0" w:rsidR="001124F8" w:rsidRDefault="001124F8">
      <w:pPr>
        <w:pStyle w:val="CommentText"/>
      </w:pPr>
      <w:r>
        <w:rPr>
          <w:rStyle w:val="CommentReference"/>
        </w:rPr>
        <w:annotationRef/>
      </w:r>
      <w:r>
        <w:t>Should this be age-, sex-, and ethnicity-adjusted?</w:t>
      </w:r>
    </w:p>
  </w:comment>
  <w:comment w:id="106" w:author="DEARY Ian" w:date="2021-03-10T14:49:00Z" w:initials="DI">
    <w:p w14:paraId="487D37E9" w14:textId="7061D489" w:rsidR="001124F8" w:rsidRDefault="001124F8">
      <w:pPr>
        <w:pStyle w:val="CommentText"/>
      </w:pPr>
      <w:r>
        <w:rPr>
          <w:rStyle w:val="CommentReference"/>
        </w:rPr>
        <w:annotationRef/>
      </w:r>
      <w:r>
        <w:t>We’d usually integrate with literature at this stage. Maybe comment on how it’s better—cognitive tests, timing re hesitancy—than the other study?</w:t>
      </w:r>
    </w:p>
  </w:comment>
  <w:comment w:id="109" w:author="DEARY Ian" w:date="2021-03-10T14:45:00Z" w:initials="DI">
    <w:p w14:paraId="3D99A1B5" w14:textId="0E460A3E" w:rsidR="001124F8" w:rsidRDefault="001124F8">
      <w:pPr>
        <w:pStyle w:val="CommentText"/>
      </w:pPr>
      <w:r>
        <w:rPr>
          <w:rStyle w:val="CommentReference"/>
        </w:rPr>
        <w:annotationRef/>
      </w:r>
      <w:r>
        <w:t>Reference to one of Andrew S’s health literacy reviews?</w:t>
      </w:r>
    </w:p>
    <w:p w14:paraId="3003B548" w14:textId="0EB83DCD" w:rsidR="001124F8" w:rsidRDefault="001124F8">
      <w:pPr>
        <w:pStyle w:val="CommentText"/>
      </w:pPr>
    </w:p>
    <w:p w14:paraId="4D27AAC1" w14:textId="331E1AF2" w:rsidR="001124F8" w:rsidRDefault="001124F8">
      <w:pPr>
        <w:pStyle w:val="CommentText"/>
      </w:pPr>
      <w:hyperlink r:id="rId1" w:history="1">
        <w:r w:rsidRPr="00240AE6">
          <w:rPr>
            <w:rStyle w:val="Hyperlink"/>
          </w:rPr>
          <w:t>https://pubmed.ncbi.nlm.nih.gov/18728119/</w:t>
        </w:r>
      </w:hyperlink>
    </w:p>
    <w:p w14:paraId="69D10A50" w14:textId="77777777" w:rsidR="001124F8" w:rsidRDefault="001124F8">
      <w:pPr>
        <w:pStyle w:val="CommentText"/>
      </w:pPr>
    </w:p>
  </w:comment>
  <w:comment w:id="110" w:author="FAWNS-RITCHIE Chloe" w:date="2021-03-10T16:55:00Z" w:initials="FC">
    <w:p w14:paraId="1948DC99" w14:textId="1C4EA830" w:rsidR="001124F8" w:rsidRDefault="001124F8">
      <w:pPr>
        <w:pStyle w:val="CommentText"/>
      </w:pPr>
      <w:r>
        <w:rPr>
          <w:rStyle w:val="CommentReference"/>
        </w:rPr>
        <w:annotationRef/>
      </w:r>
      <w:proofErr w:type="gramStart"/>
      <w:r>
        <w:t>also</w:t>
      </w:r>
      <w:proofErr w:type="gramEnd"/>
      <w:r>
        <w:t xml:space="preserve">, what about: </w:t>
      </w:r>
    </w:p>
    <w:p w14:paraId="1096F708" w14:textId="14692DF1" w:rsidR="001124F8" w:rsidRDefault="001124F8">
      <w:pPr>
        <w:pStyle w:val="CommentText"/>
      </w:pPr>
      <w:hyperlink r:id="rId2" w:history="1">
        <w:r w:rsidRPr="006A7194">
          <w:rPr>
            <w:rStyle w:val="Hyperlink"/>
          </w:rPr>
          <w:t>https://journals.sagepub.com/doi/10.1111/j.0963-7214.2004.01301001.x</w:t>
        </w:r>
      </w:hyperlink>
      <w:r>
        <w:t xml:space="preserve"> </w:t>
      </w:r>
    </w:p>
    <w:p w14:paraId="40932938" w14:textId="77777777" w:rsidR="001124F8" w:rsidRDefault="001124F8">
      <w:pPr>
        <w:pStyle w:val="CommentText"/>
      </w:pPr>
    </w:p>
  </w:comment>
  <w:comment w:id="115" w:author="catharine gale" w:date="2021-03-10T15:45:00Z" w:initials="cg">
    <w:p w14:paraId="7D0982D7" w14:textId="189A709A" w:rsidR="001124F8" w:rsidRDefault="001124F8">
      <w:pPr>
        <w:pStyle w:val="CommentText"/>
      </w:pPr>
      <w:r>
        <w:rPr>
          <w:rStyle w:val="CommentReference"/>
        </w:rPr>
        <w:annotationRef/>
      </w:r>
      <w:r>
        <w:t>I’ve suggested this because people need to be able to judge what information is false/fraudulent</w:t>
      </w:r>
    </w:p>
  </w:comment>
  <w:comment w:id="126" w:author="FAWNS-RITCHIE Chloe" w:date="2021-03-10T16:57:00Z" w:initials="FC">
    <w:p w14:paraId="6649CE62" w14:textId="65675DC3" w:rsidR="001124F8" w:rsidRDefault="001124F8">
      <w:pPr>
        <w:pStyle w:val="CommentText"/>
      </w:pPr>
      <w:r>
        <w:rPr>
          <w:rStyle w:val="CommentReference"/>
        </w:rPr>
        <w:annotationRef/>
      </w:r>
      <w:r>
        <w:t xml:space="preserve">Should we mention either here or in the introduction that although the data was collected immediately after the announcement of the success of the Oxford/AstraZeneca trial, the rollout had not started yet – this was early December. </w:t>
      </w:r>
    </w:p>
  </w:comment>
  <w:comment w:id="140" w:author="DEARY Ian" w:date="2021-03-10T14:05:00Z" w:initials="DI">
    <w:p w14:paraId="66072E4E" w14:textId="085A942F" w:rsidR="001124F8" w:rsidRDefault="001124F8">
      <w:pPr>
        <w:pStyle w:val="CommentText"/>
      </w:pPr>
      <w:r>
        <w:rPr>
          <w:rStyle w:val="CommentReference"/>
        </w:rPr>
        <w:annotationRef/>
      </w:r>
      <w:r>
        <w:t>The mean/SD variables are fine. For the categorical ones, would it not help to show the other groups too</w:t>
      </w:r>
      <w:proofErr w:type="gramStart"/>
      <w:r>
        <w:t>?,</w:t>
      </w:r>
      <w:proofErr w:type="gramEnd"/>
      <w:r>
        <w:t xml:space="preserve"> especially if the N varies for different variables.</w:t>
      </w:r>
    </w:p>
  </w:comment>
  <w:comment w:id="141" w:author="DEARY Ian" w:date="2021-03-10T14:02:00Z" w:initials="DI">
    <w:p w14:paraId="6C0E81C7" w14:textId="4999921B" w:rsidR="001124F8" w:rsidRDefault="001124F8">
      <w:pPr>
        <w:pStyle w:val="CommentText"/>
      </w:pPr>
      <w:r>
        <w:rPr>
          <w:rStyle w:val="CommentReference"/>
        </w:rPr>
        <w:annotationRef/>
      </w:r>
      <w:r>
        <w:t>I assume these are not the same/applicable denominators for all variables below.</w:t>
      </w:r>
    </w:p>
  </w:comment>
  <w:comment w:id="142" w:author="FAWNS-RITCHIE Chloe" w:date="2021-03-10T16:42:00Z" w:initials="FC">
    <w:p w14:paraId="0A51B686" w14:textId="77D0C358" w:rsidR="001124F8" w:rsidRDefault="001124F8">
      <w:pPr>
        <w:pStyle w:val="CommentText"/>
      </w:pPr>
      <w:r>
        <w:rPr>
          <w:rStyle w:val="CommentReference"/>
        </w:rPr>
        <w:annotationRef/>
      </w:r>
      <w:r>
        <w:t>Are these limited to only participants with complete data on all variables of interest? If not, can the n be included for each row?</w:t>
      </w:r>
    </w:p>
  </w:comment>
  <w:comment w:id="143" w:author="DEARY Ian" w:date="2021-03-10T14:03:00Z" w:initials="DI">
    <w:p w14:paraId="409C4A78" w14:textId="41E74CEF" w:rsidR="001124F8" w:rsidRDefault="001124F8">
      <w:pPr>
        <w:pStyle w:val="CommentText"/>
      </w:pPr>
      <w:r>
        <w:rPr>
          <w:rStyle w:val="CommentReference"/>
        </w:rPr>
        <w:annotationRef/>
      </w:r>
      <w:r>
        <w:t>Show men below this?</w:t>
      </w:r>
    </w:p>
  </w:comment>
  <w:comment w:id="144" w:author="DEARY Ian" w:date="2021-03-10T14:21:00Z" w:initials="DI">
    <w:p w14:paraId="423CB7EB" w14:textId="2B531B1A" w:rsidR="001124F8" w:rsidRDefault="001124F8">
      <w:pPr>
        <w:pStyle w:val="CommentText"/>
      </w:pPr>
      <w:r>
        <w:rPr>
          <w:rStyle w:val="CommentReference"/>
        </w:rPr>
        <w:annotationRef/>
      </w:r>
      <w:r>
        <w:t>Is this helpful; I assume this means that women made up 63% of the hesitant group.</w:t>
      </w:r>
    </w:p>
    <w:p w14:paraId="2E4374E3" w14:textId="7B631232" w:rsidR="001124F8" w:rsidRDefault="001124F8">
      <w:pPr>
        <w:pStyle w:val="CommentText"/>
      </w:pPr>
    </w:p>
    <w:p w14:paraId="22BE10AF" w14:textId="7EED8A5E" w:rsidR="001124F8" w:rsidRDefault="001124F8">
      <w:pPr>
        <w:pStyle w:val="CommentText"/>
      </w:pPr>
      <w:r>
        <w:t>Would it not be better to say what % women were hesitant and what % men were, and what % of each were not?</w:t>
      </w:r>
    </w:p>
  </w:comment>
  <w:comment w:id="145" w:author="DEARY Ian" w:date="2021-03-10T14:03:00Z" w:initials="DI">
    <w:p w14:paraId="0A4A7CE3" w14:textId="1B6A8DA1" w:rsidR="001124F8" w:rsidRDefault="001124F8">
      <w:pPr>
        <w:pStyle w:val="CommentText"/>
      </w:pPr>
      <w:r>
        <w:rPr>
          <w:rStyle w:val="CommentReference"/>
        </w:rPr>
        <w:annotationRef/>
      </w:r>
      <w:r>
        <w:t>Show white below this?</w:t>
      </w:r>
    </w:p>
  </w:comment>
  <w:comment w:id="146" w:author="DEARY Ian" w:date="2021-03-10T14:23:00Z" w:initials="DI">
    <w:p w14:paraId="65B0E97E" w14:textId="2E234B89" w:rsidR="001124F8" w:rsidRDefault="001124F8">
      <w:pPr>
        <w:pStyle w:val="CommentText"/>
      </w:pPr>
      <w:r>
        <w:rPr>
          <w:rStyle w:val="CommentReference"/>
        </w:rPr>
        <w:annotationRef/>
      </w:r>
      <w:r>
        <w:t>See comment for sex.</w:t>
      </w:r>
    </w:p>
  </w:comment>
  <w:comment w:id="147" w:author="DEARY Ian" w:date="2021-03-10T14:04:00Z" w:initials="DI">
    <w:p w14:paraId="3531EDC3" w14:textId="472CB81C" w:rsidR="001124F8" w:rsidRDefault="001124F8">
      <w:pPr>
        <w:pStyle w:val="CommentText"/>
      </w:pPr>
      <w:r>
        <w:rPr>
          <w:rStyle w:val="CommentReference"/>
        </w:rPr>
        <w:annotationRef/>
      </w:r>
      <w:r>
        <w:t>Show University educated below this?</w:t>
      </w:r>
    </w:p>
  </w:comment>
  <w:comment w:id="148" w:author="DEARY Ian" w:date="2021-03-10T14:23:00Z" w:initials="DI">
    <w:p w14:paraId="0059C860" w14:textId="05D64790" w:rsidR="001124F8" w:rsidRDefault="001124F8">
      <w:pPr>
        <w:pStyle w:val="CommentText"/>
      </w:pPr>
      <w:r>
        <w:rPr>
          <w:rStyle w:val="CommentReference"/>
        </w:rPr>
        <w:annotationRef/>
      </w:r>
      <w:r>
        <w:t>See comment for sex.</w:t>
      </w:r>
    </w:p>
  </w:comment>
  <w:comment w:id="149" w:author="DEARY Ian" w:date="2021-03-10T14:04:00Z" w:initials="DI">
    <w:p w14:paraId="4AA90A04" w14:textId="79C6B661" w:rsidR="001124F8" w:rsidRDefault="001124F8">
      <w:pPr>
        <w:pStyle w:val="CommentText"/>
      </w:pPr>
      <w:r>
        <w:rPr>
          <w:rStyle w:val="CommentReference"/>
        </w:rPr>
        <w:annotationRef/>
      </w:r>
      <w:r>
        <w:t>For each comorbidity, show the controls below this?</w:t>
      </w:r>
    </w:p>
  </w:comment>
  <w:comment w:id="150" w:author="DEARY Ian" w:date="2021-03-10T14:23:00Z" w:initials="DI">
    <w:p w14:paraId="22AA4550" w14:textId="365841E0" w:rsidR="001124F8" w:rsidRDefault="001124F8">
      <w:pPr>
        <w:pStyle w:val="CommentText"/>
      </w:pPr>
      <w:r>
        <w:rPr>
          <w:rStyle w:val="CommentReference"/>
        </w:rPr>
        <w:annotationRef/>
      </w:r>
      <w:r>
        <w:t>See comment for sex.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78BCAD" w15:done="0"/>
  <w15:commentEx w15:paraId="70969AC5" w15:done="0"/>
  <w15:commentEx w15:paraId="68F8ED1C" w15:done="0"/>
  <w15:commentEx w15:paraId="0D015635" w15:done="0"/>
  <w15:commentEx w15:paraId="0B09AE31" w15:done="0"/>
  <w15:commentEx w15:paraId="7D4DEEA8" w15:done="1"/>
  <w15:commentEx w15:paraId="69505380" w15:done="0"/>
  <w15:commentEx w15:paraId="25C2ECC8" w15:done="1"/>
  <w15:commentEx w15:paraId="18796B5C" w15:done="0"/>
  <w15:commentEx w15:paraId="59BF78E1" w15:paraIdParent="18796B5C" w15:done="0"/>
  <w15:commentEx w15:paraId="335F33EC" w15:done="0"/>
  <w15:commentEx w15:paraId="27BF8C1D" w15:done="1"/>
  <w15:commentEx w15:paraId="3A079C2A" w15:done="1"/>
  <w15:commentEx w15:paraId="43BB5FF2" w15:done="0"/>
  <w15:commentEx w15:paraId="68034D65" w15:done="1"/>
  <w15:commentEx w15:paraId="487D37E9" w15:done="0"/>
  <w15:commentEx w15:paraId="69D10A50" w15:done="0"/>
  <w15:commentEx w15:paraId="40932938" w15:paraIdParent="69D10A50" w15:done="0"/>
  <w15:commentEx w15:paraId="7D0982D7" w15:done="0"/>
  <w15:commentEx w15:paraId="6649CE62" w15:done="0"/>
  <w15:commentEx w15:paraId="66072E4E" w15:done="0"/>
  <w15:commentEx w15:paraId="6C0E81C7" w15:done="0"/>
  <w15:commentEx w15:paraId="0A51B686" w15:done="0"/>
  <w15:commentEx w15:paraId="409C4A78" w15:done="0"/>
  <w15:commentEx w15:paraId="22BE10AF" w15:done="0"/>
  <w15:commentEx w15:paraId="0A4A7CE3" w15:done="0"/>
  <w15:commentEx w15:paraId="65B0E97E" w15:done="0"/>
  <w15:commentEx w15:paraId="3531EDC3" w15:done="0"/>
  <w15:commentEx w15:paraId="0059C860" w15:done="0"/>
  <w15:commentEx w15:paraId="4AA90A04" w15:done="0"/>
  <w15:commentEx w15:paraId="22AA45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369FE" w16cex:dateUtc="2021-03-10T15:53:00Z"/>
  <w16cex:commentExtensible w16cex:durableId="23F36AD2" w16cex:dateUtc="2021-03-10T15:57:00Z"/>
  <w16cex:commentExtensible w16cex:durableId="23F3619F" w16cex:dateUtc="2021-03-10T15:17:00Z"/>
  <w16cex:commentExtensible w16cex:durableId="23F3636E" w16cex:dateUtc="2021-03-10T15:25:00Z"/>
  <w16cex:commentExtensible w16cex:durableId="23F36453" w16cex:dateUtc="2021-03-10T15:29:00Z"/>
  <w16cex:commentExtensible w16cex:durableId="23F3682E" w16cex:dateUtc="2021-03-10T15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78BCAD" w16cid:durableId="23F35FF9"/>
  <w16cid:commentId w16cid:paraId="70969AC5" w16cid:durableId="23F369FE"/>
  <w16cid:commentId w16cid:paraId="68F8ED1C" w16cid:durableId="23F36AD2"/>
  <w16cid:commentId w16cid:paraId="0D015635" w16cid:durableId="23F3619F"/>
  <w16cid:commentId w16cid:paraId="0B09AE31" w16cid:durableId="23F35FFA"/>
  <w16cid:commentId w16cid:paraId="7D4DEEA8" w16cid:durableId="23F35FFB"/>
  <w16cid:commentId w16cid:paraId="69505380" w16cid:durableId="23F3636E"/>
  <w16cid:commentId w16cid:paraId="18796B5C" w16cid:durableId="23F36453"/>
  <w16cid:commentId w16cid:paraId="335F33EC" w16cid:durableId="23F35FFC"/>
  <w16cid:commentId w16cid:paraId="27BF8C1D" w16cid:durableId="23F35FFD"/>
  <w16cid:commentId w16cid:paraId="3A079C2A" w16cid:durableId="23F35FFE"/>
  <w16cid:commentId w16cid:paraId="43BB5FF2" w16cid:durableId="23F35FFF"/>
  <w16cid:commentId w16cid:paraId="487D37E9" w16cid:durableId="23F36000"/>
  <w16cid:commentId w16cid:paraId="69D10A50" w16cid:durableId="23F36001"/>
  <w16cid:commentId w16cid:paraId="7D0982D7" w16cid:durableId="23F3682E"/>
  <w16cid:commentId w16cid:paraId="66072E4E" w16cid:durableId="23F36002"/>
  <w16cid:commentId w16cid:paraId="6C0E81C7" w16cid:durableId="23F36003"/>
  <w16cid:commentId w16cid:paraId="409C4A78" w16cid:durableId="23F36004"/>
  <w16cid:commentId w16cid:paraId="22BE10AF" w16cid:durableId="23F36005"/>
  <w16cid:commentId w16cid:paraId="0A4A7CE3" w16cid:durableId="23F36006"/>
  <w16cid:commentId w16cid:paraId="65B0E97E" w16cid:durableId="23F36007"/>
  <w16cid:commentId w16cid:paraId="3531EDC3" w16cid:durableId="23F36008"/>
  <w16cid:commentId w16cid:paraId="0059C860" w16cid:durableId="23F36009"/>
  <w16cid:commentId w16cid:paraId="4AA90A04" w16cid:durableId="23F3600A"/>
  <w16cid:commentId w16cid:paraId="22AA4550" w16cid:durableId="23F360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5C094" w14:textId="77777777" w:rsidR="00026658" w:rsidRDefault="00026658">
      <w:pPr>
        <w:spacing w:after="0" w:line="240" w:lineRule="auto"/>
      </w:pPr>
      <w:r>
        <w:separator/>
      </w:r>
    </w:p>
  </w:endnote>
  <w:endnote w:type="continuationSeparator" w:id="0">
    <w:p w14:paraId="6B089C77" w14:textId="77777777" w:rsidR="00026658" w:rsidRDefault="00026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43163817"/>
      <w:docPartObj>
        <w:docPartGallery w:val="Page Numbers (Bottom of Page)"/>
        <w:docPartUnique/>
      </w:docPartObj>
    </w:sdtPr>
    <w:sdtContent>
      <w:p w14:paraId="50C23D75" w14:textId="77777777" w:rsidR="001124F8" w:rsidRDefault="001124F8" w:rsidP="000B42C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BC971B" w14:textId="77777777" w:rsidR="001124F8" w:rsidRDefault="00112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rFonts w:ascii="Arial" w:hAnsi="Arial" w:cs="Arial"/>
        <w:sz w:val="16"/>
        <w:szCs w:val="16"/>
      </w:rPr>
      <w:id w:val="-1608184815"/>
      <w:docPartObj>
        <w:docPartGallery w:val="Page Numbers (Bottom of Page)"/>
        <w:docPartUnique/>
      </w:docPartObj>
    </w:sdtPr>
    <w:sdtContent>
      <w:p w14:paraId="6294DDCD" w14:textId="6FC6886F" w:rsidR="001124F8" w:rsidRPr="007B7C5E" w:rsidRDefault="001124F8" w:rsidP="000B42CC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16"/>
            <w:szCs w:val="16"/>
          </w:rPr>
        </w:pPr>
        <w:r w:rsidRPr="007B7C5E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7B7C5E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7B7C5E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="00986044">
          <w:rPr>
            <w:rStyle w:val="PageNumber"/>
            <w:rFonts w:ascii="Arial" w:hAnsi="Arial" w:cs="Arial"/>
            <w:noProof/>
            <w:sz w:val="16"/>
            <w:szCs w:val="16"/>
          </w:rPr>
          <w:t>15</w:t>
        </w:r>
        <w:r w:rsidRPr="007B7C5E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040DE428" w14:textId="77777777" w:rsidR="001124F8" w:rsidRDefault="001124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30738919"/>
      <w:docPartObj>
        <w:docPartGallery w:val="Page Numbers (Bottom of Page)"/>
        <w:docPartUnique/>
      </w:docPartObj>
    </w:sdtPr>
    <w:sdtContent>
      <w:p w14:paraId="44C49DC9" w14:textId="77777777" w:rsidR="001124F8" w:rsidRDefault="001124F8" w:rsidP="000B42C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E5FC17" w14:textId="77777777" w:rsidR="001124F8" w:rsidRDefault="001124F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rFonts w:ascii="Arial" w:hAnsi="Arial" w:cs="Arial"/>
        <w:sz w:val="16"/>
        <w:szCs w:val="16"/>
      </w:rPr>
      <w:id w:val="2091885532"/>
      <w:docPartObj>
        <w:docPartGallery w:val="Page Numbers (Bottom of Page)"/>
        <w:docPartUnique/>
      </w:docPartObj>
    </w:sdtPr>
    <w:sdtContent>
      <w:p w14:paraId="0AC19508" w14:textId="75FA6AB9" w:rsidR="001124F8" w:rsidRPr="00B8758E" w:rsidRDefault="001124F8" w:rsidP="000B42CC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16"/>
            <w:szCs w:val="16"/>
          </w:rPr>
        </w:pPr>
        <w:r w:rsidRPr="00B8758E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B8758E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B8758E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="00986044">
          <w:rPr>
            <w:rStyle w:val="PageNumber"/>
            <w:rFonts w:ascii="Arial" w:hAnsi="Arial" w:cs="Arial"/>
            <w:noProof/>
            <w:sz w:val="16"/>
            <w:szCs w:val="16"/>
          </w:rPr>
          <w:t>16</w:t>
        </w:r>
        <w:r w:rsidRPr="00B8758E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3F7F0549" w14:textId="77777777" w:rsidR="001124F8" w:rsidRDefault="00112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4DF20" w14:textId="77777777" w:rsidR="00026658" w:rsidRDefault="00026658">
      <w:pPr>
        <w:spacing w:after="0" w:line="240" w:lineRule="auto"/>
      </w:pPr>
      <w:r>
        <w:separator/>
      </w:r>
    </w:p>
  </w:footnote>
  <w:footnote w:type="continuationSeparator" w:id="0">
    <w:p w14:paraId="3BC24E59" w14:textId="77777777" w:rsidR="00026658" w:rsidRDefault="00026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D9C"/>
    <w:multiLevelType w:val="hybridMultilevel"/>
    <w:tmpl w:val="54B06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2F5"/>
    <w:multiLevelType w:val="hybridMultilevel"/>
    <w:tmpl w:val="F3B89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50A68"/>
    <w:multiLevelType w:val="hybridMultilevel"/>
    <w:tmpl w:val="C4D6F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107EA"/>
    <w:multiLevelType w:val="hybridMultilevel"/>
    <w:tmpl w:val="A988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E3B39"/>
    <w:multiLevelType w:val="hybridMultilevel"/>
    <w:tmpl w:val="7506D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8228E"/>
    <w:multiLevelType w:val="hybridMultilevel"/>
    <w:tmpl w:val="8B3E7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ARY Ian">
    <w15:presenceInfo w15:providerId="AD" w15:userId="S-1-5-21-861567501-1417001333-682003330-9865"/>
  </w15:person>
  <w15:person w15:author="FAWNS-RITCHIE Chloe">
    <w15:presenceInfo w15:providerId="AD" w15:userId="S-1-5-21-861567501-1417001333-682003330-531199"/>
  </w15:person>
  <w15:person w15:author="catharine gale">
    <w15:presenceInfo w15:providerId="Windows Live" w15:userId="15c44d45a8f310e4"/>
  </w15:person>
  <w15:person w15:author="ALTSCHUL Drew">
    <w15:presenceInfo w15:providerId="AD" w15:userId="S-1-5-21-861567501-1417001333-682003330-6583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Arial&lt;/FontName&gt;&lt;FontSize&gt;11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0dt9fre5paddxet9s75ezf9wz9z0vw2svad&quot;&gt;Corvallis library Nov 2019-Converted--2&lt;record-ids&gt;&lt;item&gt;3187&lt;/item&gt;&lt;item&gt;4548&lt;/item&gt;&lt;item&gt;5721&lt;/item&gt;&lt;item&gt;6023&lt;/item&gt;&lt;item&gt;6027&lt;/item&gt;&lt;item&gt;6032&lt;/item&gt;&lt;item&gt;6034&lt;/item&gt;&lt;item&gt;6045&lt;/item&gt;&lt;item&gt;6191&lt;/item&gt;&lt;item&gt;6228&lt;/item&gt;&lt;item&gt;6264&lt;/item&gt;&lt;item&gt;6539&lt;/item&gt;&lt;item&gt;6541&lt;/item&gt;&lt;item&gt;6566&lt;/item&gt;&lt;item&gt;6573&lt;/item&gt;&lt;item&gt;6774&lt;/item&gt;&lt;item&gt;6808&lt;/item&gt;&lt;item&gt;8187&lt;/item&gt;&lt;item&gt;8429&lt;/item&gt;&lt;item&gt;8430&lt;/item&gt;&lt;item&gt;8463&lt;/item&gt;&lt;item&gt;8464&lt;/item&gt;&lt;item&gt;8466&lt;/item&gt;&lt;item&gt;8467&lt;/item&gt;&lt;item&gt;8468&lt;/item&gt;&lt;item&gt;8470&lt;/item&gt;&lt;item&gt;8472&lt;/item&gt;&lt;item&gt;8473&lt;/item&gt;&lt;item&gt;8474&lt;/item&gt;&lt;item&gt;8477&lt;/item&gt;&lt;item&gt;8478&lt;/item&gt;&lt;item&gt;8479&lt;/item&gt;&lt;item&gt;8482&lt;/item&gt;&lt;item&gt;8484&lt;/item&gt;&lt;item&gt;8486&lt;/item&gt;&lt;item&gt;8488&lt;/item&gt;&lt;item&gt;8513&lt;/item&gt;&lt;item&gt;8516&lt;/item&gt;&lt;item&gt;8517&lt;/item&gt;&lt;item&gt;8518&lt;/item&gt;&lt;item&gt;8519&lt;/item&gt;&lt;item&gt;8520&lt;/item&gt;&lt;item&gt;8522&lt;/item&gt;&lt;item&gt;8523&lt;/item&gt;&lt;item&gt;8524&lt;/item&gt;&lt;item&gt;8525&lt;/item&gt;&lt;/record-ids&gt;&lt;/item&gt;&lt;/Libraries&gt;"/>
  </w:docVars>
  <w:rsids>
    <w:rsidRoot w:val="008B072B"/>
    <w:rsid w:val="0000439B"/>
    <w:rsid w:val="000065E0"/>
    <w:rsid w:val="0001177C"/>
    <w:rsid w:val="00011E03"/>
    <w:rsid w:val="00020C0B"/>
    <w:rsid w:val="00025659"/>
    <w:rsid w:val="00026658"/>
    <w:rsid w:val="000267DE"/>
    <w:rsid w:val="00034A96"/>
    <w:rsid w:val="00041C82"/>
    <w:rsid w:val="00046CFB"/>
    <w:rsid w:val="00060558"/>
    <w:rsid w:val="0006519D"/>
    <w:rsid w:val="000704EA"/>
    <w:rsid w:val="00077C5A"/>
    <w:rsid w:val="00077EB6"/>
    <w:rsid w:val="000844B8"/>
    <w:rsid w:val="000954D8"/>
    <w:rsid w:val="0009785E"/>
    <w:rsid w:val="000A10A0"/>
    <w:rsid w:val="000B42CC"/>
    <w:rsid w:val="000B48C5"/>
    <w:rsid w:val="000C29F1"/>
    <w:rsid w:val="000C324A"/>
    <w:rsid w:val="000D4A6E"/>
    <w:rsid w:val="000D5745"/>
    <w:rsid w:val="000D5C3A"/>
    <w:rsid w:val="000D7C11"/>
    <w:rsid w:val="000F368C"/>
    <w:rsid w:val="000F67DD"/>
    <w:rsid w:val="00101C3C"/>
    <w:rsid w:val="00104B28"/>
    <w:rsid w:val="001124F8"/>
    <w:rsid w:val="00126CCF"/>
    <w:rsid w:val="0013294B"/>
    <w:rsid w:val="00137191"/>
    <w:rsid w:val="0013773E"/>
    <w:rsid w:val="0014300C"/>
    <w:rsid w:val="00150DE8"/>
    <w:rsid w:val="00151A75"/>
    <w:rsid w:val="00154FD3"/>
    <w:rsid w:val="00155F2B"/>
    <w:rsid w:val="00160FAE"/>
    <w:rsid w:val="001659AF"/>
    <w:rsid w:val="001701FE"/>
    <w:rsid w:val="00187643"/>
    <w:rsid w:val="001918A4"/>
    <w:rsid w:val="001A5965"/>
    <w:rsid w:val="001A6489"/>
    <w:rsid w:val="001B2030"/>
    <w:rsid w:val="001C5EE7"/>
    <w:rsid w:val="001C7BBB"/>
    <w:rsid w:val="001C7DA8"/>
    <w:rsid w:val="001E33B2"/>
    <w:rsid w:val="001F281C"/>
    <w:rsid w:val="001F315A"/>
    <w:rsid w:val="001F3D7D"/>
    <w:rsid w:val="001F42D9"/>
    <w:rsid w:val="00211A8E"/>
    <w:rsid w:val="002134CF"/>
    <w:rsid w:val="00222790"/>
    <w:rsid w:val="0022735A"/>
    <w:rsid w:val="002274B3"/>
    <w:rsid w:val="00227F5C"/>
    <w:rsid w:val="00230362"/>
    <w:rsid w:val="0025095A"/>
    <w:rsid w:val="00260622"/>
    <w:rsid w:val="002630D8"/>
    <w:rsid w:val="00266568"/>
    <w:rsid w:val="00271349"/>
    <w:rsid w:val="00280573"/>
    <w:rsid w:val="002873AA"/>
    <w:rsid w:val="002875CB"/>
    <w:rsid w:val="002B6A5B"/>
    <w:rsid w:val="002C39B4"/>
    <w:rsid w:val="002C71E4"/>
    <w:rsid w:val="002D21AF"/>
    <w:rsid w:val="002D2267"/>
    <w:rsid w:val="002F2183"/>
    <w:rsid w:val="002F2DBD"/>
    <w:rsid w:val="003039EB"/>
    <w:rsid w:val="00304D47"/>
    <w:rsid w:val="00312216"/>
    <w:rsid w:val="003171CA"/>
    <w:rsid w:val="00321C48"/>
    <w:rsid w:val="00324DCF"/>
    <w:rsid w:val="00330FDD"/>
    <w:rsid w:val="00336950"/>
    <w:rsid w:val="00343577"/>
    <w:rsid w:val="003471C9"/>
    <w:rsid w:val="00347C11"/>
    <w:rsid w:val="00351A36"/>
    <w:rsid w:val="00361AC1"/>
    <w:rsid w:val="00366B91"/>
    <w:rsid w:val="00370E80"/>
    <w:rsid w:val="0037183B"/>
    <w:rsid w:val="003742D9"/>
    <w:rsid w:val="00380A4A"/>
    <w:rsid w:val="0038411C"/>
    <w:rsid w:val="00394797"/>
    <w:rsid w:val="003968D3"/>
    <w:rsid w:val="00397B84"/>
    <w:rsid w:val="00397FBA"/>
    <w:rsid w:val="003B59EE"/>
    <w:rsid w:val="003C014B"/>
    <w:rsid w:val="003C3432"/>
    <w:rsid w:val="003C601D"/>
    <w:rsid w:val="003C7A87"/>
    <w:rsid w:val="003C7B91"/>
    <w:rsid w:val="003D14DE"/>
    <w:rsid w:val="003D63D3"/>
    <w:rsid w:val="003E633C"/>
    <w:rsid w:val="003F000D"/>
    <w:rsid w:val="00451097"/>
    <w:rsid w:val="004523C6"/>
    <w:rsid w:val="00453A6D"/>
    <w:rsid w:val="00466E84"/>
    <w:rsid w:val="00477865"/>
    <w:rsid w:val="00481AAA"/>
    <w:rsid w:val="004908BB"/>
    <w:rsid w:val="004A4087"/>
    <w:rsid w:val="004A4CDE"/>
    <w:rsid w:val="004A7AAD"/>
    <w:rsid w:val="004B14C3"/>
    <w:rsid w:val="004B4F00"/>
    <w:rsid w:val="004C40D4"/>
    <w:rsid w:val="004C5723"/>
    <w:rsid w:val="004D56B2"/>
    <w:rsid w:val="004D6D4A"/>
    <w:rsid w:val="004E0CDE"/>
    <w:rsid w:val="004E33FB"/>
    <w:rsid w:val="004F4042"/>
    <w:rsid w:val="00500444"/>
    <w:rsid w:val="005020CB"/>
    <w:rsid w:val="00515BDD"/>
    <w:rsid w:val="005203C5"/>
    <w:rsid w:val="00523F1B"/>
    <w:rsid w:val="00537CFB"/>
    <w:rsid w:val="005478E1"/>
    <w:rsid w:val="0055064F"/>
    <w:rsid w:val="00555CBF"/>
    <w:rsid w:val="00563A58"/>
    <w:rsid w:val="00565830"/>
    <w:rsid w:val="00573E5A"/>
    <w:rsid w:val="0058613E"/>
    <w:rsid w:val="005902AF"/>
    <w:rsid w:val="005A0A2F"/>
    <w:rsid w:val="005A4D8F"/>
    <w:rsid w:val="005D2DA8"/>
    <w:rsid w:val="005E7CC1"/>
    <w:rsid w:val="005F4762"/>
    <w:rsid w:val="0060028A"/>
    <w:rsid w:val="00601A1B"/>
    <w:rsid w:val="00603FF1"/>
    <w:rsid w:val="00610182"/>
    <w:rsid w:val="0061205D"/>
    <w:rsid w:val="0061663B"/>
    <w:rsid w:val="00625B43"/>
    <w:rsid w:val="00626B1D"/>
    <w:rsid w:val="00635912"/>
    <w:rsid w:val="0063782C"/>
    <w:rsid w:val="00644F16"/>
    <w:rsid w:val="00645446"/>
    <w:rsid w:val="006508E8"/>
    <w:rsid w:val="00650A68"/>
    <w:rsid w:val="00650FAA"/>
    <w:rsid w:val="00673521"/>
    <w:rsid w:val="00676EF3"/>
    <w:rsid w:val="00677156"/>
    <w:rsid w:val="0068753F"/>
    <w:rsid w:val="00691B65"/>
    <w:rsid w:val="0069625F"/>
    <w:rsid w:val="006A0209"/>
    <w:rsid w:val="006A1B70"/>
    <w:rsid w:val="006A22DD"/>
    <w:rsid w:val="006A2644"/>
    <w:rsid w:val="006A5393"/>
    <w:rsid w:val="006B7C62"/>
    <w:rsid w:val="006C32D1"/>
    <w:rsid w:val="006C6FB6"/>
    <w:rsid w:val="006D4870"/>
    <w:rsid w:val="006F0452"/>
    <w:rsid w:val="00700D64"/>
    <w:rsid w:val="00702EC7"/>
    <w:rsid w:val="00703826"/>
    <w:rsid w:val="00727FE8"/>
    <w:rsid w:val="0073229D"/>
    <w:rsid w:val="00733933"/>
    <w:rsid w:val="0073429E"/>
    <w:rsid w:val="0073780B"/>
    <w:rsid w:val="00740B41"/>
    <w:rsid w:val="00752455"/>
    <w:rsid w:val="0075385E"/>
    <w:rsid w:val="00757A0B"/>
    <w:rsid w:val="007620CC"/>
    <w:rsid w:val="00765D60"/>
    <w:rsid w:val="0076730A"/>
    <w:rsid w:val="00770301"/>
    <w:rsid w:val="00772329"/>
    <w:rsid w:val="007724E5"/>
    <w:rsid w:val="0077336F"/>
    <w:rsid w:val="00774867"/>
    <w:rsid w:val="00774AFA"/>
    <w:rsid w:val="00776B11"/>
    <w:rsid w:val="0078323A"/>
    <w:rsid w:val="007931EA"/>
    <w:rsid w:val="007953E2"/>
    <w:rsid w:val="007A0C24"/>
    <w:rsid w:val="007A6762"/>
    <w:rsid w:val="007B1C21"/>
    <w:rsid w:val="007B74C3"/>
    <w:rsid w:val="007B7C5E"/>
    <w:rsid w:val="007C3DEE"/>
    <w:rsid w:val="007D25B9"/>
    <w:rsid w:val="007E019A"/>
    <w:rsid w:val="007E4F45"/>
    <w:rsid w:val="007E6AB8"/>
    <w:rsid w:val="007F373C"/>
    <w:rsid w:val="007F3818"/>
    <w:rsid w:val="007F59CF"/>
    <w:rsid w:val="007F7BDF"/>
    <w:rsid w:val="008014BE"/>
    <w:rsid w:val="00812611"/>
    <w:rsid w:val="0081509B"/>
    <w:rsid w:val="008174EE"/>
    <w:rsid w:val="00823028"/>
    <w:rsid w:val="00823D14"/>
    <w:rsid w:val="00824573"/>
    <w:rsid w:val="008246EE"/>
    <w:rsid w:val="0082798F"/>
    <w:rsid w:val="0083149F"/>
    <w:rsid w:val="00840381"/>
    <w:rsid w:val="0085112B"/>
    <w:rsid w:val="00852253"/>
    <w:rsid w:val="008532BE"/>
    <w:rsid w:val="00890E86"/>
    <w:rsid w:val="00892009"/>
    <w:rsid w:val="00892459"/>
    <w:rsid w:val="00896264"/>
    <w:rsid w:val="008B072B"/>
    <w:rsid w:val="008B2728"/>
    <w:rsid w:val="008B43D1"/>
    <w:rsid w:val="008B5924"/>
    <w:rsid w:val="008C4E9E"/>
    <w:rsid w:val="008C5684"/>
    <w:rsid w:val="008E711D"/>
    <w:rsid w:val="00923422"/>
    <w:rsid w:val="00932B7B"/>
    <w:rsid w:val="00932E44"/>
    <w:rsid w:val="00944C59"/>
    <w:rsid w:val="009626AD"/>
    <w:rsid w:val="00964C19"/>
    <w:rsid w:val="0097770F"/>
    <w:rsid w:val="00980223"/>
    <w:rsid w:val="00981084"/>
    <w:rsid w:val="00986044"/>
    <w:rsid w:val="0099548E"/>
    <w:rsid w:val="00996622"/>
    <w:rsid w:val="009A7909"/>
    <w:rsid w:val="009B0C46"/>
    <w:rsid w:val="009B206E"/>
    <w:rsid w:val="009B6CFF"/>
    <w:rsid w:val="009C5504"/>
    <w:rsid w:val="009C7419"/>
    <w:rsid w:val="009C7AC2"/>
    <w:rsid w:val="009D3EA0"/>
    <w:rsid w:val="009E644D"/>
    <w:rsid w:val="009E7861"/>
    <w:rsid w:val="009F0B04"/>
    <w:rsid w:val="009F31CE"/>
    <w:rsid w:val="00A00CE8"/>
    <w:rsid w:val="00A0139E"/>
    <w:rsid w:val="00A101C5"/>
    <w:rsid w:val="00A2282D"/>
    <w:rsid w:val="00A26BF5"/>
    <w:rsid w:val="00A401DA"/>
    <w:rsid w:val="00A40E0C"/>
    <w:rsid w:val="00A431B9"/>
    <w:rsid w:val="00A4393F"/>
    <w:rsid w:val="00A43C52"/>
    <w:rsid w:val="00A560FF"/>
    <w:rsid w:val="00A60D81"/>
    <w:rsid w:val="00A616D2"/>
    <w:rsid w:val="00A66CC3"/>
    <w:rsid w:val="00A7323B"/>
    <w:rsid w:val="00A7632E"/>
    <w:rsid w:val="00A77401"/>
    <w:rsid w:val="00A80DFB"/>
    <w:rsid w:val="00A85743"/>
    <w:rsid w:val="00A917FD"/>
    <w:rsid w:val="00A961D3"/>
    <w:rsid w:val="00AA166B"/>
    <w:rsid w:val="00AA3C23"/>
    <w:rsid w:val="00AB064E"/>
    <w:rsid w:val="00AC1E21"/>
    <w:rsid w:val="00AC2DE8"/>
    <w:rsid w:val="00AC4D45"/>
    <w:rsid w:val="00AD2C5C"/>
    <w:rsid w:val="00AD621C"/>
    <w:rsid w:val="00AF092A"/>
    <w:rsid w:val="00AF28F8"/>
    <w:rsid w:val="00B014F2"/>
    <w:rsid w:val="00B04A9B"/>
    <w:rsid w:val="00B14B26"/>
    <w:rsid w:val="00B16831"/>
    <w:rsid w:val="00B2184A"/>
    <w:rsid w:val="00B224B6"/>
    <w:rsid w:val="00B22EA1"/>
    <w:rsid w:val="00B40AF3"/>
    <w:rsid w:val="00B4345A"/>
    <w:rsid w:val="00B43D44"/>
    <w:rsid w:val="00B459EE"/>
    <w:rsid w:val="00B45EE1"/>
    <w:rsid w:val="00B470F4"/>
    <w:rsid w:val="00B533C6"/>
    <w:rsid w:val="00B5781C"/>
    <w:rsid w:val="00B61C34"/>
    <w:rsid w:val="00B631AC"/>
    <w:rsid w:val="00B63BE5"/>
    <w:rsid w:val="00B66531"/>
    <w:rsid w:val="00B767F6"/>
    <w:rsid w:val="00B76EEA"/>
    <w:rsid w:val="00B807BD"/>
    <w:rsid w:val="00B832D4"/>
    <w:rsid w:val="00B84DB4"/>
    <w:rsid w:val="00B8758E"/>
    <w:rsid w:val="00B91CA9"/>
    <w:rsid w:val="00B91F97"/>
    <w:rsid w:val="00BA7A2C"/>
    <w:rsid w:val="00BD4E55"/>
    <w:rsid w:val="00BD6B3F"/>
    <w:rsid w:val="00BF0B6C"/>
    <w:rsid w:val="00BF7867"/>
    <w:rsid w:val="00BF7D0A"/>
    <w:rsid w:val="00C01389"/>
    <w:rsid w:val="00C013C1"/>
    <w:rsid w:val="00C03BD8"/>
    <w:rsid w:val="00C06350"/>
    <w:rsid w:val="00C115B2"/>
    <w:rsid w:val="00C13D70"/>
    <w:rsid w:val="00C16A36"/>
    <w:rsid w:val="00C308D1"/>
    <w:rsid w:val="00C33608"/>
    <w:rsid w:val="00C3379B"/>
    <w:rsid w:val="00C41D41"/>
    <w:rsid w:val="00C4456E"/>
    <w:rsid w:val="00C50647"/>
    <w:rsid w:val="00C513F2"/>
    <w:rsid w:val="00C63FDB"/>
    <w:rsid w:val="00C64D84"/>
    <w:rsid w:val="00C66B66"/>
    <w:rsid w:val="00CA2700"/>
    <w:rsid w:val="00CA7671"/>
    <w:rsid w:val="00CA7885"/>
    <w:rsid w:val="00CB0160"/>
    <w:rsid w:val="00CB5456"/>
    <w:rsid w:val="00CC335F"/>
    <w:rsid w:val="00CC42C6"/>
    <w:rsid w:val="00CE656F"/>
    <w:rsid w:val="00CF0429"/>
    <w:rsid w:val="00CF3B26"/>
    <w:rsid w:val="00CF624E"/>
    <w:rsid w:val="00D014EF"/>
    <w:rsid w:val="00D01EAB"/>
    <w:rsid w:val="00D10B3A"/>
    <w:rsid w:val="00D158CB"/>
    <w:rsid w:val="00D2289B"/>
    <w:rsid w:val="00D25C38"/>
    <w:rsid w:val="00D328C3"/>
    <w:rsid w:val="00D43E19"/>
    <w:rsid w:val="00D47A01"/>
    <w:rsid w:val="00D543E1"/>
    <w:rsid w:val="00D57E06"/>
    <w:rsid w:val="00D82D62"/>
    <w:rsid w:val="00D95B3F"/>
    <w:rsid w:val="00D95D50"/>
    <w:rsid w:val="00DA3E99"/>
    <w:rsid w:val="00DA5F68"/>
    <w:rsid w:val="00DC32C5"/>
    <w:rsid w:val="00DC6B8D"/>
    <w:rsid w:val="00DC7940"/>
    <w:rsid w:val="00DC7E3C"/>
    <w:rsid w:val="00DD0375"/>
    <w:rsid w:val="00DD6CBF"/>
    <w:rsid w:val="00DE42FE"/>
    <w:rsid w:val="00DF1A81"/>
    <w:rsid w:val="00DF27E1"/>
    <w:rsid w:val="00E005C1"/>
    <w:rsid w:val="00E05A42"/>
    <w:rsid w:val="00E20103"/>
    <w:rsid w:val="00E266CD"/>
    <w:rsid w:val="00E27097"/>
    <w:rsid w:val="00E27B42"/>
    <w:rsid w:val="00E3063B"/>
    <w:rsid w:val="00E3362F"/>
    <w:rsid w:val="00E33794"/>
    <w:rsid w:val="00E371EB"/>
    <w:rsid w:val="00E37CF5"/>
    <w:rsid w:val="00E5142D"/>
    <w:rsid w:val="00E51A64"/>
    <w:rsid w:val="00E547AF"/>
    <w:rsid w:val="00E753C5"/>
    <w:rsid w:val="00E83A65"/>
    <w:rsid w:val="00E85F02"/>
    <w:rsid w:val="00E96EA9"/>
    <w:rsid w:val="00EA5482"/>
    <w:rsid w:val="00EB1B09"/>
    <w:rsid w:val="00EB221E"/>
    <w:rsid w:val="00EC26F7"/>
    <w:rsid w:val="00ED01FF"/>
    <w:rsid w:val="00ED0722"/>
    <w:rsid w:val="00EE067D"/>
    <w:rsid w:val="00EE21D0"/>
    <w:rsid w:val="00EE23A6"/>
    <w:rsid w:val="00EE4700"/>
    <w:rsid w:val="00EF15CE"/>
    <w:rsid w:val="00EF2996"/>
    <w:rsid w:val="00EF46F3"/>
    <w:rsid w:val="00EF57E1"/>
    <w:rsid w:val="00EF5B59"/>
    <w:rsid w:val="00EF7A5F"/>
    <w:rsid w:val="00EF7BA2"/>
    <w:rsid w:val="00F05DD3"/>
    <w:rsid w:val="00F0729E"/>
    <w:rsid w:val="00F2168A"/>
    <w:rsid w:val="00F2460D"/>
    <w:rsid w:val="00F27BAE"/>
    <w:rsid w:val="00F40535"/>
    <w:rsid w:val="00F40937"/>
    <w:rsid w:val="00F41287"/>
    <w:rsid w:val="00F527D6"/>
    <w:rsid w:val="00F52FC1"/>
    <w:rsid w:val="00F53DF6"/>
    <w:rsid w:val="00F57C00"/>
    <w:rsid w:val="00F6423D"/>
    <w:rsid w:val="00F6728A"/>
    <w:rsid w:val="00F71B98"/>
    <w:rsid w:val="00F73605"/>
    <w:rsid w:val="00F7498E"/>
    <w:rsid w:val="00F903B9"/>
    <w:rsid w:val="00F948E8"/>
    <w:rsid w:val="00FB4702"/>
    <w:rsid w:val="00FC10F8"/>
    <w:rsid w:val="00FC19B7"/>
    <w:rsid w:val="00FD1D28"/>
    <w:rsid w:val="00FE050D"/>
    <w:rsid w:val="00FE2666"/>
    <w:rsid w:val="00FF028E"/>
    <w:rsid w:val="00F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2E54D"/>
  <w15:docId w15:val="{C0E9384F-7674-430C-AA0F-45508EE0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03B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03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3B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D6B3F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erChar">
    <w:name w:val="Header Char"/>
    <w:basedOn w:val="DefaultParagraphFont"/>
    <w:link w:val="Header"/>
    <w:rsid w:val="00BD6B3F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Paragraph">
    <w:name w:val="List Paragraph"/>
    <w:basedOn w:val="Normal"/>
    <w:uiPriority w:val="34"/>
    <w:qFormat/>
    <w:rsid w:val="00AF09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2DA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53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3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3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3C6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266568"/>
    <w:pPr>
      <w:spacing w:after="0"/>
      <w:jc w:val="center"/>
    </w:pPr>
    <w:rPr>
      <w:rFonts w:ascii="Arial" w:hAnsi="Arial" w:cs="Arial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66568"/>
    <w:rPr>
      <w:rFonts w:ascii="Arial" w:hAnsi="Arial" w:cs="Arial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66568"/>
    <w:pPr>
      <w:spacing w:line="240" w:lineRule="auto"/>
    </w:pPr>
    <w:rPr>
      <w:rFonts w:ascii="Arial" w:hAnsi="Arial" w:cs="Arial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66568"/>
    <w:rPr>
      <w:rFonts w:ascii="Arial" w:hAnsi="Arial" w:cs="Arial"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0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274B3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C343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85F0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85F0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85F02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87643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FF5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journals.sagepub.com/doi/10.1111/j.0963-7214.2004.01301001.x" TargetMode="External"/><Relationship Id="rId1" Type="http://schemas.openxmlformats.org/officeDocument/2006/relationships/hyperlink" Target="https://pubmed.ncbi.nlm.nih.gov/18728119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batty@ucl.ac.uk" TargetMode="External"/><Relationship Id="rId13" Type="http://schemas.openxmlformats.org/officeDocument/2006/relationships/hyperlink" Target="https://www.ukdataservice.ac.uk/" TargetMode="External"/><Relationship Id="rId18" Type="http://schemas.openxmlformats.org/officeDocument/2006/relationships/image" Target="media/image1.jpeg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drew.altschul@ed.ac.uk" TargetMode="External"/><Relationship Id="rId17" Type="http://schemas.openxmlformats.org/officeDocument/2006/relationships/hyperlink" Target="https://ichpanalyticsimperialcollegehealthpartnerscom/t/BDAU/views/YouGovICLCOVID-19BehaviourTracker/4Allbehaviorsovertime?:iid=1&amp;:isGuestRedirectFromVizportal=y&amp;:embed=y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bbccouk/news/health-5504063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rg@mrc.soton.ac.uk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hyperlink" Target="mailto:c.fawns-ritchie@ed.ac.uk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.deary@ed.ac.uk" TargetMode="External"/><Relationship Id="rId14" Type="http://schemas.openxmlformats.org/officeDocument/2006/relationships/comments" Target="comments.xml"/><Relationship Id="rId22" Type="http://schemas.openxmlformats.org/officeDocument/2006/relationships/footer" Target="footer4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EF7B-840C-4CEE-8272-12747C9E5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8021</Words>
  <Characters>45723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catharine gale</dc:creator>
  <cp:lastModifiedBy>ALTSCHUL Drew</cp:lastModifiedBy>
  <cp:revision>6</cp:revision>
  <dcterms:created xsi:type="dcterms:W3CDTF">2021-03-10T16:11:00Z</dcterms:created>
  <dcterms:modified xsi:type="dcterms:W3CDTF">2021-03-12T10:53:00Z</dcterms:modified>
</cp:coreProperties>
</file>