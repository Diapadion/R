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4C45F" w14:textId="1D186478" w:rsidR="00AF1D9E" w:rsidRPr="00AF1D9E" w:rsidRDefault="00AF1D9E" w:rsidP="00AF1D9E">
      <w:pPr>
        <w:tabs>
          <w:tab w:val="left" w:pos="4962"/>
        </w:tabs>
        <w:spacing w:after="0" w:line="240" w:lineRule="auto"/>
        <w:rPr>
          <w:rFonts w:ascii="Arial" w:hAnsi="Arial" w:cs="Arial"/>
          <w:i/>
          <w:iCs/>
        </w:rPr>
      </w:pPr>
      <w:r w:rsidRPr="00AF1D9E">
        <w:rPr>
          <w:rFonts w:ascii="Arial" w:hAnsi="Arial" w:cs="Arial"/>
          <w:i/>
          <w:iCs/>
        </w:rPr>
        <w:t>BMJ – Original Research</w:t>
      </w:r>
    </w:p>
    <w:p w14:paraId="1813B92A" w14:textId="77777777" w:rsidR="00AF1D9E" w:rsidRDefault="00AF1D9E" w:rsidP="00AF1D9E">
      <w:pPr>
        <w:tabs>
          <w:tab w:val="left" w:pos="4962"/>
        </w:tabs>
        <w:spacing w:after="0" w:line="240" w:lineRule="auto"/>
        <w:rPr>
          <w:rFonts w:ascii="Arial" w:hAnsi="Arial" w:cs="Arial"/>
          <w:b/>
          <w:bCs/>
        </w:rPr>
      </w:pPr>
    </w:p>
    <w:p w14:paraId="6025DE03" w14:textId="06DE4542" w:rsidR="00D2289B" w:rsidRPr="005F4762" w:rsidRDefault="00E3063B" w:rsidP="00AF1D9E">
      <w:pPr>
        <w:tabs>
          <w:tab w:val="left" w:pos="4962"/>
        </w:tabs>
        <w:spacing w:after="0" w:line="240" w:lineRule="auto"/>
        <w:rPr>
          <w:rFonts w:ascii="Arial" w:hAnsi="Arial" w:cs="Arial"/>
          <w:b/>
          <w:bCs/>
        </w:rPr>
      </w:pPr>
      <w:r w:rsidRPr="005F4762">
        <w:rPr>
          <w:rFonts w:ascii="Arial" w:hAnsi="Arial" w:cs="Arial"/>
          <w:b/>
          <w:bCs/>
        </w:rPr>
        <w:t>Pre-pandemic</w:t>
      </w:r>
      <w:r w:rsidR="00D2289B" w:rsidRPr="005F4762">
        <w:rPr>
          <w:rFonts w:ascii="Arial" w:hAnsi="Arial" w:cs="Arial"/>
          <w:b/>
          <w:bCs/>
        </w:rPr>
        <w:t xml:space="preserve"> </w:t>
      </w:r>
      <w:r w:rsidR="006072FA">
        <w:rPr>
          <w:rFonts w:ascii="Arial" w:hAnsi="Arial" w:cs="Arial"/>
          <w:b/>
          <w:bCs/>
        </w:rPr>
        <w:t>m</w:t>
      </w:r>
      <w:r w:rsidR="00D57DF0">
        <w:rPr>
          <w:rFonts w:ascii="Arial" w:hAnsi="Arial" w:cs="Arial"/>
          <w:b/>
          <w:bCs/>
        </w:rPr>
        <w:t xml:space="preserve">ental </w:t>
      </w:r>
      <w:r w:rsidR="00C9314F">
        <w:rPr>
          <w:rFonts w:ascii="Arial" w:hAnsi="Arial" w:cs="Arial"/>
          <w:b/>
          <w:bCs/>
        </w:rPr>
        <w:t xml:space="preserve">and </w:t>
      </w:r>
      <w:r w:rsidR="006072FA">
        <w:rPr>
          <w:rFonts w:ascii="Arial" w:hAnsi="Arial" w:cs="Arial"/>
          <w:b/>
          <w:bCs/>
        </w:rPr>
        <w:t>p</w:t>
      </w:r>
      <w:r w:rsidR="00C9314F">
        <w:rPr>
          <w:rFonts w:ascii="Arial" w:hAnsi="Arial" w:cs="Arial"/>
          <w:b/>
          <w:bCs/>
        </w:rPr>
        <w:t xml:space="preserve">hysical </w:t>
      </w:r>
      <w:r w:rsidR="00284747">
        <w:rPr>
          <w:rFonts w:ascii="Arial" w:hAnsi="Arial" w:cs="Arial"/>
          <w:b/>
          <w:bCs/>
        </w:rPr>
        <w:t>h</w:t>
      </w:r>
      <w:r w:rsidR="00C9314F">
        <w:rPr>
          <w:rFonts w:ascii="Arial" w:hAnsi="Arial" w:cs="Arial"/>
          <w:b/>
          <w:bCs/>
        </w:rPr>
        <w:t xml:space="preserve">ealth as </w:t>
      </w:r>
      <w:r w:rsidR="006072FA">
        <w:rPr>
          <w:rFonts w:ascii="Arial" w:hAnsi="Arial" w:cs="Arial"/>
          <w:b/>
          <w:bCs/>
        </w:rPr>
        <w:t>p</w:t>
      </w:r>
      <w:r w:rsidR="00C9314F">
        <w:rPr>
          <w:rFonts w:ascii="Arial" w:hAnsi="Arial" w:cs="Arial"/>
          <w:b/>
          <w:bCs/>
        </w:rPr>
        <w:t xml:space="preserve">redictors of </w:t>
      </w:r>
      <w:r w:rsidR="00D2289B" w:rsidRPr="005F4762">
        <w:rPr>
          <w:rFonts w:ascii="Arial" w:hAnsi="Arial" w:cs="Arial"/>
          <w:b/>
          <w:bCs/>
        </w:rPr>
        <w:t xml:space="preserve">COVID-19 </w:t>
      </w:r>
      <w:r w:rsidR="006072FA">
        <w:rPr>
          <w:rFonts w:ascii="Arial" w:hAnsi="Arial" w:cs="Arial"/>
          <w:b/>
          <w:bCs/>
        </w:rPr>
        <w:t>v</w:t>
      </w:r>
      <w:r w:rsidRPr="005F4762">
        <w:rPr>
          <w:rFonts w:ascii="Arial" w:hAnsi="Arial" w:cs="Arial"/>
          <w:b/>
          <w:bCs/>
        </w:rPr>
        <w:t xml:space="preserve">accine </w:t>
      </w:r>
      <w:r w:rsidR="006072FA">
        <w:rPr>
          <w:rFonts w:ascii="Arial" w:hAnsi="Arial" w:cs="Arial"/>
          <w:b/>
          <w:bCs/>
        </w:rPr>
        <w:t>h</w:t>
      </w:r>
      <w:r w:rsidR="0034077D">
        <w:rPr>
          <w:rFonts w:ascii="Arial" w:hAnsi="Arial" w:cs="Arial"/>
          <w:b/>
          <w:bCs/>
        </w:rPr>
        <w:t>esitancy</w:t>
      </w:r>
      <w:r w:rsidR="00D2289B" w:rsidRPr="005F4762">
        <w:rPr>
          <w:rFonts w:ascii="Arial" w:hAnsi="Arial" w:cs="Arial"/>
          <w:b/>
          <w:bCs/>
        </w:rPr>
        <w:t xml:space="preserve">: </w:t>
      </w:r>
      <w:r w:rsidR="006072FA">
        <w:rPr>
          <w:rFonts w:ascii="Arial" w:hAnsi="Arial" w:cs="Arial"/>
          <w:b/>
          <w:bCs/>
        </w:rPr>
        <w:t>evidence from a UK</w:t>
      </w:r>
      <w:r w:rsidR="00596518">
        <w:rPr>
          <w:rFonts w:ascii="Arial" w:hAnsi="Arial" w:cs="Arial"/>
          <w:b/>
          <w:bCs/>
        </w:rPr>
        <w:t>-wide</w:t>
      </w:r>
      <w:r w:rsidR="006072FA">
        <w:rPr>
          <w:rFonts w:ascii="Arial" w:hAnsi="Arial" w:cs="Arial"/>
          <w:b/>
          <w:bCs/>
        </w:rPr>
        <w:t xml:space="preserve"> c</w:t>
      </w:r>
      <w:r w:rsidR="00626B1D">
        <w:rPr>
          <w:rFonts w:ascii="Arial" w:hAnsi="Arial" w:cs="Arial"/>
          <w:b/>
          <w:bCs/>
        </w:rPr>
        <w:t xml:space="preserve">ohort </w:t>
      </w:r>
      <w:r w:rsidR="006072FA">
        <w:rPr>
          <w:rFonts w:ascii="Arial" w:hAnsi="Arial" w:cs="Arial"/>
          <w:b/>
          <w:bCs/>
        </w:rPr>
        <w:t>s</w:t>
      </w:r>
      <w:r w:rsidR="00626B1D">
        <w:rPr>
          <w:rFonts w:ascii="Arial" w:hAnsi="Arial" w:cs="Arial"/>
          <w:b/>
          <w:bCs/>
        </w:rPr>
        <w:t xml:space="preserve">tudy </w:t>
      </w:r>
    </w:p>
    <w:p w14:paraId="27C2F9D3" w14:textId="77777777" w:rsidR="00D2289B" w:rsidRPr="005F4762" w:rsidRDefault="00D2289B" w:rsidP="00D2289B">
      <w:pPr>
        <w:spacing w:after="0" w:line="240" w:lineRule="auto"/>
        <w:rPr>
          <w:rFonts w:ascii="Arial" w:hAnsi="Arial" w:cs="Arial"/>
        </w:rPr>
      </w:pPr>
    </w:p>
    <w:p w14:paraId="7DF6DA3B" w14:textId="4F5DF62E" w:rsidR="00D2289B" w:rsidRPr="005F4762" w:rsidRDefault="00D2289B" w:rsidP="00D2289B">
      <w:pPr>
        <w:spacing w:after="0" w:line="240" w:lineRule="auto"/>
        <w:rPr>
          <w:rFonts w:ascii="Arial" w:hAnsi="Arial" w:cs="Arial"/>
        </w:rPr>
      </w:pPr>
      <w:r w:rsidRPr="005F4762">
        <w:rPr>
          <w:rFonts w:ascii="Arial" w:hAnsi="Arial" w:cs="Arial"/>
        </w:rPr>
        <w:t>G. David Batty (</w:t>
      </w:r>
      <w:r w:rsidR="003C3432" w:rsidRPr="005F4762">
        <w:rPr>
          <w:rFonts w:ascii="Arial" w:hAnsi="Arial" w:cs="Arial"/>
        </w:rPr>
        <w:t xml:space="preserve">E. </w:t>
      </w:r>
      <w:hyperlink r:id="rId8" w:history="1">
        <w:r w:rsidR="003C3432" w:rsidRPr="005F4762">
          <w:rPr>
            <w:rStyle w:val="Hyperlink"/>
            <w:rFonts w:ascii="Arial" w:hAnsi="Arial" w:cs="Arial"/>
            <w:color w:val="auto"/>
            <w:u w:val="none"/>
          </w:rPr>
          <w:t>david.batty@ucl.ac.uk</w:t>
        </w:r>
      </w:hyperlink>
      <w:r w:rsidR="003C3432" w:rsidRPr="005F4762">
        <w:rPr>
          <w:rFonts w:ascii="Arial" w:hAnsi="Arial" w:cs="Arial"/>
        </w:rPr>
        <w:t xml:space="preserve"> / ORCID: 0000-0003-1822-5753</w:t>
      </w:r>
      <w:r w:rsidRPr="005F4762">
        <w:rPr>
          <w:rFonts w:ascii="Arial" w:hAnsi="Arial" w:cs="Arial"/>
        </w:rPr>
        <w:t>)</w:t>
      </w:r>
    </w:p>
    <w:p w14:paraId="021F0DB0" w14:textId="77777777" w:rsidR="00D2289B" w:rsidRPr="005F4762" w:rsidRDefault="00D2289B" w:rsidP="00D2289B">
      <w:pPr>
        <w:spacing w:after="0" w:line="240" w:lineRule="auto"/>
        <w:rPr>
          <w:rFonts w:ascii="Arial" w:hAnsi="Arial" w:cs="Arial"/>
          <w:i/>
          <w:iCs/>
        </w:rPr>
      </w:pPr>
      <w:r w:rsidRPr="005F4762">
        <w:rPr>
          <w:rFonts w:ascii="Arial" w:hAnsi="Arial" w:cs="Arial"/>
          <w:i/>
          <w:iCs/>
        </w:rPr>
        <w:t>Department of Epidemiology and Public Health, University College London, UK</w:t>
      </w:r>
    </w:p>
    <w:p w14:paraId="504A2844" w14:textId="77777777" w:rsidR="00F05DD3" w:rsidRPr="005F4762" w:rsidRDefault="00F05DD3" w:rsidP="00F05DD3">
      <w:pPr>
        <w:spacing w:after="0" w:line="240" w:lineRule="auto"/>
        <w:rPr>
          <w:rFonts w:ascii="Arial" w:hAnsi="Arial" w:cs="Arial"/>
        </w:rPr>
      </w:pPr>
    </w:p>
    <w:p w14:paraId="7675853A" w14:textId="77777777" w:rsidR="00626B1D" w:rsidRPr="005F4762" w:rsidRDefault="00626B1D" w:rsidP="00626B1D">
      <w:pPr>
        <w:spacing w:after="0" w:line="240" w:lineRule="auto"/>
        <w:rPr>
          <w:rFonts w:ascii="Arial" w:hAnsi="Arial" w:cs="Arial"/>
        </w:rPr>
      </w:pPr>
      <w:r w:rsidRPr="005F4762">
        <w:rPr>
          <w:rFonts w:ascii="Arial" w:hAnsi="Arial" w:cs="Arial"/>
        </w:rPr>
        <w:t>Ian J. Deary (</w:t>
      </w:r>
      <w:hyperlink r:id="rId9" w:history="1">
        <w:r w:rsidRPr="005F4762">
          <w:rPr>
            <w:rStyle w:val="Hyperlink"/>
            <w:rFonts w:ascii="Arial" w:hAnsi="Arial" w:cs="Arial"/>
            <w:color w:val="auto"/>
            <w:u w:val="none"/>
          </w:rPr>
          <w:t>i.deary@ed.ac.uk</w:t>
        </w:r>
      </w:hyperlink>
      <w:r w:rsidRPr="005F4762">
        <w:rPr>
          <w:rFonts w:ascii="Arial" w:hAnsi="Arial" w:cs="Arial"/>
        </w:rPr>
        <w:t xml:space="preserve"> / 0000-0002-1733-263X)</w:t>
      </w:r>
    </w:p>
    <w:p w14:paraId="1584E79A" w14:textId="77777777" w:rsidR="00626B1D" w:rsidRPr="005F4762" w:rsidRDefault="00626B1D" w:rsidP="00626B1D">
      <w:pPr>
        <w:spacing w:after="0" w:line="240" w:lineRule="auto"/>
        <w:rPr>
          <w:rFonts w:ascii="Arial" w:hAnsi="Arial" w:cs="Arial"/>
          <w:i/>
          <w:iCs/>
        </w:rPr>
      </w:pPr>
      <w:r w:rsidRPr="005F4762">
        <w:rPr>
          <w:rFonts w:ascii="Arial" w:hAnsi="Arial" w:cs="Arial"/>
          <w:i/>
          <w:iCs/>
        </w:rPr>
        <w:t>Lothian Birth Cohorts, Department of Psychology, University of Edinburgh, UK</w:t>
      </w:r>
    </w:p>
    <w:p w14:paraId="131AD812" w14:textId="77777777" w:rsidR="00D2289B" w:rsidRPr="005F4762" w:rsidRDefault="00D2289B" w:rsidP="00D2289B">
      <w:pPr>
        <w:spacing w:after="0" w:line="240" w:lineRule="auto"/>
        <w:rPr>
          <w:rFonts w:ascii="Arial" w:hAnsi="Arial" w:cs="Arial"/>
        </w:rPr>
      </w:pPr>
    </w:p>
    <w:p w14:paraId="2D517A75" w14:textId="76FB157B" w:rsidR="00626B1D" w:rsidRPr="005F4762" w:rsidRDefault="00626B1D" w:rsidP="00626B1D">
      <w:pPr>
        <w:spacing w:after="0" w:line="240" w:lineRule="auto"/>
        <w:rPr>
          <w:rFonts w:ascii="Arial" w:hAnsi="Arial" w:cs="Arial"/>
          <w:highlight w:val="yellow"/>
        </w:rPr>
      </w:pPr>
      <w:r w:rsidRPr="00D25C38">
        <w:rPr>
          <w:rFonts w:ascii="Arial" w:hAnsi="Arial" w:cs="Arial"/>
        </w:rPr>
        <w:t>Drew Altschul (</w:t>
      </w:r>
      <w:hyperlink r:id="rId10" w:history="1">
        <w:r w:rsidRPr="007B74C3">
          <w:rPr>
            <w:rStyle w:val="Hyperlink"/>
            <w:rFonts w:ascii="Arial" w:hAnsi="Arial" w:cs="Arial"/>
            <w:color w:val="auto"/>
            <w:u w:val="none"/>
          </w:rPr>
          <w:t>drew.altschul@ed.ac.uk</w:t>
        </w:r>
      </w:hyperlink>
      <w:r w:rsidRPr="007B74C3">
        <w:rPr>
          <w:rFonts w:ascii="Arial" w:hAnsi="Arial" w:cs="Arial"/>
        </w:rPr>
        <w:t xml:space="preserve"> / </w:t>
      </w:r>
      <w:r w:rsidRPr="00137191">
        <w:rPr>
          <w:rFonts w:ascii="Arial" w:hAnsi="Arial" w:cs="Arial"/>
        </w:rPr>
        <w:t>0000-0001-7053-4209</w:t>
      </w:r>
      <w:r>
        <w:rPr>
          <w:rFonts w:ascii="Arial" w:hAnsi="Arial" w:cs="Arial"/>
        </w:rPr>
        <w:t>)</w:t>
      </w:r>
    </w:p>
    <w:p w14:paraId="29D3B1DF" w14:textId="77777777" w:rsidR="00626B1D" w:rsidRPr="005F4762" w:rsidRDefault="00626B1D" w:rsidP="00626B1D">
      <w:pPr>
        <w:spacing w:after="0" w:line="240" w:lineRule="auto"/>
        <w:rPr>
          <w:rFonts w:ascii="Arial" w:hAnsi="Arial" w:cs="Arial"/>
          <w:i/>
          <w:iCs/>
        </w:rPr>
      </w:pPr>
      <w:r w:rsidRPr="005F4762">
        <w:rPr>
          <w:rFonts w:ascii="Arial" w:hAnsi="Arial" w:cs="Arial"/>
          <w:i/>
          <w:iCs/>
        </w:rPr>
        <w:t>Department of Psychology, University of Edinburgh, UK</w:t>
      </w:r>
    </w:p>
    <w:p w14:paraId="0D91CD7D" w14:textId="63440653" w:rsidR="00F05DD3" w:rsidRDefault="00F05DD3" w:rsidP="00F05DD3">
      <w:pPr>
        <w:spacing w:after="0" w:line="240" w:lineRule="auto"/>
        <w:rPr>
          <w:rFonts w:ascii="Arial" w:hAnsi="Arial" w:cs="Arial"/>
        </w:rPr>
      </w:pPr>
    </w:p>
    <w:p w14:paraId="51F1084F" w14:textId="77777777" w:rsidR="00D2289B" w:rsidRPr="005F4762" w:rsidRDefault="00D2289B" w:rsidP="00D2289B">
      <w:pPr>
        <w:spacing w:after="0" w:line="240" w:lineRule="auto"/>
        <w:rPr>
          <w:rFonts w:ascii="Arial" w:hAnsi="Arial" w:cs="Arial"/>
        </w:rPr>
      </w:pPr>
      <w:r w:rsidRPr="005F4762">
        <w:rPr>
          <w:rFonts w:ascii="Arial" w:hAnsi="Arial" w:cs="Arial"/>
        </w:rPr>
        <w:t>Correspondence: David Batty, Department of Epidemiology &amp; Public Health, University College London, 1-19 Torrington Place, London, UK, WC1E 6BT.  E. david.batty@ucl.ac.uk</w:t>
      </w:r>
    </w:p>
    <w:p w14:paraId="26D896D1" w14:textId="77777777" w:rsidR="00D2289B" w:rsidRPr="005F4762" w:rsidRDefault="00D2289B" w:rsidP="00D2289B">
      <w:pPr>
        <w:spacing w:after="0" w:line="240" w:lineRule="auto"/>
        <w:rPr>
          <w:rFonts w:ascii="Arial" w:hAnsi="Arial" w:cs="Arial"/>
        </w:rPr>
      </w:pPr>
    </w:p>
    <w:p w14:paraId="5E1E9AC7" w14:textId="27208671" w:rsidR="00D2289B" w:rsidRPr="005F4762" w:rsidRDefault="00D2289B" w:rsidP="00D2289B">
      <w:pPr>
        <w:spacing w:after="0" w:line="240" w:lineRule="auto"/>
        <w:rPr>
          <w:rFonts w:ascii="Arial" w:hAnsi="Arial" w:cs="Arial"/>
        </w:rPr>
      </w:pPr>
      <w:r w:rsidRPr="00E06DCB">
        <w:rPr>
          <w:rFonts w:ascii="Arial" w:hAnsi="Arial" w:cs="Arial"/>
        </w:rPr>
        <w:t xml:space="preserve">Manuscript </w:t>
      </w:r>
      <w:r w:rsidR="001F42D9" w:rsidRPr="00E06DCB">
        <w:rPr>
          <w:rFonts w:ascii="Arial" w:hAnsi="Arial" w:cs="Arial"/>
        </w:rPr>
        <w:t>properties</w:t>
      </w:r>
      <w:r w:rsidRPr="00E06DCB">
        <w:rPr>
          <w:rFonts w:ascii="Arial" w:hAnsi="Arial" w:cs="Arial"/>
        </w:rPr>
        <w:t xml:space="preserve">: </w:t>
      </w:r>
      <w:r w:rsidR="00B740BE">
        <w:rPr>
          <w:rFonts w:ascii="Arial" w:hAnsi="Arial" w:cs="Arial"/>
        </w:rPr>
        <w:t>2144</w:t>
      </w:r>
      <w:r w:rsidRPr="00E06DCB">
        <w:rPr>
          <w:rFonts w:ascii="Arial" w:hAnsi="Arial" w:cs="Arial"/>
        </w:rPr>
        <w:t xml:space="preserve"> words, </w:t>
      </w:r>
      <w:r w:rsidR="006B6DF2" w:rsidRPr="00E06DCB">
        <w:rPr>
          <w:rFonts w:ascii="Arial" w:hAnsi="Arial" w:cs="Arial"/>
        </w:rPr>
        <w:t>4</w:t>
      </w:r>
      <w:r w:rsidR="00B740BE">
        <w:rPr>
          <w:rFonts w:ascii="Arial" w:hAnsi="Arial" w:cs="Arial"/>
        </w:rPr>
        <w:t>6</w:t>
      </w:r>
      <w:r w:rsidRPr="00E06DCB">
        <w:rPr>
          <w:rFonts w:ascii="Arial" w:hAnsi="Arial" w:cs="Arial"/>
        </w:rPr>
        <w:t xml:space="preserve"> references, </w:t>
      </w:r>
      <w:r w:rsidR="006B6DF2" w:rsidRPr="00E06DCB">
        <w:rPr>
          <w:rFonts w:ascii="Arial" w:hAnsi="Arial" w:cs="Arial"/>
        </w:rPr>
        <w:t>3</w:t>
      </w:r>
      <w:r w:rsidR="001F42D9" w:rsidRPr="00E06DCB">
        <w:rPr>
          <w:rFonts w:ascii="Arial" w:hAnsi="Arial" w:cs="Arial"/>
        </w:rPr>
        <w:t xml:space="preserve"> figures, </w:t>
      </w:r>
      <w:r w:rsidRPr="00E06DCB">
        <w:rPr>
          <w:rFonts w:ascii="Arial" w:hAnsi="Arial" w:cs="Arial"/>
        </w:rPr>
        <w:t>2 tables</w:t>
      </w:r>
    </w:p>
    <w:p w14:paraId="5724AFBD" w14:textId="77777777" w:rsidR="00D2289B" w:rsidRPr="005F4762" w:rsidRDefault="00D2289B" w:rsidP="00D2289B">
      <w:pPr>
        <w:spacing w:after="0" w:line="240" w:lineRule="auto"/>
        <w:rPr>
          <w:rFonts w:ascii="Arial" w:hAnsi="Arial" w:cs="Arial"/>
        </w:rPr>
      </w:pPr>
    </w:p>
    <w:p w14:paraId="3576D1A2" w14:textId="1BC79B6C" w:rsidR="00D2289B" w:rsidRPr="005F4762" w:rsidRDefault="00D2289B" w:rsidP="00D2289B">
      <w:pPr>
        <w:spacing w:after="0" w:line="240" w:lineRule="auto"/>
        <w:rPr>
          <w:rFonts w:ascii="Arial" w:hAnsi="Arial" w:cs="Arial"/>
        </w:rPr>
      </w:pPr>
      <w:r w:rsidRPr="005F4762">
        <w:rPr>
          <w:rFonts w:ascii="Arial" w:hAnsi="Arial" w:cs="Arial"/>
        </w:rPr>
        <w:t xml:space="preserve">Funding:  GDB is supported by the UK Medical Research Council (MR/P023444/1) and the US National Institute on Aging (1R56AG052519-01; 1R01AG052519-01A1); and IJD by the UK Medical Research Council (MR/R024065/1), UK Economic and Social Research Council (ES/S015604/1), and </w:t>
      </w:r>
      <w:r w:rsidR="00B10DAA">
        <w:rPr>
          <w:rFonts w:ascii="Arial" w:hAnsi="Arial" w:cs="Arial"/>
        </w:rPr>
        <w:t xml:space="preserve">the </w:t>
      </w:r>
      <w:r w:rsidRPr="005F4762">
        <w:rPr>
          <w:rFonts w:ascii="Arial" w:hAnsi="Arial" w:cs="Arial"/>
        </w:rPr>
        <w:t>US National Institute on Aging (1R01AG054628-01A1)</w:t>
      </w:r>
      <w:r w:rsidR="00ED5736">
        <w:rPr>
          <w:rFonts w:ascii="Arial" w:hAnsi="Arial" w:cs="Arial"/>
        </w:rPr>
        <w:t xml:space="preserve">.  </w:t>
      </w:r>
      <w:r w:rsidRPr="005F4762">
        <w:rPr>
          <w:rFonts w:ascii="Arial" w:hAnsi="Arial" w:cs="Arial"/>
        </w:rPr>
        <w:t xml:space="preserve">These funders, who provided no direct financial or material support for the work, had no role in study design, data collection, data analysis, data interpretation, or report preparation.  </w:t>
      </w:r>
    </w:p>
    <w:p w14:paraId="2A5503E0" w14:textId="77777777" w:rsidR="00D2289B" w:rsidRPr="005F4762" w:rsidRDefault="00D2289B" w:rsidP="00D2289B">
      <w:pPr>
        <w:spacing w:after="0" w:line="240" w:lineRule="auto"/>
        <w:rPr>
          <w:rFonts w:ascii="Arial" w:hAnsi="Arial" w:cs="Arial"/>
        </w:rPr>
      </w:pPr>
    </w:p>
    <w:p w14:paraId="4138F71A" w14:textId="3C10FF2A" w:rsidR="00D2289B" w:rsidRDefault="00D2289B" w:rsidP="00D2289B">
      <w:pPr>
        <w:spacing w:after="0" w:line="240" w:lineRule="auto"/>
        <w:rPr>
          <w:rFonts w:ascii="Arial" w:hAnsi="Arial" w:cs="Arial"/>
        </w:rPr>
      </w:pPr>
      <w:r w:rsidRPr="005F4762">
        <w:rPr>
          <w:rFonts w:ascii="Arial" w:hAnsi="Arial" w:cs="Arial"/>
        </w:rPr>
        <w:t xml:space="preserve">Access to data: </w:t>
      </w:r>
      <w:r w:rsidR="0034077D">
        <w:rPr>
          <w:rFonts w:ascii="Arial" w:hAnsi="Arial" w:cs="Arial"/>
        </w:rPr>
        <w:t xml:space="preserve"> </w:t>
      </w:r>
      <w:r w:rsidR="001F42D9" w:rsidRPr="001F42D9">
        <w:rPr>
          <w:rFonts w:ascii="Arial" w:hAnsi="Arial" w:cs="Arial"/>
        </w:rPr>
        <w:t xml:space="preserve">Researchers who would like to use Understanding Society </w:t>
      </w:r>
      <w:r w:rsidR="0034077D">
        <w:rPr>
          <w:rFonts w:ascii="Arial" w:hAnsi="Arial" w:cs="Arial"/>
        </w:rPr>
        <w:t xml:space="preserve">data </w:t>
      </w:r>
      <w:r w:rsidR="001F42D9" w:rsidRPr="001F42D9">
        <w:rPr>
          <w:rFonts w:ascii="Arial" w:hAnsi="Arial" w:cs="Arial"/>
        </w:rPr>
        <w:t xml:space="preserve">need to register with the UK Data Service </w:t>
      </w:r>
      <w:r w:rsidR="001F42D9">
        <w:rPr>
          <w:rFonts w:ascii="Arial" w:hAnsi="Arial" w:cs="Arial"/>
        </w:rPr>
        <w:t>(</w:t>
      </w:r>
      <w:hyperlink r:id="rId11" w:history="1">
        <w:r w:rsidR="001F42D9" w:rsidRPr="00982396">
          <w:rPr>
            <w:rStyle w:val="Hyperlink"/>
            <w:rFonts w:ascii="Arial" w:hAnsi="Arial" w:cs="Arial"/>
          </w:rPr>
          <w:t>https://www.ukdataservice.ac.uk/</w:t>
        </w:r>
      </w:hyperlink>
      <w:r w:rsidR="001F42D9">
        <w:rPr>
          <w:rFonts w:ascii="Arial" w:hAnsi="Arial" w:cs="Arial"/>
        </w:rPr>
        <w:t xml:space="preserve">) </w:t>
      </w:r>
      <w:r w:rsidR="001F42D9" w:rsidRPr="001F42D9">
        <w:rPr>
          <w:rFonts w:ascii="Arial" w:hAnsi="Arial" w:cs="Arial"/>
        </w:rPr>
        <w:t xml:space="preserve">before </w:t>
      </w:r>
      <w:r w:rsidR="0034077D">
        <w:rPr>
          <w:rFonts w:ascii="Arial" w:hAnsi="Arial" w:cs="Arial"/>
        </w:rPr>
        <w:t xml:space="preserve">application. </w:t>
      </w:r>
    </w:p>
    <w:p w14:paraId="7319BAAF" w14:textId="3D1BAFE7" w:rsidR="000F3305" w:rsidRDefault="000F3305" w:rsidP="00D2289B">
      <w:pPr>
        <w:spacing w:after="0" w:line="240" w:lineRule="auto"/>
        <w:rPr>
          <w:rFonts w:ascii="Arial" w:hAnsi="Arial" w:cs="Arial"/>
        </w:rPr>
      </w:pPr>
    </w:p>
    <w:p w14:paraId="6A381326" w14:textId="3A0DD832" w:rsidR="000F3305" w:rsidRDefault="000F3305" w:rsidP="00D2289B">
      <w:pPr>
        <w:spacing w:after="0" w:line="240" w:lineRule="auto"/>
        <w:rPr>
          <w:rFonts w:ascii="Arial" w:hAnsi="Arial" w:cs="Arial"/>
        </w:rPr>
      </w:pPr>
      <w:r w:rsidRPr="000F3305">
        <w:rPr>
          <w:rFonts w:ascii="Arial" w:hAnsi="Arial" w:cs="Arial"/>
        </w:rPr>
        <w:t>Conflict of interest:</w:t>
      </w:r>
      <w:r>
        <w:rPr>
          <w:rFonts w:ascii="Arial" w:hAnsi="Arial" w:cs="Arial"/>
        </w:rPr>
        <w:t xml:space="preserve"> None. </w:t>
      </w:r>
    </w:p>
    <w:p w14:paraId="402BCBA8" w14:textId="6B30CF89" w:rsidR="0073055A" w:rsidRDefault="0073055A" w:rsidP="00D2289B">
      <w:pPr>
        <w:spacing w:after="0" w:line="240" w:lineRule="auto"/>
        <w:rPr>
          <w:rFonts w:ascii="Arial" w:hAnsi="Arial" w:cs="Arial"/>
        </w:rPr>
      </w:pPr>
    </w:p>
    <w:p w14:paraId="4A969D00" w14:textId="20F8074D" w:rsidR="0073055A" w:rsidRDefault="0073055A" w:rsidP="00D2289B">
      <w:pPr>
        <w:spacing w:after="0" w:line="240" w:lineRule="auto"/>
        <w:rPr>
          <w:rFonts w:ascii="Arial" w:hAnsi="Arial" w:cs="Arial"/>
        </w:rPr>
      </w:pPr>
      <w:r>
        <w:rPr>
          <w:rFonts w:ascii="Arial" w:hAnsi="Arial" w:cs="Arial"/>
        </w:rPr>
        <w:t xml:space="preserve">Contributions: GDB generated the idea for the present manuscript.  DA built the dataset, conducted all analyses, and prepared the displayable items.  All authors developed </w:t>
      </w:r>
      <w:r w:rsidR="00E71294">
        <w:rPr>
          <w:rFonts w:ascii="Arial" w:hAnsi="Arial" w:cs="Arial"/>
        </w:rPr>
        <w:t>the</w:t>
      </w:r>
      <w:r>
        <w:rPr>
          <w:rFonts w:ascii="Arial" w:hAnsi="Arial" w:cs="Arial"/>
        </w:rPr>
        <w:t xml:space="preserve"> analytical plan</w:t>
      </w:r>
      <w:r w:rsidR="00E06DCB">
        <w:rPr>
          <w:rFonts w:ascii="Arial" w:hAnsi="Arial" w:cs="Arial"/>
        </w:rPr>
        <w:t>,</w:t>
      </w:r>
      <w:r>
        <w:rPr>
          <w:rFonts w:ascii="Arial" w:hAnsi="Arial" w:cs="Arial"/>
        </w:rPr>
        <w:t xml:space="preserve"> and </w:t>
      </w:r>
      <w:r w:rsidR="00E06DCB">
        <w:rPr>
          <w:rFonts w:ascii="Arial" w:hAnsi="Arial" w:cs="Arial"/>
        </w:rPr>
        <w:t xml:space="preserve">DA and IJD </w:t>
      </w:r>
      <w:r>
        <w:rPr>
          <w:rFonts w:ascii="Arial" w:hAnsi="Arial" w:cs="Arial"/>
        </w:rPr>
        <w:t xml:space="preserve">commented on a manuscript drafted by GDB. </w:t>
      </w:r>
    </w:p>
    <w:p w14:paraId="1783BAA6" w14:textId="339C2615" w:rsidR="000F3305" w:rsidRDefault="000F3305" w:rsidP="00D2289B">
      <w:pPr>
        <w:spacing w:after="0" w:line="240" w:lineRule="auto"/>
        <w:rPr>
          <w:rFonts w:ascii="Arial" w:hAnsi="Arial" w:cs="Arial"/>
        </w:rPr>
      </w:pPr>
    </w:p>
    <w:p w14:paraId="76D33443" w14:textId="20E7F1C5" w:rsidR="00D2289B" w:rsidRDefault="00D2289B" w:rsidP="00D2289B">
      <w:pPr>
        <w:spacing w:after="0" w:line="240" w:lineRule="auto"/>
        <w:rPr>
          <w:rFonts w:ascii="Arial" w:hAnsi="Arial" w:cs="Arial"/>
        </w:rPr>
      </w:pPr>
      <w:r w:rsidRPr="005F4762">
        <w:rPr>
          <w:rFonts w:ascii="Arial" w:hAnsi="Arial" w:cs="Arial"/>
        </w:rPr>
        <w:br w:type="page"/>
      </w:r>
    </w:p>
    <w:p w14:paraId="7D9DA24B" w14:textId="416C67B4" w:rsidR="00892009" w:rsidRPr="00AB422B" w:rsidRDefault="004A4087" w:rsidP="00D2289B">
      <w:pPr>
        <w:spacing w:after="0" w:line="480" w:lineRule="auto"/>
        <w:rPr>
          <w:rFonts w:ascii="Arial" w:hAnsi="Arial" w:cs="Arial"/>
          <w:b/>
          <w:bCs/>
        </w:rPr>
      </w:pPr>
      <w:r w:rsidRPr="00AB422B">
        <w:rPr>
          <w:rFonts w:ascii="Arial" w:hAnsi="Arial" w:cs="Arial"/>
          <w:b/>
          <w:bCs/>
        </w:rPr>
        <w:lastRenderedPageBreak/>
        <w:t>Abstract</w:t>
      </w:r>
    </w:p>
    <w:p w14:paraId="4A4F52AD" w14:textId="131B6B82" w:rsidR="00B91F97" w:rsidRPr="00DE0A5C" w:rsidRDefault="00D658CA" w:rsidP="00B91F97">
      <w:pPr>
        <w:spacing w:after="0" w:line="480" w:lineRule="auto"/>
        <w:rPr>
          <w:rFonts w:ascii="Arial" w:hAnsi="Arial" w:cs="Arial"/>
        </w:rPr>
      </w:pPr>
      <w:r>
        <w:rPr>
          <w:rFonts w:ascii="Arial" w:hAnsi="Arial" w:cs="Arial"/>
          <w:i/>
          <w:iCs/>
        </w:rPr>
        <w:t>Importance</w:t>
      </w:r>
      <w:r w:rsidR="00B91F97" w:rsidRPr="00DE0A5C">
        <w:rPr>
          <w:rFonts w:ascii="Arial" w:hAnsi="Arial" w:cs="Arial"/>
        </w:rPr>
        <w:t xml:space="preserve">:  </w:t>
      </w:r>
      <w:r w:rsidR="007C70A0">
        <w:rPr>
          <w:rFonts w:ascii="Arial" w:hAnsi="Arial" w:cs="Arial"/>
        </w:rPr>
        <w:t>Although</w:t>
      </w:r>
      <w:r w:rsidR="00B91F97" w:rsidRPr="00DE0A5C">
        <w:rPr>
          <w:rFonts w:ascii="Arial" w:hAnsi="Arial" w:cs="Arial"/>
        </w:rPr>
        <w:t xml:space="preserve"> several predictors of COVID-19 vaccine </w:t>
      </w:r>
      <w:r w:rsidR="0032595F" w:rsidRPr="00DE0A5C">
        <w:rPr>
          <w:rFonts w:ascii="Arial" w:hAnsi="Arial" w:cs="Arial"/>
        </w:rPr>
        <w:t xml:space="preserve">hesitancy </w:t>
      </w:r>
      <w:r w:rsidR="00B91F97" w:rsidRPr="00DE0A5C">
        <w:rPr>
          <w:rFonts w:ascii="Arial" w:hAnsi="Arial" w:cs="Arial"/>
        </w:rPr>
        <w:t xml:space="preserve">have been </w:t>
      </w:r>
      <w:r w:rsidR="0092108C">
        <w:rPr>
          <w:rFonts w:ascii="Arial" w:hAnsi="Arial" w:cs="Arial"/>
        </w:rPr>
        <w:t>identified</w:t>
      </w:r>
      <w:r w:rsidR="00DA3E99" w:rsidRPr="00DE0A5C">
        <w:rPr>
          <w:rFonts w:ascii="Arial" w:hAnsi="Arial" w:cs="Arial"/>
        </w:rPr>
        <w:t xml:space="preserve">, </w:t>
      </w:r>
      <w:r w:rsidR="00DE0A5C" w:rsidRPr="00DE0A5C">
        <w:rPr>
          <w:rFonts w:ascii="Arial" w:hAnsi="Arial" w:cs="Arial"/>
        </w:rPr>
        <w:t xml:space="preserve">the </w:t>
      </w:r>
      <w:ins w:id="0" w:author="DEARY Ian" w:date="2021-04-23T11:41:00Z">
        <w:r w:rsidR="008C02CC">
          <w:rPr>
            <w:rFonts w:ascii="Arial" w:hAnsi="Arial" w:cs="Arial"/>
          </w:rPr>
          <w:t>association with</w:t>
        </w:r>
      </w:ins>
      <w:del w:id="1" w:author="DEARY Ian" w:date="2021-04-23T11:41:00Z">
        <w:r w:rsidR="00DE0A5C" w:rsidRPr="00DE0A5C" w:rsidDel="008C02CC">
          <w:rPr>
            <w:rFonts w:ascii="Arial" w:hAnsi="Arial" w:cs="Arial"/>
          </w:rPr>
          <w:delText>role of</w:delText>
        </w:r>
      </w:del>
      <w:r w:rsidR="00DE0A5C" w:rsidRPr="00DE0A5C">
        <w:rPr>
          <w:rFonts w:ascii="Arial" w:hAnsi="Arial" w:cs="Arial"/>
        </w:rPr>
        <w:t xml:space="preserve"> physical health </w:t>
      </w:r>
      <w:r>
        <w:rPr>
          <w:rFonts w:ascii="Arial" w:hAnsi="Arial" w:cs="Arial"/>
        </w:rPr>
        <w:t>has not been well-examined,</w:t>
      </w:r>
      <w:r w:rsidR="00F64820">
        <w:rPr>
          <w:rFonts w:ascii="Arial" w:hAnsi="Arial" w:cs="Arial"/>
        </w:rPr>
        <w:t xml:space="preserve"> and </w:t>
      </w:r>
      <w:del w:id="2" w:author="DEARY Ian" w:date="2021-04-23T11:42:00Z">
        <w:r w:rsidR="00270A57" w:rsidDel="008C02CC">
          <w:rPr>
            <w:rFonts w:ascii="Arial" w:hAnsi="Arial" w:cs="Arial"/>
          </w:rPr>
          <w:delText>influence of</w:delText>
        </w:r>
      </w:del>
      <w:r w:rsidR="00270A57">
        <w:rPr>
          <w:rFonts w:ascii="Arial" w:hAnsi="Arial" w:cs="Arial"/>
        </w:rPr>
        <w:t xml:space="preserve"> </w:t>
      </w:r>
      <w:ins w:id="3" w:author="DEARY Ian" w:date="2021-04-23T11:42:00Z">
        <w:r w:rsidR="008C02CC">
          <w:rPr>
            <w:rFonts w:ascii="Arial" w:hAnsi="Arial" w:cs="Arial"/>
          </w:rPr>
          <w:t xml:space="preserve">the association with </w:t>
        </w:r>
      </w:ins>
      <w:r w:rsidR="00DE0A5C" w:rsidRPr="00DE0A5C">
        <w:rPr>
          <w:rFonts w:ascii="Arial" w:hAnsi="Arial" w:cs="Arial"/>
        </w:rPr>
        <w:t>mental health</w:t>
      </w:r>
      <w:r w:rsidR="00270A57">
        <w:rPr>
          <w:rFonts w:ascii="Arial" w:hAnsi="Arial" w:cs="Arial"/>
        </w:rPr>
        <w:t xml:space="preserve"> </w:t>
      </w:r>
      <w:r w:rsidR="0058114B" w:rsidRPr="00DE0A5C">
        <w:rPr>
          <w:rFonts w:ascii="Arial" w:hAnsi="Arial" w:cs="Arial"/>
        </w:rPr>
        <w:t xml:space="preserve">is </w:t>
      </w:r>
      <w:r w:rsidR="00D51745">
        <w:rPr>
          <w:rFonts w:ascii="Arial" w:hAnsi="Arial" w:cs="Arial"/>
        </w:rPr>
        <w:t>unknown</w:t>
      </w:r>
      <w:r w:rsidR="00B91F97" w:rsidRPr="00DE0A5C">
        <w:rPr>
          <w:rFonts w:ascii="Arial" w:hAnsi="Arial" w:cs="Arial"/>
        </w:rPr>
        <w:t xml:space="preserve">. </w:t>
      </w:r>
    </w:p>
    <w:p w14:paraId="60238D17" w14:textId="5A7C1F50" w:rsidR="00B91F97" w:rsidRPr="00DE0A5C" w:rsidRDefault="00B91F97" w:rsidP="00B91F97">
      <w:pPr>
        <w:spacing w:after="0" w:line="480" w:lineRule="auto"/>
        <w:rPr>
          <w:rFonts w:ascii="Arial" w:hAnsi="Arial" w:cs="Arial"/>
        </w:rPr>
      </w:pPr>
      <w:r w:rsidRPr="00DE0A5C">
        <w:rPr>
          <w:rFonts w:ascii="Arial" w:hAnsi="Arial" w:cs="Arial"/>
          <w:i/>
          <w:iCs/>
        </w:rPr>
        <w:t>Objective</w:t>
      </w:r>
      <w:r w:rsidRPr="00DE0A5C">
        <w:rPr>
          <w:rFonts w:ascii="Arial" w:hAnsi="Arial" w:cs="Arial"/>
        </w:rPr>
        <w:t>:  To</w:t>
      </w:r>
      <w:r w:rsidR="00774867" w:rsidRPr="00DE0A5C">
        <w:rPr>
          <w:rFonts w:ascii="Arial" w:hAnsi="Arial" w:cs="Arial"/>
        </w:rPr>
        <w:t xml:space="preserve"> </w:t>
      </w:r>
      <w:r w:rsidR="00F64820">
        <w:rPr>
          <w:rFonts w:ascii="Arial" w:hAnsi="Arial" w:cs="Arial"/>
        </w:rPr>
        <w:t>examine</w:t>
      </w:r>
      <w:r w:rsidR="00774867" w:rsidRPr="00DE0A5C">
        <w:rPr>
          <w:rFonts w:ascii="Arial" w:hAnsi="Arial" w:cs="Arial"/>
        </w:rPr>
        <w:t xml:space="preserve"> the association </w:t>
      </w:r>
      <w:r w:rsidR="00DE0A5C" w:rsidRPr="00DE0A5C">
        <w:rPr>
          <w:rFonts w:ascii="Arial" w:hAnsi="Arial" w:cs="Arial"/>
        </w:rPr>
        <w:t xml:space="preserve">of </w:t>
      </w:r>
      <w:ins w:id="4" w:author="DEARY Ian" w:date="2021-04-23T11:42:00Z">
        <w:r w:rsidR="008C02CC">
          <w:rPr>
            <w:rFonts w:ascii="Arial" w:hAnsi="Arial" w:cs="Arial"/>
          </w:rPr>
          <w:t xml:space="preserve">pre-pandemic </w:t>
        </w:r>
      </w:ins>
      <w:r w:rsidR="00DE0A5C" w:rsidRPr="00DE0A5C">
        <w:rPr>
          <w:rFonts w:ascii="Arial" w:hAnsi="Arial" w:cs="Arial"/>
        </w:rPr>
        <w:t xml:space="preserve">mental </w:t>
      </w:r>
      <w:r w:rsidR="00D658CA">
        <w:rPr>
          <w:rFonts w:ascii="Arial" w:hAnsi="Arial" w:cs="Arial"/>
        </w:rPr>
        <w:t xml:space="preserve">health, </w:t>
      </w:r>
      <w:r w:rsidR="00DE0A5C" w:rsidRPr="00DE0A5C">
        <w:rPr>
          <w:rFonts w:ascii="Arial" w:hAnsi="Arial" w:cs="Arial"/>
        </w:rPr>
        <w:t>physical health</w:t>
      </w:r>
      <w:r w:rsidR="00D658CA">
        <w:rPr>
          <w:rFonts w:ascii="Arial" w:hAnsi="Arial" w:cs="Arial"/>
        </w:rPr>
        <w:t xml:space="preserve">, and shielding </w:t>
      </w:r>
      <w:r w:rsidR="00DE0A5C" w:rsidRPr="00DE0A5C">
        <w:rPr>
          <w:rFonts w:ascii="Arial" w:hAnsi="Arial" w:cs="Arial"/>
        </w:rPr>
        <w:t xml:space="preserve">with </w:t>
      </w:r>
      <w:r w:rsidRPr="00DE0A5C">
        <w:rPr>
          <w:rFonts w:ascii="Arial" w:hAnsi="Arial" w:cs="Arial"/>
        </w:rPr>
        <w:t>vaccine hesitancy</w:t>
      </w:r>
      <w:r w:rsidR="0058114B" w:rsidRPr="00DE0A5C">
        <w:rPr>
          <w:rFonts w:ascii="Arial" w:hAnsi="Arial" w:cs="Arial"/>
        </w:rPr>
        <w:t xml:space="preserve"> after the announcement of the successful testing of the Oxford University/AstraZeneca vaccine</w:t>
      </w:r>
      <w:r w:rsidRPr="00DE0A5C">
        <w:rPr>
          <w:rFonts w:ascii="Arial" w:hAnsi="Arial" w:cs="Arial"/>
        </w:rPr>
        <w:t xml:space="preserve">. </w:t>
      </w:r>
    </w:p>
    <w:p w14:paraId="4D1C5030" w14:textId="78A9E6D7" w:rsidR="00DA3E99" w:rsidRPr="00DE0A5C" w:rsidRDefault="00B91F97" w:rsidP="00B91F97">
      <w:pPr>
        <w:spacing w:after="0" w:line="480" w:lineRule="auto"/>
        <w:rPr>
          <w:rFonts w:ascii="Arial" w:hAnsi="Arial" w:cs="Arial"/>
        </w:rPr>
      </w:pPr>
      <w:r w:rsidRPr="00DE0A5C">
        <w:rPr>
          <w:rFonts w:ascii="Arial" w:hAnsi="Arial" w:cs="Arial"/>
          <w:i/>
          <w:iCs/>
        </w:rPr>
        <w:t xml:space="preserve">Design, Setting, and </w:t>
      </w:r>
      <w:r w:rsidR="000B7C11" w:rsidRPr="00DE0A5C">
        <w:rPr>
          <w:rFonts w:ascii="Arial" w:hAnsi="Arial" w:cs="Arial"/>
          <w:i/>
          <w:iCs/>
        </w:rPr>
        <w:t>Participants</w:t>
      </w:r>
      <w:r w:rsidRPr="00DE0A5C">
        <w:rPr>
          <w:rFonts w:ascii="Arial" w:hAnsi="Arial" w:cs="Arial"/>
        </w:rPr>
        <w:t xml:space="preserve">:  We used individual-level data </w:t>
      </w:r>
      <w:r w:rsidR="00DA3E99" w:rsidRPr="00DE0A5C">
        <w:rPr>
          <w:rFonts w:ascii="Arial" w:hAnsi="Arial" w:cs="Arial"/>
        </w:rPr>
        <w:t xml:space="preserve">from a pandemic-focused </w:t>
      </w:r>
      <w:r w:rsidR="00FE0D4B">
        <w:rPr>
          <w:rFonts w:ascii="Arial" w:hAnsi="Arial" w:cs="Arial"/>
        </w:rPr>
        <w:t>investigation</w:t>
      </w:r>
      <w:r w:rsidR="00DA3E99" w:rsidRPr="00DE0A5C">
        <w:rPr>
          <w:rFonts w:ascii="Arial" w:hAnsi="Arial" w:cs="Arial"/>
        </w:rPr>
        <w:t xml:space="preserve"> (COVID Survey), a prospective cohort study nested within </w:t>
      </w:r>
      <w:ins w:id="5" w:author="DEARY Ian" w:date="2021-04-23T11:49:00Z">
        <w:r w:rsidR="008C02CC">
          <w:rPr>
            <w:rFonts w:ascii="Arial" w:hAnsi="Arial" w:cs="Arial"/>
          </w:rPr>
          <w:t xml:space="preserve">the United Kingdom’s </w:t>
        </w:r>
      </w:ins>
      <w:r w:rsidRPr="00DE0A5C">
        <w:rPr>
          <w:rFonts w:ascii="Arial" w:hAnsi="Arial" w:cs="Arial"/>
        </w:rPr>
        <w:t>Understanding Society</w:t>
      </w:r>
      <w:r w:rsidR="00DA3E99" w:rsidRPr="00DE0A5C">
        <w:rPr>
          <w:rFonts w:ascii="Arial" w:hAnsi="Arial" w:cs="Arial"/>
        </w:rPr>
        <w:t xml:space="preserve"> (Main Survey)</w:t>
      </w:r>
      <w:ins w:id="6" w:author="DEARY Ian" w:date="2021-04-23T11:49:00Z">
        <w:r w:rsidR="008C02CC">
          <w:rPr>
            <w:rFonts w:ascii="Arial" w:hAnsi="Arial" w:cs="Arial"/>
          </w:rPr>
          <w:t xml:space="preserve"> project</w:t>
        </w:r>
      </w:ins>
      <w:r w:rsidRPr="00DE0A5C">
        <w:rPr>
          <w:rFonts w:ascii="Arial" w:hAnsi="Arial" w:cs="Arial"/>
        </w:rPr>
        <w:t xml:space="preserve">.  </w:t>
      </w:r>
      <w:r w:rsidR="0058114B" w:rsidRPr="00DE0A5C">
        <w:rPr>
          <w:rFonts w:ascii="Arial" w:hAnsi="Arial" w:cs="Arial"/>
        </w:rPr>
        <w:t>In the week i</w:t>
      </w:r>
      <w:r w:rsidR="00B10DAA" w:rsidRPr="00DE0A5C">
        <w:rPr>
          <w:rFonts w:ascii="Arial" w:hAnsi="Arial" w:cs="Arial"/>
        </w:rPr>
        <w:t xml:space="preserve">mmediately following </w:t>
      </w:r>
      <w:commentRangeStart w:id="7"/>
      <w:r w:rsidR="0058114B" w:rsidRPr="00DE0A5C">
        <w:rPr>
          <w:rFonts w:ascii="Arial" w:hAnsi="Arial" w:cs="Arial"/>
        </w:rPr>
        <w:t>the</w:t>
      </w:r>
      <w:r w:rsidR="00B10DAA" w:rsidRPr="00DE0A5C">
        <w:rPr>
          <w:rFonts w:ascii="Arial" w:hAnsi="Arial" w:cs="Arial"/>
        </w:rPr>
        <w:t xml:space="preserve"> announcement of </w:t>
      </w:r>
      <w:commentRangeEnd w:id="7"/>
      <w:r w:rsidR="008C02CC">
        <w:rPr>
          <w:rStyle w:val="CommentReference"/>
        </w:rPr>
        <w:commentReference w:id="7"/>
      </w:r>
      <w:r w:rsidR="00B10DAA" w:rsidRPr="00DE0A5C">
        <w:rPr>
          <w:rFonts w:ascii="Arial" w:hAnsi="Arial" w:cs="Arial"/>
        </w:rPr>
        <w:t xml:space="preserve">successful testing of the first efficacious </w:t>
      </w:r>
      <w:commentRangeStart w:id="8"/>
      <w:r w:rsidR="00B10DAA" w:rsidRPr="00DE0A5C">
        <w:rPr>
          <w:rFonts w:ascii="Arial" w:hAnsi="Arial" w:cs="Arial"/>
        </w:rPr>
        <w:t>inoculation</w:t>
      </w:r>
      <w:commentRangeEnd w:id="8"/>
      <w:r w:rsidR="008C02CC">
        <w:rPr>
          <w:rStyle w:val="CommentReference"/>
        </w:rPr>
        <w:commentReference w:id="8"/>
      </w:r>
      <w:r w:rsidR="0058114B" w:rsidRPr="00DE0A5C">
        <w:rPr>
          <w:rFonts w:ascii="Arial" w:hAnsi="Arial" w:cs="Arial"/>
        </w:rPr>
        <w:t xml:space="preserve"> (November/December 2020)</w:t>
      </w:r>
      <w:r w:rsidR="00B10DAA" w:rsidRPr="00DE0A5C">
        <w:rPr>
          <w:rFonts w:ascii="Arial" w:hAnsi="Arial" w:cs="Arial"/>
        </w:rPr>
        <w:t>, d</w:t>
      </w:r>
      <w:r w:rsidR="00DA3E99" w:rsidRPr="00DE0A5C">
        <w:rPr>
          <w:rFonts w:ascii="Arial" w:hAnsi="Arial" w:cs="Arial"/>
        </w:rPr>
        <w:t xml:space="preserve">ata on vaccine intentionality were collected </w:t>
      </w:r>
      <w:r w:rsidR="00B32174">
        <w:rPr>
          <w:rFonts w:ascii="Arial" w:hAnsi="Arial" w:cs="Arial"/>
        </w:rPr>
        <w:t xml:space="preserve">in </w:t>
      </w:r>
      <w:r w:rsidR="00B32174" w:rsidRPr="00B32174">
        <w:rPr>
          <w:rFonts w:ascii="Arial" w:hAnsi="Arial" w:cs="Arial"/>
          <w:iCs/>
        </w:rPr>
        <w:t xml:space="preserve">12,035 individuals </w:t>
      </w:r>
      <w:r w:rsidR="0058114B" w:rsidRPr="00DE0A5C">
        <w:rPr>
          <w:rFonts w:ascii="Arial" w:hAnsi="Arial" w:cs="Arial"/>
        </w:rPr>
        <w:t>aged 16-95</w:t>
      </w:r>
      <w:r w:rsidR="00D658CA">
        <w:rPr>
          <w:rFonts w:ascii="Arial" w:hAnsi="Arial" w:cs="Arial"/>
        </w:rPr>
        <w:t xml:space="preserve"> years</w:t>
      </w:r>
      <w:r w:rsidR="00DA3E99" w:rsidRPr="00DE0A5C">
        <w:rPr>
          <w:rFonts w:ascii="Arial" w:hAnsi="Arial" w:cs="Arial"/>
        </w:rPr>
        <w:t xml:space="preserve">.  </w:t>
      </w:r>
      <w:r w:rsidR="001F42D9" w:rsidRPr="00DE0A5C">
        <w:rPr>
          <w:rFonts w:ascii="Arial" w:hAnsi="Arial" w:cs="Arial"/>
        </w:rPr>
        <w:t>Pre-pandemic</w:t>
      </w:r>
      <w:r w:rsidR="00DE0A5C" w:rsidRPr="00DE0A5C">
        <w:rPr>
          <w:rFonts w:ascii="Arial" w:hAnsi="Arial" w:cs="Arial"/>
        </w:rPr>
        <w:t xml:space="preserve">, study members </w:t>
      </w:r>
      <w:ins w:id="9" w:author="DEARY Ian" w:date="2021-04-23T11:49:00Z">
        <w:r w:rsidR="008C02CC">
          <w:rPr>
            <w:rFonts w:ascii="Arial" w:hAnsi="Arial" w:cs="Arial"/>
          </w:rPr>
          <w:t xml:space="preserve">had </w:t>
        </w:r>
      </w:ins>
      <w:r w:rsidR="00DE0A5C" w:rsidRPr="00DE0A5C">
        <w:rPr>
          <w:rFonts w:ascii="Arial" w:hAnsi="Arial" w:cs="Arial"/>
        </w:rPr>
        <w:t>responded to enquiries about diagnoses of mental and physical health, complete</w:t>
      </w:r>
      <w:r w:rsidR="0092108C">
        <w:rPr>
          <w:rFonts w:ascii="Arial" w:hAnsi="Arial" w:cs="Arial"/>
        </w:rPr>
        <w:t>d</w:t>
      </w:r>
      <w:r w:rsidR="00DE0A5C" w:rsidRPr="00DE0A5C">
        <w:rPr>
          <w:rFonts w:ascii="Arial" w:hAnsi="Arial" w:cs="Arial"/>
        </w:rPr>
        <w:t xml:space="preserve"> the </w:t>
      </w:r>
      <w:r w:rsidR="00D658CA">
        <w:rPr>
          <w:rFonts w:ascii="Arial" w:hAnsi="Arial" w:cs="Arial"/>
        </w:rPr>
        <w:t xml:space="preserve">12-item </w:t>
      </w:r>
      <w:ins w:id="10" w:author="DEARY Ian" w:date="2021-04-23T11:50:00Z">
        <w:r w:rsidR="008C02CC">
          <w:rPr>
            <w:rFonts w:ascii="Arial" w:hAnsi="Arial" w:cs="Arial"/>
          </w:rPr>
          <w:t>G</w:t>
        </w:r>
      </w:ins>
      <w:del w:id="11" w:author="DEARY Ian" w:date="2021-04-23T11:50:00Z">
        <w:r w:rsidR="00DE0A5C" w:rsidRPr="00DE0A5C" w:rsidDel="008C02CC">
          <w:rPr>
            <w:rFonts w:ascii="Arial" w:hAnsi="Arial" w:cs="Arial"/>
          </w:rPr>
          <w:delText>g</w:delText>
        </w:r>
      </w:del>
      <w:r w:rsidR="00DE0A5C" w:rsidRPr="00DE0A5C">
        <w:rPr>
          <w:rFonts w:ascii="Arial" w:hAnsi="Arial" w:cs="Arial"/>
        </w:rPr>
        <w:t xml:space="preserve">eneral </w:t>
      </w:r>
      <w:ins w:id="12" w:author="DEARY Ian" w:date="2021-04-23T11:50:00Z">
        <w:r w:rsidR="008C02CC">
          <w:rPr>
            <w:rFonts w:ascii="Arial" w:hAnsi="Arial" w:cs="Arial"/>
          </w:rPr>
          <w:t>H</w:t>
        </w:r>
      </w:ins>
      <w:del w:id="13" w:author="DEARY Ian" w:date="2021-04-23T11:50:00Z">
        <w:r w:rsidR="00DE0A5C" w:rsidRPr="00DE0A5C" w:rsidDel="008C02CC">
          <w:rPr>
            <w:rFonts w:ascii="Arial" w:hAnsi="Arial" w:cs="Arial"/>
          </w:rPr>
          <w:delText>h</w:delText>
        </w:r>
      </w:del>
      <w:r w:rsidR="00DE0A5C" w:rsidRPr="00DE0A5C">
        <w:rPr>
          <w:rFonts w:ascii="Arial" w:hAnsi="Arial" w:cs="Arial"/>
        </w:rPr>
        <w:t xml:space="preserve">ealth </w:t>
      </w:r>
      <w:ins w:id="14" w:author="DEARY Ian" w:date="2021-04-23T11:50:00Z">
        <w:r w:rsidR="008C02CC">
          <w:rPr>
            <w:rFonts w:ascii="Arial" w:hAnsi="Arial" w:cs="Arial"/>
          </w:rPr>
          <w:t>Q</w:t>
        </w:r>
      </w:ins>
      <w:del w:id="15" w:author="DEARY Ian" w:date="2021-04-23T11:50:00Z">
        <w:r w:rsidR="00DE0A5C" w:rsidRPr="00DE0A5C" w:rsidDel="008C02CC">
          <w:rPr>
            <w:rFonts w:ascii="Arial" w:hAnsi="Arial" w:cs="Arial"/>
          </w:rPr>
          <w:delText>q</w:delText>
        </w:r>
      </w:del>
      <w:r w:rsidR="00DE0A5C" w:rsidRPr="00DE0A5C">
        <w:rPr>
          <w:rFonts w:ascii="Arial" w:hAnsi="Arial" w:cs="Arial"/>
        </w:rPr>
        <w:t>uestion</w:t>
      </w:r>
      <w:r w:rsidR="00DE0A5C">
        <w:rPr>
          <w:rFonts w:ascii="Arial" w:hAnsi="Arial" w:cs="Arial"/>
        </w:rPr>
        <w:t>naire</w:t>
      </w:r>
      <w:r w:rsidR="00DE0A5C" w:rsidRPr="00DE0A5C">
        <w:rPr>
          <w:rFonts w:ascii="Arial" w:hAnsi="Arial" w:cs="Arial"/>
        </w:rPr>
        <w:t xml:space="preserve"> for symptoms of </w:t>
      </w:r>
      <w:r w:rsidR="0092108C">
        <w:rPr>
          <w:rFonts w:ascii="Arial" w:hAnsi="Arial" w:cs="Arial"/>
        </w:rPr>
        <w:t xml:space="preserve">psychological </w:t>
      </w:r>
      <w:r w:rsidR="00DE0A5C" w:rsidRPr="00DE0A5C">
        <w:rPr>
          <w:rFonts w:ascii="Arial" w:hAnsi="Arial" w:cs="Arial"/>
        </w:rPr>
        <w:t>distress</w:t>
      </w:r>
      <w:r w:rsidR="0092108C">
        <w:rPr>
          <w:rFonts w:ascii="Arial" w:hAnsi="Arial" w:cs="Arial"/>
        </w:rPr>
        <w:t xml:space="preserve"> (anxiety and depression)</w:t>
      </w:r>
      <w:r w:rsidR="00D658CA">
        <w:rPr>
          <w:rFonts w:ascii="Arial" w:hAnsi="Arial" w:cs="Arial"/>
        </w:rPr>
        <w:t>, and indicated w</w:t>
      </w:r>
      <w:ins w:id="16" w:author="DEARY Ian" w:date="2021-04-23T11:50:00Z">
        <w:r w:rsidR="008C02CC">
          <w:rPr>
            <w:rFonts w:ascii="Arial" w:hAnsi="Arial" w:cs="Arial"/>
          </w:rPr>
          <w:t>hether</w:t>
        </w:r>
      </w:ins>
      <w:del w:id="17" w:author="DEARY Ian" w:date="2021-04-23T11:50:00Z">
        <w:r w:rsidR="00D658CA" w:rsidDel="008C02CC">
          <w:rPr>
            <w:rFonts w:ascii="Arial" w:hAnsi="Arial" w:cs="Arial"/>
          </w:rPr>
          <w:delText>ith</w:delText>
        </w:r>
      </w:del>
      <w:r w:rsidR="00D658CA">
        <w:rPr>
          <w:rFonts w:ascii="Arial" w:hAnsi="Arial" w:cs="Arial"/>
        </w:rPr>
        <w:t xml:space="preserve"> they or someone in their household was shielding</w:t>
      </w:r>
      <w:r w:rsidR="00DE0A5C" w:rsidRPr="00DE0A5C">
        <w:rPr>
          <w:rFonts w:ascii="Arial" w:hAnsi="Arial" w:cs="Arial"/>
        </w:rPr>
        <w:t xml:space="preserve">. </w:t>
      </w:r>
    </w:p>
    <w:p w14:paraId="49AF3C4F" w14:textId="20B0AD48" w:rsidR="00B91F97" w:rsidRPr="00DE0A5C" w:rsidRDefault="000B7C11" w:rsidP="00B91F97">
      <w:pPr>
        <w:spacing w:after="0" w:line="480" w:lineRule="auto"/>
        <w:rPr>
          <w:rFonts w:ascii="Arial" w:hAnsi="Arial" w:cs="Arial"/>
        </w:rPr>
      </w:pPr>
      <w:r w:rsidRPr="00DE0A5C">
        <w:rPr>
          <w:rFonts w:ascii="Arial" w:hAnsi="Arial" w:cs="Arial"/>
          <w:i/>
          <w:iCs/>
        </w:rPr>
        <w:t>M</w:t>
      </w:r>
      <w:r w:rsidR="00D658CA">
        <w:rPr>
          <w:rFonts w:ascii="Arial" w:hAnsi="Arial" w:cs="Arial"/>
          <w:i/>
          <w:iCs/>
        </w:rPr>
        <w:t>ain outcome measures</w:t>
      </w:r>
      <w:r w:rsidR="00B91F97" w:rsidRPr="00DE0A5C">
        <w:rPr>
          <w:rFonts w:ascii="Arial" w:hAnsi="Arial" w:cs="Arial"/>
        </w:rPr>
        <w:t>:  Self-reported intention to take up a vaccination</w:t>
      </w:r>
      <w:r w:rsidR="001F42D9" w:rsidRPr="00DE0A5C">
        <w:rPr>
          <w:rFonts w:ascii="Arial" w:hAnsi="Arial" w:cs="Arial"/>
        </w:rPr>
        <w:t xml:space="preserve"> for COVID-19</w:t>
      </w:r>
      <w:r w:rsidR="00B91F97" w:rsidRPr="00DE0A5C">
        <w:rPr>
          <w:rFonts w:ascii="Arial" w:hAnsi="Arial" w:cs="Arial"/>
        </w:rPr>
        <w:t>.  To summarise our results, we computed odds ratios with accompany</w:t>
      </w:r>
      <w:r w:rsidR="00774867" w:rsidRPr="00DE0A5C">
        <w:rPr>
          <w:rFonts w:ascii="Arial" w:hAnsi="Arial" w:cs="Arial"/>
        </w:rPr>
        <w:t>ing</w:t>
      </w:r>
      <w:r w:rsidR="00B91F97" w:rsidRPr="00DE0A5C">
        <w:rPr>
          <w:rFonts w:ascii="Arial" w:hAnsi="Arial" w:cs="Arial"/>
        </w:rPr>
        <w:t xml:space="preserve"> 95% confidence intervals </w:t>
      </w:r>
      <w:r w:rsidR="00DA3E99" w:rsidRPr="00DE0A5C">
        <w:rPr>
          <w:rFonts w:ascii="Arial" w:hAnsi="Arial" w:cs="Arial"/>
        </w:rPr>
        <w:t xml:space="preserve">for </w:t>
      </w:r>
      <w:r w:rsidR="0092108C">
        <w:rPr>
          <w:rFonts w:ascii="Arial" w:hAnsi="Arial" w:cs="Arial"/>
        </w:rPr>
        <w:t xml:space="preserve">indices of </w:t>
      </w:r>
      <w:r w:rsidR="00250C95" w:rsidRPr="00DE0A5C">
        <w:rPr>
          <w:rFonts w:ascii="Arial" w:hAnsi="Arial" w:cs="Arial"/>
        </w:rPr>
        <w:t>health</w:t>
      </w:r>
      <w:r w:rsidR="00DA3E99" w:rsidRPr="00DE0A5C">
        <w:rPr>
          <w:rFonts w:ascii="Arial" w:hAnsi="Arial" w:cs="Arial"/>
        </w:rPr>
        <w:t xml:space="preserve"> </w:t>
      </w:r>
      <w:r w:rsidR="00D658CA">
        <w:rPr>
          <w:rFonts w:ascii="Arial" w:hAnsi="Arial" w:cs="Arial"/>
        </w:rPr>
        <w:t xml:space="preserve">and shielding </w:t>
      </w:r>
      <w:r w:rsidR="00B91F97" w:rsidRPr="00DE0A5C">
        <w:rPr>
          <w:rFonts w:ascii="Arial" w:hAnsi="Arial" w:cs="Arial"/>
        </w:rPr>
        <w:t xml:space="preserve">adjusted for </w:t>
      </w:r>
      <w:r w:rsidR="007620CC" w:rsidRPr="00DE0A5C">
        <w:rPr>
          <w:rFonts w:ascii="Arial" w:hAnsi="Arial" w:cs="Arial"/>
        </w:rPr>
        <w:t>selected</w:t>
      </w:r>
      <w:r w:rsidR="00B91F97" w:rsidRPr="00DE0A5C">
        <w:rPr>
          <w:rFonts w:ascii="Arial" w:hAnsi="Arial" w:cs="Arial"/>
        </w:rPr>
        <w:t xml:space="preserve"> covariates.  </w:t>
      </w:r>
    </w:p>
    <w:p w14:paraId="432A7ACA" w14:textId="11DFCFA9" w:rsidR="00B32174" w:rsidRDefault="00B91F97" w:rsidP="002C602D">
      <w:pPr>
        <w:spacing w:after="0" w:line="480" w:lineRule="auto"/>
        <w:rPr>
          <w:rStyle w:val="Strong"/>
          <w:rFonts w:ascii="Arial" w:hAnsi="Arial" w:cs="Arial"/>
          <w:b w:val="0"/>
          <w:bCs w:val="0"/>
        </w:rPr>
      </w:pPr>
      <w:r w:rsidRPr="00DE0A5C">
        <w:rPr>
          <w:rFonts w:ascii="Arial" w:hAnsi="Arial" w:cs="Arial"/>
          <w:i/>
          <w:iCs/>
        </w:rPr>
        <w:t>Results</w:t>
      </w:r>
      <w:r w:rsidRPr="00DE0A5C">
        <w:rPr>
          <w:rFonts w:ascii="Arial" w:hAnsi="Arial" w:cs="Arial"/>
        </w:rPr>
        <w:t xml:space="preserve">: </w:t>
      </w:r>
      <w:r w:rsidR="007620CC" w:rsidRPr="00DE0A5C">
        <w:rPr>
          <w:rFonts w:ascii="Arial" w:hAnsi="Arial" w:cs="Arial"/>
        </w:rPr>
        <w:t xml:space="preserve"> </w:t>
      </w:r>
      <w:r w:rsidR="00B32174">
        <w:rPr>
          <w:rFonts w:ascii="Arial" w:hAnsi="Arial" w:cs="Arial"/>
        </w:rPr>
        <w:t xml:space="preserve">In an analytical sample of </w:t>
      </w:r>
      <w:r w:rsidR="00B32174" w:rsidRPr="00B32174">
        <w:rPr>
          <w:rFonts w:ascii="Arial" w:hAnsi="Arial" w:cs="Arial"/>
        </w:rPr>
        <w:t xml:space="preserve">11,955 </w:t>
      </w:r>
      <w:r w:rsidR="00B32174">
        <w:rPr>
          <w:rFonts w:ascii="Arial" w:hAnsi="Arial" w:cs="Arial"/>
        </w:rPr>
        <w:t>people</w:t>
      </w:r>
      <w:r w:rsidR="00B32174" w:rsidRPr="00B32174">
        <w:rPr>
          <w:rFonts w:ascii="Arial" w:hAnsi="Arial" w:cs="Arial"/>
        </w:rPr>
        <w:t xml:space="preserve"> (6741 women), 15.4% indicated that they were </w:t>
      </w:r>
      <w:r w:rsidR="00B32174">
        <w:rPr>
          <w:rFonts w:ascii="Arial" w:hAnsi="Arial" w:cs="Arial"/>
        </w:rPr>
        <w:t xml:space="preserve">vaccine </w:t>
      </w:r>
      <w:r w:rsidR="00B32174" w:rsidRPr="00B32174">
        <w:rPr>
          <w:rFonts w:ascii="Arial" w:hAnsi="Arial" w:cs="Arial"/>
        </w:rPr>
        <w:t>hesitant</w:t>
      </w:r>
      <w:r w:rsidR="00B32174">
        <w:rPr>
          <w:rFonts w:ascii="Arial" w:hAnsi="Arial" w:cs="Arial"/>
        </w:rPr>
        <w:t xml:space="preserve">.  </w:t>
      </w:r>
      <w:del w:id="18" w:author="DEARY Ian" w:date="2021-04-23T11:54:00Z">
        <w:r w:rsidR="007620CC" w:rsidRPr="00DE0A5C" w:rsidDel="004C4E96">
          <w:rPr>
            <w:rFonts w:ascii="Arial" w:hAnsi="Arial" w:cs="Arial"/>
          </w:rPr>
          <w:delText xml:space="preserve">After adjustment for </w:delText>
        </w:r>
        <w:r w:rsidR="00B32174" w:rsidDel="004C4E96">
          <w:rPr>
            <w:rFonts w:ascii="Arial" w:hAnsi="Arial" w:cs="Arial"/>
          </w:rPr>
          <w:delText xml:space="preserve">a range of covariates which included age, education, and ethnicity, </w:delText>
        </w:r>
      </w:del>
      <w:ins w:id="19" w:author="DEARY Ian" w:date="2021-04-23T11:54:00Z">
        <w:r w:rsidR="004C4E96">
          <w:rPr>
            <w:rFonts w:ascii="Arial" w:hAnsi="Arial" w:cs="Arial"/>
          </w:rPr>
          <w:t>R</w:t>
        </w:r>
      </w:ins>
      <w:del w:id="20" w:author="DEARY Ian" w:date="2021-04-23T11:54:00Z">
        <w:r w:rsidR="00AF1D9E" w:rsidDel="004C4E96">
          <w:rPr>
            <w:rFonts w:ascii="Arial" w:hAnsi="Arial" w:cs="Arial"/>
          </w:rPr>
          <w:delText>r</w:delText>
        </w:r>
      </w:del>
      <w:r w:rsidR="00AF1D9E">
        <w:rPr>
          <w:rFonts w:ascii="Arial" w:hAnsi="Arial" w:cs="Arial"/>
        </w:rPr>
        <w:t>elative to their</w:t>
      </w:r>
      <w:r w:rsidR="00AF1D9E">
        <w:rPr>
          <w:rStyle w:val="Strong"/>
          <w:rFonts w:ascii="Arial" w:hAnsi="Arial" w:cs="Arial"/>
          <w:b w:val="0"/>
          <w:bCs w:val="0"/>
        </w:rPr>
        <w:t xml:space="preserve"> disease-free counterparts, </w:t>
      </w:r>
      <w:r w:rsidR="00D658CA">
        <w:rPr>
          <w:rStyle w:val="Strong"/>
          <w:rFonts w:ascii="Arial" w:hAnsi="Arial" w:cs="Arial"/>
          <w:b w:val="0"/>
          <w:bCs w:val="0"/>
        </w:rPr>
        <w:t xml:space="preserve">shielding was associated with </w:t>
      </w:r>
      <w:r w:rsidR="00AF1D9E">
        <w:rPr>
          <w:rStyle w:val="Strong"/>
          <w:rFonts w:ascii="Arial" w:hAnsi="Arial" w:cs="Arial"/>
          <w:b w:val="0"/>
          <w:bCs w:val="0"/>
        </w:rPr>
        <w:t xml:space="preserve">a 24% lower risk of being hesitant (odds ratio; 95% confidence interval: </w:t>
      </w:r>
      <w:r w:rsidR="00AF1D9E" w:rsidRPr="00AF1D9E">
        <w:rPr>
          <w:rStyle w:val="Strong"/>
          <w:rFonts w:ascii="Arial" w:hAnsi="Arial" w:cs="Arial"/>
          <w:b w:val="0"/>
          <w:bCs w:val="0"/>
        </w:rPr>
        <w:t>0.76</w:t>
      </w:r>
      <w:r w:rsidR="00AF1D9E">
        <w:rPr>
          <w:rStyle w:val="Strong"/>
          <w:rFonts w:ascii="Arial" w:hAnsi="Arial" w:cs="Arial"/>
          <w:b w:val="0"/>
          <w:bCs w:val="0"/>
        </w:rPr>
        <w:t xml:space="preserve">; </w:t>
      </w:r>
      <w:r w:rsidR="00AF1D9E" w:rsidRPr="00AF1D9E">
        <w:rPr>
          <w:rStyle w:val="Strong"/>
          <w:rFonts w:ascii="Arial" w:hAnsi="Arial" w:cs="Arial"/>
          <w:b w:val="0"/>
          <w:bCs w:val="0"/>
        </w:rPr>
        <w:t>0.59, 0.96)</w:t>
      </w:r>
      <w:ins w:id="21" w:author="DEARY Ian" w:date="2021-04-23T11:54:00Z">
        <w:r w:rsidR="004C4E96">
          <w:rPr>
            <w:rStyle w:val="Strong"/>
            <w:rFonts w:ascii="Arial" w:hAnsi="Arial" w:cs="Arial"/>
            <w:b w:val="0"/>
            <w:bCs w:val="0"/>
          </w:rPr>
          <w:t xml:space="preserve">, </w:t>
        </w:r>
        <w:r w:rsidR="004C4E96">
          <w:rPr>
            <w:rFonts w:ascii="Arial" w:hAnsi="Arial" w:cs="Arial"/>
          </w:rPr>
          <w:t>a</w:t>
        </w:r>
        <w:r w:rsidR="004C4E96" w:rsidRPr="00DE0A5C">
          <w:rPr>
            <w:rFonts w:ascii="Arial" w:hAnsi="Arial" w:cs="Arial"/>
          </w:rPr>
          <w:t xml:space="preserve">fter adjustment for </w:t>
        </w:r>
        <w:r w:rsidR="004C4E96">
          <w:rPr>
            <w:rFonts w:ascii="Arial" w:hAnsi="Arial" w:cs="Arial"/>
          </w:rPr>
          <w:t>a range of covariates which included age, education, and ethnicity</w:t>
        </w:r>
      </w:ins>
      <w:r w:rsidR="00D658CA">
        <w:rPr>
          <w:rStyle w:val="Strong"/>
          <w:rFonts w:ascii="Arial" w:hAnsi="Arial" w:cs="Arial"/>
          <w:b w:val="0"/>
          <w:bCs w:val="0"/>
        </w:rPr>
        <w:t xml:space="preserve">.  </w:t>
      </w:r>
      <w:r w:rsidR="00AF1D9E">
        <w:rPr>
          <w:rStyle w:val="Strong"/>
          <w:rFonts w:ascii="Arial" w:hAnsi="Arial" w:cs="Arial"/>
          <w:b w:val="0"/>
          <w:bCs w:val="0"/>
        </w:rPr>
        <w:t xml:space="preserve">Corresponding results for </w:t>
      </w:r>
      <w:proofErr w:type="spellStart"/>
      <w:r w:rsidR="00D658CA">
        <w:rPr>
          <w:rStyle w:val="Strong"/>
          <w:rFonts w:ascii="Arial" w:hAnsi="Arial" w:cs="Arial"/>
          <w:b w:val="0"/>
          <w:bCs w:val="0"/>
        </w:rPr>
        <w:t>c</w:t>
      </w:r>
      <w:r w:rsidR="00D658CA" w:rsidRPr="00B32174">
        <w:rPr>
          <w:rStyle w:val="Strong"/>
          <w:rFonts w:ascii="Arial" w:hAnsi="Arial" w:cs="Arial"/>
          <w:b w:val="0"/>
          <w:bCs w:val="0"/>
        </w:rPr>
        <w:t>ardiometabolic</w:t>
      </w:r>
      <w:proofErr w:type="spellEnd"/>
      <w:r w:rsidR="00D658CA" w:rsidRPr="00B32174">
        <w:rPr>
          <w:rStyle w:val="Strong"/>
          <w:rFonts w:ascii="Arial" w:hAnsi="Arial" w:cs="Arial"/>
          <w:b w:val="0"/>
          <w:bCs w:val="0"/>
        </w:rPr>
        <w:t xml:space="preserve"> disease</w:t>
      </w:r>
      <w:r w:rsidR="00D658CA">
        <w:rPr>
          <w:rStyle w:val="Strong"/>
          <w:rFonts w:ascii="Arial" w:hAnsi="Arial" w:cs="Arial"/>
          <w:b w:val="0"/>
          <w:bCs w:val="0"/>
        </w:rPr>
        <w:t xml:space="preserve"> were 22</w:t>
      </w:r>
      <w:r w:rsidR="00AF1D9E">
        <w:rPr>
          <w:rStyle w:val="Strong"/>
          <w:rFonts w:ascii="Arial" w:hAnsi="Arial" w:cs="Arial"/>
          <w:b w:val="0"/>
          <w:bCs w:val="0"/>
        </w:rPr>
        <w:t>%</w:t>
      </w:r>
      <w:r w:rsidR="00D658CA">
        <w:rPr>
          <w:rStyle w:val="Strong"/>
          <w:rFonts w:ascii="Arial" w:hAnsi="Arial" w:cs="Arial"/>
          <w:b w:val="0"/>
          <w:bCs w:val="0"/>
        </w:rPr>
        <w:t xml:space="preserve"> (</w:t>
      </w:r>
      <w:r w:rsidR="00D658CA" w:rsidRPr="00B32174">
        <w:rPr>
          <w:rStyle w:val="Strong"/>
          <w:rFonts w:ascii="Arial" w:hAnsi="Arial" w:cs="Arial"/>
          <w:b w:val="0"/>
          <w:bCs w:val="0"/>
        </w:rPr>
        <w:t>0.78</w:t>
      </w:r>
      <w:r w:rsidR="00D658CA">
        <w:rPr>
          <w:rStyle w:val="Strong"/>
          <w:rFonts w:ascii="Arial" w:hAnsi="Arial" w:cs="Arial"/>
          <w:b w:val="0"/>
          <w:bCs w:val="0"/>
        </w:rPr>
        <w:t xml:space="preserve">; </w:t>
      </w:r>
      <w:r w:rsidR="00D658CA" w:rsidRPr="00B32174">
        <w:rPr>
          <w:rStyle w:val="Strong"/>
          <w:rFonts w:ascii="Arial" w:hAnsi="Arial" w:cs="Arial"/>
          <w:b w:val="0"/>
          <w:bCs w:val="0"/>
        </w:rPr>
        <w:t>0.64, 0.95)</w:t>
      </w:r>
      <w:ins w:id="22" w:author="DEARY Ian" w:date="2021-04-23T11:54:00Z">
        <w:r w:rsidR="004C4E96">
          <w:rPr>
            <w:rStyle w:val="Strong"/>
            <w:rFonts w:ascii="Arial" w:hAnsi="Arial" w:cs="Arial"/>
            <w:b w:val="0"/>
            <w:bCs w:val="0"/>
          </w:rPr>
          <w:t>,</w:t>
        </w:r>
      </w:ins>
      <w:r w:rsidR="00D658CA">
        <w:rPr>
          <w:rStyle w:val="Strong"/>
          <w:rFonts w:ascii="Arial" w:hAnsi="Arial" w:cs="Arial"/>
          <w:b w:val="0"/>
          <w:bCs w:val="0"/>
        </w:rPr>
        <w:t xml:space="preserve"> and </w:t>
      </w:r>
      <w:ins w:id="23" w:author="DEARY Ian" w:date="2021-04-23T11:55:00Z">
        <w:r w:rsidR="004C4E96">
          <w:rPr>
            <w:rStyle w:val="Strong"/>
            <w:rFonts w:ascii="Arial" w:hAnsi="Arial" w:cs="Arial"/>
            <w:b w:val="0"/>
            <w:bCs w:val="0"/>
          </w:rPr>
          <w:t xml:space="preserve">for </w:t>
        </w:r>
      </w:ins>
      <w:r w:rsidR="00D658CA">
        <w:rPr>
          <w:rStyle w:val="Strong"/>
          <w:rFonts w:ascii="Arial" w:hAnsi="Arial" w:cs="Arial"/>
          <w:b w:val="0"/>
          <w:bCs w:val="0"/>
        </w:rPr>
        <w:t>r</w:t>
      </w:r>
      <w:r w:rsidR="00D658CA" w:rsidRPr="00BB443D">
        <w:rPr>
          <w:rStyle w:val="Strong"/>
          <w:rFonts w:ascii="Arial" w:hAnsi="Arial" w:cs="Arial"/>
          <w:b w:val="0"/>
          <w:bCs w:val="0"/>
        </w:rPr>
        <w:t>espiratory disease</w:t>
      </w:r>
      <w:ins w:id="24" w:author="DEARY Ian" w:date="2021-04-23T11:55:00Z">
        <w:r w:rsidR="004C4E96">
          <w:rPr>
            <w:rStyle w:val="Strong"/>
            <w:rFonts w:ascii="Arial" w:hAnsi="Arial" w:cs="Arial"/>
            <w:b w:val="0"/>
            <w:bCs w:val="0"/>
          </w:rPr>
          <w:t xml:space="preserve"> were</w:t>
        </w:r>
      </w:ins>
      <w:r w:rsidR="00D658CA">
        <w:rPr>
          <w:rStyle w:val="Strong"/>
          <w:rFonts w:ascii="Arial" w:hAnsi="Arial" w:cs="Arial"/>
          <w:b w:val="0"/>
          <w:bCs w:val="0"/>
        </w:rPr>
        <w:t xml:space="preserve"> 26% (</w:t>
      </w:r>
      <w:r w:rsidR="00D658CA" w:rsidRPr="00BB443D">
        <w:rPr>
          <w:rStyle w:val="Strong"/>
          <w:rFonts w:ascii="Arial" w:hAnsi="Arial" w:cs="Arial"/>
          <w:b w:val="0"/>
          <w:bCs w:val="0"/>
        </w:rPr>
        <w:t>0.74</w:t>
      </w:r>
      <w:r w:rsidR="00D658CA">
        <w:rPr>
          <w:rStyle w:val="Strong"/>
          <w:rFonts w:ascii="Arial" w:hAnsi="Arial" w:cs="Arial"/>
          <w:b w:val="0"/>
          <w:bCs w:val="0"/>
        </w:rPr>
        <w:t xml:space="preserve">; </w:t>
      </w:r>
      <w:r w:rsidR="00D658CA" w:rsidRPr="00BB443D">
        <w:rPr>
          <w:rStyle w:val="Strong"/>
          <w:rFonts w:ascii="Arial" w:hAnsi="Arial" w:cs="Arial"/>
          <w:b w:val="0"/>
          <w:bCs w:val="0"/>
        </w:rPr>
        <w:t>0.59, 0.93)</w:t>
      </w:r>
      <w:r w:rsidR="00D658CA">
        <w:rPr>
          <w:rStyle w:val="Strong"/>
          <w:rFonts w:ascii="Arial" w:hAnsi="Arial" w:cs="Arial"/>
          <w:b w:val="0"/>
          <w:bCs w:val="0"/>
        </w:rPr>
        <w:t xml:space="preserve">.  </w:t>
      </w:r>
      <w:del w:id="25" w:author="DEARY Ian" w:date="2021-04-23T11:55:00Z">
        <w:r w:rsidR="004603DD" w:rsidDel="004C4E96">
          <w:rPr>
            <w:rStyle w:val="Strong"/>
            <w:rFonts w:ascii="Arial" w:hAnsi="Arial" w:cs="Arial"/>
            <w:b w:val="0"/>
            <w:bCs w:val="0"/>
          </w:rPr>
          <w:delText>By contrast, h</w:delText>
        </w:r>
      </w:del>
      <w:ins w:id="26" w:author="DEARY Ian" w:date="2021-04-23T11:55:00Z">
        <w:r w:rsidR="004C4E96">
          <w:rPr>
            <w:rStyle w:val="Strong"/>
            <w:rFonts w:ascii="Arial" w:hAnsi="Arial" w:cs="Arial"/>
            <w:b w:val="0"/>
            <w:bCs w:val="0"/>
          </w:rPr>
          <w:t>H</w:t>
        </w:r>
      </w:ins>
      <w:r w:rsidR="00AF1D9E">
        <w:rPr>
          <w:rStyle w:val="Strong"/>
          <w:rFonts w:ascii="Arial" w:hAnsi="Arial" w:cs="Arial"/>
          <w:b w:val="0"/>
          <w:bCs w:val="0"/>
        </w:rPr>
        <w:t>aving</w:t>
      </w:r>
      <w:r w:rsidR="002C602D">
        <w:rPr>
          <w:rStyle w:val="Strong"/>
          <w:rFonts w:ascii="Arial" w:hAnsi="Arial" w:cs="Arial"/>
          <w:b w:val="0"/>
          <w:bCs w:val="0"/>
        </w:rPr>
        <w:t xml:space="preserve"> a pre-pandemic diagnosis of anxiety</w:t>
      </w:r>
      <w:r w:rsidR="00AF1D9E">
        <w:rPr>
          <w:rStyle w:val="Strong"/>
          <w:rFonts w:ascii="Arial" w:hAnsi="Arial" w:cs="Arial"/>
          <w:b w:val="0"/>
          <w:bCs w:val="0"/>
        </w:rPr>
        <w:t xml:space="preserve"> </w:t>
      </w:r>
      <w:r w:rsidR="002C602D">
        <w:rPr>
          <w:rStyle w:val="Strong"/>
          <w:rFonts w:ascii="Arial" w:hAnsi="Arial" w:cs="Arial"/>
          <w:b w:val="0"/>
          <w:bCs w:val="0"/>
        </w:rPr>
        <w:t>or depression</w:t>
      </w:r>
      <w:r w:rsidR="00AF1D9E">
        <w:rPr>
          <w:rStyle w:val="Strong"/>
          <w:rFonts w:ascii="Arial" w:hAnsi="Arial" w:cs="Arial"/>
          <w:b w:val="0"/>
          <w:bCs w:val="0"/>
        </w:rPr>
        <w:t xml:space="preserve">, or a high score on the </w:t>
      </w:r>
      <w:commentRangeStart w:id="27"/>
      <w:r w:rsidR="00AF1D9E">
        <w:rPr>
          <w:rStyle w:val="Strong"/>
          <w:rFonts w:ascii="Arial" w:hAnsi="Arial" w:cs="Arial"/>
          <w:b w:val="0"/>
          <w:bCs w:val="0"/>
        </w:rPr>
        <w:t>distress symptom scale</w:t>
      </w:r>
      <w:commentRangeEnd w:id="27"/>
      <w:r w:rsidR="004C4E96">
        <w:rPr>
          <w:rStyle w:val="CommentReference"/>
        </w:rPr>
        <w:commentReference w:id="27"/>
      </w:r>
      <w:r w:rsidR="00AF1D9E">
        <w:rPr>
          <w:rStyle w:val="Strong"/>
          <w:rFonts w:ascii="Arial" w:hAnsi="Arial" w:cs="Arial"/>
          <w:b w:val="0"/>
          <w:bCs w:val="0"/>
        </w:rPr>
        <w:t xml:space="preserve">, were all </w:t>
      </w:r>
      <w:r w:rsidR="002C602D">
        <w:rPr>
          <w:rStyle w:val="Strong"/>
          <w:rFonts w:ascii="Arial" w:hAnsi="Arial" w:cs="Arial"/>
          <w:b w:val="0"/>
          <w:bCs w:val="0"/>
        </w:rPr>
        <w:t xml:space="preserve">unrelated to </w:t>
      </w:r>
      <w:r w:rsidR="00A23AF0">
        <w:rPr>
          <w:rStyle w:val="Strong"/>
          <w:rFonts w:ascii="Arial" w:hAnsi="Arial" w:cs="Arial"/>
          <w:b w:val="0"/>
          <w:bCs w:val="0"/>
        </w:rPr>
        <w:t xml:space="preserve">the </w:t>
      </w:r>
      <w:r w:rsidR="002C602D">
        <w:rPr>
          <w:rStyle w:val="Strong"/>
          <w:rFonts w:ascii="Arial" w:hAnsi="Arial" w:cs="Arial"/>
          <w:b w:val="0"/>
          <w:bCs w:val="0"/>
        </w:rPr>
        <w:t xml:space="preserve">willingness to take up a vaccine.  </w:t>
      </w:r>
    </w:p>
    <w:p w14:paraId="61E9E3E4" w14:textId="029328BC" w:rsidR="008246EE" w:rsidRPr="00B91F97" w:rsidRDefault="00B91F97" w:rsidP="00B91F97">
      <w:pPr>
        <w:spacing w:after="0" w:line="480" w:lineRule="auto"/>
        <w:rPr>
          <w:rFonts w:ascii="Arial" w:hAnsi="Arial" w:cs="Arial"/>
        </w:rPr>
      </w:pPr>
      <w:r w:rsidRPr="00DE0A5C">
        <w:rPr>
          <w:rFonts w:ascii="Arial" w:hAnsi="Arial" w:cs="Arial"/>
          <w:i/>
          <w:iCs/>
        </w:rPr>
        <w:lastRenderedPageBreak/>
        <w:t>Conclusions</w:t>
      </w:r>
      <w:r w:rsidR="00D658CA">
        <w:rPr>
          <w:rFonts w:ascii="Arial" w:hAnsi="Arial" w:cs="Arial"/>
          <w:i/>
          <w:iCs/>
        </w:rPr>
        <w:t xml:space="preserve"> and relevance</w:t>
      </w:r>
      <w:r w:rsidRPr="00DE0A5C">
        <w:rPr>
          <w:rFonts w:ascii="Arial" w:hAnsi="Arial" w:cs="Arial"/>
        </w:rPr>
        <w:t xml:space="preserve">: </w:t>
      </w:r>
      <w:r w:rsidR="00776B11" w:rsidRPr="00DE0A5C">
        <w:rPr>
          <w:rFonts w:ascii="Arial" w:hAnsi="Arial" w:cs="Arial"/>
        </w:rPr>
        <w:t xml:space="preserve"> </w:t>
      </w:r>
      <w:bookmarkStart w:id="28" w:name="_Hlk66785426"/>
      <w:r w:rsidR="00AF1D9E">
        <w:rPr>
          <w:rFonts w:ascii="Arial" w:hAnsi="Arial" w:cs="Arial"/>
        </w:rPr>
        <w:t xml:space="preserve">People who have been prioritised for COVID-19 vaccination owing to a physical condition </w:t>
      </w:r>
      <w:r w:rsidR="00E06DCB">
        <w:rPr>
          <w:rFonts w:ascii="Arial" w:hAnsi="Arial" w:cs="Arial"/>
        </w:rPr>
        <w:t xml:space="preserve">are </w:t>
      </w:r>
      <w:r w:rsidR="00AF1D9E">
        <w:rPr>
          <w:rFonts w:ascii="Arial" w:hAnsi="Arial" w:cs="Arial"/>
        </w:rPr>
        <w:t>more likely to take it up</w:t>
      </w:r>
      <w:commentRangeStart w:id="29"/>
      <w:r w:rsidR="00AF1D9E">
        <w:rPr>
          <w:rFonts w:ascii="Arial" w:hAnsi="Arial" w:cs="Arial"/>
        </w:rPr>
        <w:t>.</w:t>
      </w:r>
      <w:commentRangeEnd w:id="29"/>
      <w:r w:rsidR="00802F19">
        <w:rPr>
          <w:rStyle w:val="CommentReference"/>
        </w:rPr>
        <w:commentReference w:id="29"/>
      </w:r>
      <w:r w:rsidR="00AF1D9E">
        <w:rPr>
          <w:rFonts w:ascii="Arial" w:hAnsi="Arial" w:cs="Arial"/>
        </w:rPr>
        <w:t xml:space="preserve">  These effects were not apparent in</w:t>
      </w:r>
      <w:r w:rsidR="002843FC">
        <w:rPr>
          <w:rFonts w:ascii="Arial" w:hAnsi="Arial" w:cs="Arial"/>
        </w:rPr>
        <w:t xml:space="preserve"> </w:t>
      </w:r>
      <w:commentRangeStart w:id="30"/>
      <w:r w:rsidR="002843FC">
        <w:rPr>
          <w:rFonts w:ascii="Arial" w:hAnsi="Arial" w:cs="Arial"/>
        </w:rPr>
        <w:t>similarly</w:t>
      </w:r>
      <w:r w:rsidR="00AF1D9E">
        <w:rPr>
          <w:rFonts w:ascii="Arial" w:hAnsi="Arial" w:cs="Arial"/>
        </w:rPr>
        <w:t xml:space="preserve"> at-risk </w:t>
      </w:r>
      <w:commentRangeEnd w:id="30"/>
      <w:r w:rsidR="00631556">
        <w:rPr>
          <w:rStyle w:val="CommentReference"/>
        </w:rPr>
        <w:commentReference w:id="30"/>
      </w:r>
      <w:r w:rsidR="00AF1D9E">
        <w:rPr>
          <w:rFonts w:ascii="Arial" w:hAnsi="Arial" w:cs="Arial"/>
        </w:rPr>
        <w:t xml:space="preserve">mental health groups. </w:t>
      </w:r>
      <w:r w:rsidR="00776B11">
        <w:rPr>
          <w:rFonts w:ascii="Arial" w:hAnsi="Arial" w:cs="Arial"/>
        </w:rPr>
        <w:t xml:space="preserve"> </w:t>
      </w:r>
      <w:r w:rsidR="007620CC" w:rsidRPr="007620CC">
        <w:rPr>
          <w:rFonts w:ascii="Arial" w:hAnsi="Arial" w:cs="Arial"/>
        </w:rPr>
        <w:t xml:space="preserve">  </w:t>
      </w:r>
    </w:p>
    <w:bookmarkEnd w:id="28"/>
    <w:p w14:paraId="0E3CF891" w14:textId="3AD7BEAF" w:rsidR="00892009" w:rsidRPr="005F4762" w:rsidRDefault="004A4087" w:rsidP="008246EE">
      <w:pPr>
        <w:spacing w:after="0" w:line="480" w:lineRule="auto"/>
        <w:rPr>
          <w:rFonts w:ascii="Arial" w:hAnsi="Arial" w:cs="Arial"/>
          <w:b/>
          <w:bCs/>
        </w:rPr>
      </w:pPr>
      <w:r w:rsidRPr="005F4762">
        <w:rPr>
          <w:rFonts w:ascii="Arial" w:hAnsi="Arial" w:cs="Arial"/>
          <w:b/>
          <w:bCs/>
        </w:rPr>
        <w:br w:type="page"/>
      </w:r>
      <w:r w:rsidR="00892009" w:rsidRPr="005F4762">
        <w:rPr>
          <w:rFonts w:ascii="Arial" w:hAnsi="Arial" w:cs="Arial"/>
          <w:b/>
          <w:bCs/>
        </w:rPr>
        <w:lastRenderedPageBreak/>
        <w:t>Introduction</w:t>
      </w:r>
    </w:p>
    <w:p w14:paraId="431EC0C7" w14:textId="2BA9E2F6" w:rsidR="008310FC" w:rsidRDefault="004612FE" w:rsidP="00BD6B3F">
      <w:pPr>
        <w:spacing w:after="0" w:line="480" w:lineRule="auto"/>
        <w:rPr>
          <w:rFonts w:ascii="Arial" w:hAnsi="Arial" w:cs="Arial"/>
        </w:rPr>
      </w:pPr>
      <w:r>
        <w:rPr>
          <w:rFonts w:ascii="Arial" w:hAnsi="Arial" w:cs="Arial"/>
        </w:rPr>
        <w:t xml:space="preserve">Whereas it was established early in the </w:t>
      </w:r>
      <w:commentRangeStart w:id="31"/>
      <w:r>
        <w:rPr>
          <w:rFonts w:ascii="Arial" w:hAnsi="Arial" w:cs="Arial"/>
        </w:rPr>
        <w:t>pandemic</w:t>
      </w:r>
      <w:commentRangeEnd w:id="31"/>
      <w:r w:rsidR="0028026F">
        <w:rPr>
          <w:rStyle w:val="CommentReference"/>
        </w:rPr>
        <w:commentReference w:id="31"/>
      </w:r>
      <w:r>
        <w:rPr>
          <w:rFonts w:ascii="Arial" w:hAnsi="Arial" w:cs="Arial"/>
        </w:rPr>
        <w:t xml:space="preserve"> that people with chronic physical disease experienced higher rates of COVID-19 hospitalisation and death</w:t>
      </w:r>
      <w:proofErr w:type="gramStart"/>
      <w:r>
        <w:rPr>
          <w:rFonts w:ascii="Arial" w:hAnsi="Arial" w:cs="Arial"/>
        </w:rPr>
        <w:t>,</w:t>
      </w:r>
      <w:proofErr w:type="gramEnd"/>
      <w:r w:rsidR="006B6DF2">
        <w:rPr>
          <w:rFonts w:ascii="Arial" w:hAnsi="Arial" w:cs="Arial"/>
        </w:rPr>
        <w:fldChar w:fldCharType="begin">
          <w:fldData xml:space="preserve">PEVuZE5vdGU+PENpdGU+PEF1dGhvcj5XaWxsaWFtc29uPC9BdXRob3I+PFllYXI+MjAyMDwvWWVh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==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PEVuZE5vdGU+PENpdGU+PEF1dGhvcj5XaWxsaWFtc29uPC9BdXRob3I+PFllYXI+MjAyMDwvWWVh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==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6B6DF2">
        <w:rPr>
          <w:rFonts w:ascii="Arial" w:hAnsi="Arial" w:cs="Arial"/>
        </w:rPr>
      </w:r>
      <w:r w:rsidR="006B6DF2">
        <w:rPr>
          <w:rFonts w:ascii="Arial" w:hAnsi="Arial" w:cs="Arial"/>
        </w:rPr>
        <w:fldChar w:fldCharType="separate"/>
      </w:r>
      <w:r w:rsidR="002843FC" w:rsidRPr="002843FC">
        <w:rPr>
          <w:rFonts w:ascii="Arial" w:hAnsi="Arial" w:cs="Arial"/>
          <w:noProof/>
          <w:vertAlign w:val="superscript"/>
        </w:rPr>
        <w:t>1-4</w:t>
      </w:r>
      <w:r w:rsidR="006B6DF2">
        <w:rPr>
          <w:rFonts w:ascii="Arial" w:hAnsi="Arial" w:cs="Arial"/>
        </w:rPr>
        <w:fldChar w:fldCharType="end"/>
      </w:r>
      <w:r>
        <w:rPr>
          <w:rFonts w:ascii="Arial" w:hAnsi="Arial" w:cs="Arial"/>
        </w:rPr>
        <w:t xml:space="preserve"> more recent evidence suggest</w:t>
      </w:r>
      <w:r w:rsidR="002843FC">
        <w:rPr>
          <w:rFonts w:ascii="Arial" w:hAnsi="Arial" w:cs="Arial"/>
        </w:rPr>
        <w:t>s</w:t>
      </w:r>
      <w:r>
        <w:rPr>
          <w:rFonts w:ascii="Arial" w:hAnsi="Arial" w:cs="Arial"/>
        </w:rPr>
        <w:t xml:space="preserve"> that the same may also be the case for </w:t>
      </w:r>
      <w:r w:rsidR="00DD1A37">
        <w:rPr>
          <w:rFonts w:ascii="Arial" w:hAnsi="Arial" w:cs="Arial"/>
        </w:rPr>
        <w:t xml:space="preserve">people with </w:t>
      </w:r>
      <w:r w:rsidR="008310FC">
        <w:rPr>
          <w:rFonts w:ascii="Arial" w:hAnsi="Arial" w:cs="Arial"/>
        </w:rPr>
        <w:t xml:space="preserve">a </w:t>
      </w:r>
      <w:r w:rsidR="00194E00">
        <w:rPr>
          <w:rFonts w:ascii="Arial" w:hAnsi="Arial" w:cs="Arial"/>
        </w:rPr>
        <w:t>serious mental illness</w:t>
      </w:r>
      <w:r w:rsidR="00DD1A37">
        <w:rPr>
          <w:rFonts w:ascii="Arial" w:hAnsi="Arial" w:cs="Arial"/>
        </w:rPr>
        <w:t xml:space="preserve"> and </w:t>
      </w:r>
      <w:r w:rsidR="00194E00">
        <w:rPr>
          <w:rFonts w:ascii="Arial" w:hAnsi="Arial" w:cs="Arial"/>
        </w:rPr>
        <w:t xml:space="preserve">those with </w:t>
      </w:r>
      <w:r w:rsidR="00CE355A">
        <w:rPr>
          <w:rFonts w:ascii="Arial" w:hAnsi="Arial" w:cs="Arial"/>
        </w:rPr>
        <w:t xml:space="preserve">a higher prevalence </w:t>
      </w:r>
      <w:r w:rsidR="00CE355A" w:rsidRPr="00A23AF0">
        <w:rPr>
          <w:rFonts w:ascii="Arial" w:hAnsi="Arial" w:cs="Arial"/>
        </w:rPr>
        <w:t xml:space="preserve">of </w:t>
      </w:r>
      <w:ins w:id="32" w:author="DEARY Ian" w:date="2021-04-23T11:59:00Z">
        <w:r w:rsidR="0028026F">
          <w:rPr>
            <w:rFonts w:ascii="Arial" w:hAnsi="Arial" w:cs="Arial"/>
          </w:rPr>
          <w:t xml:space="preserve">psychological </w:t>
        </w:r>
      </w:ins>
      <w:r w:rsidR="00DD1A37" w:rsidRPr="00A23AF0">
        <w:rPr>
          <w:rFonts w:ascii="Arial" w:hAnsi="Arial" w:cs="Arial"/>
        </w:rPr>
        <w:t xml:space="preserve">distress </w:t>
      </w:r>
      <w:r w:rsidR="00194E00" w:rsidRPr="00A23AF0">
        <w:rPr>
          <w:rFonts w:ascii="Arial" w:hAnsi="Arial" w:cs="Arial"/>
        </w:rPr>
        <w:t>symptoms</w:t>
      </w:r>
      <w:r w:rsidR="00DD1A37" w:rsidRPr="00A23AF0">
        <w:rPr>
          <w:rFonts w:ascii="Arial" w:hAnsi="Arial" w:cs="Arial"/>
        </w:rPr>
        <w:t xml:space="preserve"> </w:t>
      </w:r>
      <w:r w:rsidR="00711DBD" w:rsidRPr="00A23AF0">
        <w:rPr>
          <w:rFonts w:ascii="Arial" w:hAnsi="Arial" w:cs="Arial"/>
        </w:rPr>
        <w:t>(anxiety and depression)</w:t>
      </w:r>
      <w:r w:rsidR="00DD1A37" w:rsidRPr="00A23AF0">
        <w:rPr>
          <w:rFonts w:ascii="Arial" w:hAnsi="Arial" w:cs="Arial"/>
        </w:rPr>
        <w:t>.</w:t>
      </w:r>
      <w:r w:rsidR="00A23AF0" w:rsidRPr="00A23AF0">
        <w:rPr>
          <w:rFonts w:ascii="Arial" w:hAnsi="Arial" w:cs="Arial"/>
          <w:iCs/>
          <w:szCs w:val="23"/>
        </w:rPr>
        <w:fldChar w:fldCharType="begin">
          <w:fldData xml:space="preserve">PEVuZE5vdGU+PENpdGU+PEF1dGhvcj5UYXF1ZXQ8L0F1dGhvcj48WWVhcj4yMDIwPC9ZZWFyPjxS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</w:fldData>
        </w:fldChar>
      </w:r>
      <w:r w:rsidR="002843FC">
        <w:rPr>
          <w:rFonts w:ascii="Arial" w:hAnsi="Arial" w:cs="Arial"/>
          <w:iCs/>
          <w:szCs w:val="23"/>
        </w:rPr>
        <w:instrText xml:space="preserve"> ADDIN EN.CITE </w:instrText>
      </w:r>
      <w:r w:rsidR="002843FC">
        <w:rPr>
          <w:rFonts w:ascii="Arial" w:hAnsi="Arial" w:cs="Arial"/>
          <w:iCs/>
          <w:szCs w:val="23"/>
        </w:rPr>
        <w:fldChar w:fldCharType="begin">
          <w:fldData xml:space="preserve">PEVuZE5vdGU+PENpdGU+PEF1dGhvcj5UYXF1ZXQ8L0F1dGhvcj48WWVhcj4yMDIwPC9ZZWFyPjxS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</w:fldData>
        </w:fldChar>
      </w:r>
      <w:r w:rsidR="002843FC">
        <w:rPr>
          <w:rFonts w:ascii="Arial" w:hAnsi="Arial" w:cs="Arial"/>
          <w:iCs/>
          <w:szCs w:val="23"/>
        </w:rPr>
        <w:instrText xml:space="preserve"> ADDIN EN.CITE.DATA </w:instrText>
      </w:r>
      <w:r w:rsidR="002843FC">
        <w:rPr>
          <w:rFonts w:ascii="Arial" w:hAnsi="Arial" w:cs="Arial"/>
          <w:iCs/>
          <w:szCs w:val="23"/>
        </w:rPr>
      </w:r>
      <w:r w:rsidR="002843FC">
        <w:rPr>
          <w:rFonts w:ascii="Arial" w:hAnsi="Arial" w:cs="Arial"/>
          <w:iCs/>
          <w:szCs w:val="23"/>
        </w:rPr>
        <w:fldChar w:fldCharType="end"/>
      </w:r>
      <w:r w:rsidR="00A23AF0" w:rsidRPr="00A23AF0">
        <w:rPr>
          <w:rFonts w:ascii="Arial" w:hAnsi="Arial" w:cs="Arial"/>
          <w:iCs/>
          <w:szCs w:val="23"/>
        </w:rPr>
      </w:r>
      <w:r w:rsidR="00A23AF0" w:rsidRPr="00A23AF0">
        <w:rPr>
          <w:rFonts w:ascii="Arial" w:hAnsi="Arial" w:cs="Arial"/>
          <w:iCs/>
          <w:szCs w:val="23"/>
        </w:rPr>
        <w:fldChar w:fldCharType="separate"/>
      </w:r>
      <w:r w:rsidR="002843FC" w:rsidRPr="002843FC">
        <w:rPr>
          <w:rFonts w:ascii="Arial" w:hAnsi="Arial" w:cs="Arial"/>
          <w:iCs/>
          <w:noProof/>
          <w:szCs w:val="23"/>
          <w:vertAlign w:val="superscript"/>
        </w:rPr>
        <w:t>4-7</w:t>
      </w:r>
      <w:r w:rsidR="00A23AF0" w:rsidRPr="00A23AF0">
        <w:rPr>
          <w:rFonts w:ascii="Arial" w:hAnsi="Arial" w:cs="Arial"/>
          <w:iCs/>
          <w:szCs w:val="23"/>
        </w:rPr>
        <w:fldChar w:fldCharType="end"/>
      </w:r>
      <w:r w:rsidR="00A23AF0" w:rsidRPr="00A23AF0">
        <w:rPr>
          <w:rFonts w:ascii="Arial" w:hAnsi="Arial" w:cs="Arial"/>
        </w:rPr>
        <w:t xml:space="preserve"> </w:t>
      </w:r>
      <w:r w:rsidR="00DD1A37" w:rsidRPr="00A23AF0">
        <w:rPr>
          <w:rFonts w:ascii="Arial" w:hAnsi="Arial" w:cs="Arial"/>
        </w:rPr>
        <w:t xml:space="preserve"> </w:t>
      </w:r>
      <w:r w:rsidR="006345AE" w:rsidRPr="00A23AF0">
        <w:rPr>
          <w:rFonts w:ascii="Arial" w:hAnsi="Arial" w:cs="Arial"/>
        </w:rPr>
        <w:t>In selected countries, v</w:t>
      </w:r>
      <w:r w:rsidR="00C649BC" w:rsidRPr="00A23AF0">
        <w:rPr>
          <w:rFonts w:ascii="Arial" w:hAnsi="Arial" w:cs="Arial"/>
        </w:rPr>
        <w:t>a</w:t>
      </w:r>
      <w:r w:rsidR="00711DBD" w:rsidRPr="00A23AF0">
        <w:rPr>
          <w:rFonts w:ascii="Arial" w:hAnsi="Arial" w:cs="Arial"/>
        </w:rPr>
        <w:t>ccination</w:t>
      </w:r>
      <w:r w:rsidR="008310FC" w:rsidRPr="00A23AF0">
        <w:rPr>
          <w:rFonts w:ascii="Arial" w:hAnsi="Arial" w:cs="Arial"/>
        </w:rPr>
        <w:t xml:space="preserve"> against COVID-19, central to attaining herd immunity,</w:t>
      </w:r>
      <w:r w:rsidR="008310FC" w:rsidRPr="00A23AF0">
        <w:rPr>
          <w:rFonts w:ascii="Arial" w:hAnsi="Arial" w:cs="Arial"/>
        </w:rPr>
        <w:fldChar w:fldCharType="begin"/>
      </w:r>
      <w:r w:rsidR="002843FC">
        <w:rPr>
          <w:rFonts w:ascii="Arial" w:hAnsi="Arial" w:cs="Arial"/>
        </w:rPr>
        <w:instrText xml:space="preserve"> ADDIN EN.CITE &lt;EndNote&gt;&lt;Cite&gt;&lt;Author&gt;Omer&lt;/Author&gt;&lt;Year&gt;2020&lt;/Year&gt;&lt;RecNum&gt;8519&lt;/RecNum&gt;&lt;DisplayText&gt;&lt;style face="superscript"&gt;8&lt;/style&gt;&lt;/DisplayText&gt;&lt;record&gt;&lt;rec-number&gt;8519&lt;/rec-number&gt;&lt;foreign-keys&gt;&lt;key app="EN" db-id="r0dt9fre5paddxet9s75ezf9wz9z0vw2svad" timestamp="1615212360"&gt;8519&lt;/key&gt;&lt;/foreign-keys&gt;&lt;ref-type name="Journal Article"&gt;17&lt;/ref-type&gt;&lt;contributors&gt;&lt;authors&gt;&lt;author&gt;Omer, Saad B&lt;/author&gt;&lt;author&gt;Yildirim, Inci&lt;/author&gt;&lt;author&gt;Forman, Howard P&lt;/author&gt;&lt;/authors&gt;&lt;/contributors&gt;&lt;titles&gt;&lt;title&gt;Herd immunity and implications for SARS-CoV-2 control&lt;/title&gt;&lt;secondary-title&gt;Jama&lt;/secondary-title&gt;&lt;/titles&gt;&lt;periodical&gt;&lt;full-title&gt;JAMA&lt;/full-title&gt;&lt;/periodical&gt;&lt;pages&gt;2095-2096&lt;/pages&gt;&lt;volume&gt;324&lt;/volume&gt;&lt;number&gt;20&lt;/number&gt;&lt;dates&gt;&lt;year&gt;2020&lt;/year&gt;&lt;/dates&gt;&lt;isbn&gt;0098-7484&lt;/isbn&gt;&lt;urls&gt;&lt;/urls&gt;&lt;/record&gt;&lt;/Cite&gt;&lt;/EndNote&gt;</w:instrText>
      </w:r>
      <w:r w:rsidR="008310FC" w:rsidRPr="00A23AF0">
        <w:rPr>
          <w:rFonts w:ascii="Arial" w:hAnsi="Arial" w:cs="Arial"/>
        </w:rPr>
        <w:fldChar w:fldCharType="separate"/>
      </w:r>
      <w:r w:rsidR="002843FC" w:rsidRPr="002843FC">
        <w:rPr>
          <w:rFonts w:ascii="Arial" w:hAnsi="Arial" w:cs="Arial"/>
          <w:noProof/>
          <w:vertAlign w:val="superscript"/>
        </w:rPr>
        <w:t>8</w:t>
      </w:r>
      <w:r w:rsidR="008310FC" w:rsidRPr="00A23AF0">
        <w:rPr>
          <w:rFonts w:ascii="Arial" w:hAnsi="Arial" w:cs="Arial"/>
        </w:rPr>
        <w:fldChar w:fldCharType="end"/>
      </w:r>
      <w:r w:rsidR="008310FC" w:rsidRPr="00A23AF0">
        <w:rPr>
          <w:rFonts w:ascii="Arial" w:hAnsi="Arial" w:cs="Arial"/>
        </w:rPr>
        <w:t xml:space="preserve"> </w:t>
      </w:r>
      <w:r w:rsidR="00711DBD" w:rsidRPr="00A23AF0">
        <w:rPr>
          <w:rFonts w:ascii="Arial" w:hAnsi="Arial" w:cs="Arial"/>
        </w:rPr>
        <w:t xml:space="preserve">has </w:t>
      </w:r>
      <w:r w:rsidR="00C649BC" w:rsidRPr="00A23AF0">
        <w:rPr>
          <w:rFonts w:ascii="Arial" w:hAnsi="Arial" w:cs="Arial"/>
        </w:rPr>
        <w:t>therefore</w:t>
      </w:r>
      <w:r w:rsidR="00C649BC">
        <w:rPr>
          <w:rFonts w:ascii="Arial" w:hAnsi="Arial" w:cs="Arial"/>
        </w:rPr>
        <w:t xml:space="preserve"> been </w:t>
      </w:r>
      <w:r w:rsidR="00711DBD">
        <w:rPr>
          <w:rFonts w:ascii="Arial" w:hAnsi="Arial" w:cs="Arial"/>
        </w:rPr>
        <w:t>pri</w:t>
      </w:r>
      <w:r w:rsidR="00C649BC">
        <w:rPr>
          <w:rFonts w:ascii="Arial" w:hAnsi="Arial" w:cs="Arial"/>
        </w:rPr>
        <w:t>oritised</w:t>
      </w:r>
      <w:r w:rsidR="00711DBD">
        <w:rPr>
          <w:rFonts w:ascii="Arial" w:hAnsi="Arial" w:cs="Arial"/>
        </w:rPr>
        <w:t xml:space="preserve"> for people with</w:t>
      </w:r>
      <w:r w:rsidR="00C649BC">
        <w:rPr>
          <w:rFonts w:ascii="Arial" w:hAnsi="Arial" w:cs="Arial"/>
        </w:rPr>
        <w:t xml:space="preserve"> </w:t>
      </w:r>
      <w:r w:rsidR="002C602D">
        <w:rPr>
          <w:rFonts w:ascii="Arial" w:hAnsi="Arial" w:cs="Arial"/>
        </w:rPr>
        <w:t>physical</w:t>
      </w:r>
      <w:r w:rsidR="00C649BC">
        <w:rPr>
          <w:rFonts w:ascii="Arial" w:hAnsi="Arial" w:cs="Arial"/>
        </w:rPr>
        <w:t xml:space="preserve"> disorder</w:t>
      </w:r>
      <w:r>
        <w:rPr>
          <w:rFonts w:ascii="Arial" w:hAnsi="Arial" w:cs="Arial"/>
        </w:rPr>
        <w:t>s</w:t>
      </w:r>
      <w:r w:rsidR="00C649BC">
        <w:rPr>
          <w:rFonts w:ascii="Arial" w:hAnsi="Arial" w:cs="Arial"/>
        </w:rPr>
        <w:t xml:space="preserve"> </w:t>
      </w:r>
      <w:r>
        <w:rPr>
          <w:rFonts w:ascii="Arial" w:hAnsi="Arial" w:cs="Arial"/>
        </w:rPr>
        <w:t>– alongside the request that they shield – wh</w:t>
      </w:r>
      <w:ins w:id="33" w:author="DEARY Ian" w:date="2021-04-23T12:00:00Z">
        <w:r w:rsidR="0028026F">
          <w:rPr>
            <w:rFonts w:ascii="Arial" w:hAnsi="Arial" w:cs="Arial"/>
          </w:rPr>
          <w:t>ereas</w:t>
        </w:r>
      </w:ins>
      <w:del w:id="34" w:author="DEARY Ian" w:date="2021-04-23T12:00:00Z">
        <w:r w:rsidDel="0028026F">
          <w:rPr>
            <w:rFonts w:ascii="Arial" w:hAnsi="Arial" w:cs="Arial"/>
          </w:rPr>
          <w:delText>ile</w:delText>
        </w:r>
      </w:del>
      <w:r>
        <w:rPr>
          <w:rFonts w:ascii="Arial" w:hAnsi="Arial" w:cs="Arial"/>
        </w:rPr>
        <w:t xml:space="preserve"> </w:t>
      </w:r>
      <w:r w:rsidR="002843FC">
        <w:rPr>
          <w:rFonts w:ascii="Arial" w:hAnsi="Arial" w:cs="Arial"/>
        </w:rPr>
        <w:t xml:space="preserve">population </w:t>
      </w:r>
      <w:r>
        <w:rPr>
          <w:rFonts w:ascii="Arial" w:hAnsi="Arial" w:cs="Arial"/>
        </w:rPr>
        <w:t>segmentation of people with mental health problems has been less universal.</w:t>
      </w:r>
      <w:r>
        <w:rPr>
          <w:rFonts w:ascii="Arial" w:hAnsi="Arial" w:cs="Arial"/>
        </w:rPr>
        <w:fldChar w:fldCharType="begin">
          <w:fldData xml:space="preserve">PEVuZE5vdGU+PENpdGU+PEF1dGhvcj5EZSBQaWNrZXI8L0F1dGhvcj48WWVhcj4yMDIxPC9ZZWFy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PEVuZE5vdGU+PENpdGU+PEF1dGhvcj5EZSBQaWNrZXI8L0F1dGhvcj48WWVhcj4yMDIxPC9ZZWFy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Pr>
          <w:rFonts w:ascii="Arial" w:hAnsi="Arial" w:cs="Arial"/>
        </w:rPr>
      </w:r>
      <w:r>
        <w:rPr>
          <w:rFonts w:ascii="Arial" w:hAnsi="Arial" w:cs="Arial"/>
        </w:rPr>
        <w:fldChar w:fldCharType="separate"/>
      </w:r>
      <w:r w:rsidR="002843FC" w:rsidRPr="002843FC">
        <w:rPr>
          <w:rFonts w:ascii="Arial" w:hAnsi="Arial" w:cs="Arial"/>
          <w:noProof/>
          <w:vertAlign w:val="superscript"/>
        </w:rPr>
        <w:t>9</w:t>
      </w:r>
      <w:r>
        <w:rPr>
          <w:rFonts w:ascii="Arial" w:hAnsi="Arial" w:cs="Arial"/>
        </w:rPr>
        <w:fldChar w:fldCharType="end"/>
      </w:r>
      <w:r w:rsidR="00C649BC">
        <w:rPr>
          <w:rFonts w:ascii="Arial" w:hAnsi="Arial" w:cs="Arial"/>
        </w:rPr>
        <w:t xml:space="preserve"> </w:t>
      </w:r>
    </w:p>
    <w:p w14:paraId="73EB5DF2" w14:textId="77777777" w:rsidR="008310FC" w:rsidRDefault="008310FC" w:rsidP="00BD6B3F">
      <w:pPr>
        <w:spacing w:after="0" w:line="480" w:lineRule="auto"/>
        <w:rPr>
          <w:rFonts w:ascii="Arial" w:hAnsi="Arial" w:cs="Arial"/>
        </w:rPr>
      </w:pPr>
    </w:p>
    <w:p w14:paraId="35D1699B" w14:textId="78575FF3" w:rsidR="00D42B86" w:rsidRDefault="007C70A0" w:rsidP="00BD6B3F">
      <w:pPr>
        <w:spacing w:after="0" w:line="480" w:lineRule="auto"/>
        <w:rPr>
          <w:rFonts w:ascii="Arial" w:hAnsi="Arial" w:cs="Arial"/>
        </w:rPr>
      </w:pPr>
      <w:commentRangeStart w:id="35"/>
      <w:r>
        <w:rPr>
          <w:rFonts w:ascii="Arial" w:hAnsi="Arial" w:cs="Arial"/>
        </w:rPr>
        <w:t>T</w:t>
      </w:r>
      <w:commentRangeEnd w:id="35"/>
      <w:r w:rsidR="00BF3139">
        <w:rPr>
          <w:rStyle w:val="CommentReference"/>
        </w:rPr>
        <w:commentReference w:id="35"/>
      </w:r>
      <w:r w:rsidR="00102718">
        <w:rPr>
          <w:rFonts w:ascii="Arial" w:hAnsi="Arial" w:cs="Arial"/>
        </w:rPr>
        <w:t xml:space="preserve">here </w:t>
      </w:r>
      <w:r w:rsidR="008310FC">
        <w:rPr>
          <w:rFonts w:ascii="Arial" w:hAnsi="Arial" w:cs="Arial"/>
        </w:rPr>
        <w:t xml:space="preserve">are </w:t>
      </w:r>
      <w:r w:rsidR="008B7514">
        <w:rPr>
          <w:rFonts w:ascii="Arial" w:hAnsi="Arial" w:cs="Arial"/>
        </w:rPr>
        <w:t xml:space="preserve">several </w:t>
      </w:r>
      <w:r w:rsidR="008310FC">
        <w:rPr>
          <w:rFonts w:ascii="Arial" w:hAnsi="Arial" w:cs="Arial"/>
        </w:rPr>
        <w:t>reasons to anticipate</w:t>
      </w:r>
      <w:r w:rsidR="00102718">
        <w:rPr>
          <w:rFonts w:ascii="Arial" w:hAnsi="Arial" w:cs="Arial"/>
        </w:rPr>
        <w:t xml:space="preserve"> </w:t>
      </w:r>
      <w:ins w:id="36" w:author="DEARY Ian" w:date="2021-04-23T12:00:00Z">
        <w:r w:rsidR="0028026F">
          <w:rPr>
            <w:rFonts w:ascii="Arial" w:hAnsi="Arial" w:cs="Arial"/>
          </w:rPr>
          <w:t xml:space="preserve">greater </w:t>
        </w:r>
      </w:ins>
      <w:r w:rsidR="00EF369B">
        <w:rPr>
          <w:rFonts w:ascii="Arial" w:hAnsi="Arial" w:cs="Arial"/>
        </w:rPr>
        <w:t xml:space="preserve">vaccine </w:t>
      </w:r>
      <w:r w:rsidR="007B4F1D">
        <w:rPr>
          <w:rFonts w:ascii="Arial" w:hAnsi="Arial" w:cs="Arial"/>
        </w:rPr>
        <w:t>hesitancy</w:t>
      </w:r>
      <w:r w:rsidR="00102718">
        <w:rPr>
          <w:rFonts w:ascii="Arial" w:hAnsi="Arial" w:cs="Arial"/>
        </w:rPr>
        <w:t xml:space="preserve"> in </w:t>
      </w:r>
      <w:r>
        <w:rPr>
          <w:rFonts w:ascii="Arial" w:hAnsi="Arial" w:cs="Arial"/>
        </w:rPr>
        <w:t>people with mental health problems</w:t>
      </w:r>
      <w:r w:rsidR="004612FE">
        <w:rPr>
          <w:rFonts w:ascii="Arial" w:hAnsi="Arial" w:cs="Arial"/>
        </w:rPr>
        <w:t xml:space="preserve"> which may compound COVID-19 rates in this at-risk group</w:t>
      </w:r>
      <w:r w:rsidR="00102718">
        <w:rPr>
          <w:rFonts w:ascii="Arial" w:hAnsi="Arial" w:cs="Arial"/>
        </w:rPr>
        <w:t xml:space="preserve">.  </w:t>
      </w:r>
      <w:commentRangeStart w:id="37"/>
      <w:r w:rsidR="008B7514">
        <w:rPr>
          <w:rFonts w:ascii="Arial" w:hAnsi="Arial" w:cs="Arial"/>
        </w:rPr>
        <w:t xml:space="preserve">First, people </w:t>
      </w:r>
      <w:r w:rsidR="00EF369B">
        <w:rPr>
          <w:rFonts w:ascii="Arial" w:hAnsi="Arial" w:cs="Arial"/>
        </w:rPr>
        <w:t>with</w:t>
      </w:r>
      <w:r w:rsidR="008B7514">
        <w:rPr>
          <w:rFonts w:ascii="Arial" w:hAnsi="Arial" w:cs="Arial"/>
        </w:rPr>
        <w:t xml:space="preserve"> </w:t>
      </w:r>
      <w:r w:rsidR="00EF369B">
        <w:rPr>
          <w:rFonts w:ascii="Arial" w:hAnsi="Arial" w:cs="Arial"/>
        </w:rPr>
        <w:t>severe</w:t>
      </w:r>
      <w:r w:rsidR="008B7514">
        <w:rPr>
          <w:rFonts w:ascii="Arial" w:hAnsi="Arial" w:cs="Arial"/>
        </w:rPr>
        <w:t xml:space="preserve"> mental illness tend to </w:t>
      </w:r>
      <w:r w:rsidR="00EF369B">
        <w:rPr>
          <w:rFonts w:ascii="Arial" w:hAnsi="Arial" w:cs="Arial"/>
        </w:rPr>
        <w:t>perform</w:t>
      </w:r>
      <w:r w:rsidR="008B7514">
        <w:rPr>
          <w:rFonts w:ascii="Arial" w:hAnsi="Arial" w:cs="Arial"/>
        </w:rPr>
        <w:t xml:space="preserve"> less well </w:t>
      </w:r>
      <w:r w:rsidR="00EF369B">
        <w:rPr>
          <w:rFonts w:ascii="Arial" w:hAnsi="Arial" w:cs="Arial"/>
        </w:rPr>
        <w:t>educationally</w:t>
      </w:r>
      <w:r w:rsidR="008B7514">
        <w:rPr>
          <w:rFonts w:ascii="Arial" w:hAnsi="Arial" w:cs="Arial"/>
        </w:rPr>
        <w:t xml:space="preserve">, and have lower </w:t>
      </w:r>
      <w:r w:rsidR="00EF369B">
        <w:rPr>
          <w:rFonts w:ascii="Arial" w:hAnsi="Arial" w:cs="Arial"/>
        </w:rPr>
        <w:t xml:space="preserve">levels of </w:t>
      </w:r>
      <w:r w:rsidR="008B7514">
        <w:rPr>
          <w:rFonts w:ascii="Arial" w:hAnsi="Arial" w:cs="Arial"/>
        </w:rPr>
        <w:t>health literacy and cognitive function,</w:t>
      </w:r>
      <w:r w:rsidR="002742A0">
        <w:rPr>
          <w:rFonts w:ascii="Arial" w:hAnsi="Arial" w:cs="Arial"/>
        </w:rPr>
        <w:fldChar w:fldCharType="begin"/>
      </w:r>
      <w:r w:rsidR="002843FC">
        <w:rPr>
          <w:rFonts w:ascii="Arial" w:hAnsi="Arial" w:cs="Arial"/>
        </w:rPr>
        <w:instrText xml:space="preserve"> ADDIN EN.CITE &lt;EndNote&gt;&lt;Cite&gt;&lt;Author&gt;Shinn&lt;/Author&gt;&lt;Year&gt;2020&lt;/Year&gt;&lt;RecNum&gt;8543&lt;/RecNum&gt;&lt;DisplayText&gt;&lt;style face="superscript"&gt;10&lt;/style&gt;&lt;/DisplayText&gt;&lt;record&gt;&lt;rec-number&gt;8543&lt;/rec-number&gt;&lt;foreign-keys&gt;&lt;key app="EN" db-id="r0dt9fre5paddxet9s75ezf9wz9z0vw2svad" timestamp="1618573567"&gt;8543&lt;/key&gt;&lt;/foreign-keys&gt;&lt;ref-type name="Journal Article"&gt;17&lt;/ref-type&gt;&lt;contributors&gt;&lt;authors&gt;&lt;author&gt;Shinn, A. K.&lt;/author&gt;&lt;author&gt;Viron, M.&lt;/author&gt;&lt;/authors&gt;&lt;/contributors&gt;&lt;auth-address&gt;McLean Hospital, 115 Mill St, ABS351, Mailstop 108, Belmont, MA 02478. akshinn@partners.org.&amp;#xD;Advocates, Inc, Framingham, Massachuetts&lt;/auth-address&gt;&lt;titles&gt;&lt;title&gt;Perspectives on the COVID-19 Pandemic and Individuals With Serious Mental Illness&lt;/title&gt;&lt;secondary-title&gt;J Clin Psychiatry&lt;/secondary-title&gt;&lt;/titles&gt;&lt;periodical&gt;&lt;full-title&gt;J Clin Psychiatry&lt;/full-title&gt;&lt;/periodical&gt;&lt;volume&gt;81&lt;/volume&gt;&lt;number&gt;3&lt;/number&gt;&lt;edition&gt;2020/05/06&lt;/edition&gt;&lt;keywords&gt;&lt;keyword&gt;Betacoronavirus&lt;/keyword&gt;&lt;keyword&gt;Covid-19&lt;/keyword&gt;&lt;keyword&gt;*Coronavirus Infections/complications/epidemiology/psychology&lt;/keyword&gt;&lt;keyword&gt;Delivery of Health Care&lt;/keyword&gt;&lt;keyword&gt;Humans&lt;/keyword&gt;&lt;keyword&gt;*Mental Disorders/complications&lt;/keyword&gt;&lt;keyword&gt;*Mental Health Services&lt;/keyword&gt;&lt;keyword&gt;*Pandemics&lt;/keyword&gt;&lt;keyword&gt;*Pneumonia, Viral/complications/epidemiology/psychology&lt;/keyword&gt;&lt;keyword&gt;Prognosis&lt;/keyword&gt;&lt;keyword&gt;*Public Health&lt;/keyword&gt;&lt;keyword&gt;Risk Factors&lt;/keyword&gt;&lt;keyword&gt;SARS-CoV-2&lt;/keyword&gt;&lt;/keywords&gt;&lt;dates&gt;&lt;year&gt;2020&lt;/year&gt;&lt;pub-dates&gt;&lt;date&gt;Apr 28&lt;/date&gt;&lt;/pub-dates&gt;&lt;/dates&gt;&lt;isbn&gt;0160-6689&lt;/isbn&gt;&lt;accession-num&gt;32369691&lt;/accession-num&gt;&lt;urls&gt;&lt;/urls&gt;&lt;electronic-resource-num&gt;10.4088/JCP.20com13412&lt;/electronic-resource-num&gt;&lt;remote-database-provider&gt;NLM&lt;/remote-database-provider&gt;&lt;language&gt;eng&lt;/language&gt;&lt;/record&gt;&lt;/Cite&gt;&lt;/EndNote&gt;</w:instrText>
      </w:r>
      <w:r w:rsidR="002742A0">
        <w:rPr>
          <w:rFonts w:ascii="Arial" w:hAnsi="Arial" w:cs="Arial"/>
        </w:rPr>
        <w:fldChar w:fldCharType="separate"/>
      </w:r>
      <w:r w:rsidR="002843FC" w:rsidRPr="002843FC">
        <w:rPr>
          <w:rFonts w:ascii="Arial" w:hAnsi="Arial" w:cs="Arial"/>
          <w:noProof/>
          <w:vertAlign w:val="superscript"/>
        </w:rPr>
        <w:t>10</w:t>
      </w:r>
      <w:r w:rsidR="002742A0">
        <w:rPr>
          <w:rFonts w:ascii="Arial" w:hAnsi="Arial" w:cs="Arial"/>
        </w:rPr>
        <w:fldChar w:fldCharType="end"/>
      </w:r>
      <w:r w:rsidR="008B7514">
        <w:rPr>
          <w:rFonts w:ascii="Arial" w:hAnsi="Arial" w:cs="Arial"/>
        </w:rPr>
        <w:t xml:space="preserve"> itself link</w:t>
      </w:r>
      <w:ins w:id="38" w:author="DEARY Ian" w:date="2021-04-23T12:01:00Z">
        <w:r w:rsidR="0028026F">
          <w:rPr>
            <w:rFonts w:ascii="Arial" w:hAnsi="Arial" w:cs="Arial"/>
          </w:rPr>
          <w:t>ed</w:t>
        </w:r>
      </w:ins>
      <w:r w:rsidR="008B7514">
        <w:rPr>
          <w:rFonts w:ascii="Arial" w:hAnsi="Arial" w:cs="Arial"/>
        </w:rPr>
        <w:t xml:space="preserve"> to </w:t>
      </w:r>
      <w:r w:rsidR="00EF369B">
        <w:rPr>
          <w:rFonts w:ascii="Arial" w:hAnsi="Arial" w:cs="Arial"/>
        </w:rPr>
        <w:t>greater</w:t>
      </w:r>
      <w:r w:rsidR="008B7514">
        <w:rPr>
          <w:rFonts w:ascii="Arial" w:hAnsi="Arial" w:cs="Arial"/>
        </w:rPr>
        <w:t xml:space="preserve"> </w:t>
      </w:r>
      <w:r w:rsidR="00EF369B">
        <w:rPr>
          <w:rFonts w:ascii="Arial" w:hAnsi="Arial" w:cs="Arial"/>
        </w:rPr>
        <w:t>hesitancy</w:t>
      </w:r>
      <w:r w:rsidR="008B7514">
        <w:rPr>
          <w:rFonts w:ascii="Arial" w:hAnsi="Arial" w:cs="Arial"/>
        </w:rPr>
        <w:t>.</w:t>
      </w:r>
      <w:r w:rsidR="002742A0">
        <w:rPr>
          <w:rFonts w:ascii="Arial" w:hAnsi="Arial" w:cs="Arial"/>
        </w:rPr>
        <w:fldChar w:fldCharType="begin"/>
      </w:r>
      <w:r w:rsidR="002843FC">
        <w:rPr>
          <w:rFonts w:ascii="Arial" w:hAnsi="Arial" w:cs="Arial"/>
        </w:rPr>
        <w:instrText xml:space="preserve"> ADDIN EN.CITE &lt;EndNote&gt;&lt;Cite&gt;&lt;Author&gt;Batty&lt;/Author&gt;&lt;RecNum&gt;8539&lt;/RecNum&gt;&lt;DisplayText&gt;&lt;style face="superscript"&gt;11&lt;/style&gt;&lt;/DisplayText&gt;&lt;record&gt;&lt;rec-number&gt;8539&lt;/rec-number&gt;&lt;foreign-keys&gt;&lt;key app="EN" db-id="r0dt9fre5paddxet9s75ezf9wz9z0vw2svad" timestamp="1616413798"&gt;8539&lt;/key&gt;&lt;/foreign-keys&gt;&lt;ref-type name="Journal Article"&gt;17&lt;/ref-type&gt;&lt;contributors&gt;&lt;authors&gt;&lt;author&gt;Batty, G.D.&lt;/author&gt;&lt;author&gt;Deary, I.J.&lt;/author&gt;&lt;author&gt;Fawns-Ritchie,C.&lt;/author&gt;&lt;author&gt;Gale, C.R.&lt;/author&gt;&lt;author&gt;Altschul, D.&lt;/author&gt;&lt;/authors&gt;&lt;/contributors&gt;&lt;titles&gt;&lt;title&gt;Pre-pandemic Cognitive Function and COVID-19 Vaccine Hesitancy: Prospective Cohort Study&lt;/title&gt;&lt;secondary-title&gt;medRxiv&lt;/secondary-title&gt;&lt;/titles&gt;&lt;periodical&gt;&lt;full-title&gt;medRxiv&lt;/full-title&gt;&lt;/periodical&gt;&lt;dates&gt;&lt;/dates&gt;&lt;urls&gt;&lt;/urls&gt;&lt;/record&gt;&lt;/Cite&gt;&lt;/EndNote&gt;</w:instrText>
      </w:r>
      <w:r w:rsidR="002742A0">
        <w:rPr>
          <w:rFonts w:ascii="Arial" w:hAnsi="Arial" w:cs="Arial"/>
        </w:rPr>
        <w:fldChar w:fldCharType="separate"/>
      </w:r>
      <w:r w:rsidR="002843FC" w:rsidRPr="002843FC">
        <w:rPr>
          <w:rFonts w:ascii="Arial" w:hAnsi="Arial" w:cs="Arial"/>
          <w:noProof/>
          <w:vertAlign w:val="superscript"/>
        </w:rPr>
        <w:t>11</w:t>
      </w:r>
      <w:r w:rsidR="002742A0">
        <w:rPr>
          <w:rFonts w:ascii="Arial" w:hAnsi="Arial" w:cs="Arial"/>
        </w:rPr>
        <w:fldChar w:fldCharType="end"/>
      </w:r>
      <w:r w:rsidR="008B7514">
        <w:rPr>
          <w:rFonts w:ascii="Arial" w:hAnsi="Arial" w:cs="Arial"/>
        </w:rPr>
        <w:t xml:space="preserve"> </w:t>
      </w:r>
      <w:r w:rsidR="00EF369B">
        <w:rPr>
          <w:rFonts w:ascii="Arial" w:hAnsi="Arial" w:cs="Arial"/>
        </w:rPr>
        <w:t xml:space="preserve"> </w:t>
      </w:r>
      <w:commentRangeEnd w:id="37"/>
      <w:r w:rsidR="00BF3139">
        <w:rPr>
          <w:rStyle w:val="CommentReference"/>
        </w:rPr>
        <w:commentReference w:id="37"/>
      </w:r>
      <w:r w:rsidR="008B7514">
        <w:rPr>
          <w:rFonts w:ascii="Arial" w:hAnsi="Arial" w:cs="Arial"/>
        </w:rPr>
        <w:t xml:space="preserve">Such characteristics may mean that people with mental health </w:t>
      </w:r>
      <w:r w:rsidR="00EF369B">
        <w:rPr>
          <w:rFonts w:ascii="Arial" w:hAnsi="Arial" w:cs="Arial"/>
        </w:rPr>
        <w:t>problems</w:t>
      </w:r>
      <w:r w:rsidR="008B7514">
        <w:rPr>
          <w:rFonts w:ascii="Arial" w:hAnsi="Arial" w:cs="Arial"/>
        </w:rPr>
        <w:t xml:space="preserve"> are less able to source and synthesis information about vaccination.  </w:t>
      </w:r>
      <w:r w:rsidR="00865E3B">
        <w:rPr>
          <w:rFonts w:ascii="Arial" w:hAnsi="Arial" w:cs="Arial"/>
        </w:rPr>
        <w:t>Second</w:t>
      </w:r>
      <w:r w:rsidR="009F583E">
        <w:rPr>
          <w:rFonts w:ascii="Arial" w:hAnsi="Arial" w:cs="Arial"/>
        </w:rPr>
        <w:t xml:space="preserve">, </w:t>
      </w:r>
      <w:r w:rsidR="008B7514">
        <w:rPr>
          <w:rFonts w:ascii="Arial" w:hAnsi="Arial" w:cs="Arial"/>
        </w:rPr>
        <w:t>i</w:t>
      </w:r>
      <w:r>
        <w:rPr>
          <w:rFonts w:ascii="Arial" w:hAnsi="Arial" w:cs="Arial"/>
        </w:rPr>
        <w:t>ndividuals</w:t>
      </w:r>
      <w:r w:rsidR="00DD1A37">
        <w:rPr>
          <w:rFonts w:ascii="Arial" w:hAnsi="Arial" w:cs="Arial"/>
        </w:rPr>
        <w:t xml:space="preserve"> with </w:t>
      </w:r>
      <w:r>
        <w:rPr>
          <w:rFonts w:ascii="Arial" w:hAnsi="Arial" w:cs="Arial"/>
        </w:rPr>
        <w:t xml:space="preserve">psychiatric morbidity </w:t>
      </w:r>
      <w:r w:rsidR="008B7514">
        <w:rPr>
          <w:rFonts w:ascii="Arial" w:hAnsi="Arial" w:cs="Arial"/>
        </w:rPr>
        <w:t xml:space="preserve">tend </w:t>
      </w:r>
      <w:r w:rsidR="00194E00">
        <w:rPr>
          <w:rFonts w:ascii="Arial" w:hAnsi="Arial" w:cs="Arial"/>
        </w:rPr>
        <w:t>to have a lower prevalence of health-protecting behaviours.  R</w:t>
      </w:r>
      <w:r w:rsidR="00102718">
        <w:rPr>
          <w:rFonts w:ascii="Arial" w:hAnsi="Arial" w:cs="Arial"/>
        </w:rPr>
        <w:t xml:space="preserve">elative to their </w:t>
      </w:r>
      <w:r w:rsidR="007B4F1D">
        <w:rPr>
          <w:rFonts w:ascii="Arial" w:hAnsi="Arial" w:cs="Arial"/>
        </w:rPr>
        <w:t>unaffected</w:t>
      </w:r>
      <w:r w:rsidR="00102718">
        <w:rPr>
          <w:rFonts w:ascii="Arial" w:hAnsi="Arial" w:cs="Arial"/>
        </w:rPr>
        <w:t xml:space="preserve"> </w:t>
      </w:r>
      <w:r w:rsidR="007B4F1D">
        <w:rPr>
          <w:rFonts w:ascii="Arial" w:hAnsi="Arial" w:cs="Arial"/>
        </w:rPr>
        <w:t>counterparts</w:t>
      </w:r>
      <w:r w:rsidR="00102718">
        <w:rPr>
          <w:rFonts w:ascii="Arial" w:hAnsi="Arial" w:cs="Arial"/>
        </w:rPr>
        <w:t xml:space="preserve">, </w:t>
      </w:r>
      <w:r w:rsidR="007B4F1D">
        <w:rPr>
          <w:rFonts w:ascii="Arial" w:hAnsi="Arial" w:cs="Arial"/>
        </w:rPr>
        <w:t xml:space="preserve">for instance, </w:t>
      </w:r>
      <w:r w:rsidR="00DD1A37">
        <w:rPr>
          <w:rFonts w:ascii="Arial" w:hAnsi="Arial" w:cs="Arial"/>
        </w:rPr>
        <w:t xml:space="preserve">they are more </w:t>
      </w:r>
      <w:r w:rsidR="007B4F1D">
        <w:rPr>
          <w:rFonts w:ascii="Arial" w:hAnsi="Arial" w:cs="Arial"/>
        </w:rPr>
        <w:t>likely</w:t>
      </w:r>
      <w:r w:rsidR="00DD1A37">
        <w:rPr>
          <w:rFonts w:ascii="Arial" w:hAnsi="Arial" w:cs="Arial"/>
        </w:rPr>
        <w:t xml:space="preserve"> to smoke, take less exercise, have an </w:t>
      </w:r>
      <w:r w:rsidR="007B4F1D">
        <w:rPr>
          <w:rFonts w:ascii="Arial" w:hAnsi="Arial" w:cs="Arial"/>
        </w:rPr>
        <w:t>imprudent</w:t>
      </w:r>
      <w:r w:rsidR="00DD1A37">
        <w:rPr>
          <w:rFonts w:ascii="Arial" w:hAnsi="Arial" w:cs="Arial"/>
        </w:rPr>
        <w:t xml:space="preserve"> diet, and be </w:t>
      </w:r>
      <w:commentRangeStart w:id="39"/>
      <w:r w:rsidR="00DD1A37">
        <w:rPr>
          <w:rFonts w:ascii="Arial" w:hAnsi="Arial" w:cs="Arial"/>
        </w:rPr>
        <w:t>obese.</w:t>
      </w:r>
      <w:r w:rsidR="002742A0">
        <w:rPr>
          <w:rFonts w:ascii="Arial" w:hAnsi="Arial" w:cs="Arial"/>
        </w:rPr>
        <w:fldChar w:fldCharType="begin">
          <w:fldData xml:space="preserve">PEVuZE5vdGU+PENpdGU+PEF1dGhvcj5Pc2Jvcm48L0F1dGhvcj48WWVhcj4yMDA3PC9ZZWFyPjxS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PEVuZE5vdGU+PENpdGU+PEF1dGhvcj5Pc2Jvcm48L0F1dGhvcj48WWVhcj4yMDA3PC9ZZWFyPjxS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2742A0">
        <w:rPr>
          <w:rFonts w:ascii="Arial" w:hAnsi="Arial" w:cs="Arial"/>
        </w:rPr>
      </w:r>
      <w:r w:rsidR="002742A0">
        <w:rPr>
          <w:rFonts w:ascii="Arial" w:hAnsi="Arial" w:cs="Arial"/>
        </w:rPr>
        <w:fldChar w:fldCharType="separate"/>
      </w:r>
      <w:r w:rsidR="002843FC" w:rsidRPr="002843FC">
        <w:rPr>
          <w:rFonts w:ascii="Arial" w:hAnsi="Arial" w:cs="Arial"/>
          <w:noProof/>
          <w:vertAlign w:val="superscript"/>
        </w:rPr>
        <w:t>12,13</w:t>
      </w:r>
      <w:r w:rsidR="002742A0">
        <w:rPr>
          <w:rFonts w:ascii="Arial" w:hAnsi="Arial" w:cs="Arial"/>
        </w:rPr>
        <w:fldChar w:fldCharType="end"/>
      </w:r>
      <w:r w:rsidR="00DD1A37">
        <w:rPr>
          <w:rFonts w:ascii="Arial" w:hAnsi="Arial" w:cs="Arial"/>
        </w:rPr>
        <w:t xml:space="preserve">  </w:t>
      </w:r>
      <w:commentRangeEnd w:id="39"/>
      <w:r w:rsidR="00BF3139">
        <w:rPr>
          <w:rStyle w:val="CommentReference"/>
        </w:rPr>
        <w:commentReference w:id="39"/>
      </w:r>
      <w:proofErr w:type="gramStart"/>
      <w:r w:rsidR="00865E3B">
        <w:rPr>
          <w:rFonts w:ascii="Arial" w:hAnsi="Arial" w:cs="Arial"/>
        </w:rPr>
        <w:t>Third</w:t>
      </w:r>
      <w:proofErr w:type="gramEnd"/>
      <w:r w:rsidR="00EF369B">
        <w:rPr>
          <w:rFonts w:ascii="Arial" w:hAnsi="Arial" w:cs="Arial"/>
        </w:rPr>
        <w:t>, p</w:t>
      </w:r>
      <w:r w:rsidR="00102718">
        <w:rPr>
          <w:rFonts w:ascii="Arial" w:hAnsi="Arial" w:cs="Arial"/>
        </w:rPr>
        <w:t xml:space="preserve">eople with mental health issues also appear to be less likely to take up the offer of </w:t>
      </w:r>
      <w:r w:rsidR="00865E3B">
        <w:rPr>
          <w:rFonts w:ascii="Arial" w:hAnsi="Arial" w:cs="Arial"/>
        </w:rPr>
        <w:t>health</w:t>
      </w:r>
      <w:r w:rsidR="00102718">
        <w:rPr>
          <w:rFonts w:ascii="Arial" w:hAnsi="Arial" w:cs="Arial"/>
        </w:rPr>
        <w:t xml:space="preserve"> screeni</w:t>
      </w:r>
      <w:commentRangeStart w:id="40"/>
      <w:r w:rsidR="00102718">
        <w:rPr>
          <w:rFonts w:ascii="Arial" w:hAnsi="Arial" w:cs="Arial"/>
        </w:rPr>
        <w:t>ng</w:t>
      </w:r>
      <w:r w:rsidR="009F583E">
        <w:rPr>
          <w:rFonts w:ascii="Arial" w:hAnsi="Arial" w:cs="Arial"/>
        </w:rPr>
        <w:t>.</w:t>
      </w:r>
      <w:r w:rsidR="00662907">
        <w:rPr>
          <w:rFonts w:ascii="Arial" w:hAnsi="Arial" w:cs="Arial"/>
        </w:rPr>
        <w:fldChar w:fldCharType="begin">
          <w:fldData xml:space="preserve">PEVuZE5vdGU+PENpdGU+PEF1dGhvcj5Ib3dhcmQ8L0F1dGhvcj48WWVhcj4yMDEwPC9ZZWFyPjxS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PEVuZE5vdGU+PENpdGU+PEF1dGhvcj5Ib3dhcmQ8L0F1dGhvcj48WWVhcj4yMDEwPC9ZZWFyPjxS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662907">
        <w:rPr>
          <w:rFonts w:ascii="Arial" w:hAnsi="Arial" w:cs="Arial"/>
        </w:rPr>
      </w:r>
      <w:r w:rsidR="00662907">
        <w:rPr>
          <w:rFonts w:ascii="Arial" w:hAnsi="Arial" w:cs="Arial"/>
        </w:rPr>
        <w:fldChar w:fldCharType="separate"/>
      </w:r>
      <w:r w:rsidR="002843FC" w:rsidRPr="002843FC">
        <w:rPr>
          <w:rFonts w:ascii="Arial" w:hAnsi="Arial" w:cs="Arial"/>
          <w:noProof/>
          <w:vertAlign w:val="superscript"/>
        </w:rPr>
        <w:t>14</w:t>
      </w:r>
      <w:r w:rsidR="00662907">
        <w:rPr>
          <w:rFonts w:ascii="Arial" w:hAnsi="Arial" w:cs="Arial"/>
        </w:rPr>
        <w:fldChar w:fldCharType="end"/>
      </w:r>
      <w:commentRangeEnd w:id="40"/>
      <w:r w:rsidR="00BF3139">
        <w:rPr>
          <w:rStyle w:val="CommentReference"/>
        </w:rPr>
        <w:commentReference w:id="40"/>
      </w:r>
      <w:r w:rsidR="00D42B86">
        <w:rPr>
          <w:rFonts w:ascii="Arial" w:hAnsi="Arial" w:cs="Arial"/>
        </w:rPr>
        <w:t xml:space="preserve">  </w:t>
      </w:r>
      <w:r w:rsidR="00EF369B">
        <w:rPr>
          <w:rFonts w:ascii="Arial" w:hAnsi="Arial" w:cs="Arial"/>
        </w:rPr>
        <w:t>La</w:t>
      </w:r>
      <w:commentRangeStart w:id="41"/>
      <w:r w:rsidR="00EF369B">
        <w:rPr>
          <w:rFonts w:ascii="Arial" w:hAnsi="Arial" w:cs="Arial"/>
        </w:rPr>
        <w:t>stly, o</w:t>
      </w:r>
      <w:r w:rsidR="00C649BC">
        <w:rPr>
          <w:rFonts w:ascii="Arial" w:hAnsi="Arial" w:cs="Arial"/>
        </w:rPr>
        <w:t xml:space="preserve">f most relevance, </w:t>
      </w:r>
      <w:r w:rsidR="00EF369B">
        <w:rPr>
          <w:rFonts w:ascii="Arial" w:hAnsi="Arial" w:cs="Arial"/>
        </w:rPr>
        <w:t xml:space="preserve">in a study of influenza </w:t>
      </w:r>
      <w:r w:rsidR="007B4F1D">
        <w:rPr>
          <w:rFonts w:ascii="Arial" w:hAnsi="Arial" w:cs="Arial"/>
        </w:rPr>
        <w:t>inoculation</w:t>
      </w:r>
      <w:r w:rsidR="00EF369B">
        <w:rPr>
          <w:rFonts w:ascii="Arial" w:hAnsi="Arial" w:cs="Arial"/>
        </w:rPr>
        <w:t xml:space="preserve">, users of an </w:t>
      </w:r>
      <w:r w:rsidR="00EF369B" w:rsidRPr="00EF369B">
        <w:rPr>
          <w:rFonts w:ascii="Arial" w:hAnsi="Arial" w:cs="Arial"/>
        </w:rPr>
        <w:t>outpatient psychiatry clinic</w:t>
      </w:r>
      <w:r w:rsidR="00EF369B">
        <w:rPr>
          <w:rFonts w:ascii="Arial" w:hAnsi="Arial" w:cs="Arial"/>
        </w:rPr>
        <w:t xml:space="preserve"> had </w:t>
      </w:r>
      <w:r w:rsidR="007B4F1D">
        <w:rPr>
          <w:rFonts w:ascii="Arial" w:hAnsi="Arial" w:cs="Arial"/>
        </w:rPr>
        <w:t>markedly</w:t>
      </w:r>
      <w:r w:rsidR="00D42B86">
        <w:rPr>
          <w:rFonts w:ascii="Arial" w:hAnsi="Arial" w:cs="Arial"/>
        </w:rPr>
        <w:t xml:space="preserve"> lower </w:t>
      </w:r>
      <w:r w:rsidR="00EF369B">
        <w:rPr>
          <w:rFonts w:ascii="Arial" w:hAnsi="Arial" w:cs="Arial"/>
        </w:rPr>
        <w:t xml:space="preserve">take up than the </w:t>
      </w:r>
      <w:r w:rsidR="00D42B86">
        <w:rPr>
          <w:rFonts w:ascii="Arial" w:hAnsi="Arial" w:cs="Arial"/>
        </w:rPr>
        <w:t>general population</w:t>
      </w:r>
      <w:r w:rsidR="00EF369B">
        <w:rPr>
          <w:rFonts w:ascii="Arial" w:hAnsi="Arial" w:cs="Arial"/>
        </w:rPr>
        <w:t>.</w:t>
      </w:r>
      <w:r w:rsidR="002742A0">
        <w:rPr>
          <w:rFonts w:ascii="Arial" w:hAnsi="Arial" w:cs="Arial"/>
        </w:rPr>
        <w:fldChar w:fldCharType="begin">
          <w:fldData xml:space="preserve">PEVuZE5vdGU+PENpdGU+PEF1dGhvcj5Mb3Jlbno8L0F1dGhvcj48WWVhcj4yMDEzPC9ZZWFyPjxS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PEVuZE5vdGU+PENpdGU+PEF1dGhvcj5Mb3Jlbno8L0F1dGhvcj48WWVhcj4yMDEzPC9ZZWFyPjxS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2742A0">
        <w:rPr>
          <w:rFonts w:ascii="Arial" w:hAnsi="Arial" w:cs="Arial"/>
        </w:rPr>
      </w:r>
      <w:r w:rsidR="002742A0">
        <w:rPr>
          <w:rFonts w:ascii="Arial" w:hAnsi="Arial" w:cs="Arial"/>
        </w:rPr>
        <w:fldChar w:fldCharType="separate"/>
      </w:r>
      <w:r w:rsidR="002843FC" w:rsidRPr="002843FC">
        <w:rPr>
          <w:rFonts w:ascii="Arial" w:hAnsi="Arial" w:cs="Arial"/>
          <w:noProof/>
          <w:vertAlign w:val="superscript"/>
        </w:rPr>
        <w:t>15</w:t>
      </w:r>
      <w:r w:rsidR="002742A0">
        <w:rPr>
          <w:rFonts w:ascii="Arial" w:hAnsi="Arial" w:cs="Arial"/>
        </w:rPr>
        <w:fldChar w:fldCharType="end"/>
      </w:r>
      <w:commentRangeEnd w:id="41"/>
      <w:r w:rsidR="00BF3139">
        <w:rPr>
          <w:rStyle w:val="CommentReference"/>
        </w:rPr>
        <w:commentReference w:id="41"/>
      </w:r>
    </w:p>
    <w:p w14:paraId="2E26E7F4" w14:textId="54BA0453" w:rsidR="00DD1A37" w:rsidRDefault="00DD1A37" w:rsidP="00BD6B3F">
      <w:pPr>
        <w:spacing w:after="0" w:line="480" w:lineRule="auto"/>
        <w:rPr>
          <w:rFonts w:ascii="Arial" w:hAnsi="Arial" w:cs="Arial"/>
        </w:rPr>
      </w:pPr>
    </w:p>
    <w:p w14:paraId="77C4FB73" w14:textId="25ECFBD3" w:rsidR="00CE355A" w:rsidRPr="005F4762" w:rsidRDefault="00D42B86" w:rsidP="00194E00">
      <w:pPr>
        <w:spacing w:after="0" w:line="480" w:lineRule="auto"/>
        <w:rPr>
          <w:rFonts w:ascii="Arial" w:hAnsi="Arial" w:cs="Arial"/>
        </w:rPr>
      </w:pPr>
      <w:r>
        <w:rPr>
          <w:rFonts w:ascii="Arial" w:hAnsi="Arial" w:cs="Arial"/>
        </w:rPr>
        <w:t xml:space="preserve">Collectively, these </w:t>
      </w:r>
      <w:r w:rsidR="007B4F1D">
        <w:rPr>
          <w:rFonts w:ascii="Arial" w:hAnsi="Arial" w:cs="Arial"/>
        </w:rPr>
        <w:t>observations</w:t>
      </w:r>
      <w:r>
        <w:rPr>
          <w:rFonts w:ascii="Arial" w:hAnsi="Arial" w:cs="Arial"/>
        </w:rPr>
        <w:t xml:space="preserve"> provide a </w:t>
      </w:r>
      <w:r w:rsidRPr="00BE7E41">
        <w:rPr>
          <w:rFonts w:ascii="Arial" w:hAnsi="Arial" w:cs="Arial"/>
          <w:i/>
          <w:iCs/>
        </w:rPr>
        <w:t>prima facie</w:t>
      </w:r>
      <w:r>
        <w:rPr>
          <w:rFonts w:ascii="Arial" w:hAnsi="Arial" w:cs="Arial"/>
        </w:rPr>
        <w:t xml:space="preserve"> case that people with </w:t>
      </w:r>
      <w:ins w:id="42" w:author="DEARY Ian" w:date="2021-04-23T12:06:00Z">
        <w:r w:rsidR="005D13BC">
          <w:rPr>
            <w:rFonts w:ascii="Arial" w:hAnsi="Arial" w:cs="Arial"/>
          </w:rPr>
          <w:t>common symptoms of mental distress</w:t>
        </w:r>
      </w:ins>
      <w:del w:id="43" w:author="DEARY Ian" w:date="2021-04-23T12:06:00Z">
        <w:r w:rsidDel="005D13BC">
          <w:rPr>
            <w:rFonts w:ascii="Arial" w:hAnsi="Arial" w:cs="Arial"/>
          </w:rPr>
          <w:delText>mental health problems</w:delText>
        </w:r>
      </w:del>
      <w:r>
        <w:rPr>
          <w:rFonts w:ascii="Arial" w:hAnsi="Arial" w:cs="Arial"/>
        </w:rPr>
        <w:t xml:space="preserve"> may be </w:t>
      </w:r>
      <w:ins w:id="44" w:author="DEARY Ian" w:date="2021-04-23T12:06:00Z">
        <w:r w:rsidR="005D13BC">
          <w:rPr>
            <w:rFonts w:ascii="Arial" w:hAnsi="Arial" w:cs="Arial"/>
          </w:rPr>
          <w:t xml:space="preserve">somewhat more </w:t>
        </w:r>
      </w:ins>
      <w:r w:rsidR="006345AE">
        <w:rPr>
          <w:rFonts w:ascii="Arial" w:hAnsi="Arial" w:cs="Arial"/>
        </w:rPr>
        <w:t xml:space="preserve">hesitant when </w:t>
      </w:r>
      <w:r>
        <w:rPr>
          <w:rFonts w:ascii="Arial" w:hAnsi="Arial" w:cs="Arial"/>
        </w:rPr>
        <w:t>offer</w:t>
      </w:r>
      <w:r w:rsidR="006345AE">
        <w:rPr>
          <w:rFonts w:ascii="Arial" w:hAnsi="Arial" w:cs="Arial"/>
        </w:rPr>
        <w:t>ed</w:t>
      </w:r>
      <w:r>
        <w:rPr>
          <w:rFonts w:ascii="Arial" w:hAnsi="Arial" w:cs="Arial"/>
        </w:rPr>
        <w:t xml:space="preserve"> </w:t>
      </w:r>
      <w:r w:rsidR="007B4F1D">
        <w:rPr>
          <w:rFonts w:ascii="Arial" w:hAnsi="Arial" w:cs="Arial"/>
        </w:rPr>
        <w:t xml:space="preserve">a </w:t>
      </w:r>
      <w:r>
        <w:rPr>
          <w:rFonts w:ascii="Arial" w:hAnsi="Arial" w:cs="Arial"/>
        </w:rPr>
        <w:t xml:space="preserve">vaccination </w:t>
      </w:r>
      <w:r w:rsidR="007B4F1D">
        <w:rPr>
          <w:rFonts w:ascii="Arial" w:hAnsi="Arial" w:cs="Arial"/>
        </w:rPr>
        <w:t>against COVID-19</w:t>
      </w:r>
      <w:r>
        <w:rPr>
          <w:rFonts w:ascii="Arial" w:hAnsi="Arial" w:cs="Arial"/>
        </w:rPr>
        <w:t xml:space="preserve">.  </w:t>
      </w:r>
      <w:r w:rsidR="0092108C">
        <w:rPr>
          <w:rFonts w:ascii="Arial" w:hAnsi="Arial" w:cs="Arial"/>
        </w:rPr>
        <w:t>In</w:t>
      </w:r>
      <w:r w:rsidR="008310FC">
        <w:rPr>
          <w:rFonts w:ascii="Arial" w:hAnsi="Arial" w:cs="Arial"/>
        </w:rPr>
        <w:t xml:space="preserve"> an absence of any empirical </w:t>
      </w:r>
      <w:r w:rsidR="0092108C">
        <w:rPr>
          <w:rFonts w:ascii="Arial" w:hAnsi="Arial" w:cs="Arial"/>
        </w:rPr>
        <w:t>data</w:t>
      </w:r>
      <w:r w:rsidR="008310FC">
        <w:rPr>
          <w:rFonts w:ascii="Arial" w:hAnsi="Arial" w:cs="Arial"/>
        </w:rPr>
        <w:t xml:space="preserve">, there have been </w:t>
      </w:r>
      <w:r w:rsidR="007B4F1D">
        <w:rPr>
          <w:rFonts w:ascii="Arial" w:hAnsi="Arial" w:cs="Arial"/>
        </w:rPr>
        <w:t xml:space="preserve">recent calls </w:t>
      </w:r>
      <w:commentRangeStart w:id="45"/>
      <w:r w:rsidR="000B3717">
        <w:rPr>
          <w:rFonts w:ascii="Arial" w:hAnsi="Arial" w:cs="Arial"/>
        </w:rPr>
        <w:t xml:space="preserve">to test </w:t>
      </w:r>
      <w:r w:rsidR="00BE7E41">
        <w:rPr>
          <w:rFonts w:ascii="Arial" w:hAnsi="Arial" w:cs="Arial"/>
        </w:rPr>
        <w:t>this relationship</w:t>
      </w:r>
      <w:r>
        <w:rPr>
          <w:rFonts w:ascii="Arial" w:hAnsi="Arial" w:cs="Arial"/>
        </w:rPr>
        <w:t>.</w:t>
      </w:r>
      <w:r w:rsidR="002742A0">
        <w:rPr>
          <w:rFonts w:ascii="Arial" w:hAnsi="Arial" w:cs="Arial"/>
        </w:rPr>
        <w:fldChar w:fldCharType="begin"/>
      </w:r>
      <w:r w:rsidR="002843FC">
        <w:rPr>
          <w:rFonts w:ascii="Arial" w:hAnsi="Arial" w:cs="Arial"/>
        </w:rPr>
        <w:instrText xml:space="preserve"> ADDIN EN.CITE &lt;EndNote&gt;&lt;Cite&gt;&lt;Author&gt;Mazereel&lt;/Author&gt;&lt;Year&gt;2021&lt;/Year&gt;&lt;RecNum&gt;8541&lt;/RecNum&gt;&lt;DisplayText&gt;&lt;style face="superscript"&gt;16&lt;/style&gt;&lt;/DisplayText&gt;&lt;record&gt;&lt;rec-number&gt;8541&lt;/rec-number&gt;&lt;foreign-keys&gt;&lt;key app="EN" db-id="r0dt9fre5paddxet9s75ezf9wz9z0vw2svad" timestamp="1618573567"&gt;8541&lt;/key&gt;&lt;/foreign-keys&gt;&lt;ref-type name="Journal Article"&gt;17&lt;/ref-type&gt;&lt;contributors&gt;&lt;authors&gt;&lt;author&gt;Mazereel, V.&lt;/author&gt;&lt;author&gt;Van Assche, K.&lt;/author&gt;&lt;author&gt;Detraux, J.&lt;/author&gt;&lt;author&gt;De Hert, M.&lt;/author&gt;&lt;/authors&gt;&lt;/contributors&gt;&lt;auth-address&gt;Center for Clinical Psychiatry, KU Leuven, Leuven, Belgium; Department of Neurosciences, and University Psychiatric Center, KU Leuven, Leuven, Belgium.&amp;#xD;Research Group Personal Rights and Property Rights, Faculty of Law, University of Antwerp, Antwerp, Belgium.&amp;#xD;Public Health Psychiatry, KU Leuven, Leuven, Belgium; Department of Neurosciences, and University Psychiatric Center, KU Leuven, Leuven, Belgium.&amp;#xD;Center for Clinical Psychiatry, KU Leuven, Leuven, Belgium; Department of Neurosciences, and University Psychiatric Center, KU Leuven, Leuven, Belgium; Antwerp Health Law and Ethics Chair, University of Antwerp, Antwerp, Belgium. Electronic address: marc.dehert@upckuleuven.be.&lt;/auth-address&gt;&lt;titles&gt;&lt;title&gt;COVID-19 vaccination for people with severe mental illness: why, what, and how?&lt;/title&gt;&lt;secondary-title&gt;Lancet Psychiatry&lt;/secondary-title&gt;&lt;/titles&gt;&lt;periodical&gt;&lt;full-title&gt;Lancet Psychiatry&lt;/full-title&gt;&lt;/periodical&gt;&lt;edition&gt;2021/02/07&lt;/edition&gt;&lt;dates&gt;&lt;year&gt;2021&lt;/year&gt;&lt;pub-dates&gt;&lt;date&gt;Feb 3&lt;/date&gt;&lt;/pub-dates&gt;&lt;/dates&gt;&lt;isbn&gt;2215-0366 (Print)&amp;#xD;2215-0366&lt;/isbn&gt;&lt;accession-num&gt;33548184&lt;/accession-num&gt;&lt;urls&gt;&lt;/urls&gt;&lt;custom2&gt;PMC7906686&lt;/custom2&gt;&lt;electronic-resource-num&gt;10.1016/s2215-0366(20)30564-2&lt;/electronic-resource-num&gt;&lt;remote-database-provider&gt;NLM&lt;/remote-database-provider&gt;&lt;language&gt;eng&lt;/language&gt;&lt;/record&gt;&lt;/Cite&gt;&lt;/EndNote&gt;</w:instrText>
      </w:r>
      <w:r w:rsidR="002742A0">
        <w:rPr>
          <w:rFonts w:ascii="Arial" w:hAnsi="Arial" w:cs="Arial"/>
        </w:rPr>
        <w:fldChar w:fldCharType="separate"/>
      </w:r>
      <w:r w:rsidR="002843FC" w:rsidRPr="002843FC">
        <w:rPr>
          <w:rFonts w:ascii="Arial" w:hAnsi="Arial" w:cs="Arial"/>
          <w:noProof/>
          <w:vertAlign w:val="superscript"/>
        </w:rPr>
        <w:t>16</w:t>
      </w:r>
      <w:r w:rsidR="002742A0">
        <w:rPr>
          <w:rFonts w:ascii="Arial" w:hAnsi="Arial" w:cs="Arial"/>
        </w:rPr>
        <w:fldChar w:fldCharType="end"/>
      </w:r>
      <w:r>
        <w:rPr>
          <w:rFonts w:ascii="Arial" w:hAnsi="Arial" w:cs="Arial"/>
        </w:rPr>
        <w:t xml:space="preserve">  </w:t>
      </w:r>
      <w:commentRangeEnd w:id="45"/>
      <w:r w:rsidR="005D13BC">
        <w:rPr>
          <w:rStyle w:val="CommentReference"/>
        </w:rPr>
        <w:commentReference w:id="45"/>
      </w:r>
      <w:r w:rsidR="008310FC">
        <w:rPr>
          <w:rFonts w:ascii="Arial" w:hAnsi="Arial" w:cs="Arial"/>
        </w:rPr>
        <w:t>Accord</w:t>
      </w:r>
      <w:r w:rsidR="00BE7E41">
        <w:rPr>
          <w:rFonts w:ascii="Arial" w:hAnsi="Arial" w:cs="Arial"/>
        </w:rPr>
        <w:t>i</w:t>
      </w:r>
      <w:r w:rsidR="008310FC">
        <w:rPr>
          <w:rFonts w:ascii="Arial" w:hAnsi="Arial" w:cs="Arial"/>
        </w:rPr>
        <w:t xml:space="preserve">ngly, in a </w:t>
      </w:r>
      <w:r w:rsidR="008310FC" w:rsidRPr="008310FC">
        <w:rPr>
          <w:rFonts w:ascii="Arial" w:hAnsi="Arial" w:cs="Arial"/>
        </w:rPr>
        <w:t>large, general-population based UK sample</w:t>
      </w:r>
      <w:r w:rsidR="00BE7E41">
        <w:rPr>
          <w:rFonts w:ascii="Arial" w:hAnsi="Arial" w:cs="Arial"/>
        </w:rPr>
        <w:t xml:space="preserve"> we examine</w:t>
      </w:r>
      <w:r w:rsidR="000B3717">
        <w:rPr>
          <w:rFonts w:ascii="Arial" w:hAnsi="Arial" w:cs="Arial"/>
        </w:rPr>
        <w:t>d</w:t>
      </w:r>
      <w:r w:rsidR="00BE7E41">
        <w:rPr>
          <w:rFonts w:ascii="Arial" w:hAnsi="Arial" w:cs="Arial"/>
        </w:rPr>
        <w:t xml:space="preserve"> </w:t>
      </w:r>
      <w:r w:rsidR="00BE7E41" w:rsidRPr="00BE7E41">
        <w:rPr>
          <w:rFonts w:ascii="Arial" w:hAnsi="Arial" w:cs="Arial"/>
        </w:rPr>
        <w:t>the</w:t>
      </w:r>
      <w:del w:id="46" w:author="DEARY Ian" w:date="2021-04-23T12:07:00Z">
        <w:r w:rsidR="00BE7E41" w:rsidRPr="00BE7E41" w:rsidDel="005D13BC">
          <w:rPr>
            <w:rFonts w:ascii="Arial" w:hAnsi="Arial" w:cs="Arial"/>
          </w:rPr>
          <w:delText xml:space="preserve"> predictive capacity, if any, of mental health problems, for</w:delText>
        </w:r>
      </w:del>
      <w:r w:rsidR="00BE7E41" w:rsidRPr="00BE7E41">
        <w:rPr>
          <w:rFonts w:ascii="Arial" w:hAnsi="Arial" w:cs="Arial"/>
        </w:rPr>
        <w:t xml:space="preserve"> </w:t>
      </w:r>
      <w:ins w:id="47" w:author="DEARY Ian" w:date="2021-04-23T12:07:00Z">
        <w:r w:rsidR="005D13BC">
          <w:rPr>
            <w:rFonts w:ascii="Arial" w:hAnsi="Arial" w:cs="Arial"/>
          </w:rPr>
          <w:t xml:space="preserve">association between common symptoms of mental distress and </w:t>
        </w:r>
      </w:ins>
      <w:r w:rsidR="00BE7E41" w:rsidRPr="00BE7E41">
        <w:rPr>
          <w:rFonts w:ascii="Arial" w:hAnsi="Arial" w:cs="Arial"/>
        </w:rPr>
        <w:t>vaccine hesitancy</w:t>
      </w:r>
      <w:r w:rsidR="00BE7E41">
        <w:rPr>
          <w:rFonts w:ascii="Arial" w:hAnsi="Arial" w:cs="Arial"/>
        </w:rPr>
        <w:t xml:space="preserve">.  </w:t>
      </w:r>
      <w:ins w:id="48" w:author="DEARY Ian" w:date="2021-04-23T12:09:00Z">
        <w:r w:rsidR="005D13BC">
          <w:rPr>
            <w:rFonts w:ascii="Arial" w:hAnsi="Arial" w:cs="Arial"/>
          </w:rPr>
          <w:t xml:space="preserve">Alongside these </w:t>
        </w:r>
        <w:proofErr w:type="spellStart"/>
        <w:r w:rsidR="005D13BC">
          <w:rPr>
            <w:rFonts w:ascii="Arial" w:hAnsi="Arial" w:cs="Arial"/>
          </w:rPr>
          <w:t>results</w:t>
        </w:r>
        <w:proofErr w:type="gramStart"/>
        <w:r w:rsidR="005D13BC">
          <w:rPr>
            <w:rFonts w:ascii="Arial" w:hAnsi="Arial" w:cs="Arial"/>
          </w:rPr>
          <w:t>,</w:t>
        </w:r>
      </w:ins>
      <w:proofErr w:type="gramEnd"/>
      <w:del w:id="49" w:author="DEARY Ian" w:date="2021-04-23T12:09:00Z">
        <w:r w:rsidR="00BE7E41" w:rsidDel="005D13BC">
          <w:rPr>
            <w:rFonts w:ascii="Arial" w:hAnsi="Arial" w:cs="Arial"/>
          </w:rPr>
          <w:delText>In doing so</w:delText>
        </w:r>
        <w:r w:rsidR="008310FC" w:rsidDel="005D13BC">
          <w:rPr>
            <w:rFonts w:ascii="Arial" w:hAnsi="Arial" w:cs="Arial"/>
          </w:rPr>
          <w:delText xml:space="preserve">, </w:delText>
        </w:r>
        <w:r w:rsidR="00BE7E41" w:rsidDel="005D13BC">
          <w:rPr>
            <w:rFonts w:ascii="Arial" w:hAnsi="Arial" w:cs="Arial"/>
          </w:rPr>
          <w:delText>w</w:delText>
        </w:r>
      </w:del>
      <w:r w:rsidR="00BE7E41">
        <w:rPr>
          <w:rFonts w:ascii="Arial" w:hAnsi="Arial" w:cs="Arial"/>
        </w:rPr>
        <w:t>e</w:t>
      </w:r>
      <w:proofErr w:type="spellEnd"/>
      <w:del w:id="50" w:author="DEARY Ian" w:date="2021-04-23T12:09:00Z">
        <w:r w:rsidR="008310FC" w:rsidDel="005D13BC">
          <w:rPr>
            <w:rFonts w:ascii="Arial" w:hAnsi="Arial" w:cs="Arial"/>
          </w:rPr>
          <w:delText xml:space="preserve"> </w:delText>
        </w:r>
        <w:r w:rsidDel="005D13BC">
          <w:rPr>
            <w:rFonts w:ascii="Arial" w:hAnsi="Arial" w:cs="Arial"/>
          </w:rPr>
          <w:delText>d</w:delText>
        </w:r>
      </w:del>
      <w:del w:id="51" w:author="DEARY Ian" w:date="2021-04-23T12:08:00Z">
        <w:r w:rsidDel="005D13BC">
          <w:rPr>
            <w:rFonts w:ascii="Arial" w:hAnsi="Arial" w:cs="Arial"/>
          </w:rPr>
          <w:delText>raw direct</w:delText>
        </w:r>
      </w:del>
      <w:r>
        <w:rPr>
          <w:rFonts w:ascii="Arial" w:hAnsi="Arial" w:cs="Arial"/>
        </w:rPr>
        <w:t xml:space="preserve"> </w:t>
      </w:r>
      <w:ins w:id="52" w:author="DEARY Ian" w:date="2021-04-23T12:09:00Z">
        <w:r w:rsidR="005D13BC">
          <w:rPr>
            <w:rFonts w:ascii="Arial" w:hAnsi="Arial" w:cs="Arial"/>
          </w:rPr>
          <w:t xml:space="preserve">we </w:t>
        </w:r>
      </w:ins>
      <w:ins w:id="53" w:author="DEARY Ian" w:date="2021-04-23T12:10:00Z">
        <w:r w:rsidR="005D13BC">
          <w:rPr>
            <w:rFonts w:ascii="Arial" w:hAnsi="Arial" w:cs="Arial"/>
          </w:rPr>
          <w:t>present</w:t>
        </w:r>
      </w:ins>
      <w:del w:id="54" w:author="DEARY Ian" w:date="2021-04-23T12:10:00Z">
        <w:r w:rsidDel="005D13BC">
          <w:rPr>
            <w:rFonts w:ascii="Arial" w:hAnsi="Arial" w:cs="Arial"/>
          </w:rPr>
          <w:delText>compar</w:delText>
        </w:r>
      </w:del>
      <w:ins w:id="55" w:author="DEARY Ian" w:date="2021-04-23T12:09:00Z">
        <w:r w:rsidR="005D13BC">
          <w:rPr>
            <w:rFonts w:ascii="Arial" w:hAnsi="Arial" w:cs="Arial"/>
          </w:rPr>
          <w:t xml:space="preserve"> the association</w:t>
        </w:r>
      </w:ins>
      <w:del w:id="56" w:author="DEARY Ian" w:date="2021-04-23T12:09:00Z">
        <w:r w:rsidDel="005D13BC">
          <w:rPr>
            <w:rFonts w:ascii="Arial" w:hAnsi="Arial" w:cs="Arial"/>
          </w:rPr>
          <w:delText>ison</w:delText>
        </w:r>
      </w:del>
      <w:r>
        <w:rPr>
          <w:rFonts w:ascii="Arial" w:hAnsi="Arial" w:cs="Arial"/>
        </w:rPr>
        <w:t xml:space="preserve"> </w:t>
      </w:r>
      <w:ins w:id="57" w:author="DEARY Ian" w:date="2021-04-23T12:09:00Z">
        <w:r w:rsidR="005D13BC">
          <w:rPr>
            <w:rFonts w:ascii="Arial" w:hAnsi="Arial" w:cs="Arial"/>
          </w:rPr>
          <w:t xml:space="preserve">between </w:t>
        </w:r>
      </w:ins>
      <w:del w:id="58" w:author="DEARY Ian" w:date="2021-04-23T12:09:00Z">
        <w:r w:rsidDel="005D13BC">
          <w:rPr>
            <w:rFonts w:ascii="Arial" w:hAnsi="Arial" w:cs="Arial"/>
          </w:rPr>
          <w:delText>with</w:delText>
        </w:r>
      </w:del>
      <w:r>
        <w:rPr>
          <w:rFonts w:ascii="Arial" w:hAnsi="Arial" w:cs="Arial"/>
        </w:rPr>
        <w:t xml:space="preserve"> </w:t>
      </w:r>
      <w:r w:rsidR="007B4F1D">
        <w:rPr>
          <w:rFonts w:ascii="Arial" w:hAnsi="Arial" w:cs="Arial"/>
        </w:rPr>
        <w:t>somatic</w:t>
      </w:r>
      <w:r>
        <w:rPr>
          <w:rFonts w:ascii="Arial" w:hAnsi="Arial" w:cs="Arial"/>
        </w:rPr>
        <w:t xml:space="preserve"> </w:t>
      </w:r>
      <w:r w:rsidR="007B4F1D" w:rsidRPr="002742A0">
        <w:rPr>
          <w:rFonts w:ascii="Arial" w:hAnsi="Arial" w:cs="Arial"/>
        </w:rPr>
        <w:t>illness</w:t>
      </w:r>
      <w:r w:rsidRPr="002742A0">
        <w:rPr>
          <w:rFonts w:ascii="Arial" w:hAnsi="Arial" w:cs="Arial"/>
        </w:rPr>
        <w:t xml:space="preserve"> </w:t>
      </w:r>
      <w:ins w:id="59" w:author="DEARY Ian" w:date="2021-04-23T12:10:00Z">
        <w:r w:rsidR="005D13BC">
          <w:rPr>
            <w:rFonts w:ascii="Arial" w:hAnsi="Arial" w:cs="Arial"/>
          </w:rPr>
          <w:t>and vaccine hesit</w:t>
        </w:r>
        <w:r w:rsidR="00330D8B">
          <w:rPr>
            <w:rFonts w:ascii="Arial" w:hAnsi="Arial" w:cs="Arial"/>
          </w:rPr>
          <w:t>ancy; i</w:t>
        </w:r>
      </w:ins>
      <w:del w:id="60" w:author="DEARY Ian" w:date="2021-04-23T12:11:00Z">
        <w:r w:rsidR="00BE7E41" w:rsidRPr="002742A0" w:rsidDel="00330D8B">
          <w:rPr>
            <w:rFonts w:ascii="Arial" w:hAnsi="Arial" w:cs="Arial"/>
          </w:rPr>
          <w:delText>which</w:delText>
        </w:r>
        <w:r w:rsidR="002C602D" w:rsidRPr="002742A0" w:rsidDel="00330D8B">
          <w:rPr>
            <w:rFonts w:ascii="Arial" w:hAnsi="Arial" w:cs="Arial"/>
          </w:rPr>
          <w:delText>, i</w:delText>
        </w:r>
      </w:del>
      <w:r w:rsidR="002C602D" w:rsidRPr="002742A0">
        <w:rPr>
          <w:rFonts w:ascii="Arial" w:hAnsi="Arial" w:cs="Arial"/>
        </w:rPr>
        <w:t xml:space="preserve">n </w:t>
      </w:r>
      <w:r w:rsidR="00D22803" w:rsidRPr="002742A0">
        <w:rPr>
          <w:rFonts w:ascii="Arial" w:hAnsi="Arial" w:cs="Arial"/>
        </w:rPr>
        <w:t>the few relevant studies</w:t>
      </w:r>
      <w:r w:rsidR="002C602D" w:rsidRPr="002742A0">
        <w:rPr>
          <w:rFonts w:ascii="Arial" w:hAnsi="Arial" w:cs="Arial"/>
        </w:rPr>
        <w:t xml:space="preserve">, </w:t>
      </w:r>
      <w:ins w:id="61" w:author="DEARY Ian" w:date="2021-04-23T12:11:00Z">
        <w:r w:rsidR="00330D8B">
          <w:rPr>
            <w:rFonts w:ascii="Arial" w:hAnsi="Arial" w:cs="Arial"/>
          </w:rPr>
          <w:t xml:space="preserve">having somatic illness </w:t>
        </w:r>
      </w:ins>
      <w:r w:rsidR="006345AE" w:rsidRPr="002742A0">
        <w:rPr>
          <w:rFonts w:ascii="Arial" w:hAnsi="Arial" w:cs="Arial"/>
        </w:rPr>
        <w:t>has</w:t>
      </w:r>
      <w:r w:rsidR="0092108C">
        <w:rPr>
          <w:rFonts w:ascii="Arial" w:hAnsi="Arial" w:cs="Arial"/>
        </w:rPr>
        <w:t xml:space="preserve"> </w:t>
      </w:r>
      <w:del w:id="62" w:author="DEARY Ian" w:date="2021-04-23T12:10:00Z">
        <w:r w:rsidR="0092108C" w:rsidDel="00D17C07">
          <w:rPr>
            <w:rFonts w:ascii="Arial" w:hAnsi="Arial" w:cs="Arial"/>
          </w:rPr>
          <w:delText>recently been shown to</w:delText>
        </w:r>
        <w:r w:rsidR="00BE7E41" w:rsidDel="00D17C07">
          <w:rPr>
            <w:rFonts w:ascii="Arial" w:hAnsi="Arial" w:cs="Arial"/>
          </w:rPr>
          <w:delText xml:space="preserve"> be </w:delText>
        </w:r>
      </w:del>
      <w:r w:rsidR="0092108C">
        <w:rPr>
          <w:rFonts w:ascii="Arial" w:hAnsi="Arial" w:cs="Arial"/>
        </w:rPr>
        <w:lastRenderedPageBreak/>
        <w:t xml:space="preserve">consistently </w:t>
      </w:r>
      <w:ins w:id="63" w:author="DEARY Ian" w:date="2021-04-23T12:10:00Z">
        <w:r w:rsidR="00D17C07">
          <w:rPr>
            <w:rFonts w:ascii="Arial" w:hAnsi="Arial" w:cs="Arial"/>
          </w:rPr>
          <w:t xml:space="preserve">been significantly </w:t>
        </w:r>
      </w:ins>
      <w:r w:rsidR="008310FC">
        <w:rPr>
          <w:rFonts w:ascii="Arial" w:hAnsi="Arial" w:cs="Arial"/>
        </w:rPr>
        <w:t xml:space="preserve">associated with </w:t>
      </w:r>
      <w:r w:rsidR="00194E00">
        <w:rPr>
          <w:rFonts w:ascii="Arial" w:hAnsi="Arial" w:cs="Arial"/>
        </w:rPr>
        <w:t xml:space="preserve">lower levels of </w:t>
      </w:r>
      <w:r w:rsidR="007B4F1D">
        <w:rPr>
          <w:rFonts w:ascii="Arial" w:hAnsi="Arial" w:cs="Arial"/>
        </w:rPr>
        <w:t>hesitancy</w:t>
      </w:r>
      <w:r w:rsidR="00194E00">
        <w:rPr>
          <w:rFonts w:ascii="Arial" w:hAnsi="Arial" w:cs="Arial"/>
        </w:rPr>
        <w:t>.</w:t>
      </w:r>
      <w:r w:rsidR="002742A0">
        <w:rPr>
          <w:rFonts w:ascii="Arial" w:hAnsi="Arial" w:cs="Arial"/>
        </w:rPr>
        <w:fldChar w:fldCharType="begin">
          <w:fldData xml:space="preserve">PEVuZE5vdGU+PENpdGU+PEF1dGhvcj5OZ3V5ZW48L0F1dGhvcj48WWVhcj4yMDIxPC9ZZWFyPjxS
ZWNOdW0+ODUyNDwvUmVjTnVtPjxEaXNwbGF5VGV4dD48c3R5bGUgZmFjZT0ic3VwZXJzY3JpcHQi
PjE3LDE4PC9zdHlsZT48L0Rpc3BsYXlUZXh0PjxyZWNvcmQ+PHJlYy1udW1iZXI+ODUyNDwvcmVj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PEVuZE5vdGU+PENpdGU+PEF1dGhvcj5OZ3V5ZW48L0F1dGhvcj48WWVhcj4yMDIxPC9ZZWFyPjxS
ZWNOdW0+ODUyNDwvUmVjTnVtPjxEaXNwbGF5VGV4dD48c3R5bGUgZmFjZT0ic3VwZXJzY3JpcHQi
PjE3LDE4PC9zdHlsZT48L0Rpc3BsYXlUZXh0PjxyZWNvcmQ+PHJlYy1udW1iZXI+ODUyNDwvcmVj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2742A0">
        <w:rPr>
          <w:rFonts w:ascii="Arial" w:hAnsi="Arial" w:cs="Arial"/>
        </w:rPr>
      </w:r>
      <w:r w:rsidR="002742A0">
        <w:rPr>
          <w:rFonts w:ascii="Arial" w:hAnsi="Arial" w:cs="Arial"/>
        </w:rPr>
        <w:fldChar w:fldCharType="separate"/>
      </w:r>
      <w:r w:rsidR="002843FC" w:rsidRPr="002843FC">
        <w:rPr>
          <w:rFonts w:ascii="Arial" w:hAnsi="Arial" w:cs="Arial"/>
          <w:noProof/>
          <w:vertAlign w:val="superscript"/>
        </w:rPr>
        <w:t>17,18</w:t>
      </w:r>
      <w:r w:rsidR="002742A0">
        <w:rPr>
          <w:rFonts w:ascii="Arial" w:hAnsi="Arial" w:cs="Arial"/>
        </w:rPr>
        <w:fldChar w:fldCharType="end"/>
      </w:r>
      <w:r w:rsidR="00194E00">
        <w:rPr>
          <w:rFonts w:ascii="Arial" w:hAnsi="Arial" w:cs="Arial"/>
        </w:rPr>
        <w:t xml:space="preserve">  </w:t>
      </w:r>
      <w:proofErr w:type="gramStart"/>
      <w:r w:rsidR="00194E00">
        <w:rPr>
          <w:rFonts w:ascii="Arial" w:hAnsi="Arial" w:cs="Arial"/>
        </w:rPr>
        <w:t>Importantly</w:t>
      </w:r>
      <w:proofErr w:type="gramEnd"/>
      <w:r w:rsidR="00194E00">
        <w:rPr>
          <w:rFonts w:ascii="Arial" w:hAnsi="Arial" w:cs="Arial"/>
        </w:rPr>
        <w:t xml:space="preserve">, data collection on </w:t>
      </w:r>
      <w:r w:rsidR="00CE355A">
        <w:rPr>
          <w:rFonts w:ascii="Arial" w:hAnsi="Arial" w:cs="Arial"/>
        </w:rPr>
        <w:t xml:space="preserve">vaccine intention </w:t>
      </w:r>
      <w:r w:rsidR="00194E00">
        <w:rPr>
          <w:rFonts w:ascii="Arial" w:hAnsi="Arial" w:cs="Arial"/>
        </w:rPr>
        <w:t xml:space="preserve">took place following the announcement </w:t>
      </w:r>
      <w:r w:rsidR="00AF55FE">
        <w:rPr>
          <w:rFonts w:ascii="Arial" w:hAnsi="Arial" w:cs="Arial"/>
        </w:rPr>
        <w:t xml:space="preserve">of </w:t>
      </w:r>
      <w:r w:rsidR="00AF55FE" w:rsidRPr="00AF55FE">
        <w:rPr>
          <w:rFonts w:ascii="Arial" w:hAnsi="Arial" w:cs="Arial"/>
        </w:rPr>
        <w:t>successful testing of the Oxford University/AstraZeneca vaccine</w:t>
      </w:r>
      <w:r w:rsidR="009749A0">
        <w:rPr>
          <w:rFonts w:ascii="Arial" w:hAnsi="Arial" w:cs="Arial"/>
        </w:rPr>
        <w:t xml:space="preserve">, </w:t>
      </w:r>
      <w:commentRangeStart w:id="64"/>
      <w:ins w:id="65" w:author="DEARY Ian" w:date="2021-04-23T12:12:00Z">
        <w:r w:rsidR="00330D8B">
          <w:rPr>
            <w:rFonts w:ascii="Arial" w:hAnsi="Arial" w:cs="Arial"/>
          </w:rPr>
          <w:t>which was widely and prominently publicised</w:t>
        </w:r>
        <w:commentRangeEnd w:id="64"/>
        <w:r w:rsidR="00330D8B">
          <w:rPr>
            <w:rStyle w:val="CommentReference"/>
          </w:rPr>
          <w:commentReference w:id="64"/>
        </w:r>
        <w:r w:rsidR="00330D8B">
          <w:rPr>
            <w:rFonts w:ascii="Arial" w:hAnsi="Arial" w:cs="Arial"/>
          </w:rPr>
          <w:t xml:space="preserve">. </w:t>
        </w:r>
      </w:ins>
      <w:del w:id="66" w:author="DEARY Ian" w:date="2021-04-23T12:13:00Z">
        <w:r w:rsidR="009749A0" w:rsidDel="00330D8B">
          <w:rPr>
            <w:rFonts w:ascii="Arial" w:hAnsi="Arial" w:cs="Arial"/>
          </w:rPr>
          <w:delText xml:space="preserve">rendering </w:delText>
        </w:r>
      </w:del>
      <w:del w:id="67" w:author="DEARY Ian" w:date="2021-04-23T12:12:00Z">
        <w:r w:rsidR="007C70A0" w:rsidDel="00330D8B">
          <w:rPr>
            <w:rFonts w:ascii="Arial" w:hAnsi="Arial" w:cs="Arial"/>
          </w:rPr>
          <w:delText>as no longer theoretical</w:delText>
        </w:r>
      </w:del>
      <w:r w:rsidR="009749A0">
        <w:rPr>
          <w:rFonts w:ascii="Arial" w:hAnsi="Arial" w:cs="Arial"/>
        </w:rPr>
        <w:t xml:space="preserve"> </w:t>
      </w:r>
      <w:ins w:id="68" w:author="DEARY Ian" w:date="2021-04-23T12:13:00Z">
        <w:r w:rsidR="00330D8B">
          <w:rPr>
            <w:rFonts w:ascii="Arial" w:hAnsi="Arial" w:cs="Arial"/>
          </w:rPr>
          <w:t xml:space="preserve">Therefore, </w:t>
        </w:r>
      </w:ins>
      <w:r w:rsidR="009749A0">
        <w:rPr>
          <w:rFonts w:ascii="Arial" w:hAnsi="Arial" w:cs="Arial"/>
        </w:rPr>
        <w:t xml:space="preserve">the </w:t>
      </w:r>
      <w:ins w:id="69" w:author="DEARY Ian" w:date="2021-04-23T12:13:00Z">
        <w:r w:rsidR="00330D8B">
          <w:rPr>
            <w:rFonts w:ascii="Arial" w:hAnsi="Arial" w:cs="Arial"/>
          </w:rPr>
          <w:t xml:space="preserve">survey concerning vaccination hesitancy was taken at a time when the </w:t>
        </w:r>
      </w:ins>
      <w:r w:rsidR="009749A0">
        <w:rPr>
          <w:rFonts w:ascii="Arial" w:hAnsi="Arial" w:cs="Arial"/>
        </w:rPr>
        <w:t>future offer of a vaccination</w:t>
      </w:r>
      <w:ins w:id="70" w:author="DEARY Ian" w:date="2021-04-23T12:13:00Z">
        <w:r w:rsidR="00330D8B">
          <w:rPr>
            <w:rFonts w:ascii="Arial" w:hAnsi="Arial" w:cs="Arial"/>
          </w:rPr>
          <w:t xml:space="preserve"> was no longer merely hypothetical</w:t>
        </w:r>
      </w:ins>
      <w:r w:rsidR="00194E00">
        <w:rPr>
          <w:rFonts w:ascii="Arial" w:hAnsi="Arial" w:cs="Arial"/>
        </w:rPr>
        <w:t xml:space="preserve">.  </w:t>
      </w:r>
    </w:p>
    <w:p w14:paraId="090D8F73" w14:textId="7849BDBC" w:rsidR="003C3432" w:rsidRDefault="003C3432" w:rsidP="00BD6B3F">
      <w:pPr>
        <w:spacing w:after="0" w:line="480" w:lineRule="auto"/>
        <w:rPr>
          <w:rFonts w:ascii="Arial" w:hAnsi="Arial" w:cs="Arial"/>
          <w:b/>
          <w:bCs/>
        </w:rPr>
      </w:pPr>
    </w:p>
    <w:p w14:paraId="64C3BD62" w14:textId="77777777" w:rsidR="00645446" w:rsidRPr="008854EC" w:rsidRDefault="00D014EF" w:rsidP="00645446">
      <w:pPr>
        <w:spacing w:after="0" w:line="480" w:lineRule="auto"/>
        <w:rPr>
          <w:rFonts w:ascii="Arial" w:hAnsi="Arial" w:cs="Arial"/>
          <w:b/>
          <w:bCs/>
        </w:rPr>
      </w:pPr>
      <w:r w:rsidRPr="008854EC">
        <w:rPr>
          <w:rFonts w:ascii="Arial" w:hAnsi="Arial" w:cs="Arial"/>
          <w:b/>
          <w:bCs/>
        </w:rPr>
        <w:t>Methods</w:t>
      </w:r>
    </w:p>
    <w:p w14:paraId="210FEDED" w14:textId="2C738283" w:rsidR="00645446" w:rsidRDefault="00645446" w:rsidP="00645446">
      <w:pPr>
        <w:spacing w:after="0" w:line="480" w:lineRule="auto"/>
        <w:rPr>
          <w:rFonts w:ascii="Arial" w:hAnsi="Arial" w:cs="Arial"/>
        </w:rPr>
      </w:pPr>
      <w:r w:rsidRPr="008854EC">
        <w:rPr>
          <w:rFonts w:ascii="Arial" w:hAnsi="Arial" w:cs="Arial"/>
        </w:rPr>
        <w:t>Understanding Society</w:t>
      </w:r>
      <w:r w:rsidR="00EE21D0" w:rsidRPr="008854EC">
        <w:rPr>
          <w:rFonts w:ascii="Arial" w:hAnsi="Arial" w:cs="Arial"/>
        </w:rPr>
        <w:t xml:space="preserve">, also known as the UK Household Longitudinal Study, </w:t>
      </w:r>
      <w:r w:rsidRPr="008854EC">
        <w:rPr>
          <w:rFonts w:ascii="Arial" w:hAnsi="Arial" w:cs="Arial"/>
        </w:rPr>
        <w:t>is a</w:t>
      </w:r>
      <w:r w:rsidR="000D5745" w:rsidRPr="008854EC">
        <w:rPr>
          <w:rFonts w:ascii="Arial" w:hAnsi="Arial" w:cs="Arial"/>
        </w:rPr>
        <w:t xml:space="preserve"> </w:t>
      </w:r>
      <w:r w:rsidRPr="008854EC">
        <w:rPr>
          <w:rFonts w:ascii="Arial" w:hAnsi="Arial" w:cs="Arial"/>
        </w:rPr>
        <w:t>nationally</w:t>
      </w:r>
      <w:r w:rsidR="000D5745" w:rsidRPr="008854EC">
        <w:rPr>
          <w:rFonts w:ascii="Arial" w:hAnsi="Arial" w:cs="Arial"/>
        </w:rPr>
        <w:t>-</w:t>
      </w:r>
      <w:r w:rsidRPr="00EE21D0">
        <w:rPr>
          <w:rFonts w:ascii="Arial" w:hAnsi="Arial" w:cs="Arial"/>
        </w:rPr>
        <w:t>representative</w:t>
      </w:r>
      <w:r>
        <w:rPr>
          <w:rFonts w:ascii="Arial" w:hAnsi="Arial" w:cs="Arial"/>
        </w:rPr>
        <w:t xml:space="preserve">, </w:t>
      </w:r>
      <w:r w:rsidR="004E33FB">
        <w:rPr>
          <w:rFonts w:ascii="Arial" w:hAnsi="Arial" w:cs="Arial"/>
        </w:rPr>
        <w:t xml:space="preserve">on-going, </w:t>
      </w:r>
      <w:r>
        <w:rPr>
          <w:rFonts w:ascii="Arial" w:hAnsi="Arial" w:cs="Arial"/>
        </w:rPr>
        <w:t xml:space="preserve">open, </w:t>
      </w:r>
      <w:r w:rsidR="000A1060">
        <w:rPr>
          <w:rFonts w:ascii="Arial" w:hAnsi="Arial" w:cs="Arial"/>
        </w:rPr>
        <w:t>cohort</w:t>
      </w:r>
      <w:r>
        <w:rPr>
          <w:rFonts w:ascii="Arial" w:hAnsi="Arial" w:cs="Arial"/>
        </w:rPr>
        <w:t xml:space="preserve"> study</w:t>
      </w:r>
      <w:r w:rsidR="00C13D70">
        <w:rPr>
          <w:rFonts w:ascii="Arial" w:hAnsi="Arial" w:cs="Arial"/>
        </w:rPr>
        <w:t xml:space="preserve"> (here</w:t>
      </w:r>
      <w:r w:rsidR="00011E03">
        <w:rPr>
          <w:rFonts w:ascii="Arial" w:hAnsi="Arial" w:cs="Arial"/>
        </w:rPr>
        <w:t>in</w:t>
      </w:r>
      <w:r w:rsidR="00C13D70">
        <w:rPr>
          <w:rFonts w:ascii="Arial" w:hAnsi="Arial" w:cs="Arial"/>
        </w:rPr>
        <w:t xml:space="preserve">after, the ‘Main Survey’).  </w:t>
      </w:r>
      <w:r>
        <w:rPr>
          <w:rFonts w:ascii="Arial" w:hAnsi="Arial" w:cs="Arial"/>
        </w:rPr>
        <w:t xml:space="preserve">Based </w:t>
      </w:r>
      <w:r w:rsidR="00011E03">
        <w:rPr>
          <w:rFonts w:ascii="Arial" w:hAnsi="Arial" w:cs="Arial"/>
        </w:rPr>
        <w:t xml:space="preserve">on </w:t>
      </w:r>
      <w:r w:rsidRPr="00645446">
        <w:rPr>
          <w:rFonts w:ascii="Arial" w:hAnsi="Arial" w:cs="Arial"/>
        </w:rPr>
        <w:t>a clustered-stratified probability sample</w:t>
      </w:r>
      <w:r w:rsidR="004E33FB">
        <w:rPr>
          <w:rFonts w:ascii="Arial" w:hAnsi="Arial" w:cs="Arial"/>
        </w:rPr>
        <w:t xml:space="preserve"> </w:t>
      </w:r>
      <w:r w:rsidRPr="0058613E">
        <w:rPr>
          <w:rFonts w:ascii="Arial" w:hAnsi="Arial" w:cs="Arial"/>
        </w:rPr>
        <w:t>of households</w:t>
      </w:r>
      <w:r w:rsidRPr="00645446">
        <w:rPr>
          <w:rFonts w:ascii="Arial" w:hAnsi="Arial" w:cs="Arial"/>
        </w:rPr>
        <w:t xml:space="preserve">, </w:t>
      </w:r>
      <w:r w:rsidR="00C13D70">
        <w:rPr>
          <w:rFonts w:ascii="Arial" w:hAnsi="Arial" w:cs="Arial"/>
        </w:rPr>
        <w:t>participants</w:t>
      </w:r>
      <w:r>
        <w:rPr>
          <w:rFonts w:ascii="Arial" w:hAnsi="Arial" w:cs="Arial"/>
        </w:rPr>
        <w:t xml:space="preserve"> have </w:t>
      </w:r>
      <w:r w:rsidRPr="00645446">
        <w:rPr>
          <w:rFonts w:ascii="Arial" w:hAnsi="Arial" w:cs="Arial"/>
        </w:rPr>
        <w:t>been interviewed annually since 2009</w:t>
      </w:r>
      <w:r w:rsidR="00626B1D">
        <w:rPr>
          <w:rFonts w:ascii="Arial" w:hAnsi="Arial" w:cs="Arial"/>
        </w:rPr>
        <w:t>.</w:t>
      </w:r>
      <w:r w:rsidR="00B8758E">
        <w:rPr>
          <w:rFonts w:ascii="Arial" w:hAnsi="Arial" w:cs="Arial"/>
        </w:rPr>
        <w:fldChar w:fldCharType="begin"/>
      </w:r>
      <w:r w:rsidR="002843FC">
        <w:rPr>
          <w:rFonts w:ascii="Arial" w:hAnsi="Arial" w:cs="Arial"/>
        </w:rPr>
        <w:instrText xml:space="preserve"> ADDIN EN.CITE &lt;EndNote&gt;&lt;Cite&gt;&lt;Author&gt;Lynn&lt;/Author&gt;&lt;Year&gt;2009&lt;/Year&gt;&lt;RecNum&gt;8472&lt;/RecNum&gt;&lt;DisplayText&gt;&lt;style face="superscript"&gt;19&lt;/style&gt;&lt;/DisplayText&gt;&lt;record&gt;&lt;rec-number&gt;8472&lt;/rec-number&gt;&lt;foreign-keys&gt;&lt;key app="EN" db-id="r0dt9fre5paddxet9s75ezf9wz9z0vw2svad" timestamp="1615207247"&gt;8472&lt;/key&gt;&lt;/foreign-keys&gt;&lt;ref-type name="Journal Article"&gt;17&lt;/ref-type&gt;&lt;contributors&gt;&lt;authors&gt;&lt;author&gt;Lynn, Peter&lt;/author&gt;&lt;/authors&gt;&lt;/contributors&gt;&lt;titles&gt;&lt;title&gt;Sample design for understanding society&lt;/title&gt;&lt;secondary-title&gt;Underst. Soc. Work. Pap. Ser&lt;/secondary-title&gt;&lt;/titles&gt;&lt;periodical&gt;&lt;full-title&gt;Underst. Soc. Work. Pap. Ser&lt;/full-title&gt;&lt;/periodical&gt;&lt;volume&gt;2009&lt;/volume&gt;&lt;dates&gt;&lt;year&gt;2009&lt;/year&gt;&lt;/dates&gt;&lt;urls&gt;&lt;/urls&gt;&lt;/record&gt;&lt;/Cite&gt;&lt;/EndNote&gt;</w:instrText>
      </w:r>
      <w:r w:rsidR="00B8758E">
        <w:rPr>
          <w:rFonts w:ascii="Arial" w:hAnsi="Arial" w:cs="Arial"/>
        </w:rPr>
        <w:fldChar w:fldCharType="separate"/>
      </w:r>
      <w:r w:rsidR="002843FC" w:rsidRPr="002843FC">
        <w:rPr>
          <w:rFonts w:ascii="Arial" w:hAnsi="Arial" w:cs="Arial"/>
          <w:noProof/>
          <w:vertAlign w:val="superscript"/>
        </w:rPr>
        <w:t>19</w:t>
      </w:r>
      <w:r w:rsidR="00B8758E">
        <w:rPr>
          <w:rFonts w:ascii="Arial" w:hAnsi="Arial" w:cs="Arial"/>
        </w:rPr>
        <w:fldChar w:fldCharType="end"/>
      </w:r>
      <w:r w:rsidR="003C7B91">
        <w:rPr>
          <w:rFonts w:ascii="Arial" w:hAnsi="Arial" w:cs="Arial"/>
        </w:rPr>
        <w:t xml:space="preserve"> </w:t>
      </w:r>
      <w:r w:rsidR="00C13D70">
        <w:rPr>
          <w:rFonts w:ascii="Arial" w:hAnsi="Arial" w:cs="Arial"/>
        </w:rPr>
        <w:t xml:space="preserve"> </w:t>
      </w:r>
      <w:r w:rsidR="00852253">
        <w:rPr>
          <w:rFonts w:ascii="Arial" w:hAnsi="Arial" w:cs="Arial"/>
        </w:rPr>
        <w:t>H</w:t>
      </w:r>
      <w:r w:rsidR="00B66531" w:rsidRPr="00B66531">
        <w:rPr>
          <w:rFonts w:ascii="Arial" w:hAnsi="Arial" w:cs="Arial"/>
        </w:rPr>
        <w:t>ouseholds who ha</w:t>
      </w:r>
      <w:r w:rsidR="00852253">
        <w:rPr>
          <w:rFonts w:ascii="Arial" w:hAnsi="Arial" w:cs="Arial"/>
        </w:rPr>
        <w:t>d</w:t>
      </w:r>
      <w:r w:rsidR="00B66531" w:rsidRPr="00B66531">
        <w:rPr>
          <w:rFonts w:ascii="Arial" w:hAnsi="Arial" w:cs="Arial"/>
        </w:rPr>
        <w:t xml:space="preserve"> participated in at least one of the two</w:t>
      </w:r>
      <w:r w:rsidR="00BA7A2C">
        <w:rPr>
          <w:rFonts w:ascii="Arial" w:hAnsi="Arial" w:cs="Arial"/>
        </w:rPr>
        <w:t xml:space="preserve"> most recent</w:t>
      </w:r>
      <w:r w:rsidR="00B66531" w:rsidRPr="00B66531">
        <w:rPr>
          <w:rFonts w:ascii="Arial" w:hAnsi="Arial" w:cs="Arial"/>
        </w:rPr>
        <w:t xml:space="preserve"> waves of data collection</w:t>
      </w:r>
      <w:r w:rsidR="00852253">
        <w:rPr>
          <w:rFonts w:ascii="Arial" w:hAnsi="Arial" w:cs="Arial"/>
        </w:rPr>
        <w:t xml:space="preserve"> (wave 8, 2016-18</w:t>
      </w:r>
      <w:r w:rsidR="00C13D70">
        <w:rPr>
          <w:rFonts w:ascii="Arial" w:hAnsi="Arial" w:cs="Arial"/>
        </w:rPr>
        <w:t xml:space="preserve">; </w:t>
      </w:r>
      <w:r w:rsidR="00852253">
        <w:rPr>
          <w:rFonts w:ascii="Arial" w:hAnsi="Arial" w:cs="Arial"/>
        </w:rPr>
        <w:t xml:space="preserve">wave 9, 2017-19) comprised the target sample for </w:t>
      </w:r>
      <w:r>
        <w:rPr>
          <w:rFonts w:ascii="Arial" w:hAnsi="Arial" w:cs="Arial"/>
        </w:rPr>
        <w:t xml:space="preserve">a </w:t>
      </w:r>
      <w:r w:rsidRPr="00645446">
        <w:rPr>
          <w:rFonts w:ascii="Arial" w:hAnsi="Arial" w:cs="Arial"/>
        </w:rPr>
        <w:t>pandemic</w:t>
      </w:r>
      <w:r>
        <w:rPr>
          <w:rFonts w:ascii="Arial" w:hAnsi="Arial" w:cs="Arial"/>
        </w:rPr>
        <w:t xml:space="preserve">-focused </w:t>
      </w:r>
      <w:r w:rsidR="00D158CB">
        <w:rPr>
          <w:rFonts w:ascii="Arial" w:hAnsi="Arial" w:cs="Arial"/>
        </w:rPr>
        <w:t>study</w:t>
      </w:r>
      <w:r w:rsidR="004E33FB">
        <w:rPr>
          <w:rFonts w:ascii="Arial" w:hAnsi="Arial" w:cs="Arial"/>
        </w:rPr>
        <w:t xml:space="preserve"> </w:t>
      </w:r>
      <w:r w:rsidR="00852253">
        <w:rPr>
          <w:rFonts w:ascii="Arial" w:hAnsi="Arial" w:cs="Arial"/>
        </w:rPr>
        <w:t>initiated</w:t>
      </w:r>
      <w:r w:rsidR="004E33FB" w:rsidRPr="004E33FB">
        <w:rPr>
          <w:rFonts w:ascii="Arial" w:hAnsi="Arial" w:cs="Arial"/>
        </w:rPr>
        <w:t xml:space="preserve"> in April 2020</w:t>
      </w:r>
      <w:r w:rsidR="003C7B91">
        <w:rPr>
          <w:rFonts w:ascii="Arial" w:hAnsi="Arial" w:cs="Arial"/>
        </w:rPr>
        <w:t xml:space="preserve"> (here</w:t>
      </w:r>
      <w:r w:rsidR="00011E03">
        <w:rPr>
          <w:rFonts w:ascii="Arial" w:hAnsi="Arial" w:cs="Arial"/>
        </w:rPr>
        <w:t>in</w:t>
      </w:r>
      <w:r w:rsidR="003C7B91">
        <w:rPr>
          <w:rFonts w:ascii="Arial" w:hAnsi="Arial" w:cs="Arial"/>
        </w:rPr>
        <w:t xml:space="preserve">after, the ‘COVID </w:t>
      </w:r>
      <w:r w:rsidR="00BA7A2C">
        <w:rPr>
          <w:rFonts w:ascii="Arial" w:hAnsi="Arial" w:cs="Arial"/>
        </w:rPr>
        <w:t>S</w:t>
      </w:r>
      <w:r w:rsidR="00852253">
        <w:rPr>
          <w:rFonts w:ascii="Arial" w:hAnsi="Arial" w:cs="Arial"/>
        </w:rPr>
        <w:t>urvey’</w:t>
      </w:r>
      <w:r w:rsidR="003C7B91">
        <w:rPr>
          <w:rFonts w:ascii="Arial" w:hAnsi="Arial" w:cs="Arial"/>
        </w:rPr>
        <w:t>)</w:t>
      </w:r>
      <w:r>
        <w:rPr>
          <w:rFonts w:ascii="Arial" w:hAnsi="Arial" w:cs="Arial"/>
        </w:rPr>
        <w:t>.</w:t>
      </w:r>
      <w:r w:rsidR="00B8758E">
        <w:rPr>
          <w:rFonts w:ascii="Arial" w:hAnsi="Arial" w:cs="Arial"/>
        </w:rPr>
        <w:fldChar w:fldCharType="begin"/>
      </w:r>
      <w:r w:rsidR="002843FC">
        <w:rPr>
          <w:rFonts w:ascii="Arial" w:hAnsi="Arial" w:cs="Arial"/>
        </w:rPr>
        <w:instrText xml:space="preserve"> ADDIN EN.CITE &lt;EndNote&gt;&lt;Cite&gt;&lt;Author&gt;Burton&lt;/Author&gt;&lt;Year&gt;2020&lt;/Year&gt;&lt;RecNum&gt;8473&lt;/RecNum&gt;&lt;DisplayText&gt;&lt;style face="superscript"&gt;20,21&lt;/style&gt;&lt;/DisplayText&gt;&lt;record&gt;&lt;rec-number&gt;8473&lt;/rec-number&gt;&lt;foreign-keys&gt;&lt;key app="EN" db-id="r0dt9fre5paddxet9s75ezf9wz9z0vw2svad" timestamp="1615207247"&gt;8473&lt;/key&gt;&lt;/foreign-keys&gt;&lt;ref-type name="Conference Proceedings"&gt;10&lt;/ref-type&gt;&lt;contributors&gt;&lt;authors&gt;&lt;author&gt;Burton, Jonathan&lt;/author&gt;&lt;author&gt;Lynn, Peter&lt;/author&gt;&lt;author&gt;Benzeval, Michaela&lt;/author&gt;&lt;/authors&gt;&lt;/contributors&gt;&lt;titles&gt;&lt;title&gt;How Understanding Society: The UK household longitudinal study adapted to the COVID-19 pandemic&lt;/title&gt;&lt;secondary-title&gt;Survey Research Methods&lt;/secondary-title&gt;&lt;/titles&gt;&lt;pages&gt;235-239&lt;/pages&gt;&lt;volume&gt;14&lt;/volume&gt;&lt;number&gt;2&lt;/number&gt;&lt;dates&gt;&lt;year&gt;2020&lt;/year&gt;&lt;/dates&gt;&lt;isbn&gt;1864-3361&lt;/isbn&gt;&lt;urls&gt;&lt;/urls&gt;&lt;/record&gt;&lt;/Cite&gt;&lt;Cite&gt;&lt;Author&gt;Robertson&lt;/Author&gt;&lt;Year&gt;2021&lt;/Year&gt;&lt;RecNum&gt;8477&lt;/RecNum&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B8758E">
        <w:rPr>
          <w:rFonts w:ascii="Arial" w:hAnsi="Arial" w:cs="Arial"/>
        </w:rPr>
        <w:fldChar w:fldCharType="separate"/>
      </w:r>
      <w:r w:rsidR="002843FC" w:rsidRPr="002843FC">
        <w:rPr>
          <w:rFonts w:ascii="Arial" w:hAnsi="Arial" w:cs="Arial"/>
          <w:noProof/>
          <w:vertAlign w:val="superscript"/>
        </w:rPr>
        <w:t>20,21</w:t>
      </w:r>
      <w:r w:rsidR="00B8758E">
        <w:rPr>
          <w:rFonts w:ascii="Arial" w:hAnsi="Arial" w:cs="Arial"/>
        </w:rPr>
        <w:fldChar w:fldCharType="end"/>
      </w:r>
      <w:r>
        <w:rPr>
          <w:rFonts w:ascii="Arial" w:hAnsi="Arial" w:cs="Arial"/>
        </w:rPr>
        <w:t xml:space="preserve">  </w:t>
      </w:r>
      <w:proofErr w:type="gramStart"/>
      <w:r w:rsidR="001918A4">
        <w:rPr>
          <w:rFonts w:ascii="Arial" w:hAnsi="Arial" w:cs="Arial"/>
        </w:rPr>
        <w:t>The</w:t>
      </w:r>
      <w:proofErr w:type="gramEnd"/>
      <w:r w:rsidR="001918A4">
        <w:rPr>
          <w:rFonts w:ascii="Arial" w:hAnsi="Arial" w:cs="Arial"/>
        </w:rPr>
        <w:t xml:space="preserve"> derivation of the </w:t>
      </w:r>
      <w:r w:rsidR="008854EC">
        <w:rPr>
          <w:rFonts w:ascii="Arial" w:hAnsi="Arial" w:cs="Arial"/>
        </w:rPr>
        <w:t xml:space="preserve">present </w:t>
      </w:r>
      <w:r w:rsidR="001918A4">
        <w:rPr>
          <w:rFonts w:ascii="Arial" w:hAnsi="Arial" w:cs="Arial"/>
        </w:rPr>
        <w:t xml:space="preserve">analytical sample from the Main and COVID </w:t>
      </w:r>
      <w:r w:rsidR="0069327A">
        <w:rPr>
          <w:rFonts w:ascii="Arial" w:hAnsi="Arial" w:cs="Arial"/>
        </w:rPr>
        <w:t>S</w:t>
      </w:r>
      <w:r w:rsidR="001918A4">
        <w:rPr>
          <w:rFonts w:ascii="Arial" w:hAnsi="Arial" w:cs="Arial"/>
        </w:rPr>
        <w:t xml:space="preserve">urveys, including the </w:t>
      </w:r>
      <w:r w:rsidR="0069327A">
        <w:rPr>
          <w:rFonts w:ascii="Arial" w:hAnsi="Arial" w:cs="Arial"/>
        </w:rPr>
        <w:t>wave for specific data collection</w:t>
      </w:r>
      <w:r w:rsidR="001918A4">
        <w:rPr>
          <w:rFonts w:ascii="Arial" w:hAnsi="Arial" w:cs="Arial"/>
        </w:rPr>
        <w:t xml:space="preserve">, is </w:t>
      </w:r>
      <w:r w:rsidR="0069327A">
        <w:rPr>
          <w:rFonts w:ascii="Arial" w:hAnsi="Arial" w:cs="Arial"/>
        </w:rPr>
        <w:t>given</w:t>
      </w:r>
      <w:r w:rsidR="001918A4">
        <w:rPr>
          <w:rFonts w:ascii="Arial" w:hAnsi="Arial" w:cs="Arial"/>
        </w:rPr>
        <w:t xml:space="preserve"> in figure 1.  T</w:t>
      </w:r>
      <w:r w:rsidRPr="00645446">
        <w:rPr>
          <w:rFonts w:ascii="Arial" w:hAnsi="Arial" w:cs="Arial"/>
        </w:rPr>
        <w:t xml:space="preserve">he University of Essex Ethics Committee </w:t>
      </w:r>
      <w:r>
        <w:rPr>
          <w:rFonts w:ascii="Arial" w:hAnsi="Arial" w:cs="Arial"/>
        </w:rPr>
        <w:t xml:space="preserve">gave approval for </w:t>
      </w:r>
      <w:r w:rsidRPr="00645446">
        <w:rPr>
          <w:rFonts w:ascii="Arial" w:hAnsi="Arial" w:cs="Arial"/>
        </w:rPr>
        <w:t>the COVID-</w:t>
      </w:r>
      <w:r w:rsidR="00B470F4">
        <w:rPr>
          <w:rFonts w:ascii="Arial" w:hAnsi="Arial" w:cs="Arial"/>
        </w:rPr>
        <w:t>orientated</w:t>
      </w:r>
      <w:r>
        <w:rPr>
          <w:rFonts w:ascii="Arial" w:hAnsi="Arial" w:cs="Arial"/>
        </w:rPr>
        <w:t xml:space="preserve"> </w:t>
      </w:r>
      <w:r w:rsidRPr="00645446">
        <w:rPr>
          <w:rFonts w:ascii="Arial" w:hAnsi="Arial" w:cs="Arial"/>
        </w:rPr>
        <w:t>surveys (ETH1920-1271)</w:t>
      </w:r>
      <w:r w:rsidR="00691B65">
        <w:rPr>
          <w:rFonts w:ascii="Arial" w:hAnsi="Arial" w:cs="Arial"/>
        </w:rPr>
        <w:t>; no</w:t>
      </w:r>
      <w:r>
        <w:rPr>
          <w:rFonts w:ascii="Arial" w:hAnsi="Arial" w:cs="Arial"/>
        </w:rPr>
        <w:t xml:space="preserve"> further ethica</w:t>
      </w:r>
      <w:r w:rsidR="00B470F4">
        <w:rPr>
          <w:rFonts w:ascii="Arial" w:hAnsi="Arial" w:cs="Arial"/>
        </w:rPr>
        <w:t>l</w:t>
      </w:r>
      <w:r>
        <w:rPr>
          <w:rFonts w:ascii="Arial" w:hAnsi="Arial" w:cs="Arial"/>
        </w:rPr>
        <w:t xml:space="preserve"> </w:t>
      </w:r>
      <w:r w:rsidR="00691B65">
        <w:rPr>
          <w:rFonts w:ascii="Arial" w:hAnsi="Arial" w:cs="Arial"/>
        </w:rPr>
        <w:t>permiss</w:t>
      </w:r>
      <w:r w:rsidR="00B470F4">
        <w:rPr>
          <w:rFonts w:ascii="Arial" w:hAnsi="Arial" w:cs="Arial"/>
        </w:rPr>
        <w:t>ions</w:t>
      </w:r>
      <w:r w:rsidR="00691B65">
        <w:rPr>
          <w:rFonts w:ascii="Arial" w:hAnsi="Arial" w:cs="Arial"/>
        </w:rPr>
        <w:t xml:space="preserve"> were required for the pr</w:t>
      </w:r>
      <w:r w:rsidR="00B470F4">
        <w:rPr>
          <w:rFonts w:ascii="Arial" w:hAnsi="Arial" w:cs="Arial"/>
        </w:rPr>
        <w:t>esent</w:t>
      </w:r>
      <w:r w:rsidR="00691B65">
        <w:rPr>
          <w:rFonts w:ascii="Arial" w:hAnsi="Arial" w:cs="Arial"/>
        </w:rPr>
        <w:t xml:space="preserve"> analyses of anonymised data.  </w:t>
      </w:r>
    </w:p>
    <w:p w14:paraId="67E307B5" w14:textId="77777777" w:rsidR="004E33FB" w:rsidRDefault="004E33FB" w:rsidP="00645446">
      <w:pPr>
        <w:spacing w:after="0" w:line="480" w:lineRule="auto"/>
        <w:rPr>
          <w:rFonts w:ascii="Arial" w:hAnsi="Arial" w:cs="Arial"/>
        </w:rPr>
      </w:pPr>
    </w:p>
    <w:p w14:paraId="171B2A01" w14:textId="7E587A96" w:rsidR="00DC7E3C" w:rsidRDefault="00B43D44" w:rsidP="00645446">
      <w:pPr>
        <w:spacing w:after="0" w:line="480" w:lineRule="auto"/>
        <w:rPr>
          <w:rFonts w:ascii="Arial" w:hAnsi="Arial" w:cs="Arial"/>
        </w:rPr>
      </w:pPr>
      <w:r w:rsidRPr="00B43D44">
        <w:rPr>
          <w:rFonts w:ascii="Arial" w:hAnsi="Arial" w:cs="Arial"/>
        </w:rPr>
        <w:t xml:space="preserve">The COVID </w:t>
      </w:r>
      <w:r w:rsidR="00D158CB">
        <w:rPr>
          <w:rFonts w:ascii="Arial" w:hAnsi="Arial" w:cs="Arial"/>
        </w:rPr>
        <w:t>Surveys</w:t>
      </w:r>
      <w:r w:rsidRPr="00B43D44">
        <w:rPr>
          <w:rFonts w:ascii="Arial" w:hAnsi="Arial" w:cs="Arial"/>
        </w:rPr>
        <w:t xml:space="preserve"> took place </w:t>
      </w:r>
      <w:r w:rsidRPr="00BA7A2C">
        <w:rPr>
          <w:rFonts w:ascii="Arial" w:hAnsi="Arial" w:cs="Arial"/>
        </w:rPr>
        <w:t>monthly</w:t>
      </w:r>
      <w:r w:rsidR="008854EC">
        <w:rPr>
          <w:rFonts w:ascii="Arial" w:hAnsi="Arial" w:cs="Arial"/>
        </w:rPr>
        <w:t>/</w:t>
      </w:r>
      <w:r w:rsidRPr="00FF5907">
        <w:rPr>
          <w:rFonts w:ascii="Arial" w:hAnsi="Arial" w:cs="Arial"/>
        </w:rPr>
        <w:t>bimonthly between April (wave 1) and November 2020 (wave 6)</w:t>
      </w:r>
      <w:r w:rsidR="00D543E1" w:rsidRPr="00FF5907">
        <w:rPr>
          <w:rFonts w:ascii="Arial" w:hAnsi="Arial" w:cs="Arial"/>
        </w:rPr>
        <w:t>,</w:t>
      </w:r>
      <w:r w:rsidR="00C13D70" w:rsidRPr="00FF5907">
        <w:rPr>
          <w:rFonts w:ascii="Arial" w:hAnsi="Arial" w:cs="Arial"/>
        </w:rPr>
        <w:t xml:space="preserve"> with</w:t>
      </w:r>
      <w:r w:rsidR="00C13D70">
        <w:rPr>
          <w:rFonts w:ascii="Arial" w:hAnsi="Arial" w:cs="Arial"/>
        </w:rPr>
        <w:t xml:space="preserve"> </w:t>
      </w:r>
      <w:r w:rsidRPr="00BA7A2C">
        <w:rPr>
          <w:rFonts w:ascii="Arial" w:hAnsi="Arial" w:cs="Arial"/>
        </w:rPr>
        <w:t xml:space="preserve">questions on vaccine </w:t>
      </w:r>
      <w:r w:rsidR="00D25C38" w:rsidRPr="00BA7A2C">
        <w:rPr>
          <w:rFonts w:ascii="Arial" w:hAnsi="Arial" w:cs="Arial"/>
        </w:rPr>
        <w:t>intention</w:t>
      </w:r>
      <w:r w:rsidRPr="00BA7A2C">
        <w:rPr>
          <w:rFonts w:ascii="Arial" w:hAnsi="Arial" w:cs="Arial"/>
        </w:rPr>
        <w:t xml:space="preserve"> first administered</w:t>
      </w:r>
      <w:r w:rsidR="00C13D70">
        <w:rPr>
          <w:rFonts w:ascii="Arial" w:hAnsi="Arial" w:cs="Arial"/>
        </w:rPr>
        <w:t xml:space="preserve"> </w:t>
      </w:r>
      <w:r w:rsidR="000A1060">
        <w:rPr>
          <w:rFonts w:ascii="Arial" w:hAnsi="Arial" w:cs="Arial"/>
        </w:rPr>
        <w:t xml:space="preserve">in </w:t>
      </w:r>
      <w:commentRangeStart w:id="71"/>
      <w:ins w:id="72" w:author="DEARY Ian" w:date="2021-04-23T12:17:00Z">
        <w:r w:rsidR="00815110">
          <w:rPr>
            <w:rFonts w:ascii="Arial" w:hAnsi="Arial" w:cs="Arial"/>
          </w:rPr>
          <w:t xml:space="preserve">the </w:t>
        </w:r>
      </w:ins>
      <w:r w:rsidR="0069327A">
        <w:rPr>
          <w:rFonts w:ascii="Arial" w:hAnsi="Arial" w:cs="Arial"/>
        </w:rPr>
        <w:t>latest</w:t>
      </w:r>
      <w:r w:rsidR="000A1060">
        <w:rPr>
          <w:rFonts w:ascii="Arial" w:hAnsi="Arial" w:cs="Arial"/>
        </w:rPr>
        <w:t xml:space="preserve"> </w:t>
      </w:r>
      <w:r w:rsidR="0069327A" w:rsidRPr="0069327A">
        <w:rPr>
          <w:rFonts w:ascii="Arial" w:hAnsi="Arial" w:cs="Arial"/>
        </w:rPr>
        <w:t xml:space="preserve">tranche </w:t>
      </w:r>
      <w:commentRangeEnd w:id="71"/>
      <w:r w:rsidR="00815110">
        <w:rPr>
          <w:rStyle w:val="CommentReference"/>
        </w:rPr>
        <w:commentReference w:id="71"/>
      </w:r>
      <w:r w:rsidR="0069327A">
        <w:rPr>
          <w:rFonts w:ascii="Arial" w:hAnsi="Arial" w:cs="Arial"/>
        </w:rPr>
        <w:t xml:space="preserve">of </w:t>
      </w:r>
      <w:r w:rsidR="0069327A" w:rsidRPr="0069327A">
        <w:rPr>
          <w:rFonts w:ascii="Arial" w:hAnsi="Arial" w:cs="Arial"/>
        </w:rPr>
        <w:t xml:space="preserve">data collection </w:t>
      </w:r>
      <w:r w:rsidR="001918A4" w:rsidRPr="00FF5907">
        <w:rPr>
          <w:rFonts w:ascii="Arial" w:hAnsi="Arial" w:cs="Arial"/>
        </w:rPr>
        <w:t>when study members were aged 16-95</w:t>
      </w:r>
      <w:r w:rsidR="0069327A">
        <w:rPr>
          <w:rFonts w:ascii="Arial" w:hAnsi="Arial" w:cs="Arial"/>
        </w:rPr>
        <w:t xml:space="preserve"> years</w:t>
      </w:r>
      <w:r w:rsidR="001918A4" w:rsidRPr="00FF5907">
        <w:rPr>
          <w:rFonts w:ascii="Arial" w:hAnsi="Arial" w:cs="Arial"/>
        </w:rPr>
        <w:t xml:space="preserve"> (mean 53)</w:t>
      </w:r>
      <w:r w:rsidRPr="00BA7A2C">
        <w:rPr>
          <w:rFonts w:ascii="Arial" w:hAnsi="Arial" w:cs="Arial"/>
        </w:rPr>
        <w:t>.</w:t>
      </w:r>
      <w:r w:rsidR="00EB221E">
        <w:rPr>
          <w:rFonts w:ascii="Arial" w:hAnsi="Arial" w:cs="Arial"/>
        </w:rPr>
        <w:fldChar w:fldCharType="begin"/>
      </w:r>
      <w:r w:rsidR="002843FC">
        <w:rPr>
          <w:rFonts w:ascii="Arial" w:hAnsi="Arial" w:cs="Arial"/>
        </w:rPr>
        <w:instrText xml:space="preserve"> ADDIN EN.CITE &lt;EndNote&gt;&lt;Cite&gt;&lt;Author&gt;Robertson&lt;/Author&gt;&lt;Year&gt;2021&lt;/Year&gt;&lt;RecNum&gt;8477&lt;/RecNum&gt;&lt;DisplayText&gt;&lt;style face="superscript"&gt;21&lt;/style&gt;&lt;/DisplayText&gt;&lt;record&gt;&lt;rec-number&gt;8477&lt;/rec-number&gt;&lt;foreign-keys&gt;&lt;key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2843FC" w:rsidRPr="002843FC">
        <w:rPr>
          <w:rFonts w:ascii="Arial" w:hAnsi="Arial" w:cs="Arial"/>
          <w:noProof/>
          <w:vertAlign w:val="superscript"/>
        </w:rPr>
        <w:t>21</w:t>
      </w:r>
      <w:r w:rsidR="00EB221E">
        <w:rPr>
          <w:rFonts w:ascii="Arial" w:hAnsi="Arial" w:cs="Arial"/>
        </w:rPr>
        <w:fldChar w:fldCharType="end"/>
      </w:r>
      <w:r w:rsidRPr="00BA7A2C">
        <w:rPr>
          <w:rFonts w:ascii="Arial" w:hAnsi="Arial" w:cs="Arial"/>
        </w:rPr>
        <w:t xml:space="preserve"> </w:t>
      </w:r>
      <w:r w:rsidR="00EB221E">
        <w:rPr>
          <w:rFonts w:ascii="Arial" w:hAnsi="Arial" w:cs="Arial"/>
        </w:rPr>
        <w:t xml:space="preserve"> </w:t>
      </w:r>
      <w:r w:rsidRPr="00BA7A2C">
        <w:rPr>
          <w:rFonts w:ascii="Arial" w:hAnsi="Arial" w:cs="Arial"/>
        </w:rPr>
        <w:t>Data collection in wave 6 (</w:t>
      </w:r>
      <w:r w:rsidR="001124F8">
        <w:rPr>
          <w:rFonts w:ascii="Arial" w:hAnsi="Arial" w:cs="Arial"/>
        </w:rPr>
        <w:t xml:space="preserve">starting </w:t>
      </w:r>
      <w:r w:rsidRPr="00BA7A2C">
        <w:rPr>
          <w:rFonts w:ascii="Arial" w:hAnsi="Arial" w:cs="Arial"/>
        </w:rPr>
        <w:t xml:space="preserve">24th November) </w:t>
      </w:r>
      <w:r w:rsidR="00D25C38" w:rsidRPr="00BA7A2C">
        <w:rPr>
          <w:rFonts w:ascii="Arial" w:hAnsi="Arial" w:cs="Arial"/>
        </w:rPr>
        <w:t>commenced</w:t>
      </w:r>
      <w:r w:rsidRPr="00BA7A2C">
        <w:rPr>
          <w:rFonts w:ascii="Arial" w:hAnsi="Arial" w:cs="Arial"/>
        </w:rPr>
        <w:t xml:space="preserve"> the day</w:t>
      </w:r>
      <w:r w:rsidR="00D25C38" w:rsidRPr="00BA7A2C">
        <w:rPr>
          <w:rFonts w:ascii="Arial" w:hAnsi="Arial" w:cs="Arial"/>
        </w:rPr>
        <w:t xml:space="preserve"> immediately</w:t>
      </w:r>
      <w:r w:rsidRPr="00BA7A2C">
        <w:rPr>
          <w:rFonts w:ascii="Arial" w:hAnsi="Arial" w:cs="Arial"/>
        </w:rPr>
        <w:t xml:space="preserve"> following the announcement of the </w:t>
      </w:r>
      <w:r w:rsidR="0092278C">
        <w:rPr>
          <w:rFonts w:ascii="Arial" w:hAnsi="Arial" w:cs="Arial"/>
        </w:rPr>
        <w:t xml:space="preserve">efficacy of the </w:t>
      </w:r>
      <w:r w:rsidRPr="00BA7A2C">
        <w:rPr>
          <w:rFonts w:ascii="Arial" w:hAnsi="Arial" w:cs="Arial"/>
        </w:rPr>
        <w:t>Oxford University/AstraZeneca vaccine</w:t>
      </w:r>
      <w:ins w:id="73" w:author="DEARY Ian" w:date="2021-04-23T12:19:00Z">
        <w:r w:rsidR="00126204">
          <w:rPr>
            <w:rFonts w:ascii="Arial" w:hAnsi="Arial" w:cs="Arial"/>
          </w:rPr>
          <w:t>.</w:t>
        </w:r>
      </w:ins>
      <w:r w:rsidR="00B22EA1">
        <w:rPr>
          <w:rFonts w:ascii="Arial" w:hAnsi="Arial" w:cs="Arial"/>
        </w:rPr>
        <w:fldChar w:fldCharType="begin"/>
      </w:r>
      <w:r w:rsidR="002843FC">
        <w:rPr>
          <w:rFonts w:ascii="Arial" w:hAnsi="Arial" w:cs="Arial"/>
        </w:rPr>
        <w:instrText xml:space="preserve"> ADDIN EN.CITE &lt;EndNote&gt;&lt;Cite&gt;&lt;Author&gt;Gallacher&lt;/Author&gt;&lt;Year&gt;2020&lt;/Year&gt;&lt;RecNum&gt;8520&lt;/RecNum&gt;&lt;DisplayText&gt;&lt;style face="superscript"&gt;22&lt;/style&gt;&lt;/DisplayText&gt;&lt;record&gt;&lt;rec-number&gt;8520&lt;/rec-number&gt;&lt;foreign-keys&gt;&lt;key app="EN" db-id="r0dt9fre5paddxet9s75ezf9wz9z0vw2svad" timestamp="1615212903"&gt;8520&lt;/key&gt;&lt;/foreign-keys&gt;&lt;ref-type name="Journal Article"&gt;17&lt;/ref-type&gt;&lt;contributors&gt;&lt;authors&gt;&lt;author&gt;Gallacher, J.&lt;/author&gt;&lt;/authors&gt;&lt;/contributors&gt;&lt;titles&gt;&lt;title&gt;Covid-19: Oxford University vaccine is highly effective (BBC News)&lt;/title&gt;&lt;secondary-title&gt;https://www.bbc.co.uk/news/health-55040635&lt;/secondary-title&gt;&lt;/titles&gt;&lt;periodical&gt;&lt;full-title&gt;https://www.bbc.co.uk/news/health-55040635&lt;/full-title&gt;&lt;/periodical&gt;&lt;dates&gt;&lt;year&gt;2020&lt;/year&gt;&lt;/dates&gt;&lt;urls&gt;&lt;/urls&gt;&lt;/record&gt;&lt;/Cite&gt;&lt;/EndNote&gt;</w:instrText>
      </w:r>
      <w:r w:rsidR="00B22EA1">
        <w:rPr>
          <w:rFonts w:ascii="Arial" w:hAnsi="Arial" w:cs="Arial"/>
        </w:rPr>
        <w:fldChar w:fldCharType="separate"/>
      </w:r>
      <w:r w:rsidR="002843FC" w:rsidRPr="002843FC">
        <w:rPr>
          <w:rFonts w:ascii="Arial" w:hAnsi="Arial" w:cs="Arial"/>
          <w:noProof/>
          <w:vertAlign w:val="superscript"/>
        </w:rPr>
        <w:t>22</w:t>
      </w:r>
      <w:r w:rsidR="00B22EA1">
        <w:rPr>
          <w:rFonts w:ascii="Arial" w:hAnsi="Arial" w:cs="Arial"/>
        </w:rPr>
        <w:fldChar w:fldCharType="end"/>
      </w:r>
      <w:del w:id="74" w:author="DEARY Ian" w:date="2021-04-23T12:19:00Z">
        <w:r w:rsidR="00B22EA1" w:rsidDel="00126204">
          <w:rPr>
            <w:rFonts w:ascii="Arial" w:hAnsi="Arial" w:cs="Arial"/>
          </w:rPr>
          <w:delText xml:space="preserve"> </w:delText>
        </w:r>
        <w:r w:rsidRPr="00B43D44" w:rsidDel="00126204">
          <w:rPr>
            <w:rFonts w:ascii="Arial" w:hAnsi="Arial" w:cs="Arial"/>
          </w:rPr>
          <w:delText>and</w:delText>
        </w:r>
      </w:del>
      <w:r w:rsidRPr="00B43D44">
        <w:rPr>
          <w:rFonts w:ascii="Arial" w:hAnsi="Arial" w:cs="Arial"/>
        </w:rPr>
        <w:t xml:space="preserve"> </w:t>
      </w:r>
      <w:ins w:id="75" w:author="DEARY Ian" w:date="2021-04-23T12:19:00Z">
        <w:r w:rsidR="00126204" w:rsidRPr="00BA7A2C">
          <w:rPr>
            <w:rFonts w:ascii="Arial" w:hAnsi="Arial" w:cs="Arial"/>
          </w:rPr>
          <w:t xml:space="preserve">Data collection </w:t>
        </w:r>
      </w:ins>
      <w:r w:rsidRPr="00B43D44">
        <w:rPr>
          <w:rFonts w:ascii="Arial" w:hAnsi="Arial" w:cs="Arial"/>
        </w:rPr>
        <w:t xml:space="preserve">continued </w:t>
      </w:r>
      <w:r w:rsidR="00BA7A2C">
        <w:rPr>
          <w:rFonts w:ascii="Arial" w:hAnsi="Arial" w:cs="Arial"/>
        </w:rPr>
        <w:t>for one week</w:t>
      </w:r>
      <w:r w:rsidR="00C13D70">
        <w:rPr>
          <w:rFonts w:ascii="Arial" w:hAnsi="Arial" w:cs="Arial"/>
        </w:rPr>
        <w:t xml:space="preserve">, </w:t>
      </w:r>
      <w:ins w:id="76" w:author="DEARY Ian" w:date="2021-04-23T12:20:00Z">
        <w:r w:rsidR="00126204">
          <w:rPr>
            <w:rFonts w:ascii="Arial" w:hAnsi="Arial" w:cs="Arial"/>
          </w:rPr>
          <w:t>and obtained information from</w:t>
        </w:r>
      </w:ins>
      <w:del w:id="77" w:author="DEARY Ian" w:date="2021-04-23T12:20:00Z">
        <w:r w:rsidR="00C13D70" w:rsidRPr="00BA7A2C" w:rsidDel="00126204">
          <w:rPr>
            <w:rFonts w:ascii="Arial" w:hAnsi="Arial" w:cs="Arial"/>
          </w:rPr>
          <w:delText>compris</w:delText>
        </w:r>
        <w:r w:rsidR="00B22EA1" w:rsidDel="00126204">
          <w:rPr>
            <w:rFonts w:ascii="Arial" w:hAnsi="Arial" w:cs="Arial"/>
          </w:rPr>
          <w:delText>ing</w:delText>
        </w:r>
      </w:del>
      <w:r w:rsidR="00C13D70" w:rsidRPr="00BA7A2C">
        <w:rPr>
          <w:rFonts w:ascii="Arial" w:hAnsi="Arial" w:cs="Arial"/>
        </w:rPr>
        <w:t xml:space="preserve"> a total of 12,035 individuals of 19,294 invitations issued (response proportion 62%).</w:t>
      </w:r>
      <w:r w:rsidR="00EB221E">
        <w:rPr>
          <w:rFonts w:ascii="Arial" w:hAnsi="Arial" w:cs="Arial"/>
        </w:rPr>
        <w:fldChar w:fldCharType="begin"/>
      </w:r>
      <w:r w:rsidR="002843FC">
        <w:rPr>
          <w:rFonts w:ascii="Arial" w:hAnsi="Arial" w:cs="Arial"/>
        </w:rPr>
        <w:instrText xml:space="preserve"> ADDIN EN.CITE &lt;EndNote&gt;&lt;Cite&gt;&lt;Author&gt;Robertson&lt;/Author&gt;&lt;Year&gt;2021&lt;/Year&gt;&lt;RecNum&gt;8477&lt;/RecNum&gt;&lt;DisplayText&gt;&lt;style face="superscript"&gt;21&lt;/style&gt;&lt;/DisplayText&gt;&lt;record&gt;&lt;rec-number&gt;8477&lt;/rec-number&gt;&lt;foreign-keys&gt;&lt;key app="EN" db-id="r0dt9fre5paddxet9s75ezf9wz9z0vw2svad" timestamp="1615207247"&gt;8477&lt;/key&gt;&lt;/foreign-keys&gt;&lt;ref-type name="Journal Article"&gt;17&lt;/ref-type&gt;&lt;contributors&gt;&lt;authors&gt;&lt;author&gt;Robertson, Elaine&lt;/author&gt;&lt;author&gt;Reeve, Kelly S&lt;/author&gt;&lt;author&gt;Niedzwiedz, Claire L&lt;/author&gt;&lt;author&gt;Moore, Jamie&lt;/author&gt;&lt;author&gt;Blake, Margaret&lt;/author&gt;&lt;author&gt;Green, Michael&lt;/author&gt;&lt;author&gt;Katikireddi, Srinivasa Vittal&lt;/author&gt;&lt;author&gt;Benzeval, Michaela J&lt;/author&gt;&lt;/authors&gt;&lt;/contributors&gt;&lt;titles&gt;&lt;title&gt;Predictors of COVID-19 vaccine hesitancy in the UK Household Longitudinal Study&lt;/title&gt;&lt;secondary-title&gt;Brain Behavior Immunity&lt;/secondary-title&gt;&lt;/titles&gt;&lt;periodical&gt;&lt;full-title&gt;Brain Behavior Immunity&lt;/full-title&gt;&lt;/periodical&gt;&lt;pages&gt;2020.12. 27.20248899&lt;/pages&gt;&lt;dates&gt;&lt;year&gt;2021&lt;/year&gt;&lt;/dates&gt;&lt;urls&gt;&lt;/urls&gt;&lt;/record&gt;&lt;/Cite&gt;&lt;/EndNote&gt;</w:instrText>
      </w:r>
      <w:r w:rsidR="00EB221E">
        <w:rPr>
          <w:rFonts w:ascii="Arial" w:hAnsi="Arial" w:cs="Arial"/>
        </w:rPr>
        <w:fldChar w:fldCharType="separate"/>
      </w:r>
      <w:r w:rsidR="002843FC" w:rsidRPr="002843FC">
        <w:rPr>
          <w:rFonts w:ascii="Arial" w:hAnsi="Arial" w:cs="Arial"/>
          <w:noProof/>
          <w:vertAlign w:val="superscript"/>
        </w:rPr>
        <w:t>21</w:t>
      </w:r>
      <w:r w:rsidR="00EB221E">
        <w:rPr>
          <w:rFonts w:ascii="Arial" w:hAnsi="Arial" w:cs="Arial"/>
        </w:rPr>
        <w:fldChar w:fldCharType="end"/>
      </w:r>
      <w:r w:rsidR="00C13D70" w:rsidRPr="00BA7A2C">
        <w:rPr>
          <w:rFonts w:ascii="Arial" w:hAnsi="Arial" w:cs="Arial"/>
        </w:rPr>
        <w:t xml:space="preserve">  </w:t>
      </w:r>
    </w:p>
    <w:p w14:paraId="4C8B8F4E" w14:textId="0A123325" w:rsidR="00645446" w:rsidRDefault="00645446" w:rsidP="00645446">
      <w:pPr>
        <w:spacing w:after="0" w:line="480" w:lineRule="auto"/>
        <w:rPr>
          <w:rFonts w:ascii="Arial" w:hAnsi="Arial" w:cs="Arial"/>
        </w:rPr>
      </w:pPr>
    </w:p>
    <w:p w14:paraId="526DFA14" w14:textId="687AECD9" w:rsidR="00691B65" w:rsidRPr="005F4762" w:rsidRDefault="00691B65" w:rsidP="00691B65">
      <w:pPr>
        <w:spacing w:after="0" w:line="480" w:lineRule="auto"/>
        <w:rPr>
          <w:rFonts w:ascii="Arial" w:hAnsi="Arial" w:cs="Arial"/>
          <w:i/>
          <w:iCs/>
        </w:rPr>
      </w:pPr>
      <w:r w:rsidRPr="005F4762">
        <w:rPr>
          <w:rFonts w:ascii="Arial" w:hAnsi="Arial" w:cs="Arial"/>
          <w:i/>
          <w:iCs/>
        </w:rPr>
        <w:t xml:space="preserve">Assessment of </w:t>
      </w:r>
      <w:r w:rsidR="006B4623">
        <w:rPr>
          <w:rFonts w:ascii="Arial" w:hAnsi="Arial" w:cs="Arial"/>
          <w:i/>
          <w:iCs/>
        </w:rPr>
        <w:t xml:space="preserve">mental </w:t>
      </w:r>
      <w:r w:rsidR="004B3D71">
        <w:rPr>
          <w:rFonts w:ascii="Arial" w:hAnsi="Arial" w:cs="Arial"/>
          <w:i/>
          <w:iCs/>
        </w:rPr>
        <w:t xml:space="preserve">and physical </w:t>
      </w:r>
      <w:r w:rsidR="0069327A">
        <w:rPr>
          <w:rFonts w:ascii="Arial" w:hAnsi="Arial" w:cs="Arial"/>
          <w:i/>
          <w:iCs/>
        </w:rPr>
        <w:t>morbidity</w:t>
      </w:r>
      <w:r w:rsidRPr="005F4762">
        <w:rPr>
          <w:rFonts w:ascii="Arial" w:hAnsi="Arial" w:cs="Arial"/>
          <w:i/>
          <w:iCs/>
        </w:rPr>
        <w:t xml:space="preserve"> </w:t>
      </w:r>
    </w:p>
    <w:p w14:paraId="79CE86F1" w14:textId="326D462E" w:rsidR="002654D1" w:rsidRDefault="004B3D71" w:rsidP="004B3D71">
      <w:pPr>
        <w:spacing w:after="0" w:line="480" w:lineRule="auto"/>
        <w:rPr>
          <w:rFonts w:ascii="Arial" w:hAnsi="Arial" w:cs="Arial"/>
        </w:rPr>
      </w:pPr>
      <w:r>
        <w:rPr>
          <w:rFonts w:ascii="Arial" w:hAnsi="Arial" w:cs="Arial"/>
        </w:rPr>
        <w:t xml:space="preserve">Study members indicated if </w:t>
      </w:r>
      <w:r w:rsidR="003E5637">
        <w:rPr>
          <w:rFonts w:ascii="Arial" w:hAnsi="Arial" w:cs="Arial"/>
        </w:rPr>
        <w:t xml:space="preserve">a </w:t>
      </w:r>
      <w:r w:rsidR="00085E6C">
        <w:rPr>
          <w:rFonts w:ascii="Arial" w:hAnsi="Arial" w:cs="Arial"/>
        </w:rPr>
        <w:t xml:space="preserve">physician </w:t>
      </w:r>
      <w:r w:rsidR="003E5637">
        <w:rPr>
          <w:rFonts w:ascii="Arial" w:hAnsi="Arial" w:cs="Arial"/>
        </w:rPr>
        <w:t>or other health professional</w:t>
      </w:r>
      <w:r w:rsidR="00085E6C">
        <w:rPr>
          <w:rFonts w:ascii="Arial" w:hAnsi="Arial" w:cs="Arial"/>
        </w:rPr>
        <w:t xml:space="preserve"> had</w:t>
      </w:r>
      <w:r w:rsidR="003E5637">
        <w:rPr>
          <w:rFonts w:ascii="Arial" w:hAnsi="Arial" w:cs="Arial"/>
        </w:rPr>
        <w:t xml:space="preserve"> ever </w:t>
      </w:r>
      <w:r w:rsidR="00085E6C">
        <w:rPr>
          <w:rFonts w:ascii="Arial" w:hAnsi="Arial" w:cs="Arial"/>
        </w:rPr>
        <w:t>informed</w:t>
      </w:r>
      <w:r w:rsidR="003E5637">
        <w:rPr>
          <w:rFonts w:ascii="Arial" w:hAnsi="Arial" w:cs="Arial"/>
        </w:rPr>
        <w:t xml:space="preserve"> them that they had </w:t>
      </w:r>
      <w:r w:rsidR="0069327A">
        <w:rPr>
          <w:rFonts w:ascii="Arial" w:hAnsi="Arial" w:cs="Arial"/>
        </w:rPr>
        <w:t xml:space="preserve">a </w:t>
      </w:r>
      <w:r w:rsidR="003E5637">
        <w:rPr>
          <w:rFonts w:ascii="Arial" w:hAnsi="Arial" w:cs="Arial"/>
        </w:rPr>
        <w:t>psychiatric problem, which included</w:t>
      </w:r>
      <w:r>
        <w:rPr>
          <w:rFonts w:ascii="Arial" w:hAnsi="Arial" w:cs="Arial"/>
        </w:rPr>
        <w:t xml:space="preserve"> a</w:t>
      </w:r>
      <w:r w:rsidR="00C649BC" w:rsidRPr="00C649BC">
        <w:rPr>
          <w:rFonts w:ascii="Arial" w:hAnsi="Arial" w:cs="Arial"/>
        </w:rPr>
        <w:t>nxiety</w:t>
      </w:r>
      <w:r>
        <w:rPr>
          <w:rFonts w:ascii="Arial" w:hAnsi="Arial" w:cs="Arial"/>
        </w:rPr>
        <w:t>, d</w:t>
      </w:r>
      <w:r w:rsidR="00C649BC" w:rsidRPr="00C649BC">
        <w:rPr>
          <w:rFonts w:ascii="Arial" w:hAnsi="Arial" w:cs="Arial"/>
        </w:rPr>
        <w:t>epression</w:t>
      </w:r>
      <w:r>
        <w:rPr>
          <w:rFonts w:ascii="Arial" w:hAnsi="Arial" w:cs="Arial"/>
        </w:rPr>
        <w:t>, p</w:t>
      </w:r>
      <w:r w:rsidR="00C649BC" w:rsidRPr="00C649BC">
        <w:rPr>
          <w:rFonts w:ascii="Arial" w:hAnsi="Arial" w:cs="Arial"/>
        </w:rPr>
        <w:t>sychosis or schizophrenia</w:t>
      </w:r>
      <w:r>
        <w:rPr>
          <w:rFonts w:ascii="Arial" w:hAnsi="Arial" w:cs="Arial"/>
        </w:rPr>
        <w:t xml:space="preserve">, </w:t>
      </w:r>
      <w:r>
        <w:rPr>
          <w:rFonts w:ascii="Arial" w:hAnsi="Arial" w:cs="Arial"/>
        </w:rPr>
        <w:lastRenderedPageBreak/>
        <w:t>b</w:t>
      </w:r>
      <w:r w:rsidR="00C649BC" w:rsidRPr="00C649BC">
        <w:rPr>
          <w:rFonts w:ascii="Arial" w:hAnsi="Arial" w:cs="Arial"/>
        </w:rPr>
        <w:t>ipolar disorder or manic depression</w:t>
      </w:r>
      <w:r>
        <w:rPr>
          <w:rFonts w:ascii="Arial" w:hAnsi="Arial" w:cs="Arial"/>
        </w:rPr>
        <w:t>, a</w:t>
      </w:r>
      <w:r w:rsidR="00C649BC" w:rsidRPr="00C649BC">
        <w:rPr>
          <w:rFonts w:ascii="Arial" w:hAnsi="Arial" w:cs="Arial"/>
        </w:rPr>
        <w:t>n eating disorder</w:t>
      </w:r>
      <w:r>
        <w:rPr>
          <w:rFonts w:ascii="Arial" w:hAnsi="Arial" w:cs="Arial"/>
        </w:rPr>
        <w:t>, p</w:t>
      </w:r>
      <w:r w:rsidR="00C649BC" w:rsidRPr="00C649BC">
        <w:rPr>
          <w:rFonts w:ascii="Arial" w:hAnsi="Arial" w:cs="Arial"/>
        </w:rPr>
        <w:t>ost-traumatic stress disorder</w:t>
      </w:r>
      <w:r>
        <w:rPr>
          <w:rFonts w:ascii="Arial" w:hAnsi="Arial" w:cs="Arial"/>
        </w:rPr>
        <w:t xml:space="preserve">, or any other mental illness </w:t>
      </w:r>
      <w:r w:rsidR="003E5637" w:rsidRPr="003E5637">
        <w:rPr>
          <w:rFonts w:ascii="Arial" w:hAnsi="Arial" w:cs="Arial"/>
        </w:rPr>
        <w:t>(</w:t>
      </w:r>
      <w:commentRangeStart w:id="78"/>
      <w:r w:rsidR="003E5637" w:rsidRPr="003E5637">
        <w:rPr>
          <w:rFonts w:ascii="Arial" w:hAnsi="Arial" w:cs="Arial"/>
        </w:rPr>
        <w:t>wave 10</w:t>
      </w:r>
      <w:r w:rsidR="00A7042F">
        <w:rPr>
          <w:rFonts w:ascii="Arial" w:hAnsi="Arial" w:cs="Arial"/>
        </w:rPr>
        <w:t>, Main Survey</w:t>
      </w:r>
      <w:commentRangeEnd w:id="78"/>
      <w:r w:rsidR="00126204">
        <w:rPr>
          <w:rStyle w:val="CommentReference"/>
        </w:rPr>
        <w:commentReference w:id="78"/>
      </w:r>
      <w:r w:rsidRPr="003E5637">
        <w:rPr>
          <w:rFonts w:ascii="Arial" w:hAnsi="Arial" w:cs="Arial"/>
        </w:rPr>
        <w:t>).</w:t>
      </w:r>
      <w:r w:rsidR="003E5637">
        <w:rPr>
          <w:rFonts w:ascii="Arial" w:hAnsi="Arial" w:cs="Arial"/>
        </w:rPr>
        <w:t xml:space="preserve"> </w:t>
      </w:r>
      <w:r w:rsidR="00085E6C">
        <w:rPr>
          <w:rFonts w:ascii="Arial" w:hAnsi="Arial" w:cs="Arial"/>
        </w:rPr>
        <w:t xml:space="preserve"> </w:t>
      </w:r>
      <w:r w:rsidR="002654D1">
        <w:rPr>
          <w:rFonts w:ascii="Arial" w:hAnsi="Arial" w:cs="Arial"/>
        </w:rPr>
        <w:t xml:space="preserve">With a low prevalence hesitancy for selected conditions, the latter five mental health groups </w:t>
      </w:r>
      <w:commentRangeStart w:id="79"/>
      <w:r w:rsidR="002654D1">
        <w:rPr>
          <w:rFonts w:ascii="Arial" w:hAnsi="Arial" w:cs="Arial"/>
        </w:rPr>
        <w:t>were aggregated</w:t>
      </w:r>
      <w:commentRangeEnd w:id="79"/>
      <w:r w:rsidR="00126204">
        <w:rPr>
          <w:rStyle w:val="CommentReference"/>
        </w:rPr>
        <w:commentReference w:id="79"/>
      </w:r>
      <w:r w:rsidR="002654D1">
        <w:rPr>
          <w:rFonts w:ascii="Arial" w:hAnsi="Arial" w:cs="Arial"/>
        </w:rPr>
        <w:t xml:space="preserve">. </w:t>
      </w:r>
      <w:r w:rsidR="0069327A">
        <w:rPr>
          <w:rFonts w:ascii="Arial" w:hAnsi="Arial" w:cs="Arial"/>
        </w:rPr>
        <w:t xml:space="preserve"> Self-reports of a physician diagnosis of mental illness, in particular depression, shows reasonable agreement with structured clinical interviews.</w:t>
      </w:r>
      <w:r w:rsidR="002742A0">
        <w:rPr>
          <w:rFonts w:ascii="Arial" w:hAnsi="Arial" w:cs="Arial"/>
        </w:rPr>
        <w:fldChar w:fldCharType="begin">
          <w:fldData xml:space="preserve">PEVuZE5vdGU+PENpdGU+PEF1dGhvcj5TdHVhcnQ8L0F1dGhvcj48WWVhcj4yMDE0PC9ZZWFyPjxS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PEVuZE5vdGU+PENpdGU+PEF1dGhvcj5TdHVhcnQ8L0F1dGhvcj48WWVhcj4yMDE0PC9ZZWFyPjxS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2742A0">
        <w:rPr>
          <w:rFonts w:ascii="Arial" w:hAnsi="Arial" w:cs="Arial"/>
        </w:rPr>
      </w:r>
      <w:r w:rsidR="002742A0">
        <w:rPr>
          <w:rFonts w:ascii="Arial" w:hAnsi="Arial" w:cs="Arial"/>
        </w:rPr>
        <w:fldChar w:fldCharType="separate"/>
      </w:r>
      <w:r w:rsidR="002843FC" w:rsidRPr="002843FC">
        <w:rPr>
          <w:rFonts w:ascii="Arial" w:hAnsi="Arial" w:cs="Arial"/>
          <w:noProof/>
          <w:vertAlign w:val="superscript"/>
        </w:rPr>
        <w:t>23</w:t>
      </w:r>
      <w:r w:rsidR="002742A0">
        <w:rPr>
          <w:rFonts w:ascii="Arial" w:hAnsi="Arial" w:cs="Arial"/>
        </w:rPr>
        <w:fldChar w:fldCharType="end"/>
      </w:r>
      <w:r w:rsidR="0069327A">
        <w:rPr>
          <w:rFonts w:ascii="Arial" w:hAnsi="Arial" w:cs="Arial"/>
        </w:rPr>
        <w:t xml:space="preserve">  </w:t>
      </w:r>
    </w:p>
    <w:p w14:paraId="5D924F34" w14:textId="77777777" w:rsidR="002654D1" w:rsidRDefault="002654D1" w:rsidP="004B3D71">
      <w:pPr>
        <w:spacing w:after="0" w:line="480" w:lineRule="auto"/>
        <w:rPr>
          <w:rFonts w:ascii="Arial" w:hAnsi="Arial" w:cs="Arial"/>
        </w:rPr>
      </w:pPr>
    </w:p>
    <w:p w14:paraId="25F305E7" w14:textId="77B13C14" w:rsidR="00085E6C" w:rsidRDefault="004B3D71" w:rsidP="004B3D71">
      <w:pPr>
        <w:spacing w:after="0" w:line="480" w:lineRule="auto"/>
        <w:rPr>
          <w:rFonts w:ascii="Arial" w:hAnsi="Arial" w:cs="Arial"/>
        </w:rPr>
      </w:pPr>
      <w:r>
        <w:rPr>
          <w:rFonts w:ascii="Arial" w:hAnsi="Arial" w:cs="Arial"/>
        </w:rPr>
        <w:t>P</w:t>
      </w:r>
      <w:r w:rsidRPr="00D25C38">
        <w:rPr>
          <w:rFonts w:ascii="Arial" w:hAnsi="Arial" w:cs="Arial"/>
        </w:rPr>
        <w:t>sychological distress</w:t>
      </w:r>
      <w:r>
        <w:rPr>
          <w:rFonts w:ascii="Arial" w:hAnsi="Arial" w:cs="Arial"/>
        </w:rPr>
        <w:t xml:space="preserve"> (</w:t>
      </w:r>
      <w:commentRangeStart w:id="80"/>
      <w:r>
        <w:rPr>
          <w:rFonts w:ascii="Arial" w:hAnsi="Arial" w:cs="Arial"/>
        </w:rPr>
        <w:t>wave 6, COVID Surve</w:t>
      </w:r>
      <w:r w:rsidRPr="00776B11">
        <w:rPr>
          <w:rFonts w:ascii="Arial" w:hAnsi="Arial" w:cs="Arial"/>
        </w:rPr>
        <w:t>y</w:t>
      </w:r>
      <w:commentRangeEnd w:id="80"/>
      <w:r w:rsidR="00126204">
        <w:rPr>
          <w:rStyle w:val="CommentReference"/>
        </w:rPr>
        <w:commentReference w:id="80"/>
      </w:r>
      <w:r w:rsidRPr="00776B11">
        <w:rPr>
          <w:rFonts w:ascii="Arial" w:hAnsi="Arial" w:cs="Arial"/>
        </w:rPr>
        <w:t>) was ascertained using administration of the 12-item version of the General Health Questionnaire</w:t>
      </w:r>
      <w:commentRangeStart w:id="81"/>
      <w:r w:rsidRPr="00776B11">
        <w:rPr>
          <w:rFonts w:ascii="Arial" w:hAnsi="Arial" w:cs="Arial"/>
        </w:rPr>
        <w:t>.</w:t>
      </w:r>
      <w:commentRangeEnd w:id="81"/>
      <w:r w:rsidR="00126204">
        <w:rPr>
          <w:rStyle w:val="CommentReference"/>
        </w:rPr>
        <w:commentReference w:id="81"/>
      </w:r>
      <w:r>
        <w:rPr>
          <w:rFonts w:ascii="Arial" w:hAnsi="Arial" w:cs="Arial"/>
        </w:rPr>
        <w:t xml:space="preserve"> </w:t>
      </w:r>
      <w:r w:rsidRPr="005A0A2F">
        <w:rPr>
          <w:rFonts w:ascii="Arial" w:hAnsi="Arial" w:cs="Arial"/>
        </w:rPr>
        <w:t xml:space="preserve"> </w:t>
      </w:r>
      <w:r>
        <w:rPr>
          <w:rFonts w:ascii="Arial" w:hAnsi="Arial" w:cs="Arial"/>
        </w:rPr>
        <w:t>V</w:t>
      </w:r>
      <w:r w:rsidRPr="005A0A2F">
        <w:rPr>
          <w:rFonts w:ascii="Arial" w:hAnsi="Arial" w:cs="Arial"/>
        </w:rPr>
        <w:t>alidated against standardised psychiatric interviews</w:t>
      </w:r>
      <w:proofErr w:type="gramStart"/>
      <w:r>
        <w:rPr>
          <w:rFonts w:ascii="Arial" w:hAnsi="Arial" w:cs="Arial"/>
        </w:rPr>
        <w:t>,</w:t>
      </w:r>
      <w:proofErr w:type="gramEnd"/>
      <w:r>
        <w:rPr>
          <w:rFonts w:ascii="Arial" w:hAnsi="Arial" w:cs="Arial"/>
        </w:rPr>
        <w:fldChar w:fldCharType="begin">
          <w:fldData xml:space="preserve">PEVuZE5vdGU+PENpdGU+PEF1dGhvcj5Ib2xpPC9BdXRob3I+PFllYXI+MjAwMzwvWWVhcj48UmVj
TnVtPjY1NzM8L1JlY051bT48RGlzcGxheVRleHQ+PHN0eWxlIGZhY2U9InN1cGVyc2NyaXB0Ij4y
NCwyNTwvc3R5bGU+PC9EaXNwbGF5VGV4dD48cmVjb3JkPjxyZWMtbnVtYmVyPjY1NzM8L3JlYy1u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PEVuZE5vdGU+PENpdGU+PEF1dGhvcj5Ib2xpPC9BdXRob3I+PFllYXI+MjAwMzwvWWVhcj48UmVj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Pr>
          <w:rFonts w:ascii="Arial" w:hAnsi="Arial" w:cs="Arial"/>
        </w:rPr>
      </w:r>
      <w:r>
        <w:rPr>
          <w:rFonts w:ascii="Arial" w:hAnsi="Arial" w:cs="Arial"/>
        </w:rPr>
        <w:fldChar w:fldCharType="separate"/>
      </w:r>
      <w:r w:rsidR="002843FC" w:rsidRPr="002843FC">
        <w:rPr>
          <w:rFonts w:ascii="Arial" w:hAnsi="Arial" w:cs="Arial"/>
          <w:noProof/>
          <w:vertAlign w:val="superscript"/>
        </w:rPr>
        <w:t>24,25</w:t>
      </w:r>
      <w:r>
        <w:rPr>
          <w:rFonts w:ascii="Arial" w:hAnsi="Arial" w:cs="Arial"/>
        </w:rPr>
        <w:fldChar w:fldCharType="end"/>
      </w:r>
      <w:r>
        <w:rPr>
          <w:rFonts w:ascii="Arial" w:hAnsi="Arial" w:cs="Arial"/>
        </w:rPr>
        <w:t xml:space="preserve"> this is a </w:t>
      </w:r>
      <w:r w:rsidRPr="005A0A2F">
        <w:rPr>
          <w:rFonts w:ascii="Arial" w:hAnsi="Arial" w:cs="Arial"/>
        </w:rPr>
        <w:t>widely</w:t>
      </w:r>
      <w:ins w:id="82" w:author="DEARY Ian" w:date="2021-04-23T12:26:00Z">
        <w:r w:rsidR="00126204">
          <w:rPr>
            <w:rFonts w:ascii="Arial" w:hAnsi="Arial" w:cs="Arial"/>
          </w:rPr>
          <w:t>-</w:t>
        </w:r>
      </w:ins>
      <w:del w:id="83" w:author="DEARY Ian" w:date="2021-04-23T12:26:00Z">
        <w:r w:rsidRPr="005A0A2F" w:rsidDel="00126204">
          <w:rPr>
            <w:rFonts w:ascii="Arial" w:hAnsi="Arial" w:cs="Arial"/>
          </w:rPr>
          <w:delText xml:space="preserve"> </w:delText>
        </w:r>
      </w:del>
      <w:r w:rsidRPr="005A0A2F">
        <w:rPr>
          <w:rFonts w:ascii="Arial" w:hAnsi="Arial" w:cs="Arial"/>
        </w:rPr>
        <w:t xml:space="preserve">used </w:t>
      </w:r>
      <w:r w:rsidRPr="00824573">
        <w:rPr>
          <w:rFonts w:ascii="Arial" w:hAnsi="Arial" w:cs="Arial"/>
        </w:rPr>
        <w:t xml:space="preserve">measure of </w:t>
      </w:r>
      <w:ins w:id="84" w:author="DEARY Ian" w:date="2021-04-23T12:26:00Z">
        <w:r w:rsidR="00126204">
          <w:rPr>
            <w:rFonts w:ascii="Arial" w:hAnsi="Arial" w:cs="Arial"/>
          </w:rPr>
          <w:t xml:space="preserve">psychological </w:t>
        </w:r>
      </w:ins>
      <w:r w:rsidRPr="00824573">
        <w:rPr>
          <w:rFonts w:ascii="Arial" w:hAnsi="Arial" w:cs="Arial"/>
        </w:rPr>
        <w:t>distress in population</w:t>
      </w:r>
      <w:r>
        <w:rPr>
          <w:rFonts w:ascii="Arial" w:hAnsi="Arial" w:cs="Arial"/>
        </w:rPr>
        <w:t>-based</w:t>
      </w:r>
      <w:r w:rsidRPr="00824573">
        <w:rPr>
          <w:rFonts w:ascii="Arial" w:hAnsi="Arial" w:cs="Arial"/>
        </w:rPr>
        <w:t xml:space="preserve"> studies.  Consistent with published analyses</w:t>
      </w:r>
      <w:proofErr w:type="gramStart"/>
      <w:r w:rsidRPr="00824573">
        <w:rPr>
          <w:rFonts w:ascii="Arial" w:hAnsi="Arial" w:cs="Arial"/>
        </w:rPr>
        <w:t>,</w:t>
      </w:r>
      <w:proofErr w:type="gramEnd"/>
      <w:r w:rsidR="00F64820" w:rsidRPr="00A7042F">
        <w:rPr>
          <w:rFonts w:ascii="Arial" w:hAnsi="Arial" w:cs="Arial"/>
        </w:rPr>
        <w:fldChar w:fldCharType="begin">
          <w:fldData xml:space="preserve">PEVuZE5vdGU+PENpdGU+PEF1dGhvcj5SdXNzPC9BdXRob3I+PFllYXI+MjAxMjwvWWVhcj48UmVj
TnVtPjY1NjY8L1JlY051bT48RGlzcGxheVRleHQ+PHN0eWxlIGZhY2U9InN1cGVyc2NyaXB0Ij4y
Ni0yODwvc3R5bGU+PC9EaXNwbGF5VGV4dD48cmVjb3JkPjxyZWMtbnVtYmVyPjY1NjY8L3JlYy1u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PEVuZE5vdGU+PENpdGU+PEF1dGhvcj5SdXNzPC9BdXRob3I+PFllYXI+MjAxMjwvWWVhcj48UmVj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F64820" w:rsidRPr="00A7042F">
        <w:rPr>
          <w:rFonts w:ascii="Arial" w:hAnsi="Arial" w:cs="Arial"/>
        </w:rPr>
      </w:r>
      <w:r w:rsidR="00F64820" w:rsidRPr="00A7042F">
        <w:rPr>
          <w:rFonts w:ascii="Arial" w:hAnsi="Arial" w:cs="Arial"/>
        </w:rPr>
        <w:fldChar w:fldCharType="separate"/>
      </w:r>
      <w:r w:rsidR="002843FC" w:rsidRPr="002843FC">
        <w:rPr>
          <w:rFonts w:ascii="Arial" w:hAnsi="Arial" w:cs="Arial"/>
          <w:noProof/>
          <w:vertAlign w:val="superscript"/>
        </w:rPr>
        <w:t>26-28</w:t>
      </w:r>
      <w:r w:rsidR="00F64820" w:rsidRPr="00A7042F">
        <w:rPr>
          <w:rFonts w:ascii="Arial" w:hAnsi="Arial" w:cs="Arial"/>
        </w:rPr>
        <w:fldChar w:fldCharType="end"/>
      </w:r>
      <w:r w:rsidRPr="00824573">
        <w:rPr>
          <w:rFonts w:ascii="Arial" w:hAnsi="Arial" w:cs="Arial"/>
        </w:rPr>
        <w:t xml:space="preserve"> we used </w:t>
      </w:r>
      <w:r>
        <w:rPr>
          <w:rFonts w:ascii="Arial" w:hAnsi="Arial" w:cs="Arial"/>
        </w:rPr>
        <w:t xml:space="preserve">the following classifications: </w:t>
      </w:r>
      <w:r w:rsidRPr="004B3D71">
        <w:rPr>
          <w:rFonts w:ascii="Arial" w:hAnsi="Arial" w:cs="Arial"/>
        </w:rPr>
        <w:t>asymptomatic (score 0), sub</w:t>
      </w:r>
      <w:r w:rsidR="0092108C">
        <w:rPr>
          <w:rFonts w:ascii="Arial" w:hAnsi="Arial" w:cs="Arial"/>
        </w:rPr>
        <w:t>-</w:t>
      </w:r>
      <w:r w:rsidRPr="004B3D71">
        <w:rPr>
          <w:rFonts w:ascii="Arial" w:hAnsi="Arial" w:cs="Arial"/>
        </w:rPr>
        <w:t>clinically symptomatic (score 1-3), symptomatic (score 4-6), and highly symptomatic (score 7-12).</w:t>
      </w:r>
      <w:r w:rsidRPr="00A7042F">
        <w:rPr>
          <w:rFonts w:ascii="Arial" w:hAnsi="Arial" w:cs="Arial"/>
        </w:rPr>
        <w:t xml:space="preserve">  </w:t>
      </w:r>
    </w:p>
    <w:p w14:paraId="78361049" w14:textId="77777777" w:rsidR="00085E6C" w:rsidRDefault="00085E6C" w:rsidP="004B3D71">
      <w:pPr>
        <w:spacing w:after="0" w:line="480" w:lineRule="auto"/>
        <w:rPr>
          <w:rFonts w:ascii="Arial" w:hAnsi="Arial" w:cs="Arial"/>
        </w:rPr>
      </w:pPr>
    </w:p>
    <w:p w14:paraId="710FE00C" w14:textId="71C115ED" w:rsidR="00085E6C" w:rsidRDefault="004B3D71" w:rsidP="004B3D71">
      <w:pPr>
        <w:spacing w:after="0" w:line="480" w:lineRule="auto"/>
        <w:rPr>
          <w:rFonts w:ascii="Arial" w:hAnsi="Arial" w:cs="Arial"/>
        </w:rPr>
      </w:pPr>
      <w:r w:rsidRPr="00A7042F">
        <w:rPr>
          <w:rFonts w:ascii="Arial" w:hAnsi="Arial" w:cs="Arial"/>
        </w:rPr>
        <w:t>A history of physical morbidit</w:t>
      </w:r>
      <w:r w:rsidR="00491349">
        <w:rPr>
          <w:rFonts w:ascii="Arial" w:hAnsi="Arial" w:cs="Arial"/>
        </w:rPr>
        <w:t>y</w:t>
      </w:r>
      <w:r w:rsidRPr="00A7042F">
        <w:rPr>
          <w:rFonts w:ascii="Arial" w:hAnsi="Arial" w:cs="Arial"/>
        </w:rPr>
        <w:t xml:space="preserve"> was also captured (</w:t>
      </w:r>
      <w:commentRangeStart w:id="85"/>
      <w:r w:rsidRPr="00A7042F">
        <w:rPr>
          <w:rFonts w:ascii="Arial" w:hAnsi="Arial" w:cs="Arial"/>
        </w:rPr>
        <w:t>wave 10, Main Survey</w:t>
      </w:r>
      <w:commentRangeEnd w:id="85"/>
      <w:r w:rsidR="00126204">
        <w:rPr>
          <w:rStyle w:val="CommentReference"/>
        </w:rPr>
        <w:commentReference w:id="85"/>
      </w:r>
      <w:r w:rsidRPr="00A7042F">
        <w:rPr>
          <w:rFonts w:ascii="Arial" w:hAnsi="Arial" w:cs="Arial"/>
        </w:rPr>
        <w:t>)</w:t>
      </w:r>
      <w:ins w:id="86" w:author="DEARY Ian" w:date="2021-04-23T12:27:00Z">
        <w:r w:rsidR="00126204">
          <w:rPr>
            <w:rFonts w:ascii="Arial" w:hAnsi="Arial" w:cs="Arial"/>
          </w:rPr>
          <w:t>,</w:t>
        </w:r>
      </w:ins>
      <w:del w:id="87" w:author="DEARY Ian" w:date="2021-04-23T12:27:00Z">
        <w:r w:rsidRPr="00A7042F" w:rsidDel="00126204">
          <w:rPr>
            <w:rFonts w:ascii="Arial" w:hAnsi="Arial" w:cs="Arial"/>
          </w:rPr>
          <w:delText xml:space="preserve"> and</w:delText>
        </w:r>
      </w:del>
      <w:r w:rsidRPr="00A7042F">
        <w:rPr>
          <w:rFonts w:ascii="Arial" w:hAnsi="Arial" w:cs="Arial"/>
        </w:rPr>
        <w:t xml:space="preserve"> </w:t>
      </w:r>
      <w:r w:rsidR="00085E6C">
        <w:rPr>
          <w:rFonts w:ascii="Arial" w:hAnsi="Arial" w:cs="Arial"/>
        </w:rPr>
        <w:t>again based on self-report of physician diagnosis for</w:t>
      </w:r>
      <w:ins w:id="88" w:author="DEARY Ian" w:date="2021-04-23T12:28:00Z">
        <w:r w:rsidR="00126204">
          <w:rPr>
            <w:rFonts w:ascii="Arial" w:hAnsi="Arial" w:cs="Arial"/>
          </w:rPr>
          <w:t>:</w:t>
        </w:r>
      </w:ins>
      <w:r w:rsidR="00085E6C">
        <w:rPr>
          <w:rFonts w:ascii="Arial" w:hAnsi="Arial" w:cs="Arial"/>
        </w:rPr>
        <w:t xml:space="preserve"> a </w:t>
      </w:r>
      <w:proofErr w:type="spellStart"/>
      <w:r>
        <w:rPr>
          <w:rFonts w:ascii="Arial" w:hAnsi="Arial" w:cs="Arial"/>
        </w:rPr>
        <w:t>c</w:t>
      </w:r>
      <w:r w:rsidRPr="005A0A2F">
        <w:rPr>
          <w:rFonts w:ascii="Arial" w:hAnsi="Arial" w:cs="Arial"/>
        </w:rPr>
        <w:t>ardiometabolic</w:t>
      </w:r>
      <w:proofErr w:type="spellEnd"/>
      <w:r w:rsidRPr="005A0A2F">
        <w:rPr>
          <w:rFonts w:ascii="Arial" w:hAnsi="Arial" w:cs="Arial"/>
        </w:rPr>
        <w:t xml:space="preserve"> </w:t>
      </w:r>
      <w:r>
        <w:rPr>
          <w:rFonts w:ascii="Arial" w:hAnsi="Arial" w:cs="Arial"/>
        </w:rPr>
        <w:t>condition</w:t>
      </w:r>
      <w:r w:rsidRPr="005A0A2F">
        <w:rPr>
          <w:rFonts w:ascii="Arial" w:hAnsi="Arial" w:cs="Arial"/>
        </w:rPr>
        <w:t xml:space="preserve"> </w:t>
      </w:r>
      <w:r>
        <w:rPr>
          <w:rFonts w:ascii="Arial" w:hAnsi="Arial" w:cs="Arial"/>
        </w:rPr>
        <w:t>(congestive heart failure, coronary heart disease, angina, heart attack or infarction, stroke</w:t>
      </w:r>
      <w:r w:rsidRPr="005A0A2F">
        <w:rPr>
          <w:rFonts w:ascii="Arial" w:hAnsi="Arial" w:cs="Arial"/>
        </w:rPr>
        <w:t>, diabetes, and/or hypertension</w:t>
      </w:r>
      <w:r>
        <w:rPr>
          <w:rFonts w:ascii="Arial" w:hAnsi="Arial" w:cs="Arial"/>
        </w:rPr>
        <w:t>); respiratory disease (</w:t>
      </w:r>
      <w:r w:rsidRPr="005A0A2F">
        <w:rPr>
          <w:rFonts w:ascii="Arial" w:hAnsi="Arial" w:cs="Arial"/>
        </w:rPr>
        <w:t xml:space="preserve">respiratory disease comprised bronchitis, emphysema, </w:t>
      </w:r>
      <w:r>
        <w:rPr>
          <w:rFonts w:ascii="Arial" w:hAnsi="Arial" w:cs="Arial"/>
        </w:rPr>
        <w:t xml:space="preserve">chronic obstructive pulmonary disease, </w:t>
      </w:r>
      <w:r w:rsidRPr="005A0A2F">
        <w:rPr>
          <w:rFonts w:ascii="Arial" w:hAnsi="Arial" w:cs="Arial"/>
        </w:rPr>
        <w:t>and/or asthma</w:t>
      </w:r>
      <w:r>
        <w:rPr>
          <w:rFonts w:ascii="Arial" w:hAnsi="Arial" w:cs="Arial"/>
        </w:rPr>
        <w:t>); or cancer of any type</w:t>
      </w:r>
      <w:r w:rsidRPr="005A0A2F">
        <w:rPr>
          <w:rFonts w:ascii="Arial" w:hAnsi="Arial" w:cs="Arial"/>
        </w:rPr>
        <w:t xml:space="preserve">.  </w:t>
      </w:r>
      <w:r w:rsidR="00085E6C">
        <w:rPr>
          <w:rFonts w:ascii="Arial" w:hAnsi="Arial" w:cs="Arial"/>
        </w:rPr>
        <w:t xml:space="preserve">In other studies, these data </w:t>
      </w:r>
      <w:r w:rsidR="00AA01FA">
        <w:rPr>
          <w:rFonts w:ascii="Arial" w:hAnsi="Arial" w:cs="Arial"/>
        </w:rPr>
        <w:t>rev</w:t>
      </w:r>
      <w:r w:rsidR="00370F31">
        <w:rPr>
          <w:rFonts w:ascii="Arial" w:hAnsi="Arial" w:cs="Arial"/>
        </w:rPr>
        <w:t>e</w:t>
      </w:r>
      <w:r w:rsidR="00AA01FA">
        <w:rPr>
          <w:rFonts w:ascii="Arial" w:hAnsi="Arial" w:cs="Arial"/>
        </w:rPr>
        <w:t>al</w:t>
      </w:r>
      <w:r w:rsidR="00370F31">
        <w:rPr>
          <w:rFonts w:ascii="Arial" w:hAnsi="Arial" w:cs="Arial"/>
        </w:rPr>
        <w:t xml:space="preserve"> moderate to high </w:t>
      </w:r>
      <w:r w:rsidR="00AA01FA">
        <w:rPr>
          <w:rFonts w:ascii="Arial" w:hAnsi="Arial" w:cs="Arial"/>
        </w:rPr>
        <w:t>agreement with clinical records.</w:t>
      </w:r>
      <w:r w:rsidR="00CA7CCB">
        <w:rPr>
          <w:rFonts w:ascii="Arial" w:hAnsi="Arial" w:cs="Arial"/>
        </w:rPr>
        <w:fldChar w:fldCharType="begin"/>
      </w:r>
      <w:r w:rsidR="002843FC">
        <w:rPr>
          <w:rFonts w:ascii="Arial" w:hAnsi="Arial" w:cs="Arial"/>
        </w:rPr>
        <w:instrText xml:space="preserve"> ADDIN EN.CITE &lt;EndNote&gt;&lt;Cite&gt;&lt;Author&gt;Kriegsman&lt;/Author&gt;&lt;Year&gt;1996&lt;/Year&gt;&lt;RecNum&gt;8560&lt;/RecNum&gt;&lt;DisplayText&gt;&lt;style face="superscript"&gt;29&lt;/style&gt;&lt;/DisplayText&gt;&lt;record&gt;&lt;rec-number&gt;8560&lt;/rec-number&gt;&lt;foreign-keys&gt;&lt;key app="EN" db-id="r0dt9fre5paddxet9s75ezf9wz9z0vw2svad" timestamp="1618574160"&gt;8560&lt;/key&gt;&lt;/foreign-keys&gt;&lt;ref-type name="Journal Article"&gt;17&lt;/ref-type&gt;&lt;contributors&gt;&lt;authors&gt;&lt;author&gt;Kriegsman, D. M.&lt;/author&gt;&lt;author&gt;Penninx, B. W.&lt;/author&gt;&lt;author&gt;van Eijk, J. T.&lt;/author&gt;&lt;author&gt;Boeke, A. J.&lt;/author&gt;&lt;author&gt;Deeg, D. J.&lt;/author&gt;&lt;/authors&gt;&lt;/contributors&gt;&lt;auth-address&gt;Institute for Research in Extramural Medicine, Vrije Universiteit, Amsterdam, The Netherlands.&lt;/auth-address&gt;&lt;titles&gt;&lt;title&gt;Self-reports and general practitioner information on the presence of chronic diseases in community dwelling elderly. A study on the accuracy of patients&amp;apos; self-reports and on determinants of inaccuracy&lt;/title&gt;&lt;secondary-title&gt;J Clin Epidemiol&lt;/secondary-title&gt;&lt;/titles&gt;&lt;periodical&gt;&lt;full-title&gt;J Clin Epidemiol&lt;/full-title&gt;&lt;/periodical&gt;&lt;pages&gt;1407-17&lt;/pages&gt;&lt;volume&gt;49&lt;/volume&gt;&lt;number&gt;12&lt;/number&gt;&lt;edition&gt;1996/12/01&lt;/edition&gt;&lt;keywords&gt;&lt;keyword&gt;Aged&lt;/keyword&gt;&lt;keyword&gt;Aged, 80 and over&lt;/keyword&gt;&lt;keyword&gt;*Chronic Disease/epidemiology&lt;/keyword&gt;&lt;keyword&gt;Female&lt;/keyword&gt;&lt;keyword&gt;Health Surveys&lt;/keyword&gt;&lt;keyword&gt;Humans&lt;/keyword&gt;&lt;keyword&gt;Male&lt;/keyword&gt;&lt;keyword&gt;Medical Records&lt;/keyword&gt;&lt;keyword&gt;Middle Aged&lt;/keyword&gt;&lt;keyword&gt;*Physicians, Family&lt;/keyword&gt;&lt;keyword&gt;Reproducibility of Results&lt;/keyword&gt;&lt;keyword&gt;*Self Disclosure&lt;/keyword&gt;&lt;keyword&gt;Surveys and Questionnaires&lt;/keyword&gt;&lt;/keywords&gt;&lt;dates&gt;&lt;year&gt;1996&lt;/year&gt;&lt;pub-dates&gt;&lt;date&gt;Dec&lt;/date&gt;&lt;/pub-dates&gt;&lt;/dates&gt;&lt;isbn&gt;0895-4356 (Print)&amp;#xD;0895-4356 (Linking)&lt;/isbn&gt;&lt;accession-num&gt;8970491&lt;/accession-num&gt;&lt;urls&gt;&lt;related-urls&gt;&lt;url&gt;https://www.ncbi.nlm.nih.gov/pubmed/8970491&lt;/url&gt;&lt;/related-urls&gt;&lt;/urls&gt;&lt;electronic-resource-num&gt;10.1016/s0895-4356(96)00274-0&lt;/electronic-resource-num&gt;&lt;/record&gt;&lt;/Cite&gt;&lt;/EndNote&gt;</w:instrText>
      </w:r>
      <w:r w:rsidR="00CA7CCB">
        <w:rPr>
          <w:rFonts w:ascii="Arial" w:hAnsi="Arial" w:cs="Arial"/>
        </w:rPr>
        <w:fldChar w:fldCharType="separate"/>
      </w:r>
      <w:r w:rsidR="002843FC" w:rsidRPr="002843FC">
        <w:rPr>
          <w:rFonts w:ascii="Arial" w:hAnsi="Arial" w:cs="Arial"/>
          <w:noProof/>
          <w:vertAlign w:val="superscript"/>
        </w:rPr>
        <w:t>29</w:t>
      </w:r>
      <w:r w:rsidR="00CA7CCB">
        <w:rPr>
          <w:rFonts w:ascii="Arial" w:hAnsi="Arial" w:cs="Arial"/>
        </w:rPr>
        <w:fldChar w:fldCharType="end"/>
      </w:r>
      <w:r w:rsidR="00370F31">
        <w:rPr>
          <w:rFonts w:ascii="Arial" w:hAnsi="Arial" w:cs="Arial"/>
        </w:rPr>
        <w:t xml:space="preserve">  </w:t>
      </w:r>
    </w:p>
    <w:p w14:paraId="3E42B1D6" w14:textId="77777777" w:rsidR="00085E6C" w:rsidRDefault="00085E6C" w:rsidP="004B3D71">
      <w:pPr>
        <w:spacing w:after="0" w:line="480" w:lineRule="auto"/>
        <w:rPr>
          <w:rFonts w:ascii="Arial" w:hAnsi="Arial" w:cs="Arial"/>
        </w:rPr>
      </w:pPr>
    </w:p>
    <w:p w14:paraId="39066F4D" w14:textId="4DEE6371" w:rsidR="004B3D71" w:rsidRPr="005A0A2F" w:rsidRDefault="00085E6C" w:rsidP="004B3D71">
      <w:pPr>
        <w:spacing w:after="0" w:line="480" w:lineRule="auto"/>
        <w:rPr>
          <w:rFonts w:ascii="Arial" w:hAnsi="Arial" w:cs="Arial"/>
        </w:rPr>
      </w:pPr>
      <w:r>
        <w:rPr>
          <w:rFonts w:ascii="Arial" w:hAnsi="Arial" w:cs="Arial"/>
        </w:rPr>
        <w:t>Lastly</w:t>
      </w:r>
      <w:r w:rsidR="007C70A0">
        <w:rPr>
          <w:rFonts w:ascii="Arial" w:hAnsi="Arial" w:cs="Arial"/>
        </w:rPr>
        <w:t xml:space="preserve">, </w:t>
      </w:r>
      <w:r w:rsidR="00370F31" w:rsidRPr="00370F31">
        <w:rPr>
          <w:rFonts w:ascii="Arial" w:hAnsi="Arial" w:cs="Arial"/>
        </w:rPr>
        <w:t xml:space="preserve">based on their </w:t>
      </w:r>
      <w:r w:rsidR="00D1083D">
        <w:rPr>
          <w:rFonts w:ascii="Arial" w:hAnsi="Arial" w:cs="Arial"/>
        </w:rPr>
        <w:t xml:space="preserve">physical </w:t>
      </w:r>
      <w:r w:rsidR="00370F31" w:rsidRPr="00370F31">
        <w:rPr>
          <w:rFonts w:ascii="Arial" w:hAnsi="Arial" w:cs="Arial"/>
        </w:rPr>
        <w:t xml:space="preserve">medical history, people judged as extremely </w:t>
      </w:r>
      <w:r w:rsidR="00F64820" w:rsidRPr="00370F31">
        <w:rPr>
          <w:rFonts w:ascii="Arial" w:hAnsi="Arial" w:cs="Arial"/>
        </w:rPr>
        <w:t xml:space="preserve">clinically </w:t>
      </w:r>
      <w:r w:rsidR="00370F31" w:rsidRPr="00370F31">
        <w:rPr>
          <w:rFonts w:ascii="Arial" w:hAnsi="Arial" w:cs="Arial"/>
        </w:rPr>
        <w:t xml:space="preserve">vulnerable </w:t>
      </w:r>
      <w:r w:rsidR="00F64820">
        <w:rPr>
          <w:rFonts w:ascii="Arial" w:hAnsi="Arial" w:cs="Arial"/>
        </w:rPr>
        <w:t>to</w:t>
      </w:r>
      <w:r w:rsidR="00370F31" w:rsidRPr="00370F31">
        <w:rPr>
          <w:rFonts w:ascii="Arial" w:hAnsi="Arial" w:cs="Arial"/>
        </w:rPr>
        <w:t xml:space="preserve"> COVID-19 were contacted by the UK </w:t>
      </w:r>
      <w:r w:rsidR="001339BA" w:rsidRPr="00370F31">
        <w:rPr>
          <w:rFonts w:ascii="Arial" w:hAnsi="Arial" w:cs="Arial"/>
        </w:rPr>
        <w:t>National Health Service</w:t>
      </w:r>
      <w:r w:rsidR="00370F31" w:rsidRPr="00370F31">
        <w:rPr>
          <w:rFonts w:ascii="Arial" w:hAnsi="Arial" w:cs="Arial"/>
        </w:rPr>
        <w:t xml:space="preserve"> or </w:t>
      </w:r>
      <w:r w:rsidR="00F64820">
        <w:rPr>
          <w:rFonts w:ascii="Arial" w:hAnsi="Arial" w:cs="Arial"/>
        </w:rPr>
        <w:t xml:space="preserve">their </w:t>
      </w:r>
      <w:r w:rsidR="00370F31" w:rsidRPr="00370F31">
        <w:rPr>
          <w:rFonts w:ascii="Arial" w:hAnsi="Arial" w:cs="Arial"/>
        </w:rPr>
        <w:t xml:space="preserve">general practitioner </w:t>
      </w:r>
      <w:r>
        <w:rPr>
          <w:rFonts w:ascii="Arial" w:hAnsi="Arial" w:cs="Arial"/>
        </w:rPr>
        <w:t xml:space="preserve">during the early stages of the </w:t>
      </w:r>
      <w:r w:rsidRPr="00370F31">
        <w:rPr>
          <w:rFonts w:ascii="Arial" w:hAnsi="Arial" w:cs="Arial"/>
        </w:rPr>
        <w:t xml:space="preserve">pandemic </w:t>
      </w:r>
      <w:r w:rsidR="00370F31" w:rsidRPr="00370F31">
        <w:rPr>
          <w:rFonts w:ascii="Arial" w:hAnsi="Arial" w:cs="Arial"/>
        </w:rPr>
        <w:t xml:space="preserve">and </w:t>
      </w:r>
      <w:r w:rsidR="001339BA" w:rsidRPr="00370F31">
        <w:rPr>
          <w:rFonts w:ascii="Arial" w:hAnsi="Arial" w:cs="Arial"/>
        </w:rPr>
        <w:t>recommended</w:t>
      </w:r>
      <w:r w:rsidR="00370F31" w:rsidRPr="00370F31">
        <w:rPr>
          <w:rFonts w:ascii="Arial" w:hAnsi="Arial" w:cs="Arial"/>
        </w:rPr>
        <w:t xml:space="preserve"> to stay at home.  </w:t>
      </w:r>
      <w:r w:rsidR="00D1083D">
        <w:rPr>
          <w:rFonts w:ascii="Arial" w:hAnsi="Arial" w:cs="Arial"/>
        </w:rPr>
        <w:t xml:space="preserve">Conditions that met the criteria for shielding included selected cancers, severe respiratory disorders such as </w:t>
      </w:r>
      <w:r w:rsidR="00D1083D" w:rsidRPr="00D1083D">
        <w:rPr>
          <w:rFonts w:ascii="Arial" w:hAnsi="Arial" w:cs="Arial"/>
        </w:rPr>
        <w:t>cystic fibrosis, severe asthma</w:t>
      </w:r>
      <w:r w:rsidR="00D1083D">
        <w:rPr>
          <w:rFonts w:ascii="Arial" w:hAnsi="Arial" w:cs="Arial"/>
        </w:rPr>
        <w:t>, organ transplant recipients, and people with a disability such as Down’s syndrome.</w:t>
      </w:r>
      <w:r w:rsidR="006B6DF2">
        <w:rPr>
          <w:rFonts w:ascii="Arial" w:hAnsi="Arial" w:cs="Arial"/>
        </w:rPr>
        <w:fldChar w:fldCharType="begin"/>
      </w:r>
      <w:r w:rsidR="002843FC">
        <w:rPr>
          <w:rFonts w:ascii="Arial" w:hAnsi="Arial" w:cs="Arial"/>
        </w:rPr>
        <w:instrText xml:space="preserve"> ADDIN EN.CITE &lt;EndNote&gt;&lt;Cite&gt;&lt;Author&gt;Smith&lt;/Author&gt;&lt;Year&gt;2020&lt;/Year&gt;&lt;RecNum&gt;8563&lt;/RecNum&gt;&lt;DisplayText&gt;&lt;style face="superscript"&gt;30&lt;/style&gt;&lt;/DisplayText&gt;&lt;record&gt;&lt;rec-number&gt;8563&lt;/rec-number&gt;&lt;foreign-keys&gt;&lt;key app="EN" db-id="r0dt9fre5paddxet9s75ezf9wz9z0vw2svad" timestamp="1618838466"&gt;8563&lt;/key&gt;&lt;/foreign-keys&gt;&lt;ref-type name="Journal Article"&gt;17&lt;/ref-type&gt;&lt;contributors&gt;&lt;authors&gt;&lt;author&gt;Smith, G. D.&lt;/author&gt;&lt;author&gt;Spiegelhalter, D.&lt;/author&gt;&lt;/authors&gt;&lt;/contributors&gt;&lt;auth-address&gt;MRC Integrative Epidemiology Unit, Population Health Sciences, Bristol Medical School, University of Bristol, Bristol, UK.&amp;#xD;Winton Centre for Risk and Evidence Communication, Centre for Mathematical Sciences, University of Cambridge, Cambridge, UK.&lt;/auth-address&gt;&lt;titles&gt;&lt;title&gt;Shielding from covid-19 should be stratified by risk&lt;/title&gt;&lt;secondary-title&gt;BMJ&lt;/secondary-title&gt;&lt;/titles&gt;&lt;periodical&gt;&lt;full-title&gt;BMJ&lt;/full-title&gt;&lt;/periodical&gt;&lt;pages&gt;m2063&lt;/pages&gt;&lt;volume&gt;369&lt;/volume&gt;&lt;edition&gt;2020/05/30&lt;/edition&gt;&lt;keywords&gt;&lt;keyword&gt;Betacoronavirus&lt;/keyword&gt;&lt;keyword&gt;Covid-19&lt;/keyword&gt;&lt;keyword&gt;Coronavirus Infections/*prevention &amp;amp; control&lt;/keyword&gt;&lt;keyword&gt;Humans&lt;/keyword&gt;&lt;keyword&gt;Models, Theoretical&lt;/keyword&gt;&lt;keyword&gt;Pandemics/*prevention &amp;amp; control&lt;/keyword&gt;&lt;keyword&gt;Pneumonia, Viral/*prevention &amp;amp; control&lt;/keyword&gt;&lt;keyword&gt;*Risk Assessment&lt;/keyword&gt;&lt;keyword&gt;SARS-CoV-2&lt;/keyword&gt;&lt;keyword&gt;*Vulnerable Populations&lt;/keyword&gt;&lt;keyword&gt;interests and have no interests to declare.&lt;/keyword&gt;&lt;/keywords&gt;&lt;dates&gt;&lt;year&gt;2020&lt;/year&gt;&lt;pub-dates&gt;&lt;date&gt;May 28&lt;/date&gt;&lt;/pub-dates&gt;&lt;/dates&gt;&lt;isbn&gt;1756-1833 (Electronic)&amp;#xD;0959-8138 (Linking)&lt;/isbn&gt;&lt;accession-num&gt;32467287&lt;/accession-num&gt;&lt;urls&gt;&lt;related-urls&gt;&lt;url&gt;https://www.ncbi.nlm.nih.gov/pubmed/32467287&lt;/url&gt;&lt;/related-urls&gt;&lt;/urls&gt;&lt;electronic-resource-num&gt;10.1136/bmj.m2063&lt;/electronic-resource-num&gt;&lt;/record&gt;&lt;/Cite&gt;&lt;/EndNote&gt;</w:instrText>
      </w:r>
      <w:r w:rsidR="006B6DF2">
        <w:rPr>
          <w:rFonts w:ascii="Arial" w:hAnsi="Arial" w:cs="Arial"/>
        </w:rPr>
        <w:fldChar w:fldCharType="separate"/>
      </w:r>
      <w:r w:rsidR="002843FC" w:rsidRPr="002843FC">
        <w:rPr>
          <w:rFonts w:ascii="Arial" w:hAnsi="Arial" w:cs="Arial"/>
          <w:noProof/>
          <w:vertAlign w:val="superscript"/>
        </w:rPr>
        <w:t>30</w:t>
      </w:r>
      <w:r w:rsidR="006B6DF2">
        <w:rPr>
          <w:rFonts w:ascii="Arial" w:hAnsi="Arial" w:cs="Arial"/>
        </w:rPr>
        <w:fldChar w:fldCharType="end"/>
      </w:r>
      <w:r w:rsidR="00D1083D">
        <w:rPr>
          <w:rFonts w:ascii="Arial" w:hAnsi="Arial" w:cs="Arial"/>
        </w:rPr>
        <w:t xml:space="preserve">  </w:t>
      </w:r>
      <w:r w:rsidR="00370F31" w:rsidRPr="00370F31">
        <w:rPr>
          <w:rFonts w:ascii="Arial" w:hAnsi="Arial" w:cs="Arial"/>
        </w:rPr>
        <w:t xml:space="preserve">Study members were asked about the </w:t>
      </w:r>
      <w:r w:rsidR="001339BA" w:rsidRPr="00370F31">
        <w:rPr>
          <w:rFonts w:ascii="Arial" w:hAnsi="Arial" w:cs="Arial"/>
        </w:rPr>
        <w:t xml:space="preserve">shielding status for </w:t>
      </w:r>
      <w:r w:rsidR="00370F31" w:rsidRPr="00370F31">
        <w:rPr>
          <w:rFonts w:ascii="Arial" w:hAnsi="Arial" w:cs="Arial"/>
        </w:rPr>
        <w:t>themselves or a</w:t>
      </w:r>
      <w:r w:rsidR="001339BA" w:rsidRPr="00370F31">
        <w:rPr>
          <w:rFonts w:ascii="Arial" w:hAnsi="Arial" w:cs="Arial"/>
        </w:rPr>
        <w:t xml:space="preserve"> household member (</w:t>
      </w:r>
      <w:commentRangeStart w:id="89"/>
      <w:r w:rsidR="001339BA" w:rsidRPr="00370F31">
        <w:rPr>
          <w:rFonts w:ascii="Arial" w:hAnsi="Arial" w:cs="Arial"/>
        </w:rPr>
        <w:t>waves 1-5, COVID Surveys</w:t>
      </w:r>
      <w:commentRangeEnd w:id="89"/>
      <w:r w:rsidR="00126204">
        <w:rPr>
          <w:rStyle w:val="CommentReference"/>
        </w:rPr>
        <w:commentReference w:id="89"/>
      </w:r>
      <w:r w:rsidR="001339BA" w:rsidRPr="00370F31">
        <w:rPr>
          <w:rFonts w:ascii="Arial" w:hAnsi="Arial" w:cs="Arial"/>
        </w:rPr>
        <w:t>; denoted by yes/no).</w:t>
      </w:r>
      <w:r w:rsidR="001339BA">
        <w:rPr>
          <w:rFonts w:ascii="Arial" w:hAnsi="Arial" w:cs="Arial"/>
        </w:rPr>
        <w:t xml:space="preserve">  </w:t>
      </w:r>
    </w:p>
    <w:p w14:paraId="0284BAFF" w14:textId="77777777" w:rsidR="004B3D71" w:rsidRDefault="004B3D71" w:rsidP="00C649BC">
      <w:pPr>
        <w:spacing w:after="0" w:line="480" w:lineRule="auto"/>
        <w:rPr>
          <w:rFonts w:ascii="Arial" w:hAnsi="Arial" w:cs="Arial"/>
        </w:rPr>
      </w:pPr>
    </w:p>
    <w:p w14:paraId="0829619A" w14:textId="1D173F91" w:rsidR="000D7C11" w:rsidRPr="000D7C11" w:rsidRDefault="000D7C11" w:rsidP="00645446">
      <w:pPr>
        <w:spacing w:after="0" w:line="480" w:lineRule="auto"/>
        <w:rPr>
          <w:rFonts w:ascii="Arial" w:hAnsi="Arial" w:cs="Arial"/>
          <w:i/>
          <w:iCs/>
        </w:rPr>
      </w:pPr>
      <w:r w:rsidRPr="000D7C11">
        <w:rPr>
          <w:rFonts w:ascii="Arial" w:hAnsi="Arial" w:cs="Arial"/>
          <w:i/>
          <w:iCs/>
        </w:rPr>
        <w:t>Assessment of covariates</w:t>
      </w:r>
      <w:r w:rsidR="007F59CF">
        <w:rPr>
          <w:rFonts w:ascii="Arial" w:hAnsi="Arial" w:cs="Arial"/>
          <w:i/>
          <w:iCs/>
        </w:rPr>
        <w:t xml:space="preserve"> </w:t>
      </w:r>
    </w:p>
    <w:p w14:paraId="421A3F4C" w14:textId="4ACB245E" w:rsidR="00413545" w:rsidRDefault="00691B65" w:rsidP="00413545">
      <w:pPr>
        <w:spacing w:after="0" w:line="480" w:lineRule="auto"/>
        <w:rPr>
          <w:rFonts w:ascii="Arial" w:hAnsi="Arial" w:cs="Arial"/>
        </w:rPr>
      </w:pPr>
      <w:r w:rsidRPr="001918A4">
        <w:rPr>
          <w:rFonts w:ascii="Arial" w:hAnsi="Arial" w:cs="Arial"/>
        </w:rPr>
        <w:lastRenderedPageBreak/>
        <w:t>Covariates were self-reported and included</w:t>
      </w:r>
      <w:r w:rsidR="00645446" w:rsidRPr="001918A4">
        <w:rPr>
          <w:rFonts w:ascii="Arial" w:hAnsi="Arial" w:cs="Arial"/>
        </w:rPr>
        <w:t xml:space="preserve"> age</w:t>
      </w:r>
      <w:r w:rsidR="00A616D2">
        <w:rPr>
          <w:rFonts w:ascii="Arial" w:hAnsi="Arial" w:cs="Arial"/>
        </w:rPr>
        <w:t>;</w:t>
      </w:r>
      <w:r w:rsidR="00645446" w:rsidRPr="001918A4">
        <w:rPr>
          <w:rFonts w:ascii="Arial" w:hAnsi="Arial" w:cs="Arial"/>
        </w:rPr>
        <w:t xml:space="preserve"> sex</w:t>
      </w:r>
      <w:r w:rsidR="001918A4" w:rsidRPr="001918A4">
        <w:rPr>
          <w:rFonts w:ascii="Arial" w:hAnsi="Arial" w:cs="Arial"/>
        </w:rPr>
        <w:t xml:space="preserve"> </w:t>
      </w:r>
      <w:r w:rsidR="00C13D70" w:rsidRPr="001918A4">
        <w:rPr>
          <w:rFonts w:ascii="Arial" w:hAnsi="Arial" w:cs="Arial"/>
        </w:rPr>
        <w:t>(</w:t>
      </w:r>
      <w:r w:rsidR="004F4042">
        <w:rPr>
          <w:rFonts w:ascii="Arial" w:hAnsi="Arial" w:cs="Arial"/>
        </w:rPr>
        <w:t xml:space="preserve">both </w:t>
      </w:r>
      <w:r w:rsidR="0076730A" w:rsidRPr="001918A4">
        <w:rPr>
          <w:rFonts w:ascii="Arial" w:hAnsi="Arial" w:cs="Arial"/>
        </w:rPr>
        <w:t xml:space="preserve">wave </w:t>
      </w:r>
      <w:commentRangeStart w:id="90"/>
      <w:r w:rsidR="0076730A" w:rsidRPr="001918A4">
        <w:rPr>
          <w:rFonts w:ascii="Arial" w:hAnsi="Arial" w:cs="Arial"/>
        </w:rPr>
        <w:t>10, Main Survey</w:t>
      </w:r>
      <w:r w:rsidR="00C13D70" w:rsidRPr="001918A4">
        <w:rPr>
          <w:rFonts w:ascii="Arial" w:hAnsi="Arial" w:cs="Arial"/>
        </w:rPr>
        <w:t>)</w:t>
      </w:r>
      <w:r w:rsidR="00A616D2">
        <w:rPr>
          <w:rFonts w:ascii="Arial" w:hAnsi="Arial" w:cs="Arial"/>
        </w:rPr>
        <w:t>;</w:t>
      </w:r>
      <w:r w:rsidR="00645446" w:rsidRPr="001918A4">
        <w:rPr>
          <w:rFonts w:ascii="Arial" w:hAnsi="Arial" w:cs="Arial"/>
        </w:rPr>
        <w:t xml:space="preserve"> </w:t>
      </w:r>
      <w:commentRangeEnd w:id="90"/>
      <w:r w:rsidR="00126204">
        <w:rPr>
          <w:rStyle w:val="CommentReference"/>
        </w:rPr>
        <w:commentReference w:id="90"/>
      </w:r>
      <w:r w:rsidR="00645446" w:rsidRPr="001918A4">
        <w:rPr>
          <w:rFonts w:ascii="Arial" w:hAnsi="Arial" w:cs="Arial"/>
        </w:rPr>
        <w:t>ethnicity</w:t>
      </w:r>
      <w:r w:rsidRPr="001918A4">
        <w:rPr>
          <w:rFonts w:ascii="Arial" w:hAnsi="Arial" w:cs="Arial"/>
        </w:rPr>
        <w:t xml:space="preserve"> (</w:t>
      </w:r>
      <w:r w:rsidR="00A00CE8" w:rsidRPr="001918A4">
        <w:rPr>
          <w:rFonts w:ascii="Arial" w:hAnsi="Arial" w:cs="Arial"/>
        </w:rPr>
        <w:t>wave 10</w:t>
      </w:r>
      <w:r w:rsidR="0076730A" w:rsidRPr="001918A4">
        <w:rPr>
          <w:rFonts w:ascii="Arial" w:hAnsi="Arial" w:cs="Arial"/>
        </w:rPr>
        <w:t xml:space="preserve">, </w:t>
      </w:r>
      <w:r w:rsidR="00EF57E1" w:rsidRPr="001918A4">
        <w:rPr>
          <w:rFonts w:ascii="Arial" w:hAnsi="Arial" w:cs="Arial"/>
        </w:rPr>
        <w:t>Main Survey</w:t>
      </w:r>
      <w:r w:rsidR="00776B11" w:rsidRPr="001918A4">
        <w:rPr>
          <w:rFonts w:ascii="Arial" w:hAnsi="Arial" w:cs="Arial"/>
        </w:rPr>
        <w:t>;</w:t>
      </w:r>
      <w:r w:rsidR="00271349" w:rsidRPr="001918A4">
        <w:rPr>
          <w:rFonts w:ascii="Arial" w:hAnsi="Arial" w:cs="Arial"/>
        </w:rPr>
        <w:t xml:space="preserve"> </w:t>
      </w:r>
      <w:r w:rsidR="00FF5907" w:rsidRPr="001918A4">
        <w:rPr>
          <w:rFonts w:ascii="Arial" w:hAnsi="Arial" w:cs="Arial"/>
        </w:rPr>
        <w:t xml:space="preserve">denoted </w:t>
      </w:r>
      <w:r w:rsidR="001918A4" w:rsidRPr="001918A4">
        <w:rPr>
          <w:rFonts w:ascii="Arial" w:hAnsi="Arial" w:cs="Arial"/>
        </w:rPr>
        <w:t>as white or non-white</w:t>
      </w:r>
      <w:r w:rsidR="00EF57E1" w:rsidRPr="001918A4">
        <w:rPr>
          <w:rFonts w:ascii="Arial" w:hAnsi="Arial" w:cs="Arial"/>
        </w:rPr>
        <w:t>);</w:t>
      </w:r>
      <w:r w:rsidR="00645446" w:rsidRPr="001918A4">
        <w:rPr>
          <w:rFonts w:ascii="Arial" w:hAnsi="Arial" w:cs="Arial"/>
        </w:rPr>
        <w:t xml:space="preserve"> </w:t>
      </w:r>
      <w:r w:rsidR="001339BA">
        <w:rPr>
          <w:rFonts w:ascii="Arial" w:hAnsi="Arial" w:cs="Arial"/>
        </w:rPr>
        <w:t xml:space="preserve">and </w:t>
      </w:r>
      <w:r w:rsidR="00271349" w:rsidRPr="001918A4">
        <w:rPr>
          <w:rFonts w:ascii="Arial" w:hAnsi="Arial" w:cs="Arial"/>
        </w:rPr>
        <w:t xml:space="preserve">highest </w:t>
      </w:r>
      <w:r w:rsidR="00645446" w:rsidRPr="001918A4">
        <w:rPr>
          <w:rFonts w:ascii="Arial" w:hAnsi="Arial" w:cs="Arial"/>
        </w:rPr>
        <w:t>education level</w:t>
      </w:r>
      <w:r w:rsidRPr="001918A4">
        <w:rPr>
          <w:rFonts w:ascii="Arial" w:hAnsi="Arial" w:cs="Arial"/>
        </w:rPr>
        <w:t xml:space="preserve"> (</w:t>
      </w:r>
      <w:r w:rsidR="00A00CE8" w:rsidRPr="001918A4">
        <w:rPr>
          <w:rFonts w:ascii="Arial" w:hAnsi="Arial" w:cs="Arial"/>
        </w:rPr>
        <w:t>wave 10</w:t>
      </w:r>
      <w:r w:rsidR="00EF57E1" w:rsidRPr="001918A4">
        <w:rPr>
          <w:rFonts w:ascii="Arial" w:hAnsi="Arial" w:cs="Arial"/>
        </w:rPr>
        <w:t>, Main Survey</w:t>
      </w:r>
      <w:r w:rsidR="00776B11" w:rsidRPr="001918A4">
        <w:rPr>
          <w:rFonts w:ascii="Arial" w:hAnsi="Arial" w:cs="Arial"/>
        </w:rPr>
        <w:t>;</w:t>
      </w:r>
      <w:r w:rsidR="00271349" w:rsidRPr="001918A4">
        <w:rPr>
          <w:rFonts w:ascii="Arial" w:hAnsi="Arial" w:cs="Arial"/>
        </w:rPr>
        <w:t xml:space="preserve"> </w:t>
      </w:r>
      <w:r w:rsidR="004F4042">
        <w:rPr>
          <w:rFonts w:ascii="Arial" w:hAnsi="Arial" w:cs="Arial"/>
        </w:rPr>
        <w:t xml:space="preserve">categorised as </w:t>
      </w:r>
      <w:r w:rsidR="001918A4">
        <w:rPr>
          <w:rFonts w:ascii="Arial" w:hAnsi="Arial" w:cs="Arial"/>
        </w:rPr>
        <w:t>d</w:t>
      </w:r>
      <w:r w:rsidR="00271349" w:rsidRPr="001918A4">
        <w:rPr>
          <w:rFonts w:ascii="Arial" w:hAnsi="Arial" w:cs="Arial"/>
        </w:rPr>
        <w:t xml:space="preserve">egree &amp; </w:t>
      </w:r>
      <w:r w:rsidR="001918A4">
        <w:rPr>
          <w:rFonts w:ascii="Arial" w:hAnsi="Arial" w:cs="Arial"/>
        </w:rPr>
        <w:t>o</w:t>
      </w:r>
      <w:r w:rsidR="00271349" w:rsidRPr="001918A4">
        <w:rPr>
          <w:rFonts w:ascii="Arial" w:hAnsi="Arial" w:cs="Arial"/>
        </w:rPr>
        <w:t xml:space="preserve">ther </w:t>
      </w:r>
      <w:r w:rsidR="001918A4">
        <w:rPr>
          <w:rFonts w:ascii="Arial" w:hAnsi="Arial" w:cs="Arial"/>
        </w:rPr>
        <w:t>h</w:t>
      </w:r>
      <w:r w:rsidR="00271349" w:rsidRPr="001918A4">
        <w:rPr>
          <w:rFonts w:ascii="Arial" w:hAnsi="Arial" w:cs="Arial"/>
        </w:rPr>
        <w:t xml:space="preserve">igher </w:t>
      </w:r>
      <w:r w:rsidR="001918A4">
        <w:rPr>
          <w:rFonts w:ascii="Arial" w:hAnsi="Arial" w:cs="Arial"/>
        </w:rPr>
        <w:t>d</w:t>
      </w:r>
      <w:r w:rsidR="00271349" w:rsidRPr="001918A4">
        <w:rPr>
          <w:rFonts w:ascii="Arial" w:hAnsi="Arial" w:cs="Arial"/>
        </w:rPr>
        <w:t>egree, A</w:t>
      </w:r>
      <w:r w:rsidR="001918A4">
        <w:rPr>
          <w:rFonts w:ascii="Arial" w:hAnsi="Arial" w:cs="Arial"/>
        </w:rPr>
        <w:t>’</w:t>
      </w:r>
      <w:r w:rsidR="00A616D2">
        <w:rPr>
          <w:rFonts w:ascii="Arial" w:hAnsi="Arial" w:cs="Arial"/>
        </w:rPr>
        <w:t xml:space="preserve"> </w:t>
      </w:r>
      <w:r w:rsidR="001918A4">
        <w:rPr>
          <w:rFonts w:ascii="Arial" w:hAnsi="Arial" w:cs="Arial"/>
        </w:rPr>
        <w:t>l</w:t>
      </w:r>
      <w:r w:rsidR="00271349" w:rsidRPr="001918A4">
        <w:rPr>
          <w:rFonts w:ascii="Arial" w:hAnsi="Arial" w:cs="Arial"/>
        </w:rPr>
        <w:t>evel or equivalent</w:t>
      </w:r>
      <w:r w:rsidR="00E6391B">
        <w:rPr>
          <w:rFonts w:ascii="Arial" w:hAnsi="Arial" w:cs="Arial"/>
        </w:rPr>
        <w:t xml:space="preserve"> </w:t>
      </w:r>
      <w:r w:rsidR="00D21306">
        <w:rPr>
          <w:rFonts w:ascii="Arial" w:hAnsi="Arial" w:cs="Arial"/>
        </w:rPr>
        <w:t>[</w:t>
      </w:r>
      <w:r w:rsidR="00E6391B" w:rsidRPr="00E6391B">
        <w:rPr>
          <w:rFonts w:ascii="Arial" w:hAnsi="Arial" w:cs="Arial"/>
        </w:rPr>
        <w:t>Advanced Placement</w:t>
      </w:r>
      <w:r w:rsidR="00D21306">
        <w:rPr>
          <w:rFonts w:ascii="Arial" w:hAnsi="Arial" w:cs="Arial"/>
        </w:rPr>
        <w:t xml:space="preserve"> in the US</w:t>
      </w:r>
      <w:r w:rsidR="00596518">
        <w:rPr>
          <w:rFonts w:ascii="Arial" w:hAnsi="Arial" w:cs="Arial"/>
        </w:rPr>
        <w:t>A</w:t>
      </w:r>
      <w:r w:rsidR="00D21306">
        <w:rPr>
          <w:rFonts w:ascii="Arial" w:hAnsi="Arial" w:cs="Arial"/>
        </w:rPr>
        <w:t>]</w:t>
      </w:r>
      <w:r w:rsidR="00271349" w:rsidRPr="001918A4">
        <w:rPr>
          <w:rFonts w:ascii="Arial" w:hAnsi="Arial" w:cs="Arial"/>
        </w:rPr>
        <w:t>, GCSE or equivalent</w:t>
      </w:r>
      <w:r w:rsidR="00D21306">
        <w:rPr>
          <w:rFonts w:ascii="Arial" w:hAnsi="Arial" w:cs="Arial"/>
        </w:rPr>
        <w:t xml:space="preserve"> [</w:t>
      </w:r>
      <w:r w:rsidR="00D21306" w:rsidRPr="00D21306">
        <w:rPr>
          <w:rFonts w:ascii="Arial" w:hAnsi="Arial" w:cs="Arial"/>
        </w:rPr>
        <w:t>Grade 10 in the USA</w:t>
      </w:r>
      <w:r w:rsidR="00D21306">
        <w:rPr>
          <w:rFonts w:ascii="Arial" w:hAnsi="Arial" w:cs="Arial"/>
        </w:rPr>
        <w:t>]</w:t>
      </w:r>
      <w:r w:rsidR="00271349" w:rsidRPr="001918A4">
        <w:rPr>
          <w:rFonts w:ascii="Arial" w:hAnsi="Arial" w:cs="Arial"/>
        </w:rPr>
        <w:t>, other qualification</w:t>
      </w:r>
      <w:r w:rsidR="001918A4">
        <w:rPr>
          <w:rFonts w:ascii="Arial" w:hAnsi="Arial" w:cs="Arial"/>
        </w:rPr>
        <w:t>,</w:t>
      </w:r>
      <w:r w:rsidR="00271349" w:rsidRPr="001918A4">
        <w:rPr>
          <w:rFonts w:ascii="Arial" w:hAnsi="Arial" w:cs="Arial"/>
        </w:rPr>
        <w:t xml:space="preserve"> and none)</w:t>
      </w:r>
      <w:r w:rsidR="001339BA">
        <w:rPr>
          <w:rFonts w:ascii="Arial" w:hAnsi="Arial" w:cs="Arial"/>
        </w:rPr>
        <w:t xml:space="preserve">.  </w:t>
      </w:r>
      <w:r w:rsidR="00413545" w:rsidRPr="00F527D6">
        <w:rPr>
          <w:rFonts w:ascii="Arial" w:hAnsi="Arial" w:cs="Arial"/>
        </w:rPr>
        <w:t xml:space="preserve">In </w:t>
      </w:r>
      <w:r w:rsidR="00413545" w:rsidRPr="009749A0">
        <w:rPr>
          <w:rFonts w:ascii="Arial" w:hAnsi="Arial" w:cs="Arial"/>
        </w:rPr>
        <w:t>the third wave of data collection in the Main Survey (</w:t>
      </w:r>
      <w:commentRangeStart w:id="91"/>
      <w:r w:rsidR="00413545" w:rsidRPr="009749A0">
        <w:rPr>
          <w:rFonts w:ascii="Arial" w:hAnsi="Arial" w:cs="Arial"/>
        </w:rPr>
        <w:t>2011-2013</w:t>
      </w:r>
      <w:commentRangeEnd w:id="91"/>
      <w:r w:rsidR="00F03450">
        <w:rPr>
          <w:rStyle w:val="CommentReference"/>
        </w:rPr>
        <w:commentReference w:id="91"/>
      </w:r>
      <w:r w:rsidR="00413545" w:rsidRPr="009749A0">
        <w:rPr>
          <w:rFonts w:ascii="Arial" w:hAnsi="Arial" w:cs="Arial"/>
        </w:rPr>
        <w:t>), six cognitive function tests were administered: immediate word recall and delayed word recall tasks; semantic verbal fluency; cognitive</w:t>
      </w:r>
      <w:r w:rsidR="00413545" w:rsidRPr="00413545">
        <w:rPr>
          <w:rFonts w:ascii="Arial" w:hAnsi="Arial" w:cs="Arial"/>
        </w:rPr>
        <w:t xml:space="preserve"> impairment</w:t>
      </w:r>
      <w:r w:rsidR="00413545">
        <w:rPr>
          <w:rFonts w:ascii="Arial" w:hAnsi="Arial" w:cs="Arial"/>
        </w:rPr>
        <w:t xml:space="preserve">; </w:t>
      </w:r>
      <w:r w:rsidR="00413545" w:rsidRPr="00413545">
        <w:rPr>
          <w:rFonts w:ascii="Arial" w:hAnsi="Arial" w:cs="Arial"/>
        </w:rPr>
        <w:t>numerical reasoning skills</w:t>
      </w:r>
      <w:r w:rsidR="00413545">
        <w:rPr>
          <w:rFonts w:ascii="Arial" w:hAnsi="Arial" w:cs="Arial"/>
        </w:rPr>
        <w:t>; and f</w:t>
      </w:r>
      <w:r w:rsidR="00413545" w:rsidRPr="00413545">
        <w:rPr>
          <w:rFonts w:ascii="Arial" w:hAnsi="Arial" w:cs="Arial"/>
        </w:rPr>
        <w:t>luid reasoning</w:t>
      </w:r>
      <w:r w:rsidR="00413545">
        <w:rPr>
          <w:rFonts w:ascii="Arial" w:hAnsi="Arial" w:cs="Arial"/>
        </w:rPr>
        <w:t>.</w:t>
      </w:r>
      <w:r w:rsidR="00CA7CCB">
        <w:rPr>
          <w:rFonts w:ascii="Arial" w:hAnsi="Arial" w:cs="Arial"/>
        </w:rPr>
        <w:fldChar w:fldCharType="begin"/>
      </w:r>
      <w:r w:rsidR="002843FC">
        <w:rPr>
          <w:rFonts w:ascii="Arial" w:hAnsi="Arial" w:cs="Arial"/>
        </w:rPr>
        <w:instrText xml:space="preserve"> ADDIN EN.CITE &lt;EndNote&gt;&lt;Cite&gt;&lt;Author&gt;Batty&lt;/Author&gt;&lt;RecNum&gt;8539&lt;/RecNum&gt;&lt;DisplayText&gt;&lt;style face="superscript"&gt;11&lt;/style&gt;&lt;/DisplayText&gt;&lt;record&gt;&lt;rec-number&gt;8539&lt;/rec-number&gt;&lt;foreign-keys&gt;&lt;key app="EN" db-id="r0dt9fre5paddxet9s75ezf9wz9z0vw2svad" timestamp="1616413798"&gt;8539&lt;/key&gt;&lt;/foreign-keys&gt;&lt;ref-type name="Journal Article"&gt;17&lt;/ref-type&gt;&lt;contributors&gt;&lt;authors&gt;&lt;author&gt;Batty, G.D.&lt;/author&gt;&lt;author&gt;Deary, I.J.&lt;/author&gt;&lt;author&gt;Fawns-Ritchie,C.&lt;/author&gt;&lt;author&gt;Gale, C.R.&lt;/author&gt;&lt;author&gt;Altschul, D.&lt;/author&gt;&lt;/authors&gt;&lt;/contributors&gt;&lt;titles&gt;&lt;title&gt;Pre-pandemic Cognitive Function and COVID-19 Vaccine Hesitancy: Prospective Cohort Study&lt;/title&gt;&lt;secondary-title&gt;medRxiv&lt;/secondary-title&gt;&lt;/titles&gt;&lt;periodical&gt;&lt;full-title&gt;medRxiv&lt;/full-title&gt;&lt;/periodical&gt;&lt;dates&gt;&lt;/dates&gt;&lt;urls&gt;&lt;/urls&gt;&lt;/record&gt;&lt;/Cite&gt;&lt;/EndNote&gt;</w:instrText>
      </w:r>
      <w:r w:rsidR="00CA7CCB">
        <w:rPr>
          <w:rFonts w:ascii="Arial" w:hAnsi="Arial" w:cs="Arial"/>
        </w:rPr>
        <w:fldChar w:fldCharType="separate"/>
      </w:r>
      <w:r w:rsidR="002843FC" w:rsidRPr="002843FC">
        <w:rPr>
          <w:rFonts w:ascii="Arial" w:hAnsi="Arial" w:cs="Arial"/>
          <w:noProof/>
          <w:vertAlign w:val="superscript"/>
        </w:rPr>
        <w:t>11</w:t>
      </w:r>
      <w:r w:rsidR="00CA7CCB">
        <w:rPr>
          <w:rFonts w:ascii="Arial" w:hAnsi="Arial" w:cs="Arial"/>
        </w:rPr>
        <w:fldChar w:fldCharType="end"/>
      </w:r>
      <w:r w:rsidR="00413545">
        <w:rPr>
          <w:rFonts w:ascii="Arial" w:hAnsi="Arial" w:cs="Arial"/>
        </w:rPr>
        <w:t xml:space="preserve">  Representing a range of cognitive skills, these tests have been repeatedly deployed in large-scale, population-based studies.</w:t>
      </w:r>
      <w:r w:rsidR="00413545">
        <w:rPr>
          <w:rFonts w:ascii="Arial" w:hAnsi="Arial" w:cs="Arial"/>
        </w:rPr>
        <w:fldChar w:fldCharType="begin">
          <w:fldData xml:space="preserve">PEVuZE5vdGU+PENpdGU+PEF1dGhvcj5TdGVwdG9lPC9BdXRob3I+PFllYXI+MjAxMzwvWWVhcj48
UmVjTnVtPjY1Mzk8L1JlY051bT48RGlzcGxheVRleHQ+PHN0eWxlIGZhY2U9InN1cGVyc2NyaXB0
Ij4zMS0zNTwvc3R5bGU+PC9EaXNwbGF5VGV4dD48cmVjb3JkPjxyZWMtbnVtYmVyPjY1Mzk8L3Jl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PEVuZE5vdGU+PENpdGU+PEF1dGhvcj5TdGVwdG9lPC9BdXRob3I+PFllYXI+MjAxMzwvWWVhcj48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413545">
        <w:rPr>
          <w:rFonts w:ascii="Arial" w:hAnsi="Arial" w:cs="Arial"/>
        </w:rPr>
      </w:r>
      <w:r w:rsidR="00413545">
        <w:rPr>
          <w:rFonts w:ascii="Arial" w:hAnsi="Arial" w:cs="Arial"/>
        </w:rPr>
        <w:fldChar w:fldCharType="separate"/>
      </w:r>
      <w:r w:rsidR="002843FC" w:rsidRPr="002843FC">
        <w:rPr>
          <w:rFonts w:ascii="Arial" w:hAnsi="Arial" w:cs="Arial"/>
          <w:noProof/>
          <w:vertAlign w:val="superscript"/>
        </w:rPr>
        <w:t>31-35</w:t>
      </w:r>
      <w:r w:rsidR="00413545">
        <w:rPr>
          <w:rFonts w:ascii="Arial" w:hAnsi="Arial" w:cs="Arial"/>
        </w:rPr>
        <w:fldChar w:fldCharType="end"/>
      </w:r>
      <w:r w:rsidR="00413545">
        <w:rPr>
          <w:rFonts w:ascii="Arial" w:hAnsi="Arial" w:cs="Arial"/>
        </w:rPr>
        <w:t xml:space="preserve">  </w:t>
      </w:r>
      <w:r w:rsidR="00413545">
        <w:rPr>
          <w:rFonts w:ascii="Arial" w:hAnsi="Arial" w:cs="Arial"/>
          <w:iCs/>
        </w:rPr>
        <w:t>Using scores from the six tests</w:t>
      </w:r>
      <w:r w:rsidR="00F64820">
        <w:rPr>
          <w:rFonts w:ascii="Arial" w:hAnsi="Arial" w:cs="Arial"/>
          <w:iCs/>
        </w:rPr>
        <w:t>,</w:t>
      </w:r>
      <w:r w:rsidR="00413545">
        <w:rPr>
          <w:rFonts w:ascii="Arial" w:hAnsi="Arial" w:cs="Arial"/>
          <w:iCs/>
        </w:rPr>
        <w:t xml:space="preserve"> </w:t>
      </w:r>
      <w:commentRangeStart w:id="92"/>
      <w:r w:rsidR="00413545">
        <w:rPr>
          <w:rFonts w:ascii="Arial" w:hAnsi="Arial" w:cs="Arial"/>
          <w:iCs/>
        </w:rPr>
        <w:t>we generated a single general cognitive function variable (</w:t>
      </w:r>
      <w:r w:rsidR="00413545" w:rsidRPr="00413545">
        <w:rPr>
          <w:rFonts w:ascii="Arial" w:hAnsi="Arial" w:cs="Arial"/>
          <w:i/>
        </w:rPr>
        <w:t>g</w:t>
      </w:r>
      <w:r w:rsidR="00413545">
        <w:rPr>
          <w:rFonts w:ascii="Arial" w:hAnsi="Arial" w:cs="Arial"/>
          <w:iCs/>
        </w:rPr>
        <w:t>)</w:t>
      </w:r>
      <w:r w:rsidR="00F64820">
        <w:rPr>
          <w:rFonts w:ascii="Arial" w:hAnsi="Arial" w:cs="Arial"/>
          <w:iCs/>
        </w:rPr>
        <w:t xml:space="preserve"> for use in the present analyses</w:t>
      </w:r>
      <w:r w:rsidR="00413545">
        <w:rPr>
          <w:rFonts w:ascii="Arial" w:hAnsi="Arial" w:cs="Arial"/>
          <w:iCs/>
        </w:rPr>
        <w:t xml:space="preserve">.  </w:t>
      </w:r>
      <w:commentRangeEnd w:id="92"/>
      <w:r w:rsidR="00F03450">
        <w:rPr>
          <w:rStyle w:val="CommentReference"/>
        </w:rPr>
        <w:commentReference w:id="92"/>
      </w:r>
    </w:p>
    <w:p w14:paraId="34B6FDF6" w14:textId="77777777" w:rsidR="005A0A2F" w:rsidRPr="005A0A2F" w:rsidRDefault="005A0A2F" w:rsidP="00BD6B3F">
      <w:pPr>
        <w:spacing w:after="0" w:line="480" w:lineRule="auto"/>
        <w:rPr>
          <w:rFonts w:ascii="Arial" w:hAnsi="Arial" w:cs="Arial"/>
          <w:i/>
          <w:iCs/>
        </w:rPr>
      </w:pPr>
    </w:p>
    <w:p w14:paraId="74772222" w14:textId="7069AD95" w:rsidR="00691B65" w:rsidRPr="005A0A2F" w:rsidRDefault="00691B65" w:rsidP="00BD6B3F">
      <w:pPr>
        <w:spacing w:after="0" w:line="480" w:lineRule="auto"/>
        <w:rPr>
          <w:rFonts w:ascii="Arial" w:hAnsi="Arial" w:cs="Arial"/>
          <w:i/>
          <w:iCs/>
        </w:rPr>
      </w:pPr>
      <w:r w:rsidRPr="005A0A2F">
        <w:rPr>
          <w:rFonts w:ascii="Arial" w:hAnsi="Arial" w:cs="Arial"/>
          <w:i/>
          <w:iCs/>
        </w:rPr>
        <w:t xml:space="preserve">Assessment of vaccine </w:t>
      </w:r>
      <w:r w:rsidR="00F64820">
        <w:rPr>
          <w:rFonts w:ascii="Arial" w:hAnsi="Arial" w:cs="Arial"/>
          <w:i/>
          <w:iCs/>
        </w:rPr>
        <w:t>hesitancy</w:t>
      </w:r>
    </w:p>
    <w:p w14:paraId="53AFF95D" w14:textId="5EB98CFE" w:rsidR="00691B65" w:rsidRPr="00691B65" w:rsidRDefault="00B2184A" w:rsidP="00691B65">
      <w:pPr>
        <w:spacing w:after="0" w:line="480" w:lineRule="auto"/>
        <w:rPr>
          <w:rFonts w:ascii="Arial" w:hAnsi="Arial" w:cs="Arial"/>
        </w:rPr>
      </w:pPr>
      <w:commentRangeStart w:id="93"/>
      <w:r>
        <w:rPr>
          <w:rFonts w:ascii="Arial" w:hAnsi="Arial" w:cs="Arial"/>
        </w:rPr>
        <w:t xml:space="preserve">At wave </w:t>
      </w:r>
      <w:r w:rsidR="00187643">
        <w:rPr>
          <w:rFonts w:ascii="Arial" w:hAnsi="Arial" w:cs="Arial"/>
        </w:rPr>
        <w:t>6</w:t>
      </w:r>
      <w:r>
        <w:rPr>
          <w:rFonts w:ascii="Arial" w:hAnsi="Arial" w:cs="Arial"/>
        </w:rPr>
        <w:t xml:space="preserve"> in the COVID Survey</w:t>
      </w:r>
      <w:commentRangeEnd w:id="93"/>
      <w:r w:rsidR="000B2C01">
        <w:rPr>
          <w:rStyle w:val="CommentReference"/>
        </w:rPr>
        <w:commentReference w:id="93"/>
      </w:r>
      <w:r>
        <w:rPr>
          <w:rFonts w:ascii="Arial" w:hAnsi="Arial" w:cs="Arial"/>
        </w:rPr>
        <w:t>, s</w:t>
      </w:r>
      <w:r w:rsidR="00691B65" w:rsidRPr="005A0A2F">
        <w:rPr>
          <w:rFonts w:ascii="Arial" w:hAnsi="Arial" w:cs="Arial"/>
        </w:rPr>
        <w:t>tudy mem</w:t>
      </w:r>
      <w:r w:rsidR="00B470F4" w:rsidRPr="005A0A2F">
        <w:rPr>
          <w:rFonts w:ascii="Arial" w:hAnsi="Arial" w:cs="Arial"/>
        </w:rPr>
        <w:t>b</w:t>
      </w:r>
      <w:r w:rsidR="00691B65" w:rsidRPr="005A0A2F">
        <w:rPr>
          <w:rFonts w:ascii="Arial" w:hAnsi="Arial" w:cs="Arial"/>
        </w:rPr>
        <w:t>ers were as</w:t>
      </w:r>
      <w:r w:rsidR="00691B65">
        <w:rPr>
          <w:rFonts w:ascii="Arial" w:hAnsi="Arial" w:cs="Arial"/>
        </w:rPr>
        <w:t>ked</w:t>
      </w:r>
      <w:ins w:id="94" w:author="DEARY Ian" w:date="2021-04-23T12:31:00Z">
        <w:r w:rsidR="000B2C01">
          <w:rPr>
            <w:rFonts w:ascii="Arial" w:hAnsi="Arial" w:cs="Arial"/>
          </w:rPr>
          <w:t>,</w:t>
        </w:r>
      </w:ins>
      <w:r w:rsidR="00691B65" w:rsidRPr="00691B65">
        <w:rPr>
          <w:rFonts w:ascii="Arial" w:hAnsi="Arial" w:cs="Arial"/>
        </w:rPr>
        <w:t xml:space="preserve"> “Imagine</w:t>
      </w:r>
      <w:r w:rsidR="00823D14">
        <w:rPr>
          <w:rFonts w:ascii="Arial" w:hAnsi="Arial" w:cs="Arial"/>
        </w:rPr>
        <w:t xml:space="preserve"> </w:t>
      </w:r>
      <w:r w:rsidR="00691B65" w:rsidRPr="00691B65">
        <w:rPr>
          <w:rFonts w:ascii="Arial" w:hAnsi="Arial" w:cs="Arial"/>
        </w:rPr>
        <w:t xml:space="preserve">that a vaccine against COVID-19 was available for anyone who wanted it. </w:t>
      </w:r>
      <w:r>
        <w:rPr>
          <w:rFonts w:ascii="Arial" w:hAnsi="Arial" w:cs="Arial"/>
        </w:rPr>
        <w:t xml:space="preserve"> </w:t>
      </w:r>
      <w:r w:rsidR="00691B65" w:rsidRPr="00691B65">
        <w:rPr>
          <w:rFonts w:ascii="Arial" w:hAnsi="Arial" w:cs="Arial"/>
        </w:rPr>
        <w:t>How likely or</w:t>
      </w:r>
      <w:r w:rsidR="00823D14">
        <w:rPr>
          <w:rFonts w:ascii="Arial" w:hAnsi="Arial" w:cs="Arial"/>
        </w:rPr>
        <w:t xml:space="preserve"> </w:t>
      </w:r>
      <w:r w:rsidR="00691B65" w:rsidRPr="00691B65">
        <w:rPr>
          <w:rFonts w:ascii="Arial" w:hAnsi="Arial" w:cs="Arial"/>
        </w:rPr>
        <w:t>unlikely would you be to take the vaccine?</w:t>
      </w:r>
      <w:proofErr w:type="gramStart"/>
      <w:r w:rsidR="00691B65" w:rsidRPr="00691B65">
        <w:rPr>
          <w:rFonts w:ascii="Arial" w:hAnsi="Arial" w:cs="Arial"/>
        </w:rPr>
        <w:t>”</w:t>
      </w:r>
      <w:r w:rsidR="0092278C">
        <w:rPr>
          <w:rFonts w:ascii="Arial" w:hAnsi="Arial" w:cs="Arial"/>
        </w:rPr>
        <w:t>.</w:t>
      </w:r>
      <w:proofErr w:type="gramEnd"/>
      <w:r w:rsidR="0092278C">
        <w:rPr>
          <w:rFonts w:ascii="Arial" w:hAnsi="Arial" w:cs="Arial"/>
        </w:rPr>
        <w:t xml:space="preserve"> </w:t>
      </w:r>
      <w:r w:rsidR="004F4042">
        <w:rPr>
          <w:rFonts w:ascii="Arial" w:hAnsi="Arial" w:cs="Arial"/>
        </w:rPr>
        <w:t xml:space="preserve"> </w:t>
      </w:r>
      <w:r w:rsidR="00691B65" w:rsidRPr="00691B65">
        <w:rPr>
          <w:rFonts w:ascii="Arial" w:hAnsi="Arial" w:cs="Arial"/>
        </w:rPr>
        <w:t>Possible responses were “Very likely”,</w:t>
      </w:r>
      <w:r w:rsidR="00B470F4">
        <w:rPr>
          <w:rFonts w:ascii="Arial" w:hAnsi="Arial" w:cs="Arial"/>
        </w:rPr>
        <w:t xml:space="preserve"> </w:t>
      </w:r>
      <w:r w:rsidR="00691B65" w:rsidRPr="00691B65">
        <w:rPr>
          <w:rFonts w:ascii="Arial" w:hAnsi="Arial" w:cs="Arial"/>
        </w:rPr>
        <w:t>“Likely”, “Unlikely” and “Very unlikely”</w:t>
      </w:r>
      <w:r w:rsidR="00CF3B26">
        <w:rPr>
          <w:rFonts w:ascii="Arial" w:hAnsi="Arial" w:cs="Arial"/>
        </w:rPr>
        <w:t>.  T</w:t>
      </w:r>
      <w:r w:rsidR="00BF0B6C">
        <w:rPr>
          <w:rFonts w:ascii="Arial" w:hAnsi="Arial" w:cs="Arial"/>
        </w:rPr>
        <w:t xml:space="preserve">he </w:t>
      </w:r>
      <w:r w:rsidR="00B470F4">
        <w:rPr>
          <w:rFonts w:ascii="Arial" w:hAnsi="Arial" w:cs="Arial"/>
        </w:rPr>
        <w:t>latter two</w:t>
      </w:r>
      <w:r w:rsidR="00CF3B26">
        <w:rPr>
          <w:rFonts w:ascii="Arial" w:hAnsi="Arial" w:cs="Arial"/>
        </w:rPr>
        <w:t xml:space="preserve"> categories were combined to </w:t>
      </w:r>
      <w:r w:rsidR="00B470F4">
        <w:rPr>
          <w:rFonts w:ascii="Arial" w:hAnsi="Arial" w:cs="Arial"/>
        </w:rPr>
        <w:t xml:space="preserve">denote </w:t>
      </w:r>
      <w:r w:rsidR="00691B65" w:rsidRPr="00691B65">
        <w:rPr>
          <w:rFonts w:ascii="Arial" w:hAnsi="Arial" w:cs="Arial"/>
        </w:rPr>
        <w:t>vaccine hesitan</w:t>
      </w:r>
      <w:r w:rsidR="00B470F4">
        <w:rPr>
          <w:rFonts w:ascii="Arial" w:hAnsi="Arial" w:cs="Arial"/>
        </w:rPr>
        <w:t>cy</w:t>
      </w:r>
      <w:r w:rsidR="00691B65" w:rsidRPr="00691B65">
        <w:rPr>
          <w:rFonts w:ascii="Arial" w:hAnsi="Arial" w:cs="Arial"/>
        </w:rPr>
        <w:t>.</w:t>
      </w:r>
    </w:p>
    <w:p w14:paraId="553C9C47" w14:textId="6844E6F9" w:rsidR="00C63FDB" w:rsidRPr="00691B65" w:rsidRDefault="00C63FDB" w:rsidP="00BD6B3F">
      <w:pPr>
        <w:spacing w:after="0" w:line="480" w:lineRule="auto"/>
        <w:rPr>
          <w:rFonts w:ascii="Arial" w:hAnsi="Arial" w:cs="Arial"/>
        </w:rPr>
      </w:pPr>
    </w:p>
    <w:p w14:paraId="672C3A95" w14:textId="1DAD0512" w:rsidR="003C7A87" w:rsidRPr="005F4762" w:rsidRDefault="003C7A87" w:rsidP="00BD6B3F">
      <w:pPr>
        <w:spacing w:after="0" w:line="480" w:lineRule="auto"/>
        <w:rPr>
          <w:rFonts w:ascii="Arial" w:hAnsi="Arial" w:cs="Arial"/>
          <w:i/>
          <w:iCs/>
        </w:rPr>
      </w:pPr>
      <w:r w:rsidRPr="005F4762">
        <w:rPr>
          <w:rFonts w:ascii="Arial" w:hAnsi="Arial" w:cs="Arial"/>
          <w:i/>
          <w:iCs/>
        </w:rPr>
        <w:t>Statistical analyses</w:t>
      </w:r>
    </w:p>
    <w:p w14:paraId="49276487" w14:textId="5B1F0704" w:rsidR="00BD6B3F" w:rsidRPr="00B63BE5" w:rsidRDefault="00B2184A" w:rsidP="00BD6B3F">
      <w:pPr>
        <w:spacing w:after="0" w:line="480" w:lineRule="auto"/>
        <w:rPr>
          <w:rFonts w:ascii="Arial" w:hAnsi="Arial" w:cs="Arial"/>
          <w:iCs/>
        </w:rPr>
      </w:pPr>
      <w:r w:rsidRPr="005F4762">
        <w:rPr>
          <w:rFonts w:ascii="Arial" w:hAnsi="Arial" w:cs="Arial"/>
          <w:iCs/>
        </w:rPr>
        <w:t xml:space="preserve">To summarise the relation between </w:t>
      </w:r>
      <w:r w:rsidR="00413545">
        <w:rPr>
          <w:rFonts w:ascii="Arial" w:hAnsi="Arial" w:cs="Arial"/>
          <w:iCs/>
        </w:rPr>
        <w:t xml:space="preserve">mental </w:t>
      </w:r>
      <w:r w:rsidR="00F64820">
        <w:rPr>
          <w:rFonts w:ascii="Arial" w:hAnsi="Arial" w:cs="Arial"/>
          <w:iCs/>
        </w:rPr>
        <w:t xml:space="preserve">morbidity, physical morbidity, and </w:t>
      </w:r>
      <w:r>
        <w:rPr>
          <w:rFonts w:ascii="Arial" w:hAnsi="Arial" w:cs="Arial"/>
          <w:iCs/>
        </w:rPr>
        <w:t xml:space="preserve">vaccine hesitancy, </w:t>
      </w:r>
      <w:r w:rsidRPr="005F4762">
        <w:rPr>
          <w:rFonts w:ascii="Arial" w:hAnsi="Arial" w:cs="Arial"/>
          <w:iCs/>
        </w:rPr>
        <w:t xml:space="preserve">we used </w:t>
      </w:r>
      <w:r>
        <w:rPr>
          <w:rFonts w:ascii="Arial" w:hAnsi="Arial" w:cs="Arial"/>
          <w:iCs/>
        </w:rPr>
        <w:t xml:space="preserve">logistic </w:t>
      </w:r>
      <w:r w:rsidRPr="005F4762">
        <w:rPr>
          <w:rFonts w:ascii="Arial" w:hAnsi="Arial" w:cs="Arial"/>
          <w:iCs/>
        </w:rPr>
        <w:t xml:space="preserve">regression to compute </w:t>
      </w:r>
      <w:r>
        <w:rPr>
          <w:rFonts w:ascii="Arial" w:hAnsi="Arial" w:cs="Arial"/>
          <w:iCs/>
        </w:rPr>
        <w:t>odds</w:t>
      </w:r>
      <w:r w:rsidRPr="005F4762">
        <w:rPr>
          <w:rFonts w:ascii="Arial" w:hAnsi="Arial" w:cs="Arial"/>
          <w:iCs/>
        </w:rPr>
        <w:t xml:space="preserve"> ratios with accompanying 95% confidence intervals. </w:t>
      </w:r>
      <w:r>
        <w:rPr>
          <w:rFonts w:ascii="Arial" w:hAnsi="Arial" w:cs="Arial"/>
          <w:iCs/>
        </w:rPr>
        <w:t xml:space="preserve"> </w:t>
      </w:r>
      <w:r w:rsidR="0000439B" w:rsidRPr="005F4762">
        <w:rPr>
          <w:rFonts w:ascii="Arial" w:hAnsi="Arial" w:cs="Arial"/>
          <w:iCs/>
        </w:rPr>
        <w:t xml:space="preserve">The most basic analyses were adjusted for age, sex, and ethnicity.  </w:t>
      </w:r>
      <w:r w:rsidR="0060028A" w:rsidRPr="005F4762">
        <w:rPr>
          <w:rFonts w:ascii="Arial" w:hAnsi="Arial" w:cs="Arial"/>
          <w:iCs/>
        </w:rPr>
        <w:t>Retaining these covariates, w</w:t>
      </w:r>
      <w:r w:rsidR="0000439B" w:rsidRPr="005F4762">
        <w:rPr>
          <w:rFonts w:ascii="Arial" w:hAnsi="Arial" w:cs="Arial"/>
          <w:iCs/>
        </w:rPr>
        <w:t>e then explored the impact of control</w:t>
      </w:r>
      <w:r w:rsidR="0060028A" w:rsidRPr="005F4762">
        <w:rPr>
          <w:rFonts w:ascii="Arial" w:hAnsi="Arial" w:cs="Arial"/>
          <w:iCs/>
        </w:rPr>
        <w:t>ling</w:t>
      </w:r>
      <w:r w:rsidR="0000439B" w:rsidRPr="005F4762">
        <w:rPr>
          <w:rFonts w:ascii="Arial" w:hAnsi="Arial" w:cs="Arial"/>
          <w:iCs/>
        </w:rPr>
        <w:t xml:space="preserve"> </w:t>
      </w:r>
      <w:r w:rsidR="00F64820">
        <w:rPr>
          <w:rFonts w:ascii="Arial" w:hAnsi="Arial" w:cs="Arial"/>
          <w:iCs/>
        </w:rPr>
        <w:t xml:space="preserve">separately and collectively for </w:t>
      </w:r>
      <w:r w:rsidR="00D25C38">
        <w:rPr>
          <w:rFonts w:ascii="Arial" w:hAnsi="Arial" w:cs="Arial"/>
          <w:iCs/>
        </w:rPr>
        <w:t>education,</w:t>
      </w:r>
      <w:r w:rsidR="00413545">
        <w:rPr>
          <w:rFonts w:ascii="Arial" w:hAnsi="Arial" w:cs="Arial"/>
          <w:iCs/>
        </w:rPr>
        <w:t xml:space="preserve"> </w:t>
      </w:r>
      <w:r w:rsidR="00D25C38">
        <w:rPr>
          <w:rFonts w:ascii="Arial" w:hAnsi="Arial" w:cs="Arial"/>
          <w:iCs/>
        </w:rPr>
        <w:t>shielding</w:t>
      </w:r>
      <w:r>
        <w:rPr>
          <w:rFonts w:ascii="Arial" w:hAnsi="Arial" w:cs="Arial"/>
          <w:iCs/>
        </w:rPr>
        <w:t xml:space="preserve"> status</w:t>
      </w:r>
      <w:r w:rsidR="00F64820">
        <w:rPr>
          <w:rFonts w:ascii="Arial" w:hAnsi="Arial" w:cs="Arial"/>
          <w:iCs/>
        </w:rPr>
        <w:t>, and</w:t>
      </w:r>
      <w:r w:rsidR="00F64820" w:rsidRPr="00F64820">
        <w:rPr>
          <w:rFonts w:ascii="Arial" w:hAnsi="Arial" w:cs="Arial"/>
          <w:iCs/>
        </w:rPr>
        <w:t xml:space="preserve"> </w:t>
      </w:r>
      <w:r w:rsidR="00F64820">
        <w:rPr>
          <w:rFonts w:ascii="Arial" w:hAnsi="Arial" w:cs="Arial"/>
          <w:iCs/>
        </w:rPr>
        <w:t>cogniti</w:t>
      </w:r>
      <w:ins w:id="95" w:author="DEARY Ian" w:date="2021-04-23T12:31:00Z">
        <w:r w:rsidR="000B2C01">
          <w:rPr>
            <w:rFonts w:ascii="Arial" w:hAnsi="Arial" w:cs="Arial"/>
            <w:iCs/>
          </w:rPr>
          <w:t>ve functi</w:t>
        </w:r>
      </w:ins>
      <w:r w:rsidR="00F64820">
        <w:rPr>
          <w:rFonts w:ascii="Arial" w:hAnsi="Arial" w:cs="Arial"/>
          <w:iCs/>
        </w:rPr>
        <w:t>on</w:t>
      </w:r>
      <w:r w:rsidR="004603DD">
        <w:rPr>
          <w:rFonts w:ascii="Arial" w:hAnsi="Arial" w:cs="Arial"/>
          <w:iCs/>
        </w:rPr>
        <w:t>;</w:t>
      </w:r>
      <w:r w:rsidR="00F64820">
        <w:rPr>
          <w:rFonts w:ascii="Arial" w:hAnsi="Arial" w:cs="Arial"/>
          <w:iCs/>
        </w:rPr>
        <w:t xml:space="preserve"> </w:t>
      </w:r>
      <w:commentRangeStart w:id="96"/>
      <w:r w:rsidR="00F64820">
        <w:rPr>
          <w:rFonts w:ascii="Arial" w:hAnsi="Arial" w:cs="Arial"/>
          <w:iCs/>
        </w:rPr>
        <w:t xml:space="preserve">we mutually adjusted for a diagnosis of mental illness or physical illness. </w:t>
      </w:r>
      <w:commentRangeEnd w:id="96"/>
      <w:r w:rsidR="00C21D97">
        <w:rPr>
          <w:rStyle w:val="CommentReference"/>
        </w:rPr>
        <w:commentReference w:id="96"/>
      </w:r>
    </w:p>
    <w:p w14:paraId="4A05AE45" w14:textId="66ABFCD7" w:rsidR="00B91CA9" w:rsidRDefault="00B91CA9" w:rsidP="00BD6B3F">
      <w:pPr>
        <w:pStyle w:val="Header"/>
        <w:autoSpaceDE w:val="0"/>
        <w:autoSpaceDN w:val="0"/>
        <w:adjustRightInd w:val="0"/>
        <w:spacing w:line="480" w:lineRule="auto"/>
        <w:rPr>
          <w:rFonts w:ascii="Arial" w:hAnsi="Arial" w:cs="Arial"/>
          <w:iCs/>
          <w:sz w:val="22"/>
          <w:szCs w:val="22"/>
        </w:rPr>
      </w:pPr>
    </w:p>
    <w:p w14:paraId="29B4BDE4" w14:textId="77777777" w:rsidR="00B014F2" w:rsidRPr="005F4762" w:rsidRDefault="00B014F2" w:rsidP="00BD6B3F">
      <w:pPr>
        <w:spacing w:after="0" w:line="480" w:lineRule="auto"/>
        <w:rPr>
          <w:rFonts w:ascii="Arial" w:hAnsi="Arial" w:cs="Arial"/>
          <w:b/>
          <w:bCs/>
          <w:iCs/>
        </w:rPr>
      </w:pPr>
      <w:r w:rsidRPr="005F4762">
        <w:rPr>
          <w:rFonts w:ascii="Arial" w:hAnsi="Arial" w:cs="Arial"/>
          <w:b/>
          <w:bCs/>
          <w:iCs/>
        </w:rPr>
        <w:t>Results</w:t>
      </w:r>
    </w:p>
    <w:p w14:paraId="6C6294C8" w14:textId="57E795B8" w:rsidR="00BF0B6C" w:rsidRDefault="00E06F26" w:rsidP="00F05DD3">
      <w:pPr>
        <w:spacing w:after="0" w:line="480" w:lineRule="auto"/>
        <w:rPr>
          <w:rFonts w:ascii="Arial" w:hAnsi="Arial" w:cs="Arial"/>
          <w:iCs/>
        </w:rPr>
      </w:pPr>
      <w:r>
        <w:rPr>
          <w:rFonts w:ascii="Arial" w:hAnsi="Arial" w:cs="Arial"/>
          <w:iCs/>
        </w:rPr>
        <w:t xml:space="preserve">In table 1 we show study member characteristics according to vaccine intention in unadjusted </w:t>
      </w:r>
      <w:r w:rsidRPr="00A7042F">
        <w:rPr>
          <w:rFonts w:ascii="Arial" w:hAnsi="Arial" w:cs="Arial"/>
          <w:iCs/>
        </w:rPr>
        <w:t xml:space="preserve">analyses.  </w:t>
      </w:r>
      <w:r w:rsidR="00BD6B3F" w:rsidRPr="00A7042F">
        <w:rPr>
          <w:rFonts w:ascii="Arial" w:hAnsi="Arial" w:cs="Arial"/>
          <w:iCs/>
        </w:rPr>
        <w:t xml:space="preserve">In </w:t>
      </w:r>
      <w:r w:rsidR="00E849D4" w:rsidRPr="00A7042F">
        <w:rPr>
          <w:rFonts w:ascii="Arial" w:hAnsi="Arial" w:cs="Arial"/>
          <w:iCs/>
        </w:rPr>
        <w:t>a</w:t>
      </w:r>
      <w:r w:rsidR="00BD6B3F" w:rsidRPr="00A7042F">
        <w:rPr>
          <w:rFonts w:ascii="Arial" w:hAnsi="Arial" w:cs="Arial"/>
          <w:iCs/>
        </w:rPr>
        <w:t xml:space="preserve"> sample of </w:t>
      </w:r>
      <w:bookmarkStart w:id="97" w:name="_Hlk69388120"/>
      <w:r w:rsidRPr="00A7042F">
        <w:rPr>
          <w:rFonts w:ascii="Arial" w:hAnsi="Arial" w:cs="Arial"/>
          <w:iCs/>
        </w:rPr>
        <w:t>11,955</w:t>
      </w:r>
      <w:r w:rsidR="00361AC1" w:rsidRPr="00A7042F">
        <w:rPr>
          <w:rFonts w:ascii="Arial" w:hAnsi="Arial" w:cs="Arial"/>
          <w:iCs/>
        </w:rPr>
        <w:t xml:space="preserve"> </w:t>
      </w:r>
      <w:r w:rsidR="00BD6B3F" w:rsidRPr="00A7042F">
        <w:rPr>
          <w:rFonts w:ascii="Arial" w:hAnsi="Arial" w:cs="Arial"/>
          <w:iCs/>
        </w:rPr>
        <w:t>individuals</w:t>
      </w:r>
      <w:r w:rsidR="00E849D4" w:rsidRPr="00A7042F">
        <w:rPr>
          <w:rFonts w:ascii="Arial" w:hAnsi="Arial" w:cs="Arial"/>
          <w:iCs/>
        </w:rPr>
        <w:t xml:space="preserve"> </w:t>
      </w:r>
      <w:r w:rsidRPr="00A7042F">
        <w:rPr>
          <w:rFonts w:ascii="Arial" w:hAnsi="Arial" w:cs="Arial"/>
          <w:iCs/>
        </w:rPr>
        <w:t>(</w:t>
      </w:r>
      <w:r w:rsidR="00A7042F" w:rsidRPr="00A7042F">
        <w:rPr>
          <w:rFonts w:ascii="Arial" w:hAnsi="Arial" w:cs="Arial"/>
          <w:iCs/>
        </w:rPr>
        <w:t>6741</w:t>
      </w:r>
      <w:r>
        <w:rPr>
          <w:rFonts w:ascii="Arial" w:hAnsi="Arial" w:cs="Arial"/>
          <w:iCs/>
        </w:rPr>
        <w:t xml:space="preserve"> women) </w:t>
      </w:r>
      <w:r w:rsidR="00E849D4">
        <w:rPr>
          <w:rFonts w:ascii="Arial" w:hAnsi="Arial" w:cs="Arial"/>
          <w:iCs/>
        </w:rPr>
        <w:t xml:space="preserve">who responded </w:t>
      </w:r>
      <w:r w:rsidR="00B27072">
        <w:rPr>
          <w:rFonts w:ascii="Arial" w:hAnsi="Arial" w:cs="Arial"/>
          <w:iCs/>
        </w:rPr>
        <w:t xml:space="preserve">in full </w:t>
      </w:r>
      <w:r w:rsidR="00E849D4">
        <w:rPr>
          <w:rFonts w:ascii="Arial" w:hAnsi="Arial" w:cs="Arial"/>
          <w:iCs/>
        </w:rPr>
        <w:t>to the enquir</w:t>
      </w:r>
      <w:r w:rsidR="008854EC">
        <w:rPr>
          <w:rFonts w:ascii="Arial" w:hAnsi="Arial" w:cs="Arial"/>
          <w:iCs/>
        </w:rPr>
        <w:t>y</w:t>
      </w:r>
      <w:r w:rsidR="00E849D4">
        <w:rPr>
          <w:rFonts w:ascii="Arial" w:hAnsi="Arial" w:cs="Arial"/>
          <w:iCs/>
        </w:rPr>
        <w:t xml:space="preserve"> regarding </w:t>
      </w:r>
      <w:r w:rsidR="00E849D4" w:rsidRPr="00E06F26">
        <w:rPr>
          <w:rFonts w:ascii="Arial" w:hAnsi="Arial" w:cs="Arial"/>
          <w:iCs/>
        </w:rPr>
        <w:t>COVID-19 vaccine intentionality</w:t>
      </w:r>
      <w:r w:rsidR="00C115B2" w:rsidRPr="00E06F26">
        <w:rPr>
          <w:rFonts w:ascii="Arial" w:hAnsi="Arial" w:cs="Arial"/>
          <w:iCs/>
        </w:rPr>
        <w:t>,</w:t>
      </w:r>
      <w:r w:rsidR="0083149F" w:rsidRPr="00E06F26">
        <w:rPr>
          <w:rFonts w:ascii="Arial" w:hAnsi="Arial" w:cs="Arial"/>
          <w:iCs/>
        </w:rPr>
        <w:t xml:space="preserve"> </w:t>
      </w:r>
      <w:r w:rsidRPr="00E06F26">
        <w:rPr>
          <w:rFonts w:ascii="Arial" w:hAnsi="Arial" w:cs="Arial"/>
          <w:iCs/>
        </w:rPr>
        <w:t xml:space="preserve">15.4% </w:t>
      </w:r>
      <w:r w:rsidR="00BF0B6C" w:rsidRPr="00E06F26">
        <w:rPr>
          <w:rFonts w:ascii="Arial" w:hAnsi="Arial" w:cs="Arial"/>
          <w:iCs/>
        </w:rPr>
        <w:t>indicated that they were hesitant</w:t>
      </w:r>
      <w:bookmarkEnd w:id="97"/>
      <w:r w:rsidR="00BF0B6C" w:rsidRPr="00E06F26">
        <w:rPr>
          <w:rFonts w:ascii="Arial" w:hAnsi="Arial" w:cs="Arial"/>
          <w:iCs/>
        </w:rPr>
        <w:t xml:space="preserve">.  </w:t>
      </w:r>
      <w:r w:rsidR="00EE23A6" w:rsidRPr="00E06F26">
        <w:rPr>
          <w:rFonts w:ascii="Arial" w:hAnsi="Arial" w:cs="Arial"/>
          <w:iCs/>
        </w:rPr>
        <w:t>Relative</w:t>
      </w:r>
      <w:r w:rsidR="00BF0B6C">
        <w:rPr>
          <w:rFonts w:ascii="Arial" w:hAnsi="Arial" w:cs="Arial"/>
          <w:iCs/>
        </w:rPr>
        <w:t xml:space="preserve"> to the group who indicated a willing</w:t>
      </w:r>
      <w:r w:rsidR="00EE23A6">
        <w:rPr>
          <w:rFonts w:ascii="Arial" w:hAnsi="Arial" w:cs="Arial"/>
          <w:iCs/>
        </w:rPr>
        <w:t>n</w:t>
      </w:r>
      <w:r w:rsidR="00BF0B6C">
        <w:rPr>
          <w:rFonts w:ascii="Arial" w:hAnsi="Arial" w:cs="Arial"/>
          <w:iCs/>
        </w:rPr>
        <w:t>ess to have the vaccine, th</w:t>
      </w:r>
      <w:r w:rsidR="00034A96">
        <w:rPr>
          <w:rFonts w:ascii="Arial" w:hAnsi="Arial" w:cs="Arial"/>
          <w:iCs/>
        </w:rPr>
        <w:t xml:space="preserve">ose who were </w:t>
      </w:r>
      <w:r w:rsidR="00EE23A6">
        <w:rPr>
          <w:rFonts w:ascii="Arial" w:hAnsi="Arial" w:cs="Arial"/>
          <w:iCs/>
        </w:rPr>
        <w:t>hesitant</w:t>
      </w:r>
      <w:r w:rsidR="00BF0B6C">
        <w:rPr>
          <w:rFonts w:ascii="Arial" w:hAnsi="Arial" w:cs="Arial"/>
          <w:iCs/>
        </w:rPr>
        <w:t xml:space="preserve"> were more </w:t>
      </w:r>
      <w:r w:rsidR="00BF0B6C">
        <w:rPr>
          <w:rFonts w:ascii="Arial" w:hAnsi="Arial" w:cs="Arial"/>
          <w:iCs/>
        </w:rPr>
        <w:lastRenderedPageBreak/>
        <w:t>likely to be young</w:t>
      </w:r>
      <w:r w:rsidR="002654D1">
        <w:rPr>
          <w:rFonts w:ascii="Arial" w:hAnsi="Arial" w:cs="Arial"/>
          <w:iCs/>
        </w:rPr>
        <w:t>er</w:t>
      </w:r>
      <w:r w:rsidR="00BF0B6C">
        <w:rPr>
          <w:rFonts w:ascii="Arial" w:hAnsi="Arial" w:cs="Arial"/>
          <w:iCs/>
        </w:rPr>
        <w:t>, female, from an ethnic minority</w:t>
      </w:r>
      <w:r w:rsidR="00E5142D">
        <w:rPr>
          <w:rFonts w:ascii="Arial" w:hAnsi="Arial" w:cs="Arial"/>
          <w:iCs/>
        </w:rPr>
        <w:t xml:space="preserve"> backgroun</w:t>
      </w:r>
      <w:r w:rsidR="00E5142D" w:rsidRPr="00E627BF">
        <w:rPr>
          <w:rFonts w:ascii="Arial" w:hAnsi="Arial" w:cs="Arial"/>
          <w:iCs/>
        </w:rPr>
        <w:t>d</w:t>
      </w:r>
      <w:r w:rsidR="002D2267" w:rsidRPr="00E627BF">
        <w:rPr>
          <w:rFonts w:ascii="Arial" w:hAnsi="Arial" w:cs="Arial"/>
          <w:iCs/>
        </w:rPr>
        <w:t xml:space="preserve">, be less well </w:t>
      </w:r>
      <w:r w:rsidR="002654D1" w:rsidRPr="00E627BF">
        <w:rPr>
          <w:rFonts w:ascii="Arial" w:hAnsi="Arial" w:cs="Arial"/>
          <w:iCs/>
        </w:rPr>
        <w:t>e</w:t>
      </w:r>
      <w:r w:rsidR="002D2267" w:rsidRPr="00E627BF">
        <w:rPr>
          <w:rFonts w:ascii="Arial" w:hAnsi="Arial" w:cs="Arial"/>
          <w:iCs/>
        </w:rPr>
        <w:t>ducated</w:t>
      </w:r>
      <w:r w:rsidR="009749A0" w:rsidRPr="00E627BF">
        <w:rPr>
          <w:rFonts w:ascii="Arial" w:hAnsi="Arial" w:cs="Arial"/>
          <w:iCs/>
        </w:rPr>
        <w:t>,</w:t>
      </w:r>
      <w:r w:rsidR="009749A0">
        <w:rPr>
          <w:rFonts w:ascii="Arial" w:hAnsi="Arial" w:cs="Arial"/>
          <w:iCs/>
        </w:rPr>
        <w:t xml:space="preserve"> and have a </w:t>
      </w:r>
      <w:commentRangeStart w:id="98"/>
      <w:r w:rsidR="009749A0">
        <w:rPr>
          <w:rFonts w:ascii="Arial" w:hAnsi="Arial" w:cs="Arial"/>
          <w:iCs/>
        </w:rPr>
        <w:t xml:space="preserve">lower </w:t>
      </w:r>
      <w:r w:rsidR="009749A0" w:rsidRPr="00E47323">
        <w:rPr>
          <w:rFonts w:ascii="Arial" w:hAnsi="Arial" w:cs="Arial"/>
          <w:iCs/>
        </w:rPr>
        <w:t>general cognitive function score</w:t>
      </w:r>
      <w:commentRangeEnd w:id="98"/>
      <w:r w:rsidR="000D47C9">
        <w:rPr>
          <w:rStyle w:val="CommentReference"/>
        </w:rPr>
        <w:commentReference w:id="98"/>
      </w:r>
      <w:r w:rsidR="00F527D6" w:rsidRPr="00E47323">
        <w:rPr>
          <w:rFonts w:ascii="Arial" w:hAnsi="Arial" w:cs="Arial"/>
          <w:iCs/>
        </w:rPr>
        <w:t xml:space="preserve">.  </w:t>
      </w:r>
      <w:r w:rsidR="00400EC1" w:rsidRPr="00400EC1">
        <w:rPr>
          <w:rFonts w:ascii="Arial" w:hAnsi="Arial" w:cs="Arial"/>
          <w:iCs/>
        </w:rPr>
        <w:t>T</w:t>
      </w:r>
      <w:r w:rsidR="00BF0B6C" w:rsidRPr="00400EC1">
        <w:rPr>
          <w:rFonts w:ascii="Arial" w:hAnsi="Arial" w:cs="Arial"/>
          <w:iCs/>
        </w:rPr>
        <w:t>he</w:t>
      </w:r>
      <w:r w:rsidR="00F527D6" w:rsidRPr="00400EC1">
        <w:rPr>
          <w:rFonts w:ascii="Arial" w:hAnsi="Arial" w:cs="Arial"/>
          <w:iCs/>
        </w:rPr>
        <w:t xml:space="preserve"> hesitant </w:t>
      </w:r>
      <w:r w:rsidR="00BF0B6C" w:rsidRPr="00400EC1">
        <w:rPr>
          <w:rFonts w:ascii="Arial" w:hAnsi="Arial" w:cs="Arial"/>
          <w:iCs/>
        </w:rPr>
        <w:t xml:space="preserve">were </w:t>
      </w:r>
      <w:r w:rsidR="00E5142D" w:rsidRPr="00400EC1">
        <w:rPr>
          <w:rFonts w:ascii="Arial" w:hAnsi="Arial" w:cs="Arial"/>
          <w:iCs/>
        </w:rPr>
        <w:t xml:space="preserve">also </w:t>
      </w:r>
      <w:r w:rsidR="00BF0B6C" w:rsidRPr="00400EC1">
        <w:rPr>
          <w:rFonts w:ascii="Arial" w:hAnsi="Arial" w:cs="Arial"/>
          <w:iCs/>
        </w:rPr>
        <w:t xml:space="preserve">less </w:t>
      </w:r>
      <w:r w:rsidR="00EE23A6" w:rsidRPr="00400EC1">
        <w:rPr>
          <w:rFonts w:ascii="Arial" w:hAnsi="Arial" w:cs="Arial"/>
          <w:iCs/>
        </w:rPr>
        <w:t>likely</w:t>
      </w:r>
      <w:r w:rsidR="00BF0B6C" w:rsidRPr="00400EC1">
        <w:rPr>
          <w:rFonts w:ascii="Arial" w:hAnsi="Arial" w:cs="Arial"/>
          <w:iCs/>
        </w:rPr>
        <w:t xml:space="preserve"> to </w:t>
      </w:r>
      <w:r w:rsidR="007128AA" w:rsidRPr="00400EC1">
        <w:rPr>
          <w:rFonts w:ascii="Arial" w:hAnsi="Arial" w:cs="Arial"/>
          <w:iCs/>
        </w:rPr>
        <w:t>have an</w:t>
      </w:r>
      <w:r w:rsidR="00BF0B6C" w:rsidRPr="00400EC1">
        <w:rPr>
          <w:rFonts w:ascii="Arial" w:hAnsi="Arial" w:cs="Arial"/>
          <w:iCs/>
        </w:rPr>
        <w:t xml:space="preserve"> existing </w:t>
      </w:r>
      <w:r w:rsidR="00F527D6" w:rsidRPr="00400EC1">
        <w:rPr>
          <w:rFonts w:ascii="Arial" w:hAnsi="Arial" w:cs="Arial"/>
          <w:iCs/>
        </w:rPr>
        <w:t xml:space="preserve">somatic </w:t>
      </w:r>
      <w:r w:rsidR="00EE23A6" w:rsidRPr="00400EC1">
        <w:rPr>
          <w:rFonts w:ascii="Arial" w:hAnsi="Arial" w:cs="Arial"/>
          <w:iCs/>
        </w:rPr>
        <w:t>morbidit</w:t>
      </w:r>
      <w:r w:rsidR="00990723" w:rsidRPr="00400EC1">
        <w:rPr>
          <w:rFonts w:ascii="Arial" w:hAnsi="Arial" w:cs="Arial"/>
          <w:iCs/>
        </w:rPr>
        <w:t>y</w:t>
      </w:r>
      <w:r w:rsidR="00400EC1" w:rsidRPr="00400EC1">
        <w:rPr>
          <w:rFonts w:ascii="Arial" w:hAnsi="Arial" w:cs="Arial"/>
          <w:iCs/>
        </w:rPr>
        <w:t xml:space="preserve">, as indexed by </w:t>
      </w:r>
      <w:proofErr w:type="spellStart"/>
      <w:r w:rsidR="00400EC1" w:rsidRPr="00400EC1">
        <w:rPr>
          <w:rFonts w:ascii="Arial" w:hAnsi="Arial" w:cs="Arial"/>
          <w:iCs/>
        </w:rPr>
        <w:t>cardiometabolic</w:t>
      </w:r>
      <w:proofErr w:type="spellEnd"/>
      <w:r w:rsidR="00400EC1" w:rsidRPr="00400EC1">
        <w:rPr>
          <w:rFonts w:ascii="Arial" w:hAnsi="Arial" w:cs="Arial"/>
          <w:iCs/>
        </w:rPr>
        <w:t xml:space="preserve"> disease and cancer</w:t>
      </w:r>
      <w:commentRangeStart w:id="99"/>
      <w:r w:rsidR="00400EC1" w:rsidRPr="00400EC1">
        <w:rPr>
          <w:rFonts w:ascii="Arial" w:hAnsi="Arial" w:cs="Arial"/>
          <w:iCs/>
        </w:rPr>
        <w:t>.</w:t>
      </w:r>
      <w:commentRangeEnd w:id="99"/>
      <w:r w:rsidR="0064390A">
        <w:rPr>
          <w:rStyle w:val="CommentReference"/>
        </w:rPr>
        <w:commentReference w:id="99"/>
      </w:r>
      <w:r w:rsidR="00400EC1" w:rsidRPr="00400EC1">
        <w:rPr>
          <w:rFonts w:ascii="Arial" w:hAnsi="Arial" w:cs="Arial"/>
          <w:iCs/>
        </w:rPr>
        <w:t xml:space="preserve">  R</w:t>
      </w:r>
      <w:r w:rsidR="00E47323" w:rsidRPr="00400EC1">
        <w:rPr>
          <w:rFonts w:ascii="Arial" w:hAnsi="Arial" w:cs="Arial"/>
          <w:iCs/>
        </w:rPr>
        <w:t xml:space="preserve">elated, </w:t>
      </w:r>
      <w:r w:rsidR="00990723" w:rsidRPr="00400EC1">
        <w:rPr>
          <w:rFonts w:ascii="Arial" w:hAnsi="Arial" w:cs="Arial"/>
          <w:iCs/>
        </w:rPr>
        <w:t>the</w:t>
      </w:r>
      <w:r w:rsidR="00400EC1" w:rsidRPr="00400EC1">
        <w:rPr>
          <w:rFonts w:ascii="Arial" w:hAnsi="Arial" w:cs="Arial"/>
          <w:iCs/>
        </w:rPr>
        <w:t xml:space="preserve">re </w:t>
      </w:r>
      <w:r w:rsidR="00990723" w:rsidRPr="00400EC1">
        <w:rPr>
          <w:rFonts w:ascii="Arial" w:hAnsi="Arial" w:cs="Arial"/>
          <w:iCs/>
        </w:rPr>
        <w:t>w</w:t>
      </w:r>
      <w:r w:rsidR="00400EC1" w:rsidRPr="00400EC1">
        <w:rPr>
          <w:rFonts w:ascii="Arial" w:hAnsi="Arial" w:cs="Arial"/>
          <w:iCs/>
        </w:rPr>
        <w:t>as</w:t>
      </w:r>
      <w:r w:rsidR="00990723" w:rsidRPr="00400EC1">
        <w:rPr>
          <w:rFonts w:ascii="Arial" w:hAnsi="Arial" w:cs="Arial"/>
          <w:iCs/>
        </w:rPr>
        <w:t xml:space="preserve"> also a lower prevalence of shielding in the hesitant category</w:t>
      </w:r>
      <w:r w:rsidR="00400EC1">
        <w:rPr>
          <w:rFonts w:ascii="Arial" w:hAnsi="Arial" w:cs="Arial"/>
          <w:iCs/>
        </w:rPr>
        <w:t xml:space="preserve"> </w:t>
      </w:r>
      <w:r w:rsidR="00400EC1" w:rsidRPr="00E627BF">
        <w:rPr>
          <w:rFonts w:ascii="Arial" w:hAnsi="Arial" w:cs="Arial"/>
          <w:iCs/>
        </w:rPr>
        <w:t xml:space="preserve">(correlation between </w:t>
      </w:r>
      <w:commentRangeStart w:id="100"/>
      <w:r w:rsidR="00400EC1" w:rsidRPr="00E627BF">
        <w:rPr>
          <w:rFonts w:ascii="Arial" w:hAnsi="Arial" w:cs="Arial"/>
          <w:iCs/>
        </w:rPr>
        <w:t>any phys</w:t>
      </w:r>
      <w:r w:rsidR="00A26E6A">
        <w:rPr>
          <w:rFonts w:ascii="Arial" w:hAnsi="Arial" w:cs="Arial"/>
          <w:iCs/>
        </w:rPr>
        <w:t xml:space="preserve">ical morbidity </w:t>
      </w:r>
      <w:commentRangeEnd w:id="100"/>
      <w:r w:rsidR="0064390A">
        <w:rPr>
          <w:rStyle w:val="CommentReference"/>
        </w:rPr>
        <w:commentReference w:id="100"/>
      </w:r>
      <w:r w:rsidR="00A26E6A">
        <w:rPr>
          <w:rFonts w:ascii="Arial" w:hAnsi="Arial" w:cs="Arial"/>
          <w:iCs/>
        </w:rPr>
        <w:t xml:space="preserve">and shielding: </w:t>
      </w:r>
      <w:r w:rsidR="00E627BF" w:rsidRPr="00E627BF">
        <w:rPr>
          <w:rFonts w:ascii="Arial" w:hAnsi="Arial" w:cs="Arial"/>
          <w:i/>
          <w:iCs/>
        </w:rPr>
        <w:t>ρ</w:t>
      </w:r>
      <w:r w:rsidR="00E627BF" w:rsidRPr="00E627BF">
        <w:rPr>
          <w:rFonts w:ascii="Arial" w:hAnsi="Arial" w:cs="Arial"/>
          <w:iCs/>
        </w:rPr>
        <w:t>=0.12, p&lt;0.0001, N=10916</w:t>
      </w:r>
      <w:r w:rsidR="00400EC1" w:rsidRPr="00E627BF">
        <w:rPr>
          <w:rFonts w:ascii="Arial" w:hAnsi="Arial" w:cs="Arial"/>
          <w:iCs/>
        </w:rPr>
        <w:t>)</w:t>
      </w:r>
      <w:r w:rsidR="00990723" w:rsidRPr="00E627BF">
        <w:rPr>
          <w:rFonts w:ascii="Arial" w:hAnsi="Arial" w:cs="Arial"/>
          <w:iCs/>
        </w:rPr>
        <w:t>.</w:t>
      </w:r>
      <w:r w:rsidR="00990723">
        <w:rPr>
          <w:rFonts w:ascii="Arial" w:hAnsi="Arial" w:cs="Arial"/>
          <w:iCs/>
        </w:rPr>
        <w:t xml:space="preserve">  </w:t>
      </w:r>
      <w:r w:rsidR="00417EF6">
        <w:rPr>
          <w:rFonts w:ascii="Arial" w:hAnsi="Arial" w:cs="Arial"/>
          <w:iCs/>
        </w:rPr>
        <w:t>There was</w:t>
      </w:r>
      <w:r w:rsidR="00DD3867">
        <w:rPr>
          <w:rFonts w:ascii="Arial" w:hAnsi="Arial" w:cs="Arial"/>
          <w:iCs/>
        </w:rPr>
        <w:t xml:space="preserve">, however, </w:t>
      </w:r>
      <w:r w:rsidR="00417EF6">
        <w:rPr>
          <w:rFonts w:ascii="Arial" w:hAnsi="Arial" w:cs="Arial"/>
          <w:iCs/>
        </w:rPr>
        <w:t>little ev</w:t>
      </w:r>
      <w:r w:rsidR="00CC0029">
        <w:rPr>
          <w:rFonts w:ascii="Arial" w:hAnsi="Arial" w:cs="Arial"/>
          <w:iCs/>
        </w:rPr>
        <w:t xml:space="preserve">idence </w:t>
      </w:r>
      <w:r w:rsidR="00417EF6">
        <w:rPr>
          <w:rFonts w:ascii="Arial" w:hAnsi="Arial" w:cs="Arial"/>
          <w:iCs/>
        </w:rPr>
        <w:t xml:space="preserve">of </w:t>
      </w:r>
      <w:r w:rsidR="00CC0029">
        <w:rPr>
          <w:rFonts w:ascii="Arial" w:hAnsi="Arial" w:cs="Arial"/>
          <w:iCs/>
        </w:rPr>
        <w:t>a</w:t>
      </w:r>
      <w:r w:rsidR="00417EF6">
        <w:rPr>
          <w:rFonts w:ascii="Arial" w:hAnsi="Arial" w:cs="Arial"/>
          <w:iCs/>
        </w:rPr>
        <w:t xml:space="preserve"> difference in p</w:t>
      </w:r>
      <w:r w:rsidR="00CC0029">
        <w:rPr>
          <w:rFonts w:ascii="Arial" w:hAnsi="Arial" w:cs="Arial"/>
          <w:iCs/>
        </w:rPr>
        <w:t>reval</w:t>
      </w:r>
      <w:r w:rsidR="00400EC1">
        <w:rPr>
          <w:rFonts w:ascii="Arial" w:hAnsi="Arial" w:cs="Arial"/>
          <w:iCs/>
        </w:rPr>
        <w:t>e</w:t>
      </w:r>
      <w:r w:rsidR="00CC0029">
        <w:rPr>
          <w:rFonts w:ascii="Arial" w:hAnsi="Arial" w:cs="Arial"/>
          <w:iCs/>
        </w:rPr>
        <w:t>nce</w:t>
      </w:r>
      <w:r w:rsidR="00417EF6">
        <w:rPr>
          <w:rFonts w:ascii="Arial" w:hAnsi="Arial" w:cs="Arial"/>
          <w:iCs/>
        </w:rPr>
        <w:t xml:space="preserve"> of specific mental health </w:t>
      </w:r>
      <w:r w:rsidR="004603DD">
        <w:rPr>
          <w:rFonts w:ascii="Arial" w:hAnsi="Arial" w:cs="Arial"/>
          <w:iCs/>
        </w:rPr>
        <w:t>diagnoses</w:t>
      </w:r>
      <w:r w:rsidR="00417EF6">
        <w:rPr>
          <w:rFonts w:ascii="Arial" w:hAnsi="Arial" w:cs="Arial"/>
          <w:iCs/>
        </w:rPr>
        <w:t xml:space="preserve"> </w:t>
      </w:r>
      <w:r w:rsidR="00CC0029">
        <w:rPr>
          <w:rFonts w:ascii="Arial" w:hAnsi="Arial" w:cs="Arial"/>
          <w:iCs/>
        </w:rPr>
        <w:t>across</w:t>
      </w:r>
      <w:r w:rsidR="00417EF6">
        <w:rPr>
          <w:rFonts w:ascii="Arial" w:hAnsi="Arial" w:cs="Arial"/>
          <w:iCs/>
        </w:rPr>
        <w:t xml:space="preserve"> the </w:t>
      </w:r>
      <w:r w:rsidR="00CC0029">
        <w:rPr>
          <w:rFonts w:ascii="Arial" w:hAnsi="Arial" w:cs="Arial"/>
          <w:iCs/>
        </w:rPr>
        <w:t>hesitant</w:t>
      </w:r>
      <w:r w:rsidR="00417EF6">
        <w:rPr>
          <w:rFonts w:ascii="Arial" w:hAnsi="Arial" w:cs="Arial"/>
          <w:iCs/>
        </w:rPr>
        <w:t xml:space="preserve"> groups; only ‘other’ </w:t>
      </w:r>
      <w:r w:rsidR="004603DD">
        <w:rPr>
          <w:rFonts w:ascii="Arial" w:hAnsi="Arial" w:cs="Arial"/>
          <w:iCs/>
        </w:rPr>
        <w:t xml:space="preserve">mental health </w:t>
      </w:r>
      <w:r w:rsidR="00417EF6">
        <w:rPr>
          <w:rFonts w:ascii="Arial" w:hAnsi="Arial" w:cs="Arial"/>
          <w:iCs/>
        </w:rPr>
        <w:t xml:space="preserve">conditions was more common in study members </w:t>
      </w:r>
      <w:r w:rsidR="00CC0029">
        <w:rPr>
          <w:rFonts w:ascii="Arial" w:hAnsi="Arial" w:cs="Arial"/>
          <w:iCs/>
        </w:rPr>
        <w:t>expressing</w:t>
      </w:r>
      <w:r w:rsidR="00417EF6">
        <w:rPr>
          <w:rFonts w:ascii="Arial" w:hAnsi="Arial" w:cs="Arial"/>
          <w:iCs/>
        </w:rPr>
        <w:t xml:space="preserve"> </w:t>
      </w:r>
      <w:r w:rsidR="00CC0029">
        <w:rPr>
          <w:rFonts w:ascii="Arial" w:hAnsi="Arial" w:cs="Arial"/>
          <w:iCs/>
        </w:rPr>
        <w:t>hesitancy</w:t>
      </w:r>
      <w:ins w:id="101" w:author="DEARY Ian" w:date="2021-04-23T12:43:00Z">
        <w:r w:rsidR="0064390A">
          <w:rPr>
            <w:rFonts w:ascii="Arial" w:hAnsi="Arial" w:cs="Arial"/>
            <w:iCs/>
          </w:rPr>
          <w:t>,</w:t>
        </w:r>
      </w:ins>
      <w:r w:rsidR="00417EF6">
        <w:rPr>
          <w:rFonts w:ascii="Arial" w:hAnsi="Arial" w:cs="Arial"/>
          <w:iCs/>
        </w:rPr>
        <w:t xml:space="preserve"> but the </w:t>
      </w:r>
      <w:r w:rsidR="002843FC">
        <w:rPr>
          <w:rFonts w:ascii="Arial" w:hAnsi="Arial" w:cs="Arial"/>
          <w:iCs/>
        </w:rPr>
        <w:t xml:space="preserve">absolute </w:t>
      </w:r>
      <w:r w:rsidR="00417EF6">
        <w:rPr>
          <w:rFonts w:ascii="Arial" w:hAnsi="Arial" w:cs="Arial"/>
          <w:iCs/>
        </w:rPr>
        <w:t xml:space="preserve">difference was </w:t>
      </w:r>
      <w:r w:rsidR="00400EC1">
        <w:rPr>
          <w:rFonts w:ascii="Arial" w:hAnsi="Arial" w:cs="Arial"/>
          <w:iCs/>
        </w:rPr>
        <w:t>marginal</w:t>
      </w:r>
      <w:r w:rsidR="00DD3867">
        <w:rPr>
          <w:rFonts w:ascii="Arial" w:hAnsi="Arial" w:cs="Arial"/>
          <w:iCs/>
        </w:rPr>
        <w:t xml:space="preserve"> </w:t>
      </w:r>
      <w:r w:rsidR="004603DD">
        <w:rPr>
          <w:rFonts w:ascii="Arial" w:hAnsi="Arial" w:cs="Arial"/>
          <w:iCs/>
        </w:rPr>
        <w:t>with</w:t>
      </w:r>
      <w:r w:rsidR="00DD3867">
        <w:rPr>
          <w:rFonts w:ascii="Arial" w:hAnsi="Arial" w:cs="Arial"/>
          <w:iCs/>
        </w:rPr>
        <w:t xml:space="preserve"> statistical significance generated from the large numbers. </w:t>
      </w:r>
      <w:r w:rsidR="00417EF6">
        <w:rPr>
          <w:rFonts w:ascii="Arial" w:hAnsi="Arial" w:cs="Arial"/>
          <w:iCs/>
        </w:rPr>
        <w:t xml:space="preserve"> People who declared the</w:t>
      </w:r>
      <w:r w:rsidR="00CC0029">
        <w:rPr>
          <w:rFonts w:ascii="Arial" w:hAnsi="Arial" w:cs="Arial"/>
          <w:iCs/>
        </w:rPr>
        <w:t>m</w:t>
      </w:r>
      <w:r w:rsidR="00417EF6">
        <w:rPr>
          <w:rFonts w:ascii="Arial" w:hAnsi="Arial" w:cs="Arial"/>
          <w:iCs/>
        </w:rPr>
        <w:t xml:space="preserve">selves reticent in taking the </w:t>
      </w:r>
      <w:r w:rsidR="00CC0029">
        <w:rPr>
          <w:rFonts w:ascii="Arial" w:hAnsi="Arial" w:cs="Arial"/>
          <w:iCs/>
        </w:rPr>
        <w:t>vaccine</w:t>
      </w:r>
      <w:r w:rsidR="00417EF6">
        <w:rPr>
          <w:rFonts w:ascii="Arial" w:hAnsi="Arial" w:cs="Arial"/>
          <w:iCs/>
        </w:rPr>
        <w:t xml:space="preserve"> </w:t>
      </w:r>
      <w:r w:rsidR="00CC0029">
        <w:rPr>
          <w:rFonts w:ascii="Arial" w:hAnsi="Arial" w:cs="Arial"/>
          <w:iCs/>
        </w:rPr>
        <w:t>when</w:t>
      </w:r>
      <w:r w:rsidR="00417EF6">
        <w:rPr>
          <w:rFonts w:ascii="Arial" w:hAnsi="Arial" w:cs="Arial"/>
          <w:iCs/>
        </w:rPr>
        <w:t xml:space="preserve"> offered had </w:t>
      </w:r>
      <w:r w:rsidR="00400EC1">
        <w:rPr>
          <w:rFonts w:ascii="Arial" w:hAnsi="Arial" w:cs="Arial"/>
          <w:iCs/>
        </w:rPr>
        <w:t>slightly</w:t>
      </w:r>
      <w:r w:rsidR="00417EF6">
        <w:rPr>
          <w:rFonts w:ascii="Arial" w:hAnsi="Arial" w:cs="Arial"/>
          <w:iCs/>
        </w:rPr>
        <w:t xml:space="preserve"> higher levels of </w:t>
      </w:r>
      <w:ins w:id="102" w:author="DEARY Ian" w:date="2021-04-23T12:44:00Z">
        <w:r w:rsidR="0064390A">
          <w:rPr>
            <w:rFonts w:ascii="Arial" w:hAnsi="Arial" w:cs="Arial"/>
            <w:iCs/>
          </w:rPr>
          <w:t xml:space="preserve">psychological </w:t>
        </w:r>
      </w:ins>
      <w:r w:rsidR="00417EF6">
        <w:rPr>
          <w:rFonts w:ascii="Arial" w:hAnsi="Arial" w:cs="Arial"/>
          <w:iCs/>
        </w:rPr>
        <w:t>dis</w:t>
      </w:r>
      <w:r w:rsidR="00CC0029">
        <w:rPr>
          <w:rFonts w:ascii="Arial" w:hAnsi="Arial" w:cs="Arial"/>
          <w:iCs/>
        </w:rPr>
        <w:t>t</w:t>
      </w:r>
      <w:r w:rsidR="00417EF6">
        <w:rPr>
          <w:rFonts w:ascii="Arial" w:hAnsi="Arial" w:cs="Arial"/>
          <w:iCs/>
        </w:rPr>
        <w:t>ress</w:t>
      </w:r>
      <w:r w:rsidR="00DD3867">
        <w:rPr>
          <w:rFonts w:ascii="Arial" w:hAnsi="Arial" w:cs="Arial"/>
          <w:iCs/>
        </w:rPr>
        <w:t xml:space="preserve"> symptoms</w:t>
      </w:r>
      <w:r w:rsidR="00417EF6">
        <w:rPr>
          <w:rFonts w:ascii="Arial" w:hAnsi="Arial" w:cs="Arial"/>
          <w:iCs/>
        </w:rPr>
        <w:t xml:space="preserve">.  </w:t>
      </w:r>
    </w:p>
    <w:p w14:paraId="5C51FB0C" w14:textId="77777777" w:rsidR="009749A0" w:rsidRDefault="009749A0" w:rsidP="00F05DD3">
      <w:pPr>
        <w:spacing w:after="0" w:line="480" w:lineRule="auto"/>
        <w:rPr>
          <w:rFonts w:ascii="Arial" w:hAnsi="Arial" w:cs="Arial"/>
          <w:iCs/>
        </w:rPr>
      </w:pPr>
    </w:p>
    <w:p w14:paraId="3ECC7B31" w14:textId="14C49074" w:rsidR="00413545" w:rsidRDefault="00413545" w:rsidP="009749A0">
      <w:pPr>
        <w:spacing w:after="0" w:line="480" w:lineRule="auto"/>
        <w:rPr>
          <w:rFonts w:ascii="Arial" w:hAnsi="Arial" w:cs="Arial"/>
          <w:iCs/>
        </w:rPr>
      </w:pPr>
      <w:r>
        <w:rPr>
          <w:rFonts w:ascii="Arial" w:hAnsi="Arial" w:cs="Arial"/>
          <w:iCs/>
        </w:rPr>
        <w:t xml:space="preserve">In table 2 we used multiple regression analyses to explore the </w:t>
      </w:r>
      <w:ins w:id="103" w:author="DEARY Ian" w:date="2021-04-23T12:45:00Z">
        <w:r w:rsidR="0064390A">
          <w:rPr>
            <w:rFonts w:ascii="Arial" w:hAnsi="Arial" w:cs="Arial"/>
            <w:iCs/>
          </w:rPr>
          <w:t>association between</w:t>
        </w:r>
      </w:ins>
      <w:del w:id="104" w:author="DEARY Ian" w:date="2021-04-23T12:45:00Z">
        <w:r w:rsidDel="0064390A">
          <w:rPr>
            <w:rFonts w:ascii="Arial" w:hAnsi="Arial" w:cs="Arial"/>
            <w:iCs/>
          </w:rPr>
          <w:delText>independent role, if any, of</w:delText>
        </w:r>
      </w:del>
      <w:r>
        <w:rPr>
          <w:rFonts w:ascii="Arial" w:hAnsi="Arial" w:cs="Arial"/>
          <w:iCs/>
        </w:rPr>
        <w:t xml:space="preserve"> </w:t>
      </w:r>
      <w:r w:rsidR="009749A0">
        <w:rPr>
          <w:rFonts w:ascii="Arial" w:hAnsi="Arial" w:cs="Arial"/>
          <w:iCs/>
        </w:rPr>
        <w:t>a</w:t>
      </w:r>
      <w:r w:rsidR="004603DD">
        <w:rPr>
          <w:rFonts w:ascii="Arial" w:hAnsi="Arial" w:cs="Arial"/>
          <w:iCs/>
        </w:rPr>
        <w:t xml:space="preserve">n </w:t>
      </w:r>
      <w:r w:rsidR="00DD3867">
        <w:rPr>
          <w:rFonts w:ascii="Arial" w:hAnsi="Arial" w:cs="Arial"/>
          <w:iCs/>
        </w:rPr>
        <w:t xml:space="preserve">existing </w:t>
      </w:r>
      <w:proofErr w:type="gramStart"/>
      <w:r w:rsidR="009749A0">
        <w:rPr>
          <w:rFonts w:ascii="Arial" w:hAnsi="Arial" w:cs="Arial"/>
          <w:iCs/>
        </w:rPr>
        <w:t>diagnosis</w:t>
      </w:r>
      <w:proofErr w:type="gramEnd"/>
      <w:r w:rsidR="009749A0">
        <w:rPr>
          <w:rFonts w:ascii="Arial" w:hAnsi="Arial" w:cs="Arial"/>
          <w:iCs/>
        </w:rPr>
        <w:t xml:space="preserve"> of a morbidity </w:t>
      </w:r>
      <w:r>
        <w:rPr>
          <w:rFonts w:ascii="Arial" w:hAnsi="Arial" w:cs="Arial"/>
          <w:iCs/>
        </w:rPr>
        <w:t xml:space="preserve">as </w:t>
      </w:r>
      <w:r w:rsidR="00DD3867">
        <w:rPr>
          <w:rFonts w:ascii="Arial" w:hAnsi="Arial" w:cs="Arial"/>
          <w:iCs/>
        </w:rPr>
        <w:t xml:space="preserve">a </w:t>
      </w:r>
      <w:r>
        <w:rPr>
          <w:rFonts w:ascii="Arial" w:hAnsi="Arial" w:cs="Arial"/>
          <w:iCs/>
        </w:rPr>
        <w:t xml:space="preserve">predictor of vaccine hesitancy.  </w:t>
      </w:r>
      <w:del w:id="105" w:author="DEARY Ian" w:date="2021-04-23T12:46:00Z">
        <w:r w:rsidR="00CC0029" w:rsidDel="0064390A">
          <w:rPr>
            <w:rFonts w:ascii="Arial" w:hAnsi="Arial" w:cs="Arial"/>
            <w:iCs/>
          </w:rPr>
          <w:delText>After</w:delText>
        </w:r>
        <w:r w:rsidR="00D55BE5" w:rsidDel="0064390A">
          <w:rPr>
            <w:rFonts w:ascii="Arial" w:hAnsi="Arial" w:cs="Arial"/>
            <w:iCs/>
          </w:rPr>
          <w:delText xml:space="preserve"> adjustment for </w:delText>
        </w:r>
        <w:r w:rsidR="000B42CC" w:rsidDel="0064390A">
          <w:rPr>
            <w:rFonts w:ascii="Arial" w:hAnsi="Arial" w:cs="Arial"/>
            <w:iCs/>
          </w:rPr>
          <w:delText>age</w:delText>
        </w:r>
        <w:r w:rsidR="00986044" w:rsidDel="0064390A">
          <w:rPr>
            <w:rFonts w:ascii="Arial" w:hAnsi="Arial" w:cs="Arial"/>
            <w:iCs/>
          </w:rPr>
          <w:delText>,</w:delText>
        </w:r>
        <w:r w:rsidR="000B42CC" w:rsidDel="0064390A">
          <w:rPr>
            <w:rFonts w:ascii="Arial" w:hAnsi="Arial" w:cs="Arial"/>
            <w:iCs/>
          </w:rPr>
          <w:delText xml:space="preserve"> sex</w:delText>
        </w:r>
        <w:r w:rsidR="00DD3867" w:rsidDel="0064390A">
          <w:rPr>
            <w:rFonts w:ascii="Arial" w:hAnsi="Arial" w:cs="Arial"/>
            <w:iCs/>
          </w:rPr>
          <w:delText xml:space="preserve">, </w:delText>
        </w:r>
        <w:r w:rsidR="00986044" w:rsidDel="0064390A">
          <w:rPr>
            <w:rFonts w:ascii="Arial" w:hAnsi="Arial" w:cs="Arial"/>
            <w:iCs/>
          </w:rPr>
          <w:delText>and ethnicity</w:delText>
        </w:r>
        <w:r w:rsidR="000B42CC" w:rsidDel="0064390A">
          <w:rPr>
            <w:rFonts w:ascii="Arial" w:hAnsi="Arial" w:cs="Arial"/>
            <w:iCs/>
          </w:rPr>
          <w:delText xml:space="preserve">, </w:delText>
        </w:r>
      </w:del>
      <w:ins w:id="106" w:author="DEARY Ian" w:date="2021-04-23T12:46:00Z">
        <w:r w:rsidR="0064390A">
          <w:rPr>
            <w:rFonts w:ascii="Arial" w:hAnsi="Arial" w:cs="Arial"/>
            <w:iCs/>
          </w:rPr>
          <w:t>R</w:t>
        </w:r>
      </w:ins>
      <w:del w:id="107" w:author="DEARY Ian" w:date="2021-04-23T12:46:00Z">
        <w:r w:rsidR="00034A96" w:rsidDel="0064390A">
          <w:rPr>
            <w:rFonts w:ascii="Arial" w:hAnsi="Arial" w:cs="Arial"/>
            <w:iCs/>
          </w:rPr>
          <w:delText>r</w:delText>
        </w:r>
      </w:del>
      <w:r w:rsidR="00034A96">
        <w:rPr>
          <w:rFonts w:ascii="Arial" w:hAnsi="Arial" w:cs="Arial"/>
          <w:iCs/>
        </w:rPr>
        <w:t xml:space="preserve">elative to people </w:t>
      </w:r>
      <w:r w:rsidR="009749A0">
        <w:rPr>
          <w:rFonts w:ascii="Arial" w:hAnsi="Arial" w:cs="Arial"/>
          <w:iCs/>
        </w:rPr>
        <w:t xml:space="preserve">without a physical condition, </w:t>
      </w:r>
      <w:r w:rsidR="00034A96">
        <w:rPr>
          <w:rFonts w:ascii="Arial" w:hAnsi="Arial" w:cs="Arial"/>
          <w:iCs/>
        </w:rPr>
        <w:t>those</w:t>
      </w:r>
      <w:r w:rsidR="000B42CC">
        <w:rPr>
          <w:rFonts w:ascii="Arial" w:hAnsi="Arial" w:cs="Arial"/>
          <w:iCs/>
        </w:rPr>
        <w:t xml:space="preserve"> </w:t>
      </w:r>
      <w:r w:rsidR="009749A0">
        <w:rPr>
          <w:rFonts w:ascii="Arial" w:hAnsi="Arial" w:cs="Arial"/>
          <w:iCs/>
        </w:rPr>
        <w:t xml:space="preserve">with a diagnosis of </w:t>
      </w:r>
      <w:proofErr w:type="spellStart"/>
      <w:r w:rsidR="009749A0">
        <w:rPr>
          <w:rFonts w:ascii="Arial" w:hAnsi="Arial" w:cs="Arial"/>
          <w:iCs/>
        </w:rPr>
        <w:t>c</w:t>
      </w:r>
      <w:r w:rsidR="009749A0" w:rsidRPr="009749A0">
        <w:rPr>
          <w:rFonts w:ascii="Arial" w:hAnsi="Arial" w:cs="Arial"/>
          <w:iCs/>
        </w:rPr>
        <w:t>ardiometabolic</w:t>
      </w:r>
      <w:proofErr w:type="spellEnd"/>
      <w:r w:rsidR="009749A0" w:rsidRPr="009749A0">
        <w:rPr>
          <w:rFonts w:ascii="Arial" w:hAnsi="Arial" w:cs="Arial"/>
          <w:iCs/>
        </w:rPr>
        <w:t xml:space="preserve"> disease</w:t>
      </w:r>
      <w:r w:rsidR="009749A0">
        <w:rPr>
          <w:rFonts w:ascii="Arial" w:hAnsi="Arial" w:cs="Arial"/>
          <w:iCs/>
        </w:rPr>
        <w:t xml:space="preserve"> </w:t>
      </w:r>
      <w:r w:rsidR="00CA06A3">
        <w:rPr>
          <w:rFonts w:ascii="Arial" w:hAnsi="Arial" w:cs="Arial"/>
          <w:iCs/>
        </w:rPr>
        <w:t>(</w:t>
      </w:r>
      <w:r w:rsidR="00400EC1">
        <w:rPr>
          <w:rFonts w:ascii="Arial" w:hAnsi="Arial" w:cs="Arial"/>
          <w:iCs/>
        </w:rPr>
        <w:t xml:space="preserve">odds ratio; 95% confidence interval: </w:t>
      </w:r>
      <w:r w:rsidR="00400EC1" w:rsidRPr="00400EC1">
        <w:rPr>
          <w:rFonts w:ascii="Arial" w:hAnsi="Arial" w:cs="Arial"/>
          <w:iCs/>
        </w:rPr>
        <w:t>0.82</w:t>
      </w:r>
      <w:r w:rsidR="00400EC1">
        <w:rPr>
          <w:rFonts w:ascii="Arial" w:hAnsi="Arial" w:cs="Arial"/>
          <w:iCs/>
        </w:rPr>
        <w:t xml:space="preserve">; </w:t>
      </w:r>
      <w:r w:rsidR="00400EC1" w:rsidRPr="00400EC1">
        <w:rPr>
          <w:rFonts w:ascii="Arial" w:hAnsi="Arial" w:cs="Arial"/>
          <w:iCs/>
        </w:rPr>
        <w:t>0.67, 0.99</w:t>
      </w:r>
      <w:r w:rsidR="00CA06A3">
        <w:rPr>
          <w:rFonts w:ascii="Arial" w:hAnsi="Arial" w:cs="Arial"/>
          <w:iCs/>
        </w:rPr>
        <w:t xml:space="preserve">) </w:t>
      </w:r>
      <w:r w:rsidR="009749A0">
        <w:rPr>
          <w:rFonts w:ascii="Arial" w:hAnsi="Arial" w:cs="Arial"/>
          <w:iCs/>
        </w:rPr>
        <w:t>or r</w:t>
      </w:r>
      <w:r w:rsidR="009749A0" w:rsidRPr="009749A0">
        <w:rPr>
          <w:rFonts w:ascii="Arial" w:hAnsi="Arial" w:cs="Arial"/>
          <w:iCs/>
        </w:rPr>
        <w:t>espiratory disease</w:t>
      </w:r>
      <w:r w:rsidR="00CA06A3">
        <w:rPr>
          <w:rFonts w:ascii="Arial" w:hAnsi="Arial" w:cs="Arial"/>
          <w:iCs/>
        </w:rPr>
        <w:t xml:space="preserve"> (</w:t>
      </w:r>
      <w:r w:rsidR="00400EC1" w:rsidRPr="00400EC1">
        <w:rPr>
          <w:rFonts w:ascii="Arial" w:hAnsi="Arial" w:cs="Arial"/>
          <w:iCs/>
        </w:rPr>
        <w:t>0.71</w:t>
      </w:r>
      <w:r w:rsidR="00400EC1">
        <w:rPr>
          <w:rFonts w:ascii="Arial" w:hAnsi="Arial" w:cs="Arial"/>
          <w:iCs/>
        </w:rPr>
        <w:t xml:space="preserve">; </w:t>
      </w:r>
      <w:r w:rsidR="00400EC1" w:rsidRPr="00400EC1">
        <w:rPr>
          <w:rFonts w:ascii="Arial" w:hAnsi="Arial" w:cs="Arial"/>
          <w:iCs/>
        </w:rPr>
        <w:t>0.57, 0.88</w:t>
      </w:r>
      <w:r w:rsidR="00CA06A3">
        <w:rPr>
          <w:rFonts w:ascii="Arial" w:hAnsi="Arial" w:cs="Arial"/>
          <w:iCs/>
        </w:rPr>
        <w:t>)</w:t>
      </w:r>
      <w:r w:rsidR="009749A0" w:rsidRPr="009749A0">
        <w:rPr>
          <w:rFonts w:ascii="Arial" w:hAnsi="Arial" w:cs="Arial"/>
          <w:iCs/>
        </w:rPr>
        <w:t xml:space="preserve"> </w:t>
      </w:r>
      <w:r w:rsidR="009749A0">
        <w:rPr>
          <w:rFonts w:ascii="Arial" w:hAnsi="Arial" w:cs="Arial"/>
          <w:iCs/>
        </w:rPr>
        <w:t xml:space="preserve">were less like to </w:t>
      </w:r>
      <w:ins w:id="108" w:author="DEARY Ian" w:date="2021-04-23T12:46:00Z">
        <w:r w:rsidR="0064390A">
          <w:rPr>
            <w:rFonts w:ascii="Arial" w:hAnsi="Arial" w:cs="Arial"/>
            <w:iCs/>
          </w:rPr>
          <w:t xml:space="preserve">have reported that they would </w:t>
        </w:r>
      </w:ins>
      <w:r w:rsidR="009749A0">
        <w:rPr>
          <w:rFonts w:ascii="Arial" w:hAnsi="Arial" w:cs="Arial"/>
          <w:iCs/>
        </w:rPr>
        <w:t>decline an offer of vaccination</w:t>
      </w:r>
      <w:ins w:id="109" w:author="DEARY Ian" w:date="2021-04-23T12:46:00Z">
        <w:r w:rsidR="0064390A">
          <w:rPr>
            <w:rFonts w:ascii="Arial" w:hAnsi="Arial" w:cs="Arial"/>
            <w:iCs/>
          </w:rPr>
          <w:t>, after adjustment for age, sex, and ethnicity</w:t>
        </w:r>
      </w:ins>
      <w:r w:rsidR="009749A0">
        <w:rPr>
          <w:rFonts w:ascii="Arial" w:hAnsi="Arial" w:cs="Arial"/>
          <w:iCs/>
        </w:rPr>
        <w:t xml:space="preserve">.  </w:t>
      </w:r>
      <w:ins w:id="110" w:author="DEARY Ian" w:date="2021-04-23T12:47:00Z">
        <w:r w:rsidR="0064390A">
          <w:rPr>
            <w:rFonts w:ascii="Arial" w:hAnsi="Arial" w:cs="Arial"/>
            <w:iCs/>
          </w:rPr>
          <w:t>The association</w:t>
        </w:r>
      </w:ins>
      <w:ins w:id="111" w:author="DEARY Ian" w:date="2021-04-23T12:49:00Z">
        <w:r w:rsidR="0064390A">
          <w:rPr>
            <w:rFonts w:ascii="Arial" w:hAnsi="Arial" w:cs="Arial"/>
            <w:iCs/>
          </w:rPr>
          <w:t>s</w:t>
        </w:r>
      </w:ins>
      <w:del w:id="112" w:author="DEARY Ian" w:date="2021-04-23T12:47:00Z">
        <w:r w:rsidR="00DD3867" w:rsidDel="0064390A">
          <w:rPr>
            <w:rFonts w:ascii="Arial" w:hAnsi="Arial" w:cs="Arial"/>
            <w:iCs/>
          </w:rPr>
          <w:delText>People</w:delText>
        </w:r>
      </w:del>
      <w:del w:id="113" w:author="DEARY Ian" w:date="2021-04-23T12:48:00Z">
        <w:r w:rsidR="00DD3867" w:rsidDel="0064390A">
          <w:rPr>
            <w:rFonts w:ascii="Arial" w:hAnsi="Arial" w:cs="Arial"/>
            <w:iCs/>
          </w:rPr>
          <w:delText xml:space="preserve"> with</w:delText>
        </w:r>
      </w:del>
      <w:r w:rsidR="00DD3867">
        <w:rPr>
          <w:rFonts w:ascii="Arial" w:hAnsi="Arial" w:cs="Arial"/>
          <w:iCs/>
        </w:rPr>
        <w:t xml:space="preserve"> </w:t>
      </w:r>
      <w:ins w:id="114" w:author="DEARY Ian" w:date="2021-04-23T12:48:00Z">
        <w:r w:rsidR="0064390A">
          <w:rPr>
            <w:rFonts w:ascii="Arial" w:hAnsi="Arial" w:cs="Arial"/>
            <w:iCs/>
          </w:rPr>
          <w:t xml:space="preserve">between </w:t>
        </w:r>
      </w:ins>
      <w:r w:rsidR="00DD3867">
        <w:rPr>
          <w:rFonts w:ascii="Arial" w:hAnsi="Arial" w:cs="Arial"/>
          <w:iCs/>
        </w:rPr>
        <w:t xml:space="preserve">cancer </w:t>
      </w:r>
      <w:ins w:id="115" w:author="DEARY Ian" w:date="2021-04-23T12:49:00Z">
        <w:r w:rsidR="0064390A">
          <w:rPr>
            <w:rFonts w:ascii="Arial" w:hAnsi="Arial" w:cs="Arial"/>
            <w:iCs/>
          </w:rPr>
          <w:t xml:space="preserve">and shielding </w:t>
        </w:r>
      </w:ins>
      <w:ins w:id="116" w:author="DEARY Ian" w:date="2021-04-23T12:48:00Z">
        <w:r w:rsidR="0064390A">
          <w:rPr>
            <w:rFonts w:ascii="Arial" w:hAnsi="Arial" w:cs="Arial"/>
            <w:iCs/>
          </w:rPr>
          <w:t xml:space="preserve">and vaccine hesitancy </w:t>
        </w:r>
      </w:ins>
      <w:del w:id="117" w:author="DEARY Ian" w:date="2021-04-23T12:48:00Z">
        <w:r w:rsidR="00DD3867" w:rsidRPr="00557C83" w:rsidDel="0064390A">
          <w:rPr>
            <w:rFonts w:ascii="Arial" w:hAnsi="Arial" w:cs="Arial"/>
            <w:iCs/>
          </w:rPr>
          <w:delText xml:space="preserve">were also </w:delText>
        </w:r>
        <w:r w:rsidR="004603DD" w:rsidDel="0064390A">
          <w:rPr>
            <w:rFonts w:ascii="Arial" w:hAnsi="Arial" w:cs="Arial"/>
            <w:iCs/>
          </w:rPr>
          <w:delText xml:space="preserve">somewhat </w:delText>
        </w:r>
        <w:r w:rsidR="00DD3867" w:rsidRPr="00557C83" w:rsidDel="0064390A">
          <w:rPr>
            <w:rFonts w:ascii="Arial" w:hAnsi="Arial" w:cs="Arial"/>
            <w:iCs/>
          </w:rPr>
          <w:delText xml:space="preserve">less likely to decline vaccination but this observation </w:delText>
        </w:r>
      </w:del>
      <w:r w:rsidR="00DD3867" w:rsidRPr="00557C83">
        <w:rPr>
          <w:rFonts w:ascii="Arial" w:hAnsi="Arial" w:cs="Arial"/>
          <w:iCs/>
        </w:rPr>
        <w:t>w</w:t>
      </w:r>
      <w:ins w:id="118" w:author="DEARY Ian" w:date="2021-04-23T12:49:00Z">
        <w:r w:rsidR="0064390A">
          <w:rPr>
            <w:rFonts w:ascii="Arial" w:hAnsi="Arial" w:cs="Arial"/>
            <w:iCs/>
          </w:rPr>
          <w:t>ere</w:t>
        </w:r>
      </w:ins>
      <w:del w:id="119" w:author="DEARY Ian" w:date="2021-04-23T12:49:00Z">
        <w:r w:rsidR="00DD3867" w:rsidRPr="00557C83" w:rsidDel="0064390A">
          <w:rPr>
            <w:rFonts w:ascii="Arial" w:hAnsi="Arial" w:cs="Arial"/>
            <w:iCs/>
          </w:rPr>
          <w:delText>as</w:delText>
        </w:r>
      </w:del>
      <w:r w:rsidR="00DD3867" w:rsidRPr="00557C83">
        <w:rPr>
          <w:rFonts w:ascii="Arial" w:hAnsi="Arial" w:cs="Arial"/>
          <w:iCs/>
        </w:rPr>
        <w:t xml:space="preserve"> not statistically significant</w:t>
      </w:r>
      <w:r w:rsidR="00CA06A3" w:rsidRPr="00557C83">
        <w:rPr>
          <w:rFonts w:ascii="Arial" w:hAnsi="Arial" w:cs="Arial"/>
          <w:iCs/>
        </w:rPr>
        <w:t xml:space="preserve">.  </w:t>
      </w:r>
      <w:del w:id="120" w:author="DEARY Ian" w:date="2021-04-23T12:49:00Z">
        <w:r w:rsidR="00557C83" w:rsidRPr="00557C83" w:rsidDel="0064390A">
          <w:rPr>
            <w:rFonts w:ascii="Arial" w:hAnsi="Arial" w:cs="Arial"/>
            <w:iCs/>
          </w:rPr>
          <w:delText>Shielding, indicated</w:delText>
        </w:r>
        <w:r w:rsidR="00557C83" w:rsidDel="0064390A">
          <w:rPr>
            <w:rFonts w:ascii="Arial" w:hAnsi="Arial" w:cs="Arial"/>
            <w:iCs/>
          </w:rPr>
          <w:delText xml:space="preserve"> for an array of somatic conditions, was similarly related to hesitancy </w:delText>
        </w:r>
        <w:r w:rsidR="00557C83" w:rsidDel="0064390A">
          <w:rPr>
            <w:rStyle w:val="Strong"/>
            <w:rFonts w:ascii="Arial" w:hAnsi="Arial" w:cs="Arial"/>
            <w:b w:val="0"/>
            <w:bCs w:val="0"/>
          </w:rPr>
          <w:delText>(</w:delText>
        </w:r>
        <w:r w:rsidR="00557C83" w:rsidRPr="00557C83" w:rsidDel="0064390A">
          <w:rPr>
            <w:rStyle w:val="Strong"/>
            <w:rFonts w:ascii="Arial" w:hAnsi="Arial" w:cs="Arial"/>
            <w:b w:val="0"/>
            <w:bCs w:val="0"/>
          </w:rPr>
          <w:delText>0.81</w:delText>
        </w:r>
        <w:r w:rsidR="00557C83" w:rsidDel="0064390A">
          <w:rPr>
            <w:rStyle w:val="Strong"/>
            <w:rFonts w:ascii="Arial" w:hAnsi="Arial" w:cs="Arial"/>
            <w:b w:val="0"/>
            <w:bCs w:val="0"/>
          </w:rPr>
          <w:delText xml:space="preserve">; </w:delText>
        </w:r>
        <w:r w:rsidR="00557C83" w:rsidRPr="00557C83" w:rsidDel="0064390A">
          <w:rPr>
            <w:rStyle w:val="Strong"/>
            <w:rFonts w:ascii="Arial" w:hAnsi="Arial" w:cs="Arial"/>
            <w:b w:val="0"/>
            <w:bCs w:val="0"/>
          </w:rPr>
          <w:delText>0.63, 1.03)</w:delText>
        </w:r>
        <w:r w:rsidR="00557C83" w:rsidDel="0064390A">
          <w:rPr>
            <w:rStyle w:val="Strong"/>
            <w:rFonts w:ascii="Arial" w:hAnsi="Arial" w:cs="Arial"/>
            <w:b w:val="0"/>
            <w:bCs w:val="0"/>
          </w:rPr>
          <w:delText xml:space="preserve">. </w:delText>
        </w:r>
        <w:r w:rsidR="00557C83" w:rsidDel="0064390A">
          <w:rPr>
            <w:rFonts w:ascii="Arial" w:hAnsi="Arial" w:cs="Arial"/>
            <w:iCs/>
          </w:rPr>
          <w:delText xml:space="preserve"> </w:delText>
        </w:r>
      </w:del>
      <w:r w:rsidR="009749A0" w:rsidRPr="00DD3867">
        <w:rPr>
          <w:rFonts w:ascii="Arial" w:hAnsi="Arial" w:cs="Arial"/>
          <w:iCs/>
        </w:rPr>
        <w:t>Adjusting for a range of covariates (table 2</w:t>
      </w:r>
      <w:r w:rsidR="00CC0029" w:rsidRPr="00DD3867">
        <w:rPr>
          <w:rFonts w:ascii="Arial" w:hAnsi="Arial" w:cs="Arial"/>
          <w:iCs/>
        </w:rPr>
        <w:t xml:space="preserve"> and figure 2</w:t>
      </w:r>
      <w:r w:rsidR="009749A0" w:rsidRPr="00DD3867">
        <w:rPr>
          <w:rFonts w:ascii="Arial" w:hAnsi="Arial" w:cs="Arial"/>
          <w:iCs/>
        </w:rPr>
        <w:t>) had</w:t>
      </w:r>
      <w:r w:rsidR="009749A0">
        <w:rPr>
          <w:rFonts w:ascii="Arial" w:hAnsi="Arial" w:cs="Arial"/>
          <w:iCs/>
        </w:rPr>
        <w:t xml:space="preserve"> </w:t>
      </w:r>
      <w:r w:rsidR="00400EC1">
        <w:rPr>
          <w:rFonts w:ascii="Arial" w:hAnsi="Arial" w:cs="Arial"/>
          <w:iCs/>
        </w:rPr>
        <w:t>little</w:t>
      </w:r>
      <w:r w:rsidR="00CA06A3">
        <w:rPr>
          <w:rFonts w:ascii="Arial" w:hAnsi="Arial" w:cs="Arial"/>
          <w:iCs/>
        </w:rPr>
        <w:t xml:space="preserve"> impact on these relationships</w:t>
      </w:r>
      <w:r w:rsidR="00557C83">
        <w:rPr>
          <w:rFonts w:ascii="Arial" w:hAnsi="Arial" w:cs="Arial"/>
          <w:iCs/>
        </w:rPr>
        <w:t xml:space="preserve">, the exception </w:t>
      </w:r>
      <w:ins w:id="121" w:author="DEARY Ian" w:date="2021-04-23T12:49:00Z">
        <w:r w:rsidR="00DA6B9F">
          <w:rPr>
            <w:rFonts w:ascii="Arial" w:hAnsi="Arial" w:cs="Arial"/>
            <w:iCs/>
          </w:rPr>
          <w:t>was</w:t>
        </w:r>
      </w:ins>
      <w:del w:id="122" w:author="DEARY Ian" w:date="2021-04-23T12:49:00Z">
        <w:r w:rsidR="00557C83" w:rsidDel="00DA6B9F">
          <w:rPr>
            <w:rFonts w:ascii="Arial" w:hAnsi="Arial" w:cs="Arial"/>
            <w:iCs/>
          </w:rPr>
          <w:delText>being</w:delText>
        </w:r>
      </w:del>
      <w:r w:rsidR="00557C83">
        <w:rPr>
          <w:rFonts w:ascii="Arial" w:hAnsi="Arial" w:cs="Arial"/>
          <w:iCs/>
        </w:rPr>
        <w:t xml:space="preserve"> the regression coefficient for shielding bec</w:t>
      </w:r>
      <w:r w:rsidR="00C044F1">
        <w:rPr>
          <w:rFonts w:ascii="Arial" w:hAnsi="Arial" w:cs="Arial"/>
          <w:iCs/>
        </w:rPr>
        <w:t>oming</w:t>
      </w:r>
      <w:r w:rsidR="00557C83">
        <w:rPr>
          <w:rFonts w:ascii="Arial" w:hAnsi="Arial" w:cs="Arial"/>
          <w:iCs/>
        </w:rPr>
        <w:t xml:space="preserve"> statistically significan</w:t>
      </w:r>
      <w:ins w:id="123" w:author="DEARY Ian" w:date="2021-04-23T12:50:00Z">
        <w:r w:rsidR="00DA6B9F">
          <w:rPr>
            <w:rFonts w:ascii="Arial" w:hAnsi="Arial" w:cs="Arial"/>
            <w:iCs/>
          </w:rPr>
          <w:t>t</w:t>
        </w:r>
      </w:ins>
      <w:del w:id="124" w:author="DEARY Ian" w:date="2021-04-23T12:50:00Z">
        <w:r w:rsidR="00557C83" w:rsidDel="00DA6B9F">
          <w:rPr>
            <w:rFonts w:ascii="Arial" w:hAnsi="Arial" w:cs="Arial"/>
            <w:iCs/>
          </w:rPr>
          <w:delText>ce</w:delText>
        </w:r>
      </w:del>
      <w:r w:rsidR="00557C83">
        <w:rPr>
          <w:rFonts w:ascii="Arial" w:hAnsi="Arial" w:cs="Arial"/>
          <w:iCs/>
        </w:rPr>
        <w:t xml:space="preserve"> at conventional levels (</w:t>
      </w:r>
      <w:r w:rsidR="00557C83" w:rsidRPr="00557C83">
        <w:rPr>
          <w:rFonts w:ascii="Arial" w:hAnsi="Arial" w:cs="Arial"/>
          <w:iCs/>
        </w:rPr>
        <w:t>0.76</w:t>
      </w:r>
      <w:r w:rsidR="00557C83">
        <w:rPr>
          <w:rFonts w:ascii="Arial" w:hAnsi="Arial" w:cs="Arial"/>
          <w:iCs/>
        </w:rPr>
        <w:t xml:space="preserve">; </w:t>
      </w:r>
      <w:r w:rsidR="00557C83" w:rsidRPr="00557C83">
        <w:rPr>
          <w:rFonts w:ascii="Arial" w:hAnsi="Arial" w:cs="Arial"/>
          <w:iCs/>
        </w:rPr>
        <w:t>0.59, 0.96)</w:t>
      </w:r>
      <w:ins w:id="125" w:author="DEARY Ian" w:date="2021-04-23T12:50:00Z">
        <w:r w:rsidR="00DA6B9F">
          <w:rPr>
            <w:rFonts w:ascii="Arial" w:hAnsi="Arial" w:cs="Arial"/>
            <w:iCs/>
          </w:rPr>
          <w:t>; i.e., people who were shielding were less vaccine-hesitant</w:t>
        </w:r>
      </w:ins>
      <w:r w:rsidR="00CA06A3">
        <w:rPr>
          <w:rFonts w:ascii="Arial" w:hAnsi="Arial" w:cs="Arial"/>
          <w:iCs/>
        </w:rPr>
        <w:t>.</w:t>
      </w:r>
      <w:r w:rsidR="009749A0">
        <w:rPr>
          <w:rFonts w:ascii="Arial" w:hAnsi="Arial" w:cs="Arial"/>
          <w:iCs/>
        </w:rPr>
        <w:t xml:space="preserve">  </w:t>
      </w:r>
      <w:r w:rsidR="00C044F1">
        <w:rPr>
          <w:rFonts w:ascii="Arial" w:hAnsi="Arial" w:cs="Arial"/>
          <w:iCs/>
        </w:rPr>
        <w:t>The</w:t>
      </w:r>
      <w:r w:rsidR="00DD3867">
        <w:rPr>
          <w:rFonts w:ascii="Arial" w:hAnsi="Arial" w:cs="Arial"/>
          <w:iCs/>
        </w:rPr>
        <w:t xml:space="preserve"> lack of impact of control for individual covariates </w:t>
      </w:r>
      <w:r w:rsidR="00C044F1">
        <w:rPr>
          <w:rFonts w:ascii="Arial" w:hAnsi="Arial" w:cs="Arial"/>
          <w:iCs/>
        </w:rPr>
        <w:t>is shown in</w:t>
      </w:r>
      <w:r w:rsidR="00DD3867">
        <w:rPr>
          <w:rFonts w:ascii="Arial" w:hAnsi="Arial" w:cs="Arial"/>
          <w:iCs/>
        </w:rPr>
        <w:t xml:space="preserve"> t</w:t>
      </w:r>
      <w:r w:rsidR="00DD3867" w:rsidRPr="00DD3867">
        <w:rPr>
          <w:rFonts w:ascii="Arial" w:hAnsi="Arial" w:cs="Arial"/>
          <w:iCs/>
        </w:rPr>
        <w:t>able a1</w:t>
      </w:r>
      <w:r w:rsidR="00DD3867">
        <w:rPr>
          <w:rFonts w:ascii="Arial" w:hAnsi="Arial" w:cs="Arial"/>
          <w:iCs/>
        </w:rPr>
        <w:t xml:space="preserve"> (appendix). </w:t>
      </w:r>
    </w:p>
    <w:p w14:paraId="73C7D54D" w14:textId="58FE55F2" w:rsidR="009749A0" w:rsidRDefault="009749A0" w:rsidP="00F05DD3">
      <w:pPr>
        <w:spacing w:after="0" w:line="480" w:lineRule="auto"/>
        <w:rPr>
          <w:rFonts w:ascii="Arial" w:hAnsi="Arial" w:cs="Arial"/>
          <w:iCs/>
        </w:rPr>
      </w:pPr>
    </w:p>
    <w:p w14:paraId="6EAD1C9D" w14:textId="3EDF02DD" w:rsidR="009749A0" w:rsidRDefault="00CA06A3" w:rsidP="00F05DD3">
      <w:pPr>
        <w:spacing w:after="0" w:line="480" w:lineRule="auto"/>
        <w:rPr>
          <w:rFonts w:ascii="Arial" w:hAnsi="Arial" w:cs="Arial"/>
          <w:iCs/>
        </w:rPr>
      </w:pPr>
      <w:r>
        <w:rPr>
          <w:rFonts w:ascii="Arial" w:hAnsi="Arial" w:cs="Arial"/>
          <w:iCs/>
        </w:rPr>
        <w:t xml:space="preserve">In analyses </w:t>
      </w:r>
      <w:r w:rsidR="00C775B4">
        <w:rPr>
          <w:rFonts w:ascii="Arial" w:hAnsi="Arial" w:cs="Arial"/>
          <w:iCs/>
        </w:rPr>
        <w:t>in which</w:t>
      </w:r>
      <w:r>
        <w:rPr>
          <w:rFonts w:ascii="Arial" w:hAnsi="Arial" w:cs="Arial"/>
          <w:iCs/>
        </w:rPr>
        <w:t xml:space="preserve"> mental illness diagnosis</w:t>
      </w:r>
      <w:r w:rsidR="00C775B4">
        <w:rPr>
          <w:rFonts w:ascii="Arial" w:hAnsi="Arial" w:cs="Arial"/>
          <w:iCs/>
        </w:rPr>
        <w:t xml:space="preserve"> was the exposure of interest</w:t>
      </w:r>
      <w:r>
        <w:rPr>
          <w:rFonts w:ascii="Arial" w:hAnsi="Arial" w:cs="Arial"/>
          <w:iCs/>
        </w:rPr>
        <w:t xml:space="preserve">, none of the </w:t>
      </w:r>
      <w:r w:rsidR="007128AA">
        <w:rPr>
          <w:rFonts w:ascii="Arial" w:hAnsi="Arial" w:cs="Arial"/>
          <w:iCs/>
        </w:rPr>
        <w:t>individual</w:t>
      </w:r>
      <w:r>
        <w:rPr>
          <w:rFonts w:ascii="Arial" w:hAnsi="Arial" w:cs="Arial"/>
          <w:iCs/>
        </w:rPr>
        <w:t xml:space="preserve"> psychiatric </w:t>
      </w:r>
      <w:r w:rsidRPr="00CA7CCB">
        <w:rPr>
          <w:rFonts w:ascii="Arial" w:hAnsi="Arial" w:cs="Arial"/>
          <w:iCs/>
        </w:rPr>
        <w:t>conditions were related to vaccine hesitancy</w:t>
      </w:r>
      <w:r w:rsidR="00DD3867" w:rsidRPr="00CA7CCB">
        <w:rPr>
          <w:rFonts w:ascii="Arial" w:hAnsi="Arial" w:cs="Arial"/>
          <w:iCs/>
        </w:rPr>
        <w:t xml:space="preserve"> (table 2)</w:t>
      </w:r>
      <w:r w:rsidRPr="00CA7CCB">
        <w:rPr>
          <w:rFonts w:ascii="Arial" w:hAnsi="Arial" w:cs="Arial"/>
          <w:iCs/>
        </w:rPr>
        <w:t xml:space="preserve">.  </w:t>
      </w:r>
      <w:r w:rsidR="00625474" w:rsidRPr="00CA7CCB">
        <w:rPr>
          <w:rFonts w:ascii="Arial" w:hAnsi="Arial" w:cs="Arial"/>
          <w:iCs/>
        </w:rPr>
        <w:t>Using the standard four category schema for</w:t>
      </w:r>
      <w:r w:rsidR="00625474">
        <w:rPr>
          <w:rFonts w:ascii="Arial" w:hAnsi="Arial" w:cs="Arial"/>
          <w:iCs/>
        </w:rPr>
        <w:t xml:space="preserve"> symptoms of </w:t>
      </w:r>
      <w:r w:rsidR="00D55BE5">
        <w:rPr>
          <w:rFonts w:ascii="Arial" w:hAnsi="Arial" w:cs="Arial"/>
          <w:iCs/>
        </w:rPr>
        <w:t>psychological distress</w:t>
      </w:r>
      <w:r w:rsidR="002843FC">
        <w:rPr>
          <w:rFonts w:ascii="Arial" w:hAnsi="Arial" w:cs="Arial"/>
          <w:iCs/>
        </w:rPr>
        <w:t xml:space="preserve">, however, </w:t>
      </w:r>
      <w:r w:rsidR="00D55BE5">
        <w:rPr>
          <w:rFonts w:ascii="Arial" w:hAnsi="Arial" w:cs="Arial"/>
          <w:iCs/>
        </w:rPr>
        <w:t xml:space="preserve">there was </w:t>
      </w:r>
      <w:r w:rsidR="00557C83">
        <w:rPr>
          <w:rFonts w:ascii="Arial" w:hAnsi="Arial" w:cs="Arial"/>
          <w:iCs/>
        </w:rPr>
        <w:t>some</w:t>
      </w:r>
      <w:r w:rsidR="00D55BE5">
        <w:rPr>
          <w:rFonts w:ascii="Arial" w:hAnsi="Arial" w:cs="Arial"/>
          <w:iCs/>
        </w:rPr>
        <w:t xml:space="preserve"> </w:t>
      </w:r>
      <w:r w:rsidR="00990723">
        <w:rPr>
          <w:rFonts w:ascii="Arial" w:hAnsi="Arial" w:cs="Arial"/>
          <w:iCs/>
        </w:rPr>
        <w:t>suggestion of a ‘U’-shaped effect</w:t>
      </w:r>
      <w:r w:rsidR="002843FC">
        <w:rPr>
          <w:rFonts w:ascii="Arial" w:hAnsi="Arial" w:cs="Arial"/>
          <w:iCs/>
        </w:rPr>
        <w:t xml:space="preserve">, </w:t>
      </w:r>
      <w:r w:rsidR="00990723">
        <w:rPr>
          <w:rFonts w:ascii="Arial" w:hAnsi="Arial" w:cs="Arial"/>
          <w:iCs/>
        </w:rPr>
        <w:t xml:space="preserve">such that people who had </w:t>
      </w:r>
      <w:r w:rsidR="00D55BE5">
        <w:rPr>
          <w:rFonts w:ascii="Arial" w:hAnsi="Arial" w:cs="Arial"/>
          <w:iCs/>
        </w:rPr>
        <w:t>either low or</w:t>
      </w:r>
      <w:r w:rsidR="00990723">
        <w:rPr>
          <w:rFonts w:ascii="Arial" w:hAnsi="Arial" w:cs="Arial"/>
          <w:iCs/>
        </w:rPr>
        <w:t xml:space="preserve"> high scores on the </w:t>
      </w:r>
      <w:r w:rsidR="009A15E3">
        <w:rPr>
          <w:rFonts w:ascii="Arial" w:hAnsi="Arial" w:cs="Arial"/>
          <w:iCs/>
        </w:rPr>
        <w:t>distress</w:t>
      </w:r>
      <w:r w:rsidR="00990723">
        <w:rPr>
          <w:rFonts w:ascii="Arial" w:hAnsi="Arial" w:cs="Arial"/>
          <w:iCs/>
        </w:rPr>
        <w:t xml:space="preserve"> scale were </w:t>
      </w:r>
      <w:r w:rsidR="00990723">
        <w:rPr>
          <w:rFonts w:ascii="Arial" w:hAnsi="Arial" w:cs="Arial"/>
          <w:iCs/>
        </w:rPr>
        <w:lastRenderedPageBreak/>
        <w:t xml:space="preserve">marginally more </w:t>
      </w:r>
      <w:r w:rsidR="00C775B4">
        <w:rPr>
          <w:rFonts w:ascii="Arial" w:hAnsi="Arial" w:cs="Arial"/>
          <w:iCs/>
        </w:rPr>
        <w:t>likely to be</w:t>
      </w:r>
      <w:r w:rsidR="00D55BE5">
        <w:rPr>
          <w:rFonts w:ascii="Arial" w:hAnsi="Arial" w:cs="Arial"/>
          <w:iCs/>
        </w:rPr>
        <w:t xml:space="preserve"> </w:t>
      </w:r>
      <w:r w:rsidR="00990723">
        <w:rPr>
          <w:rFonts w:ascii="Arial" w:hAnsi="Arial" w:cs="Arial"/>
          <w:iCs/>
        </w:rPr>
        <w:t>vaccine hesitant, and those with mode</w:t>
      </w:r>
      <w:r w:rsidR="009A15E3">
        <w:rPr>
          <w:rFonts w:ascii="Arial" w:hAnsi="Arial" w:cs="Arial"/>
          <w:iCs/>
        </w:rPr>
        <w:t>rate</w:t>
      </w:r>
      <w:r w:rsidR="00990723">
        <w:rPr>
          <w:rFonts w:ascii="Arial" w:hAnsi="Arial" w:cs="Arial"/>
          <w:iCs/>
        </w:rPr>
        <w:t xml:space="preserve"> symptoms had the </w:t>
      </w:r>
      <w:r w:rsidR="009A15E3">
        <w:rPr>
          <w:rFonts w:ascii="Arial" w:hAnsi="Arial" w:cs="Arial"/>
          <w:iCs/>
        </w:rPr>
        <w:t>l</w:t>
      </w:r>
      <w:r w:rsidR="00990723">
        <w:rPr>
          <w:rFonts w:ascii="Arial" w:hAnsi="Arial" w:cs="Arial"/>
          <w:iCs/>
        </w:rPr>
        <w:t>owest risk</w:t>
      </w:r>
      <w:r w:rsidR="00DD3867">
        <w:rPr>
          <w:rFonts w:ascii="Arial" w:hAnsi="Arial" w:cs="Arial"/>
          <w:iCs/>
        </w:rPr>
        <w:t xml:space="preserve"> (p-value for quadratic relationship after multiple adjustment: </w:t>
      </w:r>
      <w:r w:rsidR="00DD3867" w:rsidRPr="00DD3867">
        <w:rPr>
          <w:rFonts w:ascii="Arial" w:hAnsi="Arial" w:cs="Arial"/>
          <w:iCs/>
        </w:rPr>
        <w:t>0.003</w:t>
      </w:r>
      <w:r w:rsidR="00DD3867">
        <w:rPr>
          <w:rFonts w:ascii="Arial" w:hAnsi="Arial" w:cs="Arial"/>
          <w:iCs/>
        </w:rPr>
        <w:t>)</w:t>
      </w:r>
      <w:r w:rsidR="00D55BE5">
        <w:rPr>
          <w:rFonts w:ascii="Arial" w:hAnsi="Arial" w:cs="Arial"/>
          <w:iCs/>
        </w:rPr>
        <w:t xml:space="preserve">.  We further explored this </w:t>
      </w:r>
      <w:r w:rsidR="00CC0029">
        <w:rPr>
          <w:rFonts w:ascii="Arial" w:hAnsi="Arial" w:cs="Arial"/>
          <w:iCs/>
        </w:rPr>
        <w:t>association</w:t>
      </w:r>
      <w:r w:rsidR="00D55BE5">
        <w:rPr>
          <w:rFonts w:ascii="Arial" w:hAnsi="Arial" w:cs="Arial"/>
          <w:iCs/>
        </w:rPr>
        <w:t xml:space="preserve"> by using raw scores </w:t>
      </w:r>
      <w:r w:rsidR="00DD3867">
        <w:rPr>
          <w:rFonts w:ascii="Arial" w:hAnsi="Arial" w:cs="Arial"/>
          <w:iCs/>
        </w:rPr>
        <w:t>from</w:t>
      </w:r>
      <w:r w:rsidR="00D55BE5">
        <w:rPr>
          <w:rFonts w:ascii="Arial" w:hAnsi="Arial" w:cs="Arial"/>
          <w:iCs/>
        </w:rPr>
        <w:t xml:space="preserve"> the </w:t>
      </w:r>
      <w:ins w:id="126" w:author="DEARY Ian" w:date="2021-04-23T12:51:00Z">
        <w:r w:rsidR="008A67E3">
          <w:rPr>
            <w:rFonts w:ascii="Arial" w:hAnsi="Arial" w:cs="Arial"/>
            <w:iCs/>
          </w:rPr>
          <w:t xml:space="preserve">psychological </w:t>
        </w:r>
      </w:ins>
      <w:r w:rsidR="00D55BE5">
        <w:rPr>
          <w:rFonts w:ascii="Arial" w:hAnsi="Arial" w:cs="Arial"/>
          <w:iCs/>
        </w:rPr>
        <w:t xml:space="preserve">distress scale (range 0-12).  </w:t>
      </w:r>
      <w:r w:rsidR="00C775B4">
        <w:rPr>
          <w:rFonts w:ascii="Arial" w:hAnsi="Arial" w:cs="Arial"/>
          <w:iCs/>
        </w:rPr>
        <w:t>Based on</w:t>
      </w:r>
      <w:r w:rsidR="00D55BE5">
        <w:rPr>
          <w:rFonts w:ascii="Arial" w:hAnsi="Arial" w:cs="Arial"/>
          <w:iCs/>
        </w:rPr>
        <w:t xml:space="preserve"> this</w:t>
      </w:r>
      <w:r w:rsidR="009A15E3">
        <w:rPr>
          <w:rFonts w:ascii="Arial" w:hAnsi="Arial" w:cs="Arial"/>
          <w:iCs/>
        </w:rPr>
        <w:t xml:space="preserve"> disaggregation</w:t>
      </w:r>
      <w:r w:rsidR="00D55BE5">
        <w:rPr>
          <w:rFonts w:ascii="Arial" w:hAnsi="Arial" w:cs="Arial"/>
          <w:iCs/>
        </w:rPr>
        <w:t>, there was</w:t>
      </w:r>
      <w:r w:rsidR="00C044F1">
        <w:rPr>
          <w:rFonts w:ascii="Arial" w:hAnsi="Arial" w:cs="Arial"/>
          <w:iCs/>
        </w:rPr>
        <w:t xml:space="preserve">, however, </w:t>
      </w:r>
      <w:r w:rsidR="00D55BE5">
        <w:rPr>
          <w:rFonts w:ascii="Arial" w:hAnsi="Arial" w:cs="Arial"/>
          <w:iCs/>
        </w:rPr>
        <w:t>no support for an</w:t>
      </w:r>
      <w:r w:rsidR="00625474">
        <w:rPr>
          <w:rFonts w:ascii="Arial" w:hAnsi="Arial" w:cs="Arial"/>
          <w:iCs/>
        </w:rPr>
        <w:t>y</w:t>
      </w:r>
      <w:r w:rsidR="00D55BE5">
        <w:rPr>
          <w:rFonts w:ascii="Arial" w:hAnsi="Arial" w:cs="Arial"/>
          <w:iCs/>
        </w:rPr>
        <w:t xml:space="preserve"> </w:t>
      </w:r>
      <w:r w:rsidR="00625474">
        <w:rPr>
          <w:rFonts w:ascii="Arial" w:hAnsi="Arial" w:cs="Arial"/>
          <w:iCs/>
        </w:rPr>
        <w:t>relationship</w:t>
      </w:r>
      <w:r w:rsidR="00D55BE5">
        <w:rPr>
          <w:rFonts w:ascii="Arial" w:hAnsi="Arial" w:cs="Arial"/>
          <w:iCs/>
        </w:rPr>
        <w:t>, linear o</w:t>
      </w:r>
      <w:r w:rsidR="00CC0029">
        <w:rPr>
          <w:rFonts w:ascii="Arial" w:hAnsi="Arial" w:cs="Arial"/>
          <w:iCs/>
        </w:rPr>
        <w:t>r</w:t>
      </w:r>
      <w:r w:rsidR="00D55BE5">
        <w:rPr>
          <w:rFonts w:ascii="Arial" w:hAnsi="Arial" w:cs="Arial"/>
          <w:iCs/>
        </w:rPr>
        <w:t xml:space="preserve"> quadratic (figure 3)</w:t>
      </w:r>
      <w:ins w:id="127" w:author="DEARY Ian" w:date="2021-04-23T12:52:00Z">
        <w:r w:rsidR="008A67E3">
          <w:rPr>
            <w:rFonts w:ascii="Arial" w:hAnsi="Arial" w:cs="Arial"/>
            <w:iCs/>
          </w:rPr>
          <w:t>, between psychological distress and vaccine hesitancy</w:t>
        </w:r>
      </w:ins>
      <w:r w:rsidR="009749A0">
        <w:rPr>
          <w:rFonts w:ascii="Arial" w:hAnsi="Arial" w:cs="Arial"/>
          <w:iCs/>
        </w:rPr>
        <w:t xml:space="preserve">.   </w:t>
      </w:r>
    </w:p>
    <w:p w14:paraId="2FAF7EC9" w14:textId="0560D4F2" w:rsidR="00CA7CCB" w:rsidRDefault="00CA7CCB" w:rsidP="00BD6B3F">
      <w:pPr>
        <w:spacing w:after="0" w:line="480" w:lineRule="auto"/>
        <w:rPr>
          <w:rFonts w:ascii="Arial" w:hAnsi="Arial" w:cs="Arial"/>
          <w:iCs/>
        </w:rPr>
      </w:pPr>
    </w:p>
    <w:p w14:paraId="6ED60D98" w14:textId="77777777" w:rsidR="004603DD" w:rsidRDefault="004603DD" w:rsidP="00BD6B3F">
      <w:pPr>
        <w:spacing w:after="0" w:line="480" w:lineRule="auto"/>
        <w:rPr>
          <w:rFonts w:ascii="Arial" w:hAnsi="Arial" w:cs="Arial"/>
          <w:iCs/>
        </w:rPr>
      </w:pPr>
    </w:p>
    <w:p w14:paraId="515BE9A2" w14:textId="1A511AB9" w:rsidR="00B014F2" w:rsidRPr="005F4762" w:rsidRDefault="00B014F2" w:rsidP="00BD6B3F">
      <w:pPr>
        <w:spacing w:after="0" w:line="480" w:lineRule="auto"/>
        <w:rPr>
          <w:rFonts w:ascii="Arial" w:hAnsi="Arial" w:cs="Arial"/>
          <w:b/>
          <w:bCs/>
          <w:iCs/>
        </w:rPr>
      </w:pPr>
      <w:r w:rsidRPr="005F4762">
        <w:rPr>
          <w:rFonts w:ascii="Arial" w:hAnsi="Arial" w:cs="Arial"/>
          <w:b/>
          <w:bCs/>
          <w:iCs/>
        </w:rPr>
        <w:t>Discussion</w:t>
      </w:r>
    </w:p>
    <w:p w14:paraId="01613F89" w14:textId="1DE11CA0" w:rsidR="007128AA" w:rsidRDefault="005D2DA8" w:rsidP="009F0B04">
      <w:pPr>
        <w:spacing w:after="0" w:line="480" w:lineRule="auto"/>
        <w:rPr>
          <w:rStyle w:val="Strong"/>
          <w:rFonts w:ascii="Arial" w:hAnsi="Arial" w:cs="Arial"/>
          <w:b w:val="0"/>
          <w:bCs w:val="0"/>
        </w:rPr>
      </w:pPr>
      <w:r w:rsidRPr="005F4762">
        <w:rPr>
          <w:rStyle w:val="Strong"/>
          <w:rFonts w:ascii="Arial" w:hAnsi="Arial" w:cs="Arial"/>
          <w:b w:val="0"/>
          <w:bCs w:val="0"/>
        </w:rPr>
        <w:t>Our main finding was that</w:t>
      </w:r>
      <w:r w:rsidR="00351A36" w:rsidRPr="005F4762">
        <w:rPr>
          <w:rStyle w:val="Strong"/>
          <w:rFonts w:ascii="Arial" w:hAnsi="Arial" w:cs="Arial"/>
          <w:b w:val="0"/>
          <w:bCs w:val="0"/>
        </w:rPr>
        <w:t xml:space="preserve">, </w:t>
      </w:r>
      <w:r w:rsidR="008854EC">
        <w:rPr>
          <w:rStyle w:val="Strong"/>
          <w:rFonts w:ascii="Arial" w:hAnsi="Arial" w:cs="Arial"/>
          <w:b w:val="0"/>
          <w:bCs w:val="0"/>
        </w:rPr>
        <w:t xml:space="preserve">in data collected </w:t>
      </w:r>
      <w:ins w:id="128" w:author="DEARY Ian" w:date="2021-04-23T12:52:00Z">
        <w:r w:rsidR="008A67E3">
          <w:rPr>
            <w:rStyle w:val="Strong"/>
            <w:rFonts w:ascii="Arial" w:hAnsi="Arial" w:cs="Arial"/>
            <w:b w:val="0"/>
            <w:bCs w:val="0"/>
          </w:rPr>
          <w:t xml:space="preserve">in the United Kingdom </w:t>
        </w:r>
      </w:ins>
      <w:r w:rsidR="008854EC">
        <w:rPr>
          <w:rStyle w:val="Strong"/>
          <w:rFonts w:ascii="Arial" w:hAnsi="Arial" w:cs="Arial"/>
          <w:b w:val="0"/>
          <w:bCs w:val="0"/>
        </w:rPr>
        <w:t xml:space="preserve">immediately </w:t>
      </w:r>
      <w:r w:rsidR="00DD3867">
        <w:rPr>
          <w:rStyle w:val="Strong"/>
          <w:rFonts w:ascii="Arial" w:hAnsi="Arial" w:cs="Arial"/>
          <w:b w:val="0"/>
          <w:bCs w:val="0"/>
        </w:rPr>
        <w:t xml:space="preserve">following the announcement of the successful </w:t>
      </w:r>
      <w:r w:rsidR="00B15ECB">
        <w:rPr>
          <w:rStyle w:val="Strong"/>
          <w:rFonts w:ascii="Arial" w:hAnsi="Arial" w:cs="Arial"/>
          <w:b w:val="0"/>
          <w:bCs w:val="0"/>
        </w:rPr>
        <w:t xml:space="preserve">evaluation of the </w:t>
      </w:r>
      <w:r w:rsidR="00B15ECB" w:rsidRPr="00B15ECB">
        <w:rPr>
          <w:rStyle w:val="Strong"/>
          <w:rFonts w:ascii="Arial" w:hAnsi="Arial" w:cs="Arial"/>
          <w:b w:val="0"/>
          <w:bCs w:val="0"/>
        </w:rPr>
        <w:t>Oxford University/AstraZeneca</w:t>
      </w:r>
      <w:r w:rsidR="00DD3867">
        <w:rPr>
          <w:rStyle w:val="Strong"/>
          <w:rFonts w:ascii="Arial" w:hAnsi="Arial" w:cs="Arial"/>
          <w:b w:val="0"/>
          <w:bCs w:val="0"/>
        </w:rPr>
        <w:t xml:space="preserve"> </w:t>
      </w:r>
      <w:r w:rsidR="00B15ECB">
        <w:rPr>
          <w:rStyle w:val="Strong"/>
          <w:rFonts w:ascii="Arial" w:hAnsi="Arial" w:cs="Arial"/>
          <w:b w:val="0"/>
          <w:bCs w:val="0"/>
        </w:rPr>
        <w:t xml:space="preserve">vaccine, </w:t>
      </w:r>
      <w:r w:rsidR="00C775B4">
        <w:rPr>
          <w:rStyle w:val="Strong"/>
          <w:rFonts w:ascii="Arial" w:hAnsi="Arial" w:cs="Arial"/>
          <w:b w:val="0"/>
          <w:bCs w:val="0"/>
        </w:rPr>
        <w:t xml:space="preserve">selected </w:t>
      </w:r>
      <w:r w:rsidR="007128AA">
        <w:rPr>
          <w:rStyle w:val="Strong"/>
          <w:rFonts w:ascii="Arial" w:hAnsi="Arial" w:cs="Arial"/>
          <w:b w:val="0"/>
          <w:bCs w:val="0"/>
        </w:rPr>
        <w:t xml:space="preserve">physical but not </w:t>
      </w:r>
      <w:r w:rsidR="001339BA">
        <w:rPr>
          <w:rStyle w:val="Strong"/>
          <w:rFonts w:ascii="Arial" w:hAnsi="Arial" w:cs="Arial"/>
          <w:b w:val="0"/>
          <w:bCs w:val="0"/>
        </w:rPr>
        <w:t>psychiatric</w:t>
      </w:r>
      <w:r w:rsidR="007128AA">
        <w:rPr>
          <w:rStyle w:val="Strong"/>
          <w:rFonts w:ascii="Arial" w:hAnsi="Arial" w:cs="Arial"/>
          <w:b w:val="0"/>
          <w:bCs w:val="0"/>
        </w:rPr>
        <w:t xml:space="preserve"> morb</w:t>
      </w:r>
      <w:r w:rsidR="001339BA">
        <w:rPr>
          <w:rStyle w:val="Strong"/>
          <w:rFonts w:ascii="Arial" w:hAnsi="Arial" w:cs="Arial"/>
          <w:b w:val="0"/>
          <w:bCs w:val="0"/>
        </w:rPr>
        <w:t>idit</w:t>
      </w:r>
      <w:r w:rsidR="00B15ECB">
        <w:rPr>
          <w:rStyle w:val="Strong"/>
          <w:rFonts w:ascii="Arial" w:hAnsi="Arial" w:cs="Arial"/>
          <w:b w:val="0"/>
          <w:bCs w:val="0"/>
        </w:rPr>
        <w:t>ies</w:t>
      </w:r>
      <w:r w:rsidR="007128AA">
        <w:rPr>
          <w:rStyle w:val="Strong"/>
          <w:rFonts w:ascii="Arial" w:hAnsi="Arial" w:cs="Arial"/>
          <w:b w:val="0"/>
          <w:bCs w:val="0"/>
        </w:rPr>
        <w:t xml:space="preserve"> were related to </w:t>
      </w:r>
      <w:r w:rsidR="00CC0029">
        <w:rPr>
          <w:rStyle w:val="Strong"/>
          <w:rFonts w:ascii="Arial" w:hAnsi="Arial" w:cs="Arial"/>
          <w:b w:val="0"/>
          <w:bCs w:val="0"/>
        </w:rPr>
        <w:t xml:space="preserve">a </w:t>
      </w:r>
      <w:r w:rsidR="004603DD">
        <w:rPr>
          <w:rStyle w:val="Strong"/>
          <w:rFonts w:ascii="Arial" w:hAnsi="Arial" w:cs="Arial"/>
          <w:b w:val="0"/>
          <w:bCs w:val="0"/>
        </w:rPr>
        <w:t>lower</w:t>
      </w:r>
      <w:r w:rsidR="00CC0029">
        <w:rPr>
          <w:rStyle w:val="Strong"/>
          <w:rFonts w:ascii="Arial" w:hAnsi="Arial" w:cs="Arial"/>
          <w:b w:val="0"/>
          <w:bCs w:val="0"/>
        </w:rPr>
        <w:t xml:space="preserve"> likelihood of </w:t>
      </w:r>
      <w:r w:rsidR="007128AA">
        <w:rPr>
          <w:rStyle w:val="Strong"/>
          <w:rFonts w:ascii="Arial" w:hAnsi="Arial" w:cs="Arial"/>
          <w:b w:val="0"/>
          <w:bCs w:val="0"/>
        </w:rPr>
        <w:t xml:space="preserve">vaccine hesitancy.  </w:t>
      </w:r>
      <w:r w:rsidR="00B15ECB">
        <w:rPr>
          <w:rStyle w:val="Strong"/>
          <w:rFonts w:ascii="Arial" w:hAnsi="Arial" w:cs="Arial"/>
          <w:b w:val="0"/>
          <w:bCs w:val="0"/>
        </w:rPr>
        <w:t xml:space="preserve">The results for </w:t>
      </w:r>
      <w:r w:rsidR="00284747">
        <w:rPr>
          <w:rStyle w:val="Strong"/>
          <w:rFonts w:ascii="Arial" w:hAnsi="Arial" w:cs="Arial"/>
          <w:b w:val="0"/>
          <w:bCs w:val="0"/>
        </w:rPr>
        <w:t>mental health</w:t>
      </w:r>
      <w:r w:rsidR="00E07FD8">
        <w:rPr>
          <w:rStyle w:val="Strong"/>
          <w:rFonts w:ascii="Arial" w:hAnsi="Arial" w:cs="Arial"/>
          <w:b w:val="0"/>
          <w:bCs w:val="0"/>
        </w:rPr>
        <w:t xml:space="preserve"> run counter to o</w:t>
      </w:r>
      <w:r w:rsidR="00284747">
        <w:rPr>
          <w:rStyle w:val="Strong"/>
          <w:rFonts w:ascii="Arial" w:hAnsi="Arial" w:cs="Arial"/>
          <w:b w:val="0"/>
          <w:bCs w:val="0"/>
        </w:rPr>
        <w:t>u</w:t>
      </w:r>
      <w:r w:rsidR="00E07FD8">
        <w:rPr>
          <w:rStyle w:val="Strong"/>
          <w:rFonts w:ascii="Arial" w:hAnsi="Arial" w:cs="Arial"/>
          <w:b w:val="0"/>
          <w:bCs w:val="0"/>
        </w:rPr>
        <w:t xml:space="preserve">r </w:t>
      </w:r>
      <w:r w:rsidR="001339BA">
        <w:rPr>
          <w:rStyle w:val="Strong"/>
          <w:rFonts w:ascii="Arial" w:hAnsi="Arial" w:cs="Arial"/>
          <w:b w:val="0"/>
          <w:bCs w:val="0"/>
        </w:rPr>
        <w:t>expectations</w:t>
      </w:r>
      <w:ins w:id="129" w:author="DEARY Ian" w:date="2021-04-23T12:52:00Z">
        <w:r w:rsidR="008A67E3">
          <w:rPr>
            <w:rStyle w:val="Strong"/>
            <w:rFonts w:ascii="Arial" w:hAnsi="Arial" w:cs="Arial"/>
            <w:b w:val="0"/>
            <w:bCs w:val="0"/>
          </w:rPr>
          <w:t>,</w:t>
        </w:r>
      </w:ins>
      <w:r w:rsidR="00E07FD8">
        <w:rPr>
          <w:rStyle w:val="Strong"/>
          <w:rFonts w:ascii="Arial" w:hAnsi="Arial" w:cs="Arial"/>
          <w:b w:val="0"/>
          <w:bCs w:val="0"/>
        </w:rPr>
        <w:t xml:space="preserve"> given that peo</w:t>
      </w:r>
      <w:r w:rsidR="001339BA">
        <w:rPr>
          <w:rStyle w:val="Strong"/>
          <w:rFonts w:ascii="Arial" w:hAnsi="Arial" w:cs="Arial"/>
          <w:b w:val="0"/>
          <w:bCs w:val="0"/>
        </w:rPr>
        <w:t>ple</w:t>
      </w:r>
      <w:r w:rsidR="00E07FD8">
        <w:rPr>
          <w:rStyle w:val="Strong"/>
          <w:rFonts w:ascii="Arial" w:hAnsi="Arial" w:cs="Arial"/>
          <w:b w:val="0"/>
          <w:bCs w:val="0"/>
        </w:rPr>
        <w:t xml:space="preserve"> with </w:t>
      </w:r>
      <w:r w:rsidR="00284747">
        <w:rPr>
          <w:rStyle w:val="Strong"/>
          <w:rFonts w:ascii="Arial" w:hAnsi="Arial" w:cs="Arial"/>
          <w:b w:val="0"/>
          <w:bCs w:val="0"/>
        </w:rPr>
        <w:t>such morbidit</w:t>
      </w:r>
      <w:r w:rsidR="00B15ECB">
        <w:rPr>
          <w:rStyle w:val="Strong"/>
          <w:rFonts w:ascii="Arial" w:hAnsi="Arial" w:cs="Arial"/>
          <w:b w:val="0"/>
          <w:bCs w:val="0"/>
        </w:rPr>
        <w:t>ies</w:t>
      </w:r>
      <w:r w:rsidR="00E07FD8">
        <w:rPr>
          <w:rStyle w:val="Strong"/>
          <w:rFonts w:ascii="Arial" w:hAnsi="Arial" w:cs="Arial"/>
          <w:b w:val="0"/>
          <w:bCs w:val="0"/>
        </w:rPr>
        <w:t xml:space="preserve"> are</w:t>
      </w:r>
      <w:r w:rsidR="00B15ECB">
        <w:rPr>
          <w:rStyle w:val="Strong"/>
          <w:rFonts w:ascii="Arial" w:hAnsi="Arial" w:cs="Arial"/>
          <w:b w:val="0"/>
          <w:bCs w:val="0"/>
        </w:rPr>
        <w:t xml:space="preserve">, as described, </w:t>
      </w:r>
      <w:r w:rsidR="00E07FD8">
        <w:rPr>
          <w:rStyle w:val="Strong"/>
          <w:rFonts w:ascii="Arial" w:hAnsi="Arial" w:cs="Arial"/>
          <w:b w:val="0"/>
          <w:bCs w:val="0"/>
        </w:rPr>
        <w:t xml:space="preserve">less likely to engage in health-protecting behaviours such as healthy </w:t>
      </w:r>
      <w:r w:rsidR="001339BA">
        <w:rPr>
          <w:rStyle w:val="Strong"/>
          <w:rFonts w:ascii="Arial" w:hAnsi="Arial" w:cs="Arial"/>
          <w:b w:val="0"/>
          <w:bCs w:val="0"/>
        </w:rPr>
        <w:t>lifestyle</w:t>
      </w:r>
      <w:r w:rsidR="004603DD">
        <w:rPr>
          <w:rStyle w:val="Strong"/>
          <w:rFonts w:ascii="Arial" w:hAnsi="Arial" w:cs="Arial"/>
          <w:b w:val="0"/>
          <w:bCs w:val="0"/>
        </w:rPr>
        <w:t xml:space="preserve"> </w:t>
      </w:r>
      <w:commentRangeStart w:id="130"/>
      <w:r w:rsidR="004603DD">
        <w:rPr>
          <w:rStyle w:val="Strong"/>
          <w:rFonts w:ascii="Arial" w:hAnsi="Arial" w:cs="Arial"/>
          <w:b w:val="0"/>
          <w:bCs w:val="0"/>
        </w:rPr>
        <w:t>habits</w:t>
      </w:r>
      <w:r w:rsidR="00CA7CCB">
        <w:rPr>
          <w:rFonts w:ascii="Arial" w:hAnsi="Arial" w:cs="Arial"/>
        </w:rPr>
        <w:fldChar w:fldCharType="begin">
          <w:fldData xml:space="preserve">PEVuZE5vdGU+PENpdGU+PEF1dGhvcj5Pc2Jvcm48L0F1dGhvcj48WWVhcj4yMDA3PC9ZZWFyPjxS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PEVuZE5vdGU+PENpdGU+PEF1dGhvcj5Pc2Jvcm48L0F1dGhvcj48WWVhcj4yMDA3PC9ZZWFyPjxS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CA7CCB">
        <w:rPr>
          <w:rFonts w:ascii="Arial" w:hAnsi="Arial" w:cs="Arial"/>
        </w:rPr>
      </w:r>
      <w:r w:rsidR="00CA7CCB">
        <w:rPr>
          <w:rFonts w:ascii="Arial" w:hAnsi="Arial" w:cs="Arial"/>
        </w:rPr>
        <w:fldChar w:fldCharType="separate"/>
      </w:r>
      <w:r w:rsidR="002843FC" w:rsidRPr="002843FC">
        <w:rPr>
          <w:rFonts w:ascii="Arial" w:hAnsi="Arial" w:cs="Arial"/>
          <w:noProof/>
          <w:vertAlign w:val="superscript"/>
        </w:rPr>
        <w:t>12,13</w:t>
      </w:r>
      <w:r w:rsidR="00CA7CCB">
        <w:rPr>
          <w:rFonts w:ascii="Arial" w:hAnsi="Arial" w:cs="Arial"/>
        </w:rPr>
        <w:fldChar w:fldCharType="end"/>
      </w:r>
      <w:r w:rsidR="00E07FD8">
        <w:rPr>
          <w:rStyle w:val="Strong"/>
          <w:rFonts w:ascii="Arial" w:hAnsi="Arial" w:cs="Arial"/>
          <w:b w:val="0"/>
          <w:bCs w:val="0"/>
        </w:rPr>
        <w:t xml:space="preserve"> and screening for </w:t>
      </w:r>
      <w:r w:rsidR="001339BA">
        <w:rPr>
          <w:rStyle w:val="Strong"/>
          <w:rFonts w:ascii="Arial" w:hAnsi="Arial" w:cs="Arial"/>
          <w:b w:val="0"/>
          <w:bCs w:val="0"/>
        </w:rPr>
        <w:t>somatic</w:t>
      </w:r>
      <w:r w:rsidR="00E07FD8">
        <w:rPr>
          <w:rStyle w:val="Strong"/>
          <w:rFonts w:ascii="Arial" w:hAnsi="Arial" w:cs="Arial"/>
          <w:b w:val="0"/>
          <w:bCs w:val="0"/>
        </w:rPr>
        <w:t xml:space="preserve"> </w:t>
      </w:r>
      <w:r w:rsidR="001339BA">
        <w:rPr>
          <w:rStyle w:val="Strong"/>
          <w:rFonts w:ascii="Arial" w:hAnsi="Arial" w:cs="Arial"/>
          <w:b w:val="0"/>
          <w:bCs w:val="0"/>
        </w:rPr>
        <w:t>disorder</w:t>
      </w:r>
      <w:r w:rsidR="00E07FD8">
        <w:rPr>
          <w:rStyle w:val="Strong"/>
          <w:rFonts w:ascii="Arial" w:hAnsi="Arial" w:cs="Arial"/>
          <w:b w:val="0"/>
          <w:bCs w:val="0"/>
        </w:rPr>
        <w:t>.</w:t>
      </w:r>
      <w:r w:rsidR="006B6DF2">
        <w:rPr>
          <w:rFonts w:ascii="Arial" w:hAnsi="Arial" w:cs="Arial"/>
        </w:rPr>
        <w:fldChar w:fldCharType="begin">
          <w:fldData xml:space="preserve">PEVuZE5vdGU+PENpdGU+PEF1dGhvcj5Ib3dhcmQ8L0F1dGhvcj48WWVhcj4yMDEwPC9ZZWFyPjxS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PEVuZE5vdGU+PENpdGU+PEF1dGhvcj5Ib3dhcmQ8L0F1dGhvcj48WWVhcj4yMDEwPC9ZZWFyPjxS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6B6DF2">
        <w:rPr>
          <w:rFonts w:ascii="Arial" w:hAnsi="Arial" w:cs="Arial"/>
        </w:rPr>
      </w:r>
      <w:r w:rsidR="006B6DF2">
        <w:rPr>
          <w:rFonts w:ascii="Arial" w:hAnsi="Arial" w:cs="Arial"/>
        </w:rPr>
        <w:fldChar w:fldCharType="separate"/>
      </w:r>
      <w:r w:rsidR="002843FC" w:rsidRPr="002843FC">
        <w:rPr>
          <w:rFonts w:ascii="Arial" w:hAnsi="Arial" w:cs="Arial"/>
          <w:noProof/>
          <w:vertAlign w:val="superscript"/>
        </w:rPr>
        <w:t>14</w:t>
      </w:r>
      <w:r w:rsidR="006B6DF2">
        <w:rPr>
          <w:rFonts w:ascii="Arial" w:hAnsi="Arial" w:cs="Arial"/>
        </w:rPr>
        <w:fldChar w:fldCharType="end"/>
      </w:r>
      <w:r w:rsidR="00E07FD8">
        <w:rPr>
          <w:rStyle w:val="Strong"/>
          <w:rFonts w:ascii="Arial" w:hAnsi="Arial" w:cs="Arial"/>
          <w:b w:val="0"/>
          <w:bCs w:val="0"/>
        </w:rPr>
        <w:t xml:space="preserve">  </w:t>
      </w:r>
      <w:commentRangeEnd w:id="130"/>
      <w:r w:rsidR="008A67E3">
        <w:rPr>
          <w:rStyle w:val="CommentReference"/>
        </w:rPr>
        <w:commentReference w:id="130"/>
      </w:r>
    </w:p>
    <w:p w14:paraId="15281B4A" w14:textId="52E537E0" w:rsidR="007931EA" w:rsidRDefault="007931EA" w:rsidP="00351A36">
      <w:pPr>
        <w:spacing w:after="0" w:line="480" w:lineRule="auto"/>
        <w:rPr>
          <w:rStyle w:val="Strong"/>
          <w:rFonts w:ascii="Arial" w:hAnsi="Arial" w:cs="Arial"/>
          <w:b w:val="0"/>
          <w:bCs w:val="0"/>
        </w:rPr>
      </w:pPr>
    </w:p>
    <w:p w14:paraId="3E9D682A" w14:textId="6F390046" w:rsidR="00295249" w:rsidRPr="00295249" w:rsidRDefault="00295249" w:rsidP="00351A36">
      <w:pPr>
        <w:spacing w:after="0" w:line="480" w:lineRule="auto"/>
        <w:rPr>
          <w:rStyle w:val="Strong"/>
          <w:rFonts w:ascii="Arial" w:hAnsi="Arial" w:cs="Arial"/>
          <w:b w:val="0"/>
          <w:bCs w:val="0"/>
          <w:i/>
          <w:iCs/>
        </w:rPr>
      </w:pPr>
      <w:r w:rsidRPr="00295249">
        <w:rPr>
          <w:rStyle w:val="Strong"/>
          <w:rFonts w:ascii="Arial" w:hAnsi="Arial" w:cs="Arial"/>
          <w:b w:val="0"/>
          <w:bCs w:val="0"/>
          <w:i/>
          <w:iCs/>
        </w:rPr>
        <w:t>Comparison with existing studies</w:t>
      </w:r>
    </w:p>
    <w:p w14:paraId="2128709A" w14:textId="6EAB287B" w:rsidR="002D5880" w:rsidRDefault="007128AA" w:rsidP="00351A36">
      <w:pPr>
        <w:spacing w:after="0" w:line="480" w:lineRule="auto"/>
        <w:rPr>
          <w:rStyle w:val="Strong"/>
          <w:rFonts w:ascii="Arial" w:hAnsi="Arial" w:cs="Arial"/>
          <w:b w:val="0"/>
          <w:bCs w:val="0"/>
          <w:highlight w:val="yellow"/>
        </w:rPr>
      </w:pPr>
      <w:r>
        <w:rPr>
          <w:rStyle w:val="Strong"/>
          <w:rFonts w:ascii="Arial" w:hAnsi="Arial" w:cs="Arial"/>
          <w:b w:val="0"/>
          <w:bCs w:val="0"/>
        </w:rPr>
        <w:t xml:space="preserve">The notion </w:t>
      </w:r>
      <w:ins w:id="131" w:author="DEARY Ian" w:date="2021-04-23T12:53:00Z">
        <w:r w:rsidR="00AB5921">
          <w:rPr>
            <w:rStyle w:val="Strong"/>
            <w:rFonts w:ascii="Arial" w:hAnsi="Arial" w:cs="Arial"/>
            <w:b w:val="0"/>
            <w:bCs w:val="0"/>
          </w:rPr>
          <w:t xml:space="preserve">that </w:t>
        </w:r>
      </w:ins>
      <w:r>
        <w:rPr>
          <w:rStyle w:val="Strong"/>
          <w:rFonts w:ascii="Arial" w:hAnsi="Arial" w:cs="Arial"/>
          <w:b w:val="0"/>
          <w:bCs w:val="0"/>
        </w:rPr>
        <w:t xml:space="preserve">people with a long-standing physical </w:t>
      </w:r>
      <w:r w:rsidR="001339BA">
        <w:rPr>
          <w:rStyle w:val="Strong"/>
          <w:rFonts w:ascii="Arial" w:hAnsi="Arial" w:cs="Arial"/>
          <w:b w:val="0"/>
          <w:bCs w:val="0"/>
        </w:rPr>
        <w:t>condition</w:t>
      </w:r>
      <w:r>
        <w:rPr>
          <w:rStyle w:val="Strong"/>
          <w:rFonts w:ascii="Arial" w:hAnsi="Arial" w:cs="Arial"/>
          <w:b w:val="0"/>
          <w:bCs w:val="0"/>
        </w:rPr>
        <w:t xml:space="preserve"> are less likely to be </w:t>
      </w:r>
      <w:ins w:id="132" w:author="DEARY Ian" w:date="2021-04-23T12:53:00Z">
        <w:r w:rsidR="00AB5921">
          <w:rPr>
            <w:rStyle w:val="Strong"/>
            <w:rFonts w:ascii="Arial" w:hAnsi="Arial" w:cs="Arial"/>
            <w:b w:val="0"/>
            <w:bCs w:val="0"/>
          </w:rPr>
          <w:t>vaccine-</w:t>
        </w:r>
      </w:ins>
      <w:r w:rsidR="0057753C">
        <w:rPr>
          <w:rStyle w:val="Strong"/>
          <w:rFonts w:ascii="Arial" w:hAnsi="Arial" w:cs="Arial"/>
          <w:b w:val="0"/>
          <w:bCs w:val="0"/>
        </w:rPr>
        <w:t>hesitant</w:t>
      </w:r>
      <w:r>
        <w:rPr>
          <w:rStyle w:val="Strong"/>
          <w:rFonts w:ascii="Arial" w:hAnsi="Arial" w:cs="Arial"/>
          <w:b w:val="0"/>
          <w:bCs w:val="0"/>
        </w:rPr>
        <w:t xml:space="preserve"> has </w:t>
      </w:r>
      <w:commentRangeStart w:id="133"/>
      <w:r>
        <w:rPr>
          <w:rStyle w:val="Strong"/>
          <w:rFonts w:ascii="Arial" w:hAnsi="Arial" w:cs="Arial"/>
          <w:b w:val="0"/>
          <w:bCs w:val="0"/>
        </w:rPr>
        <w:t>be</w:t>
      </w:r>
      <w:r w:rsidR="00284747">
        <w:rPr>
          <w:rStyle w:val="Strong"/>
          <w:rFonts w:ascii="Arial" w:hAnsi="Arial" w:cs="Arial"/>
          <w:b w:val="0"/>
          <w:bCs w:val="0"/>
        </w:rPr>
        <w:t>e</w:t>
      </w:r>
      <w:r>
        <w:rPr>
          <w:rStyle w:val="Strong"/>
          <w:rFonts w:ascii="Arial" w:hAnsi="Arial" w:cs="Arial"/>
          <w:b w:val="0"/>
          <w:bCs w:val="0"/>
        </w:rPr>
        <w:t>n reported else</w:t>
      </w:r>
      <w:r w:rsidR="00284747">
        <w:rPr>
          <w:rStyle w:val="Strong"/>
          <w:rFonts w:ascii="Arial" w:hAnsi="Arial" w:cs="Arial"/>
          <w:b w:val="0"/>
          <w:bCs w:val="0"/>
        </w:rPr>
        <w:t>where</w:t>
      </w:r>
      <w:r>
        <w:rPr>
          <w:rStyle w:val="Strong"/>
          <w:rFonts w:ascii="Arial" w:hAnsi="Arial" w:cs="Arial"/>
          <w:b w:val="0"/>
          <w:bCs w:val="0"/>
        </w:rPr>
        <w:t>.</w:t>
      </w:r>
      <w:r w:rsidR="00CA7CCB">
        <w:rPr>
          <w:rFonts w:ascii="Arial" w:hAnsi="Arial" w:cs="Arial"/>
        </w:rPr>
        <w:fldChar w:fldCharType="begin">
          <w:fldData xml:space="preserve">PEVuZE5vdGU+PENpdGU+PEF1dGhvcj5OZ3V5ZW48L0F1dGhvcj48WWVhcj4yMDIxPC9ZZWFyPjxS
ZWNOdW0+ODUyNDwvUmVjTnVtPjxEaXNwbGF5VGV4dD48c3R5bGUgZmFjZT0ic3VwZXJzY3JpcHQi
PjE3LDE4PC9zdHlsZT48L0Rpc3BsYXlUZXh0PjxyZWNvcmQ+PHJlYy1udW1iZXI+ODUyNDwvcmVj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PEVuZE5vdGU+PENpdGU+PEF1dGhvcj5OZ3V5ZW48L0F1dGhvcj48WWVhcj4yMDIxPC9ZZWFyPjxS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CA7CCB">
        <w:rPr>
          <w:rFonts w:ascii="Arial" w:hAnsi="Arial" w:cs="Arial"/>
        </w:rPr>
      </w:r>
      <w:r w:rsidR="00CA7CCB">
        <w:rPr>
          <w:rFonts w:ascii="Arial" w:hAnsi="Arial" w:cs="Arial"/>
        </w:rPr>
        <w:fldChar w:fldCharType="separate"/>
      </w:r>
      <w:r w:rsidR="002843FC" w:rsidRPr="002843FC">
        <w:rPr>
          <w:rFonts w:ascii="Arial" w:hAnsi="Arial" w:cs="Arial"/>
          <w:noProof/>
          <w:vertAlign w:val="superscript"/>
        </w:rPr>
        <w:t>17,18</w:t>
      </w:r>
      <w:r w:rsidR="00CA7CCB">
        <w:rPr>
          <w:rFonts w:ascii="Arial" w:hAnsi="Arial" w:cs="Arial"/>
        </w:rPr>
        <w:fldChar w:fldCharType="end"/>
      </w:r>
      <w:r w:rsidR="00CA7CCB">
        <w:rPr>
          <w:rFonts w:ascii="Arial" w:hAnsi="Arial" w:cs="Arial"/>
        </w:rPr>
        <w:t xml:space="preserve">  </w:t>
      </w:r>
      <w:commentRangeEnd w:id="133"/>
      <w:r w:rsidR="00AB5921">
        <w:rPr>
          <w:rStyle w:val="CommentReference"/>
        </w:rPr>
        <w:commentReference w:id="133"/>
      </w:r>
      <w:r>
        <w:rPr>
          <w:rStyle w:val="Strong"/>
          <w:rFonts w:ascii="Arial" w:hAnsi="Arial" w:cs="Arial"/>
          <w:b w:val="0"/>
          <w:bCs w:val="0"/>
        </w:rPr>
        <w:t xml:space="preserve">That we also </w:t>
      </w:r>
      <w:r w:rsidR="0057753C">
        <w:rPr>
          <w:rStyle w:val="Strong"/>
          <w:rFonts w:ascii="Arial" w:hAnsi="Arial" w:cs="Arial"/>
          <w:b w:val="0"/>
          <w:bCs w:val="0"/>
        </w:rPr>
        <w:t>recapitulated</w:t>
      </w:r>
      <w:r>
        <w:rPr>
          <w:rStyle w:val="Strong"/>
          <w:rFonts w:ascii="Arial" w:hAnsi="Arial" w:cs="Arial"/>
          <w:b w:val="0"/>
          <w:bCs w:val="0"/>
        </w:rPr>
        <w:t xml:space="preserve"> known </w:t>
      </w:r>
      <w:r w:rsidR="0057753C">
        <w:rPr>
          <w:rStyle w:val="Strong"/>
          <w:rFonts w:ascii="Arial" w:hAnsi="Arial" w:cs="Arial"/>
          <w:b w:val="0"/>
          <w:bCs w:val="0"/>
        </w:rPr>
        <w:t>association</w:t>
      </w:r>
      <w:r w:rsidR="00CC0029">
        <w:rPr>
          <w:rStyle w:val="Strong"/>
          <w:rFonts w:ascii="Arial" w:hAnsi="Arial" w:cs="Arial"/>
          <w:b w:val="0"/>
          <w:bCs w:val="0"/>
        </w:rPr>
        <w:t xml:space="preserve">s with </w:t>
      </w:r>
      <w:r>
        <w:rPr>
          <w:rStyle w:val="Strong"/>
          <w:rFonts w:ascii="Arial" w:hAnsi="Arial" w:cs="Arial"/>
          <w:b w:val="0"/>
          <w:bCs w:val="0"/>
        </w:rPr>
        <w:t xml:space="preserve">hesitancy </w:t>
      </w:r>
      <w:r w:rsidR="00CC0029">
        <w:rPr>
          <w:rStyle w:val="Strong"/>
          <w:rFonts w:ascii="Arial" w:hAnsi="Arial" w:cs="Arial"/>
          <w:b w:val="0"/>
          <w:bCs w:val="0"/>
        </w:rPr>
        <w:t xml:space="preserve">such as </w:t>
      </w:r>
      <w:r>
        <w:rPr>
          <w:rStyle w:val="Strong"/>
          <w:rFonts w:ascii="Arial" w:hAnsi="Arial" w:cs="Arial"/>
          <w:b w:val="0"/>
          <w:bCs w:val="0"/>
        </w:rPr>
        <w:t>being female,</w: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MzYtMzg8L3N0eWxlPjwvRGlzcGxheVRleHQ+PHJlY29yZD48cmVjLW51bWJlcj44NDY2PC9yZWMt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2843FC">
        <w:rPr>
          <w:rStyle w:val="Strong"/>
          <w:rFonts w:ascii="Arial" w:hAnsi="Arial" w:cs="Arial"/>
          <w:b w:val="0"/>
          <w:bCs w:val="0"/>
        </w:rPr>
        <w:instrText xml:space="preserve"> ADDIN EN.CITE </w:instrText>
      </w:r>
      <w:r w:rsidR="002843FC">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MzYtMzg8L3N0eWxlPjwvRGlzcGxheVRleHQ+PHJlY29yZD48cmVjLW51bWJlcj44NDY2PC9yZWMt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bGFuZ3VhZ2U+PC9yZWNvcmQ+PC9DaXRlPjxDaXRlPjxBdXRob3I+V2FuZzwvQXV0aG9yPjxZZWFy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</w:fldData>
        </w:fldChar>
      </w:r>
      <w:r w:rsidR="002843FC">
        <w:rPr>
          <w:rStyle w:val="Strong"/>
          <w:rFonts w:ascii="Arial" w:hAnsi="Arial" w:cs="Arial"/>
          <w:b w:val="0"/>
          <w:bCs w:val="0"/>
        </w:rPr>
        <w:instrText xml:space="preserve"> ADDIN EN.CITE.DATA </w:instrText>
      </w:r>
      <w:r w:rsidR="002843FC">
        <w:rPr>
          <w:rStyle w:val="Strong"/>
          <w:rFonts w:ascii="Arial" w:hAnsi="Arial" w:cs="Arial"/>
          <w:b w:val="0"/>
          <w:bCs w:val="0"/>
        </w:rPr>
      </w:r>
      <w:r w:rsidR="002843FC">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36-38</w:t>
      </w:r>
      <w:r>
        <w:rPr>
          <w:rStyle w:val="Strong"/>
          <w:rFonts w:ascii="Arial" w:hAnsi="Arial" w:cs="Arial"/>
          <w:b w:val="0"/>
          <w:bCs w:val="0"/>
        </w:rPr>
        <w:fldChar w:fldCharType="end"/>
      </w:r>
      <w:r>
        <w:rPr>
          <w:rStyle w:val="Strong"/>
          <w:rFonts w:ascii="Arial" w:hAnsi="Arial" w:cs="Arial"/>
          <w:b w:val="0"/>
          <w:bCs w:val="0"/>
        </w:rPr>
        <w:t xml:space="preserve"> </w:t>
      </w:r>
      <w:r w:rsidR="00C775B4">
        <w:rPr>
          <w:rStyle w:val="Strong"/>
          <w:rFonts w:ascii="Arial" w:hAnsi="Arial" w:cs="Arial"/>
          <w:b w:val="0"/>
          <w:bCs w:val="0"/>
        </w:rPr>
        <w:t xml:space="preserve">being </w:t>
      </w:r>
      <w:r>
        <w:rPr>
          <w:rStyle w:val="Strong"/>
          <w:rFonts w:ascii="Arial" w:hAnsi="Arial" w:cs="Arial"/>
          <w:b w:val="0"/>
          <w:bCs w:val="0"/>
        </w:rPr>
        <w:t>younger,</w:t>
      </w:r>
      <w:r>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MzYsMzg8L3N0eWxlPjwvRGlzcGxheVRleHQ+PHJlY29yZD48cmVjLW51bWJlcj44NDY2PC9yZWMt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2843FC">
        <w:rPr>
          <w:rStyle w:val="Strong"/>
          <w:rFonts w:ascii="Arial" w:hAnsi="Arial" w:cs="Arial"/>
          <w:b w:val="0"/>
          <w:bCs w:val="0"/>
        </w:rPr>
        <w:instrText xml:space="preserve"> ADDIN EN.CITE </w:instrText>
      </w:r>
      <w:r w:rsidR="002843FC">
        <w:rPr>
          <w:rStyle w:val="Strong"/>
          <w:rFonts w:ascii="Arial" w:hAnsi="Arial" w:cs="Arial"/>
          <w:b w:val="0"/>
          <w:bCs w:val="0"/>
        </w:rPr>
        <w:fldChar w:fldCharType="begin">
          <w:fldData xml:space="preserve">PEVuZE5vdGU+PENpdGU+PEF1dGhvcj5EZXRvYzwvQXV0aG9yPjxZZWFyPjIwMjA8L1llYXI+PFJl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bmUsIEZyYW5jZS4mI3hEO0NlbnRyZSBkJmFwb3M7aW52ZXN0aWdhdGlvbiBjbGluaXF1ZS1JTlNF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</w:fldData>
        </w:fldChar>
      </w:r>
      <w:r w:rsidR="002843FC">
        <w:rPr>
          <w:rStyle w:val="Strong"/>
          <w:rFonts w:ascii="Arial" w:hAnsi="Arial" w:cs="Arial"/>
          <w:b w:val="0"/>
          <w:bCs w:val="0"/>
        </w:rPr>
        <w:instrText xml:space="preserve"> ADDIN EN.CITE.DATA </w:instrText>
      </w:r>
      <w:r w:rsidR="002843FC">
        <w:rPr>
          <w:rStyle w:val="Strong"/>
          <w:rFonts w:ascii="Arial" w:hAnsi="Arial" w:cs="Arial"/>
          <w:b w:val="0"/>
          <w:bCs w:val="0"/>
        </w:rPr>
      </w:r>
      <w:r w:rsidR="002843FC">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36,38</w:t>
      </w:r>
      <w:r>
        <w:rPr>
          <w:rStyle w:val="Strong"/>
          <w:rFonts w:ascii="Arial" w:hAnsi="Arial" w:cs="Arial"/>
          <w:b w:val="0"/>
          <w:bCs w:val="0"/>
        </w:rPr>
        <w:fldChar w:fldCharType="end"/>
      </w:r>
      <w:r>
        <w:rPr>
          <w:rStyle w:val="Strong"/>
          <w:rFonts w:ascii="Arial" w:hAnsi="Arial" w:cs="Arial"/>
          <w:b w:val="0"/>
          <w:bCs w:val="0"/>
        </w:rPr>
        <w:t xml:space="preserve"> and from an ethnic minority group,</w:t>
      </w:r>
      <w:r>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dCI+MjEsMzgsMzk8L3N0eWxlPjwvRGlzcGxheVRleHQ+PHJlY29yZD48cmVjLW51bWJlcj44NDg4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2843FC">
        <w:rPr>
          <w:rStyle w:val="Strong"/>
          <w:rFonts w:ascii="Arial" w:hAnsi="Arial" w:cs="Arial"/>
          <w:b w:val="0"/>
          <w:bCs w:val="0"/>
        </w:rPr>
        <w:instrText xml:space="preserve"> ADDIN EN.CITE </w:instrText>
      </w:r>
      <w:r w:rsidR="002843FC">
        <w:rPr>
          <w:rStyle w:val="Strong"/>
          <w:rFonts w:ascii="Arial" w:hAnsi="Arial" w:cs="Arial"/>
          <w:b w:val="0"/>
          <w:bCs w:val="0"/>
        </w:rPr>
        <w:fldChar w:fldCharType="begin">
          <w:fldData xml:space="preserve">PEVuZE5vdGU+PENpdGU+PEF1dGhvcj5XaWxsaWFtczwvQXV0aG9yPjxZZWFyPjIwMjE8L1llYXI+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</w:fldData>
        </w:fldChar>
      </w:r>
      <w:r w:rsidR="002843FC">
        <w:rPr>
          <w:rStyle w:val="Strong"/>
          <w:rFonts w:ascii="Arial" w:hAnsi="Arial" w:cs="Arial"/>
          <w:b w:val="0"/>
          <w:bCs w:val="0"/>
        </w:rPr>
        <w:instrText xml:space="preserve"> ADDIN EN.CITE.DATA </w:instrText>
      </w:r>
      <w:r w:rsidR="002843FC">
        <w:rPr>
          <w:rStyle w:val="Strong"/>
          <w:rFonts w:ascii="Arial" w:hAnsi="Arial" w:cs="Arial"/>
          <w:b w:val="0"/>
          <w:bCs w:val="0"/>
        </w:rPr>
      </w:r>
      <w:r w:rsidR="002843FC">
        <w:rPr>
          <w:rStyle w:val="Strong"/>
          <w:rFonts w:ascii="Arial" w:hAnsi="Arial" w:cs="Arial"/>
          <w:b w:val="0"/>
          <w:bCs w:val="0"/>
        </w:rPr>
        <w:fldChar w:fldCharType="end"/>
      </w:r>
      <w:r>
        <w:rPr>
          <w:rStyle w:val="Strong"/>
          <w:rFonts w:ascii="Arial" w:hAnsi="Arial" w:cs="Arial"/>
          <w:b w:val="0"/>
          <w:bCs w:val="0"/>
        </w:rPr>
      </w:r>
      <w:r>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21,38,39</w:t>
      </w:r>
      <w:r>
        <w:rPr>
          <w:rStyle w:val="Strong"/>
          <w:rFonts w:ascii="Arial" w:hAnsi="Arial" w:cs="Arial"/>
          <w:b w:val="0"/>
          <w:bCs w:val="0"/>
        </w:rPr>
        <w:fldChar w:fldCharType="end"/>
      </w:r>
      <w:r>
        <w:rPr>
          <w:rStyle w:val="Strong"/>
          <w:rFonts w:ascii="Arial" w:hAnsi="Arial" w:cs="Arial"/>
          <w:b w:val="0"/>
          <w:bCs w:val="0"/>
        </w:rPr>
        <w:t xml:space="preserve"> gives us some confidence in our novel results for mental health.  </w:t>
      </w:r>
      <w:r w:rsidR="00295249">
        <w:rPr>
          <w:rStyle w:val="Strong"/>
          <w:rFonts w:ascii="Arial" w:hAnsi="Arial" w:cs="Arial"/>
          <w:b w:val="0"/>
          <w:bCs w:val="0"/>
        </w:rPr>
        <w:t xml:space="preserve">To the best of our knowledge, there has been one prior examination of the relationship between </w:t>
      </w:r>
      <w:r w:rsidR="008576FE">
        <w:rPr>
          <w:rStyle w:val="Strong"/>
          <w:rFonts w:ascii="Arial" w:hAnsi="Arial" w:cs="Arial"/>
          <w:b w:val="0"/>
          <w:bCs w:val="0"/>
        </w:rPr>
        <w:t>mental health</w:t>
      </w:r>
      <w:r w:rsidR="00295249">
        <w:rPr>
          <w:rStyle w:val="Strong"/>
          <w:rFonts w:ascii="Arial" w:hAnsi="Arial" w:cs="Arial"/>
          <w:b w:val="0"/>
          <w:bCs w:val="0"/>
        </w:rPr>
        <w:t xml:space="preserve"> and vaccine hestinacy.</w:t>
      </w:r>
      <w:r w:rsidR="00295249">
        <w:rPr>
          <w:rFonts w:ascii="Arial" w:hAnsi="Arial" w:cs="Arial"/>
        </w:rPr>
        <w:fldChar w:fldCharType="begin">
          <w:fldData xml:space="preserve">PEVuZE5vdGU+PENpdGU+PEF1dGhvcj5NdXJwaHk8L0F1dGhvcj48WWVhcj4yMDIxPC9ZZWFyPjxS
ZWNOdW0+ODQ2MzwvUmVjTnVtPjxEaXNwbGF5VGV4dD48c3R5bGUgZmFjZT0ic3VwZXJzY3JpcHQi
PjQwPC9zdHlsZT48L0Rpc3BsYXlUZXh0PjxyZWNvcmQ+PHJlYy1udW1iZXI+ODQ2MzwvcmVjLW51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PEVuZE5vdGU+PENpdGU+PEF1dGhvcj5NdXJwaHk8L0F1dGhvcj48WWVhcj4yMDIxPC9ZZWFyPjxS
ZWNOdW0+ODQ2MzwvUmVjTnVtPjxEaXNwbGF5VGV4dD48c3R5bGUgZmFjZT0ic3VwZXJzY3JpcHQi
PjQwPC9zdHlsZT48L0Rpc3BsYXlUZXh0PjxyZWNvcmQ+PHJlYy1udW1iZXI+ODQ2MzwvcmVjLW51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295249">
        <w:rPr>
          <w:rFonts w:ascii="Arial" w:hAnsi="Arial" w:cs="Arial"/>
        </w:rPr>
      </w:r>
      <w:r w:rsidR="00295249">
        <w:rPr>
          <w:rFonts w:ascii="Arial" w:hAnsi="Arial" w:cs="Arial"/>
        </w:rPr>
        <w:fldChar w:fldCharType="separate"/>
      </w:r>
      <w:r w:rsidR="002843FC" w:rsidRPr="002843FC">
        <w:rPr>
          <w:rFonts w:ascii="Arial" w:hAnsi="Arial" w:cs="Arial"/>
          <w:noProof/>
          <w:vertAlign w:val="superscript"/>
        </w:rPr>
        <w:t>40</w:t>
      </w:r>
      <w:r w:rsidR="00295249">
        <w:rPr>
          <w:rFonts w:ascii="Arial" w:hAnsi="Arial" w:cs="Arial"/>
        </w:rPr>
        <w:fldChar w:fldCharType="end"/>
      </w:r>
      <w:r w:rsidR="00295249">
        <w:rPr>
          <w:rStyle w:val="Strong"/>
          <w:rFonts w:ascii="Arial" w:hAnsi="Arial" w:cs="Arial"/>
          <w:b w:val="0"/>
          <w:bCs w:val="0"/>
        </w:rPr>
        <w:t xml:space="preserve">  Comprising two small cross-sectional studies where data collection took place </w:t>
      </w:r>
      <w:r>
        <w:rPr>
          <w:rStyle w:val="Strong"/>
          <w:rFonts w:ascii="Arial" w:hAnsi="Arial" w:cs="Arial"/>
          <w:b w:val="0"/>
          <w:bCs w:val="0"/>
        </w:rPr>
        <w:t xml:space="preserve">prior to </w:t>
      </w:r>
      <w:r w:rsidR="00295249">
        <w:rPr>
          <w:rStyle w:val="Strong"/>
          <w:rFonts w:ascii="Arial" w:hAnsi="Arial" w:cs="Arial"/>
          <w:b w:val="0"/>
          <w:bCs w:val="0"/>
        </w:rPr>
        <w:t xml:space="preserve">the announcement of </w:t>
      </w:r>
      <w:r w:rsidR="00CC0029">
        <w:rPr>
          <w:rStyle w:val="Strong"/>
          <w:rFonts w:ascii="Arial" w:hAnsi="Arial" w:cs="Arial"/>
          <w:b w:val="0"/>
          <w:bCs w:val="0"/>
        </w:rPr>
        <w:t>the successful testing of the first efficacious vaccination</w:t>
      </w:r>
      <w:r w:rsidR="00295249">
        <w:rPr>
          <w:rStyle w:val="Strong"/>
          <w:rFonts w:ascii="Arial" w:hAnsi="Arial" w:cs="Arial"/>
          <w:b w:val="0"/>
          <w:bCs w:val="0"/>
        </w:rPr>
        <w:t xml:space="preserve">, </w:t>
      </w:r>
      <w:r>
        <w:rPr>
          <w:rStyle w:val="Strong"/>
          <w:rFonts w:ascii="Arial" w:hAnsi="Arial" w:cs="Arial"/>
          <w:b w:val="0"/>
          <w:bCs w:val="0"/>
        </w:rPr>
        <w:t xml:space="preserve">study members were </w:t>
      </w:r>
      <w:r w:rsidR="0057753C">
        <w:rPr>
          <w:rStyle w:val="Strong"/>
          <w:rFonts w:ascii="Arial" w:hAnsi="Arial" w:cs="Arial"/>
          <w:b w:val="0"/>
          <w:bCs w:val="0"/>
        </w:rPr>
        <w:t>administered</w:t>
      </w:r>
      <w:r>
        <w:rPr>
          <w:rStyle w:val="Strong"/>
          <w:rFonts w:ascii="Arial" w:hAnsi="Arial" w:cs="Arial"/>
          <w:b w:val="0"/>
          <w:bCs w:val="0"/>
        </w:rPr>
        <w:t xml:space="preserve"> </w:t>
      </w:r>
      <w:r w:rsidRPr="00CA7CCB">
        <w:rPr>
          <w:rStyle w:val="Strong"/>
          <w:rFonts w:ascii="Arial" w:hAnsi="Arial" w:cs="Arial"/>
          <w:b w:val="0"/>
          <w:bCs w:val="0"/>
        </w:rPr>
        <w:t xml:space="preserve">a very </w:t>
      </w:r>
      <w:r w:rsidR="0057753C" w:rsidRPr="00CA7CCB">
        <w:rPr>
          <w:rStyle w:val="Strong"/>
          <w:rFonts w:ascii="Arial" w:hAnsi="Arial" w:cs="Arial"/>
          <w:b w:val="0"/>
          <w:bCs w:val="0"/>
        </w:rPr>
        <w:t>brief</w:t>
      </w:r>
      <w:r w:rsidRPr="00CA7CCB">
        <w:rPr>
          <w:rStyle w:val="Strong"/>
          <w:rFonts w:ascii="Arial" w:hAnsi="Arial" w:cs="Arial"/>
          <w:b w:val="0"/>
          <w:bCs w:val="0"/>
        </w:rPr>
        <w:t xml:space="preserve"> </w:t>
      </w:r>
      <w:r w:rsidR="00FC7DEB" w:rsidRPr="00CA7CCB">
        <w:rPr>
          <w:rStyle w:val="Strong"/>
          <w:rFonts w:ascii="Arial" w:hAnsi="Arial" w:cs="Arial"/>
          <w:b w:val="0"/>
          <w:bCs w:val="0"/>
        </w:rPr>
        <w:t xml:space="preserve">and </w:t>
      </w:r>
      <w:proofErr w:type="spellStart"/>
      <w:r w:rsidR="00FC7DEB" w:rsidRPr="00CA7CCB">
        <w:rPr>
          <w:rStyle w:val="Strong"/>
          <w:rFonts w:ascii="Arial" w:hAnsi="Arial" w:cs="Arial"/>
          <w:b w:val="0"/>
          <w:bCs w:val="0"/>
        </w:rPr>
        <w:t>unvalidated</w:t>
      </w:r>
      <w:proofErr w:type="spellEnd"/>
      <w:r w:rsidR="00FC7DEB" w:rsidRPr="00CA7CCB">
        <w:rPr>
          <w:rStyle w:val="Strong"/>
          <w:rFonts w:ascii="Arial" w:hAnsi="Arial" w:cs="Arial"/>
          <w:b w:val="0"/>
          <w:bCs w:val="0"/>
        </w:rPr>
        <w:t xml:space="preserve"> </w:t>
      </w:r>
      <w:r w:rsidRPr="00CA7CCB">
        <w:rPr>
          <w:rStyle w:val="Strong"/>
          <w:rFonts w:ascii="Arial" w:hAnsi="Arial" w:cs="Arial"/>
          <w:b w:val="0"/>
          <w:bCs w:val="0"/>
        </w:rPr>
        <w:t>enquiry as to whether they had experience of mental health problem</w:t>
      </w:r>
      <w:r w:rsidR="00B15ECB" w:rsidRPr="00CA7CCB">
        <w:rPr>
          <w:rStyle w:val="Strong"/>
          <w:rFonts w:ascii="Arial" w:hAnsi="Arial" w:cs="Arial"/>
          <w:b w:val="0"/>
          <w:bCs w:val="0"/>
        </w:rPr>
        <w:t>s</w:t>
      </w:r>
      <w:r w:rsidRPr="00CA7CCB">
        <w:rPr>
          <w:rStyle w:val="Strong"/>
          <w:rFonts w:ascii="Arial" w:hAnsi="Arial" w:cs="Arial"/>
          <w:b w:val="0"/>
          <w:bCs w:val="0"/>
        </w:rPr>
        <w:t xml:space="preserve">.  In that study, </w:t>
      </w:r>
      <w:r w:rsidR="002D5880" w:rsidRPr="00CA7CCB">
        <w:rPr>
          <w:rStyle w:val="Strong"/>
          <w:rFonts w:ascii="Arial" w:hAnsi="Arial" w:cs="Arial"/>
          <w:b w:val="0"/>
          <w:bCs w:val="0"/>
        </w:rPr>
        <w:t>there was no clear evidence of a link</w:t>
      </w:r>
      <w:r w:rsidR="00295249" w:rsidRPr="00CA7CCB">
        <w:rPr>
          <w:rStyle w:val="Strong"/>
          <w:rFonts w:ascii="Arial" w:hAnsi="Arial" w:cs="Arial"/>
          <w:b w:val="0"/>
          <w:bCs w:val="0"/>
        </w:rPr>
        <w:t>.</w:t>
      </w:r>
      <w:r w:rsidR="00295249" w:rsidRPr="00CA7CCB">
        <w:rPr>
          <w:rFonts w:ascii="Arial" w:hAnsi="Arial" w:cs="Arial"/>
        </w:rPr>
        <w:fldChar w:fldCharType="begin">
          <w:fldData xml:space="preserve">PEVuZE5vdGU+PENpdGU+PEF1dGhvcj5NdXJwaHk8L0F1dGhvcj48WWVhcj4yMDIxPC9ZZWFyPjxS
ZWNOdW0+ODQ2MzwvUmVjTnVtPjxEaXNwbGF5VGV4dD48c3R5bGUgZmFjZT0ic3VwZXJzY3JpcHQi
PjQwPC9zdHlsZT48L0Rpc3BsYXlUZXh0PjxyZWNvcmQ+PHJlYy1udW1iZXI+ODQ2MzwvcmVjLW51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2843FC">
        <w:rPr>
          <w:rFonts w:ascii="Arial" w:hAnsi="Arial" w:cs="Arial"/>
        </w:rPr>
        <w:instrText xml:space="preserve"> ADDIN EN.CITE </w:instrText>
      </w:r>
      <w:r w:rsidR="002843FC">
        <w:rPr>
          <w:rFonts w:ascii="Arial" w:hAnsi="Arial" w:cs="Arial"/>
        </w:rPr>
        <w:fldChar w:fldCharType="begin">
          <w:fldData xml:space="preserve">PEVuZE5vdGU+PENpdGU+PEF1dGhvcj5NdXJwaHk8L0F1dGhvcj48WWVhcj4yMDIxPC9ZZWFyPjxS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</w:fldData>
        </w:fldChar>
      </w:r>
      <w:r w:rsidR="002843FC">
        <w:rPr>
          <w:rFonts w:ascii="Arial" w:hAnsi="Arial" w:cs="Arial"/>
        </w:rPr>
        <w:instrText xml:space="preserve"> ADDIN EN.CITE.DATA </w:instrText>
      </w:r>
      <w:r w:rsidR="002843FC">
        <w:rPr>
          <w:rFonts w:ascii="Arial" w:hAnsi="Arial" w:cs="Arial"/>
        </w:rPr>
      </w:r>
      <w:r w:rsidR="002843FC">
        <w:rPr>
          <w:rFonts w:ascii="Arial" w:hAnsi="Arial" w:cs="Arial"/>
        </w:rPr>
        <w:fldChar w:fldCharType="end"/>
      </w:r>
      <w:r w:rsidR="00295249" w:rsidRPr="00CA7CCB">
        <w:rPr>
          <w:rFonts w:ascii="Arial" w:hAnsi="Arial" w:cs="Arial"/>
        </w:rPr>
      </w:r>
      <w:r w:rsidR="00295249" w:rsidRPr="00CA7CCB">
        <w:rPr>
          <w:rFonts w:ascii="Arial" w:hAnsi="Arial" w:cs="Arial"/>
        </w:rPr>
        <w:fldChar w:fldCharType="separate"/>
      </w:r>
      <w:r w:rsidR="002843FC" w:rsidRPr="002843FC">
        <w:rPr>
          <w:rFonts w:ascii="Arial" w:hAnsi="Arial" w:cs="Arial"/>
          <w:noProof/>
          <w:vertAlign w:val="superscript"/>
        </w:rPr>
        <w:t>40</w:t>
      </w:r>
      <w:r w:rsidR="00295249" w:rsidRPr="00CA7CCB">
        <w:rPr>
          <w:rFonts w:ascii="Arial" w:hAnsi="Arial" w:cs="Arial"/>
        </w:rPr>
        <w:fldChar w:fldCharType="end"/>
      </w:r>
      <w:r w:rsidR="00295249" w:rsidRPr="00CA7CCB">
        <w:rPr>
          <w:rStyle w:val="Strong"/>
          <w:rFonts w:ascii="Arial" w:hAnsi="Arial" w:cs="Arial"/>
          <w:b w:val="0"/>
          <w:bCs w:val="0"/>
        </w:rPr>
        <w:t xml:space="preserve"> </w:t>
      </w:r>
      <w:r w:rsidRPr="00CA7CCB">
        <w:rPr>
          <w:rStyle w:val="Strong"/>
          <w:rFonts w:ascii="Arial" w:hAnsi="Arial" w:cs="Arial"/>
          <w:b w:val="0"/>
          <w:bCs w:val="0"/>
        </w:rPr>
        <w:t xml:space="preserve"> </w:t>
      </w:r>
      <w:r w:rsidR="00B15ECB" w:rsidRPr="00CA7CCB">
        <w:rPr>
          <w:rStyle w:val="Strong"/>
          <w:rFonts w:ascii="Arial" w:hAnsi="Arial" w:cs="Arial"/>
          <w:b w:val="0"/>
          <w:bCs w:val="0"/>
        </w:rPr>
        <w:t xml:space="preserve">Studies using data based on </w:t>
      </w:r>
      <w:r w:rsidRPr="00CA7CCB">
        <w:rPr>
          <w:rStyle w:val="Strong"/>
          <w:rFonts w:ascii="Arial" w:hAnsi="Arial" w:cs="Arial"/>
          <w:b w:val="0"/>
          <w:bCs w:val="0"/>
        </w:rPr>
        <w:t xml:space="preserve">other vaccination programmes </w:t>
      </w:r>
      <w:r w:rsidR="008B7514" w:rsidRPr="00CA7CCB">
        <w:rPr>
          <w:rStyle w:val="Strong"/>
          <w:rFonts w:ascii="Arial" w:hAnsi="Arial" w:cs="Arial"/>
          <w:b w:val="0"/>
          <w:bCs w:val="0"/>
        </w:rPr>
        <w:t>offer limited insights</w:t>
      </w:r>
      <w:r w:rsidRPr="00CA7CCB">
        <w:rPr>
          <w:rStyle w:val="Strong"/>
          <w:rFonts w:ascii="Arial" w:hAnsi="Arial" w:cs="Arial"/>
          <w:b w:val="0"/>
          <w:bCs w:val="0"/>
        </w:rPr>
        <w:t xml:space="preserve">. </w:t>
      </w:r>
      <w:r w:rsidR="00DF1597" w:rsidRPr="00CA7CCB">
        <w:rPr>
          <w:rStyle w:val="Strong"/>
          <w:rFonts w:ascii="Arial" w:hAnsi="Arial" w:cs="Arial"/>
          <w:b w:val="0"/>
          <w:bCs w:val="0"/>
        </w:rPr>
        <w:t xml:space="preserve"> For instance, i</w:t>
      </w:r>
      <w:r w:rsidR="002D5880" w:rsidRPr="00CA7CCB">
        <w:rPr>
          <w:rStyle w:val="Strong"/>
          <w:rFonts w:ascii="Arial" w:hAnsi="Arial" w:cs="Arial"/>
          <w:b w:val="0"/>
          <w:bCs w:val="0"/>
        </w:rPr>
        <w:t xml:space="preserve">n </w:t>
      </w:r>
      <w:r w:rsidR="00B15ECB" w:rsidRPr="00CA7CCB">
        <w:rPr>
          <w:rStyle w:val="Strong"/>
          <w:rFonts w:ascii="Arial" w:hAnsi="Arial" w:cs="Arial"/>
          <w:b w:val="0"/>
          <w:bCs w:val="0"/>
        </w:rPr>
        <w:t>a</w:t>
      </w:r>
      <w:r w:rsidR="00B15ECB">
        <w:rPr>
          <w:rStyle w:val="Strong"/>
          <w:rFonts w:ascii="Arial" w:hAnsi="Arial" w:cs="Arial"/>
          <w:b w:val="0"/>
          <w:bCs w:val="0"/>
        </w:rPr>
        <w:t xml:space="preserve"> cross-sectional study of </w:t>
      </w:r>
      <w:r w:rsidR="00D84444">
        <w:rPr>
          <w:rStyle w:val="Strong"/>
          <w:rFonts w:ascii="Arial" w:hAnsi="Arial" w:cs="Arial"/>
          <w:b w:val="0"/>
          <w:bCs w:val="0"/>
        </w:rPr>
        <w:t>patients</w:t>
      </w:r>
      <w:r w:rsidR="002D5880">
        <w:rPr>
          <w:rStyle w:val="Strong"/>
          <w:rFonts w:ascii="Arial" w:hAnsi="Arial" w:cs="Arial"/>
          <w:b w:val="0"/>
          <w:bCs w:val="0"/>
        </w:rPr>
        <w:t xml:space="preserve"> with </w:t>
      </w:r>
      <w:r w:rsidR="002D5880" w:rsidRPr="002D5880">
        <w:rPr>
          <w:rStyle w:val="Strong"/>
          <w:rFonts w:ascii="Arial" w:hAnsi="Arial" w:cs="Arial"/>
          <w:b w:val="0"/>
          <w:bCs w:val="0"/>
        </w:rPr>
        <w:t xml:space="preserve">schizophrenia </w:t>
      </w:r>
      <w:r w:rsidR="002D5880">
        <w:rPr>
          <w:rStyle w:val="Strong"/>
          <w:rFonts w:ascii="Arial" w:hAnsi="Arial" w:cs="Arial"/>
          <w:b w:val="0"/>
          <w:bCs w:val="0"/>
        </w:rPr>
        <w:t xml:space="preserve">which took place during the </w:t>
      </w:r>
      <w:r w:rsidR="002D5880" w:rsidRPr="002D5880">
        <w:rPr>
          <w:rStyle w:val="Strong"/>
          <w:rFonts w:ascii="Arial" w:hAnsi="Arial" w:cs="Arial"/>
          <w:b w:val="0"/>
          <w:bCs w:val="0"/>
        </w:rPr>
        <w:t xml:space="preserve">2009 H1N1 influenza pandemic in Australia, </w:t>
      </w:r>
      <w:r w:rsidR="002D5880">
        <w:rPr>
          <w:rStyle w:val="Strong"/>
          <w:rFonts w:ascii="Arial" w:hAnsi="Arial" w:cs="Arial"/>
          <w:b w:val="0"/>
          <w:bCs w:val="0"/>
        </w:rPr>
        <w:t xml:space="preserve">three-quarters indicated that they were willing </w:t>
      </w:r>
      <w:r w:rsidR="002D5880" w:rsidRPr="002D5880">
        <w:rPr>
          <w:rStyle w:val="Strong"/>
          <w:rFonts w:ascii="Arial" w:hAnsi="Arial" w:cs="Arial"/>
          <w:b w:val="0"/>
          <w:bCs w:val="0"/>
        </w:rPr>
        <w:t>to be vaccinated</w:t>
      </w:r>
      <w:r w:rsidR="00CA7CCB">
        <w:rPr>
          <w:rStyle w:val="Strong"/>
          <w:rFonts w:ascii="Arial" w:hAnsi="Arial" w:cs="Arial"/>
          <w:b w:val="0"/>
          <w:bCs w:val="0"/>
        </w:rPr>
        <w:t>;</w:t>
      </w:r>
      <w:r w:rsidR="00CA7CCB">
        <w:rPr>
          <w:rStyle w:val="Strong"/>
          <w:rFonts w:ascii="Arial" w:hAnsi="Arial" w:cs="Arial"/>
          <w:b w:val="0"/>
          <w:bCs w:val="0"/>
        </w:rPr>
        <w:fldChar w:fldCharType="begin">
          <w:fldData xml:space="preserve">PEVuZE5vdGU+PENpdGU+PEF1dGhvcj5NYWd1aXJlPC9BdXRob3I+PFllYXI+MjAxOTwvWWVhcj48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</w:fldData>
        </w:fldChar>
      </w:r>
      <w:r w:rsidR="002843FC">
        <w:rPr>
          <w:rStyle w:val="Strong"/>
          <w:rFonts w:ascii="Arial" w:hAnsi="Arial" w:cs="Arial"/>
          <w:b w:val="0"/>
          <w:bCs w:val="0"/>
        </w:rPr>
        <w:instrText xml:space="preserve"> ADDIN EN.CITE </w:instrText>
      </w:r>
      <w:r w:rsidR="002843FC">
        <w:rPr>
          <w:rStyle w:val="Strong"/>
          <w:rFonts w:ascii="Arial" w:hAnsi="Arial" w:cs="Arial"/>
          <w:b w:val="0"/>
          <w:bCs w:val="0"/>
        </w:rPr>
        <w:fldChar w:fldCharType="begin">
          <w:fldData xml:space="preserve">PEVuZE5vdGU+PENpdGU+PEF1dGhvcj5NYWd1aXJlPC9BdXRob3I+PFllYXI+MjAxOTwvWWVhcj48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</w:fldData>
        </w:fldChar>
      </w:r>
      <w:r w:rsidR="002843FC">
        <w:rPr>
          <w:rStyle w:val="Strong"/>
          <w:rFonts w:ascii="Arial" w:hAnsi="Arial" w:cs="Arial"/>
          <w:b w:val="0"/>
          <w:bCs w:val="0"/>
        </w:rPr>
        <w:instrText xml:space="preserve"> ADDIN EN.CITE.DATA </w:instrText>
      </w:r>
      <w:r w:rsidR="002843FC">
        <w:rPr>
          <w:rStyle w:val="Strong"/>
          <w:rFonts w:ascii="Arial" w:hAnsi="Arial" w:cs="Arial"/>
          <w:b w:val="0"/>
          <w:bCs w:val="0"/>
        </w:rPr>
      </w:r>
      <w:r w:rsidR="002843FC">
        <w:rPr>
          <w:rStyle w:val="Strong"/>
          <w:rFonts w:ascii="Arial" w:hAnsi="Arial" w:cs="Arial"/>
          <w:b w:val="0"/>
          <w:bCs w:val="0"/>
        </w:rPr>
        <w:fldChar w:fldCharType="end"/>
      </w:r>
      <w:r w:rsidR="00CA7CCB">
        <w:rPr>
          <w:rStyle w:val="Strong"/>
          <w:rFonts w:ascii="Arial" w:hAnsi="Arial" w:cs="Arial"/>
          <w:b w:val="0"/>
          <w:bCs w:val="0"/>
        </w:rPr>
      </w:r>
      <w:r w:rsidR="00CA7CCB">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41</w:t>
      </w:r>
      <w:r w:rsidR="00CA7CCB">
        <w:rPr>
          <w:rStyle w:val="Strong"/>
          <w:rFonts w:ascii="Arial" w:hAnsi="Arial" w:cs="Arial"/>
          <w:b w:val="0"/>
          <w:bCs w:val="0"/>
        </w:rPr>
        <w:fldChar w:fldCharType="end"/>
      </w:r>
      <w:r w:rsidR="002D5880">
        <w:rPr>
          <w:rStyle w:val="Strong"/>
          <w:rFonts w:ascii="Arial" w:hAnsi="Arial" w:cs="Arial"/>
          <w:b w:val="0"/>
          <w:bCs w:val="0"/>
        </w:rPr>
        <w:t xml:space="preserve"> however, in keeping with similar studies,</w:t>
      </w:r>
      <w:r w:rsidR="00CA7CCB">
        <w:rPr>
          <w:rStyle w:val="Strong"/>
          <w:rFonts w:ascii="Arial" w:hAnsi="Arial" w:cs="Arial"/>
          <w:b w:val="0"/>
          <w:bCs w:val="0"/>
        </w:rPr>
        <w:fldChar w:fldCharType="begin"/>
      </w:r>
      <w:r w:rsidR="002843FC">
        <w:rPr>
          <w:rStyle w:val="Strong"/>
          <w:rFonts w:ascii="Arial" w:hAnsi="Arial" w:cs="Arial"/>
          <w:b w:val="0"/>
          <w:bCs w:val="0"/>
        </w:rPr>
        <w:instrText xml:space="preserve"> ADDIN EN.CITE &lt;EndNote&gt;&lt;Cite&gt;&lt;Author&gt;Miles&lt;/Author&gt;&lt;Year&gt;2020&lt;/Year&gt;&lt;RecNum&gt;8544&lt;/RecNum&gt;&lt;DisplayText&gt;&lt;style face="superscript"&gt;42&lt;/style&gt;&lt;/DisplayText&gt;&lt;record&gt;&lt;rec-number&gt;8544&lt;/rec-number&gt;&lt;foreign-keys&gt;&lt;key app="EN" db-id="r0dt9fre5paddxet9s75ezf9wz9z0vw2svad" timestamp="1618573567"&gt;8544&lt;/key&gt;&lt;/foreign-keys&gt;&lt;ref-type name="Journal Article"&gt;17&lt;/ref-type&gt;&lt;contributors&gt;&lt;authors&gt;&lt;author&gt;Miles, L. W.&lt;/author&gt;&lt;author&gt;Williams, N.&lt;/author&gt;&lt;author&gt;Luthy, K. E.&lt;/author&gt;&lt;author&gt;Eden, L.&lt;/author&gt;&lt;/authors&gt;&lt;/contributors&gt;&lt;auth-address&gt;Leslie W. Miles, DNP, APRN, PMHNP-BC, Brigham Young University, Provo, UT, USA.&amp;#xD;Nathalia Williams, MS, FNP, Brigham Young University, Provo, UT, USA.&amp;#xD;Karlen E. Luthy, DNP, FNP, Brigham Young University, Provo, UT, USA.&amp;#xD;Lacey Eden, MS, FNP, Brigham Young University, Provo, UT, USA.&lt;/auth-address&gt;&lt;titles&gt;&lt;title&gt;Adult Vaccination Rates in the Mentally Ill Population: An Outpatient Improvement Project&lt;/title&gt;&lt;secondary-title&gt;J Am Psychiatr Nurses Assoc&lt;/secondary-title&gt;&lt;/titles&gt;&lt;periodical&gt;&lt;full-title&gt;J Am Psychiatr Nurses Assoc&lt;/full-title&gt;&lt;/periodical&gt;&lt;pages&gt;172-180&lt;/pages&gt;&lt;volume&gt;26&lt;/volume&gt;&lt;number&gt;2&lt;/number&gt;&lt;edition&gt;2019/03/15&lt;/edition&gt;&lt;keywords&gt;&lt;keyword&gt;*health services&lt;/keyword&gt;&lt;keyword&gt;*patient satisfaction&lt;/keyword&gt;&lt;keyword&gt;*quantitative research&lt;/keyword&gt;&lt;keyword&gt;*serious mental illness&lt;/keyword&gt;&lt;/keywords&gt;&lt;dates&gt;&lt;year&gt;2020&lt;/year&gt;&lt;pub-dates&gt;&lt;date&gt;Mar/Apr&lt;/date&gt;&lt;/pub-dates&gt;&lt;/dates&gt;&lt;isbn&gt;1078-3903&lt;/isbn&gt;&lt;accession-num&gt;30866701&lt;/accession-num&gt;&lt;urls&gt;&lt;/urls&gt;&lt;electronic-resource-num&gt;10.1177/1078390319831763&lt;/electronic-resource-num&gt;&lt;remote-database-provider&gt;NLM&lt;/remote-database-provider&gt;&lt;language&gt;eng&lt;/language&gt;&lt;/record&gt;&lt;/Cite&gt;&lt;/EndNote&gt;</w:instrText>
      </w:r>
      <w:r w:rsidR="00CA7CCB">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42</w:t>
      </w:r>
      <w:r w:rsidR="00CA7CCB">
        <w:rPr>
          <w:rStyle w:val="Strong"/>
          <w:rFonts w:ascii="Arial" w:hAnsi="Arial" w:cs="Arial"/>
          <w:b w:val="0"/>
          <w:bCs w:val="0"/>
        </w:rPr>
        <w:fldChar w:fldCharType="end"/>
      </w:r>
      <w:r w:rsidR="002D5880">
        <w:rPr>
          <w:rStyle w:val="Strong"/>
          <w:rFonts w:ascii="Arial" w:hAnsi="Arial" w:cs="Arial"/>
          <w:b w:val="0"/>
          <w:bCs w:val="0"/>
        </w:rPr>
        <w:t xml:space="preserve"> the absence of a general population comparison group renders interpretation </w:t>
      </w:r>
      <w:r w:rsidR="002D5880">
        <w:rPr>
          <w:rStyle w:val="Strong"/>
          <w:rFonts w:ascii="Arial" w:hAnsi="Arial" w:cs="Arial"/>
          <w:b w:val="0"/>
          <w:bCs w:val="0"/>
        </w:rPr>
        <w:lastRenderedPageBreak/>
        <w:t>problem</w:t>
      </w:r>
      <w:r w:rsidR="00D84444">
        <w:rPr>
          <w:rStyle w:val="Strong"/>
          <w:rFonts w:ascii="Arial" w:hAnsi="Arial" w:cs="Arial"/>
          <w:b w:val="0"/>
          <w:bCs w:val="0"/>
        </w:rPr>
        <w:t>atic</w:t>
      </w:r>
      <w:r w:rsidR="002D5880">
        <w:rPr>
          <w:rStyle w:val="Strong"/>
          <w:rFonts w:ascii="Arial" w:hAnsi="Arial" w:cs="Arial"/>
          <w:b w:val="0"/>
          <w:bCs w:val="0"/>
        </w:rPr>
        <w:t>.  In a small c</w:t>
      </w:r>
      <w:r w:rsidR="00D84444">
        <w:rPr>
          <w:rStyle w:val="Strong"/>
          <w:rFonts w:ascii="Arial" w:hAnsi="Arial" w:cs="Arial"/>
          <w:b w:val="0"/>
          <w:bCs w:val="0"/>
        </w:rPr>
        <w:t>o</w:t>
      </w:r>
      <w:r w:rsidR="002D5880">
        <w:rPr>
          <w:rStyle w:val="Strong"/>
          <w:rFonts w:ascii="Arial" w:hAnsi="Arial" w:cs="Arial"/>
          <w:b w:val="0"/>
          <w:bCs w:val="0"/>
        </w:rPr>
        <w:t xml:space="preserve">hort of </w:t>
      </w:r>
      <w:r w:rsidR="00D84444">
        <w:rPr>
          <w:rStyle w:val="Strong"/>
          <w:rFonts w:ascii="Arial" w:hAnsi="Arial" w:cs="Arial"/>
          <w:b w:val="0"/>
          <w:bCs w:val="0"/>
        </w:rPr>
        <w:t xml:space="preserve">socioeconomically disadvantaged mothers, those with mental health problems were </w:t>
      </w:r>
      <w:r w:rsidR="008B7514">
        <w:rPr>
          <w:rStyle w:val="Strong"/>
          <w:rFonts w:ascii="Arial" w:hAnsi="Arial" w:cs="Arial"/>
          <w:b w:val="0"/>
          <w:bCs w:val="0"/>
        </w:rPr>
        <w:t xml:space="preserve">seemingly </w:t>
      </w:r>
      <w:r w:rsidR="00D84444">
        <w:rPr>
          <w:rStyle w:val="Strong"/>
          <w:rFonts w:ascii="Arial" w:hAnsi="Arial" w:cs="Arial"/>
          <w:b w:val="0"/>
          <w:bCs w:val="0"/>
        </w:rPr>
        <w:t xml:space="preserve">less likely to have children with up-to-date vaccine coverage, although the association was weak and the </w:t>
      </w:r>
      <w:r w:rsidR="00B15ECB">
        <w:rPr>
          <w:rStyle w:val="Strong"/>
          <w:rFonts w:ascii="Arial" w:hAnsi="Arial" w:cs="Arial"/>
          <w:b w:val="0"/>
          <w:bCs w:val="0"/>
        </w:rPr>
        <w:t>study underpowered</w:t>
      </w:r>
      <w:r w:rsidR="00D84444">
        <w:rPr>
          <w:rStyle w:val="Strong"/>
          <w:rFonts w:ascii="Arial" w:hAnsi="Arial" w:cs="Arial"/>
          <w:b w:val="0"/>
          <w:bCs w:val="0"/>
        </w:rPr>
        <w:t>.</w:t>
      </w:r>
      <w:r w:rsidR="00CA7CCB">
        <w:rPr>
          <w:rStyle w:val="Strong"/>
          <w:rFonts w:ascii="Arial" w:hAnsi="Arial" w:cs="Arial"/>
          <w:b w:val="0"/>
          <w:bCs w:val="0"/>
        </w:rPr>
        <w:fldChar w:fldCharType="begin"/>
      </w:r>
      <w:r w:rsidR="002843FC">
        <w:rPr>
          <w:rStyle w:val="Strong"/>
          <w:rFonts w:ascii="Arial" w:hAnsi="Arial" w:cs="Arial"/>
          <w:b w:val="0"/>
          <w:bCs w:val="0"/>
        </w:rPr>
        <w:instrText xml:space="preserve"> ADDIN EN.CITE &lt;EndNote&gt;&lt;Cite&gt;&lt;Author&gt;Gilbert&lt;/Author&gt;&lt;Year&gt;2021&lt;/Year&gt;&lt;RecNum&gt;8542&lt;/RecNum&gt;&lt;DisplayText&gt;&lt;style face="superscript"&gt;43&lt;/style&gt;&lt;/DisplayText&gt;&lt;record&gt;&lt;rec-number&gt;8542&lt;/rec-number&gt;&lt;foreign-keys&gt;&lt;key app="EN" db-id="r0dt9fre5paddxet9s75ezf9wz9z0vw2svad" timestamp="1618573567"&gt;8542&lt;/key&gt;&lt;/foreign-keys&gt;&lt;ref-type name="Journal Article"&gt;17&lt;/ref-type&gt;&lt;contributors&gt;&lt;authors&gt;&lt;author&gt;Gilbert, R. M.&lt;/author&gt;&lt;author&gt;Mersky, J. P.&lt;/author&gt;&lt;author&gt;Lee, C. P.&lt;/author&gt;&lt;/authors&gt;&lt;/contributors&gt;&lt;auth-address&gt;School of Medicine and Public Health, University of Wisconsin-Madison, Madison, WI, United States.&amp;#xD;Institute for Child and Family Well-being, Helen Bader School of Social Welfare, University of Wisconsin-Milwaukee, Milwaukee, WI, United States.&lt;/auth-address&gt;&lt;titles&gt;&lt;title&gt;Prevalence and correlates of vaccine attitudes and behaviors in a cohort of low-income mothers&lt;/title&gt;&lt;secondary-title&gt;Prev Med Rep&lt;/secondary-title&gt;&lt;/titles&gt;&lt;periodical&gt;&lt;full-title&gt;Prev Med Rep&lt;/full-title&gt;&lt;/periodical&gt;&lt;pages&gt;101292&lt;/pages&gt;&lt;volume&gt;21&lt;/volume&gt;&lt;edition&gt;2021/01/26&lt;/edition&gt;&lt;keywords&gt;&lt;keyword&gt;Attitudes&lt;/keyword&gt;&lt;keyword&gt;Effectiveness&lt;/keyword&gt;&lt;keyword&gt;Immunization&lt;/keyword&gt;&lt;keyword&gt;Safety&lt;/keyword&gt;&lt;keyword&gt;Vaccines&lt;/keyword&gt;&lt;keyword&gt;personal relationships that could have appeared to influence the work reported in&lt;/keyword&gt;&lt;keyword&gt;this paper.&lt;/keyword&gt;&lt;/keywords&gt;&lt;dates&gt;&lt;year&gt;2021&lt;/year&gt;&lt;pub-dates&gt;&lt;date&gt;Mar&lt;/date&gt;&lt;/pub-dates&gt;&lt;/dates&gt;&lt;isbn&gt;2211-3355 (Print)&amp;#xD;2211-3355&lt;/isbn&gt;&lt;accession-num&gt;33489723&lt;/accession-num&gt;&lt;urls&gt;&lt;/urls&gt;&lt;custom2&gt;PMC7804978&lt;/custom2&gt;&lt;electronic-resource-num&gt;10.1016/j.pmedr.2020.101292&lt;/electronic-resource-num&gt;&lt;remote-database-provider&gt;NLM&lt;/remote-database-provider&gt;&lt;language&gt;eng&lt;/language&gt;&lt;/record&gt;&lt;/Cite&gt;&lt;/EndNote&gt;</w:instrText>
      </w:r>
      <w:r w:rsidR="00CA7CCB">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43</w:t>
      </w:r>
      <w:r w:rsidR="00CA7CCB">
        <w:rPr>
          <w:rStyle w:val="Strong"/>
          <w:rFonts w:ascii="Arial" w:hAnsi="Arial" w:cs="Arial"/>
          <w:b w:val="0"/>
          <w:bCs w:val="0"/>
        </w:rPr>
        <w:fldChar w:fldCharType="end"/>
      </w:r>
      <w:r w:rsidR="00D84444">
        <w:rPr>
          <w:rStyle w:val="Strong"/>
          <w:rFonts w:ascii="Arial" w:hAnsi="Arial" w:cs="Arial"/>
          <w:b w:val="0"/>
          <w:bCs w:val="0"/>
        </w:rPr>
        <w:t xml:space="preserve">  </w:t>
      </w:r>
    </w:p>
    <w:p w14:paraId="0C24C244" w14:textId="77777777" w:rsidR="006B6DF2" w:rsidRDefault="006B6DF2" w:rsidP="00351A36">
      <w:pPr>
        <w:spacing w:after="0" w:line="480" w:lineRule="auto"/>
        <w:rPr>
          <w:rStyle w:val="Strong"/>
          <w:rFonts w:ascii="Arial" w:hAnsi="Arial" w:cs="Arial"/>
          <w:b w:val="0"/>
          <w:bCs w:val="0"/>
          <w:highlight w:val="yellow"/>
        </w:rPr>
      </w:pPr>
    </w:p>
    <w:p w14:paraId="45125747" w14:textId="62770D59" w:rsidR="005D2DA8" w:rsidRDefault="005D2DA8" w:rsidP="005D2DA8">
      <w:pPr>
        <w:spacing w:after="0" w:line="480" w:lineRule="auto"/>
        <w:rPr>
          <w:rStyle w:val="Strong"/>
          <w:rFonts w:ascii="Arial" w:hAnsi="Arial" w:cs="Arial"/>
          <w:b w:val="0"/>
          <w:bCs w:val="0"/>
          <w:i/>
          <w:iCs/>
        </w:rPr>
      </w:pPr>
      <w:r w:rsidRPr="005F4762">
        <w:rPr>
          <w:rStyle w:val="Strong"/>
          <w:rFonts w:ascii="Arial" w:hAnsi="Arial" w:cs="Arial"/>
          <w:b w:val="0"/>
          <w:bCs w:val="0"/>
          <w:i/>
          <w:iCs/>
        </w:rPr>
        <w:t>Study strengths and weaknesses</w:t>
      </w:r>
    </w:p>
    <w:p w14:paraId="1C218C87" w14:textId="1C903DB5" w:rsidR="006A1B70" w:rsidRPr="00F40535" w:rsidRDefault="00AC2DE8" w:rsidP="00AC2DE8">
      <w:pPr>
        <w:spacing w:after="0" w:line="480" w:lineRule="auto"/>
        <w:rPr>
          <w:rStyle w:val="Strong"/>
          <w:rFonts w:ascii="Arial" w:hAnsi="Arial" w:cs="Arial"/>
          <w:b w:val="0"/>
          <w:bCs w:val="0"/>
        </w:rPr>
      </w:pPr>
      <w:r>
        <w:rPr>
          <w:rStyle w:val="Strong"/>
          <w:rFonts w:ascii="Arial" w:hAnsi="Arial" w:cs="Arial"/>
          <w:b w:val="0"/>
          <w:bCs w:val="0"/>
        </w:rPr>
        <w:t>Wh</w:t>
      </w:r>
      <w:ins w:id="134" w:author="DEARY Ian" w:date="2021-04-23T12:55:00Z">
        <w:r w:rsidR="00AB5921">
          <w:rPr>
            <w:rStyle w:val="Strong"/>
            <w:rFonts w:ascii="Arial" w:hAnsi="Arial" w:cs="Arial"/>
            <w:b w:val="0"/>
            <w:bCs w:val="0"/>
          </w:rPr>
          <w:t>ereas</w:t>
        </w:r>
      </w:ins>
      <w:del w:id="135" w:author="DEARY Ian" w:date="2021-04-23T12:55:00Z">
        <w:r w:rsidDel="00AB5921">
          <w:rPr>
            <w:rStyle w:val="Strong"/>
            <w:rFonts w:ascii="Arial" w:hAnsi="Arial" w:cs="Arial"/>
            <w:b w:val="0"/>
            <w:bCs w:val="0"/>
          </w:rPr>
          <w:delText>ile</w:delText>
        </w:r>
      </w:del>
      <w:r>
        <w:rPr>
          <w:rStyle w:val="Strong"/>
          <w:rFonts w:ascii="Arial" w:hAnsi="Arial" w:cs="Arial"/>
          <w:b w:val="0"/>
          <w:bCs w:val="0"/>
        </w:rPr>
        <w:t xml:space="preserve"> the </w:t>
      </w:r>
      <w:r w:rsidRPr="00F57C00">
        <w:rPr>
          <w:rStyle w:val="Strong"/>
          <w:rFonts w:ascii="Arial" w:hAnsi="Arial" w:cs="Arial"/>
          <w:b w:val="0"/>
          <w:bCs w:val="0"/>
        </w:rPr>
        <w:t>present study has its strengths, including its size</w:t>
      </w:r>
      <w:r w:rsidR="00F57C00">
        <w:rPr>
          <w:rStyle w:val="Strong"/>
          <w:rFonts w:ascii="Arial" w:hAnsi="Arial" w:cs="Arial"/>
          <w:b w:val="0"/>
          <w:bCs w:val="0"/>
        </w:rPr>
        <w:t xml:space="preserve">, </w:t>
      </w:r>
      <w:r w:rsidRPr="00F57C00">
        <w:rPr>
          <w:rStyle w:val="Strong"/>
          <w:rFonts w:ascii="Arial" w:hAnsi="Arial" w:cs="Arial"/>
          <w:b w:val="0"/>
          <w:bCs w:val="0"/>
        </w:rPr>
        <w:t xml:space="preserve">national </w:t>
      </w:r>
      <w:r w:rsidR="00F57C00" w:rsidRPr="00F57C00">
        <w:rPr>
          <w:rStyle w:val="Strong"/>
          <w:rFonts w:ascii="Arial" w:hAnsi="Arial" w:cs="Arial"/>
          <w:b w:val="0"/>
          <w:bCs w:val="0"/>
        </w:rPr>
        <w:t>representativeness</w:t>
      </w:r>
      <w:r w:rsidR="00F57C00">
        <w:rPr>
          <w:rStyle w:val="Strong"/>
          <w:rFonts w:ascii="Arial" w:hAnsi="Arial" w:cs="Arial"/>
          <w:b w:val="0"/>
          <w:bCs w:val="0"/>
        </w:rPr>
        <w:t xml:space="preserve">, and timing, </w:t>
      </w:r>
      <w:r w:rsidRPr="00F57C00">
        <w:rPr>
          <w:rStyle w:val="Strong"/>
          <w:rFonts w:ascii="Arial" w:hAnsi="Arial" w:cs="Arial"/>
          <w:b w:val="0"/>
          <w:bCs w:val="0"/>
        </w:rPr>
        <w:t xml:space="preserve">there are also some weaknesses.  </w:t>
      </w:r>
      <w:r w:rsidR="00146518">
        <w:rPr>
          <w:rStyle w:val="Strong"/>
          <w:rFonts w:ascii="Arial" w:hAnsi="Arial" w:cs="Arial"/>
          <w:b w:val="0"/>
          <w:bCs w:val="0"/>
        </w:rPr>
        <w:t>First, w</w:t>
      </w:r>
      <w:r w:rsidRPr="00F57C00">
        <w:rPr>
          <w:rStyle w:val="Strong"/>
          <w:rFonts w:ascii="Arial" w:hAnsi="Arial" w:cs="Arial"/>
          <w:b w:val="0"/>
          <w:bCs w:val="0"/>
        </w:rPr>
        <w:t>e used v</w:t>
      </w:r>
      <w:r w:rsidR="009F0B04" w:rsidRPr="00F57C00">
        <w:rPr>
          <w:rStyle w:val="Strong"/>
          <w:rFonts w:ascii="Arial" w:hAnsi="Arial" w:cs="Arial"/>
          <w:b w:val="0"/>
          <w:bCs w:val="0"/>
        </w:rPr>
        <w:t>accine intent</w:t>
      </w:r>
      <w:r w:rsidR="00F40535" w:rsidRPr="00F57C00">
        <w:rPr>
          <w:rStyle w:val="Strong"/>
          <w:rFonts w:ascii="Arial" w:hAnsi="Arial" w:cs="Arial"/>
          <w:b w:val="0"/>
          <w:bCs w:val="0"/>
        </w:rPr>
        <w:t>i</w:t>
      </w:r>
      <w:r w:rsidR="009F0B04" w:rsidRPr="00F57C00">
        <w:rPr>
          <w:rStyle w:val="Strong"/>
          <w:rFonts w:ascii="Arial" w:hAnsi="Arial" w:cs="Arial"/>
          <w:b w:val="0"/>
          <w:bCs w:val="0"/>
        </w:rPr>
        <w:t xml:space="preserve">onality </w:t>
      </w:r>
      <w:r w:rsidRPr="00F57C00">
        <w:rPr>
          <w:rStyle w:val="Strong"/>
          <w:rFonts w:ascii="Arial" w:hAnsi="Arial" w:cs="Arial"/>
          <w:b w:val="0"/>
          <w:bCs w:val="0"/>
        </w:rPr>
        <w:t xml:space="preserve">as an indicator vaccine uptake but </w:t>
      </w:r>
      <w:commentRangeStart w:id="136"/>
      <w:r w:rsidRPr="00F57C00">
        <w:rPr>
          <w:rStyle w:val="Strong"/>
          <w:rFonts w:ascii="Arial" w:hAnsi="Arial" w:cs="Arial"/>
          <w:b w:val="0"/>
          <w:bCs w:val="0"/>
        </w:rPr>
        <w:t xml:space="preserve">the correlation </w:t>
      </w:r>
      <w:commentRangeEnd w:id="136"/>
      <w:r w:rsidR="00AB5921">
        <w:rPr>
          <w:rStyle w:val="CommentReference"/>
        </w:rPr>
        <w:commentReference w:id="136"/>
      </w:r>
      <w:r w:rsidRPr="00F57C00">
        <w:rPr>
          <w:rStyle w:val="Strong"/>
          <w:rFonts w:ascii="Arial" w:hAnsi="Arial" w:cs="Arial"/>
          <w:b w:val="0"/>
          <w:bCs w:val="0"/>
        </w:rPr>
        <w:t>is imperfect.  In a small</w:t>
      </w:r>
      <w:ins w:id="137" w:author="DEARY Ian" w:date="2021-04-23T12:55:00Z">
        <w:r w:rsidR="0082079A">
          <w:rPr>
            <w:rStyle w:val="Strong"/>
            <w:rFonts w:ascii="Arial" w:hAnsi="Arial" w:cs="Arial"/>
            <w:b w:val="0"/>
            <w:bCs w:val="0"/>
          </w:rPr>
          <w:t>-</w:t>
        </w:r>
      </w:ins>
      <w:del w:id="138" w:author="DEARY Ian" w:date="2021-04-23T12:55:00Z">
        <w:r w:rsidRPr="00F57C00" w:rsidDel="0082079A">
          <w:rPr>
            <w:rStyle w:val="Strong"/>
            <w:rFonts w:ascii="Arial" w:hAnsi="Arial" w:cs="Arial"/>
            <w:b w:val="0"/>
            <w:bCs w:val="0"/>
          </w:rPr>
          <w:delText xml:space="preserve"> </w:delText>
        </w:r>
      </w:del>
      <w:r w:rsidRPr="00F57C00">
        <w:rPr>
          <w:rStyle w:val="Strong"/>
          <w:rFonts w:ascii="Arial" w:hAnsi="Arial" w:cs="Arial"/>
          <w:b w:val="0"/>
          <w:bCs w:val="0"/>
        </w:rPr>
        <w:t xml:space="preserve">scale </w:t>
      </w:r>
      <w:r w:rsidR="00F57C00" w:rsidRPr="00F57C00">
        <w:rPr>
          <w:rStyle w:val="Strong"/>
          <w:rFonts w:ascii="Arial" w:hAnsi="Arial" w:cs="Arial"/>
          <w:b w:val="0"/>
          <w:bCs w:val="0"/>
        </w:rPr>
        <w:t>longitudinal</w:t>
      </w:r>
      <w:r w:rsidRPr="00F57C00">
        <w:rPr>
          <w:rStyle w:val="Strong"/>
          <w:rFonts w:ascii="Arial" w:hAnsi="Arial" w:cs="Arial"/>
          <w:b w:val="0"/>
          <w:bCs w:val="0"/>
        </w:rPr>
        <w:t xml:space="preserve"> study conduc</w:t>
      </w:r>
      <w:r w:rsidR="00F57C00">
        <w:rPr>
          <w:rStyle w:val="Strong"/>
          <w:rFonts w:ascii="Arial" w:hAnsi="Arial" w:cs="Arial"/>
          <w:b w:val="0"/>
          <w:bCs w:val="0"/>
        </w:rPr>
        <w:t>t</w:t>
      </w:r>
      <w:r w:rsidRPr="00F57C00">
        <w:rPr>
          <w:rStyle w:val="Strong"/>
          <w:rFonts w:ascii="Arial" w:hAnsi="Arial" w:cs="Arial"/>
          <w:b w:val="0"/>
          <w:bCs w:val="0"/>
        </w:rPr>
        <w:t>ed during the period of the 2009 H1N1 pandemic in Hong Kong</w:t>
      </w:r>
      <w:r w:rsidR="008B5924">
        <w:rPr>
          <w:rStyle w:val="Strong"/>
          <w:rFonts w:ascii="Arial" w:hAnsi="Arial" w:cs="Arial"/>
          <w:b w:val="0"/>
          <w:bCs w:val="0"/>
        </w:rPr>
        <w:t xml:space="preserve">, </w:t>
      </w:r>
      <w:r>
        <w:rPr>
          <w:rStyle w:val="Strong"/>
          <w:rFonts w:ascii="Arial" w:hAnsi="Arial" w:cs="Arial"/>
          <w:b w:val="0"/>
          <w:bCs w:val="0"/>
        </w:rPr>
        <w:t xml:space="preserve">less than 10% </w:t>
      </w:r>
      <w:r w:rsidR="002D2267">
        <w:rPr>
          <w:rStyle w:val="Strong"/>
          <w:rFonts w:ascii="Arial" w:hAnsi="Arial" w:cs="Arial"/>
          <w:b w:val="0"/>
          <w:bCs w:val="0"/>
        </w:rPr>
        <w:t xml:space="preserve">of people </w:t>
      </w:r>
      <w:r>
        <w:rPr>
          <w:rStyle w:val="Strong"/>
          <w:rFonts w:ascii="Arial" w:hAnsi="Arial" w:cs="Arial"/>
          <w:b w:val="0"/>
          <w:bCs w:val="0"/>
        </w:rPr>
        <w:t xml:space="preserve">who expressed a commitment to </w:t>
      </w:r>
      <w:r w:rsidR="00F57C00">
        <w:rPr>
          <w:rStyle w:val="Strong"/>
          <w:rFonts w:ascii="Arial" w:hAnsi="Arial" w:cs="Arial"/>
          <w:b w:val="0"/>
          <w:bCs w:val="0"/>
        </w:rPr>
        <w:t>being</w:t>
      </w:r>
      <w:r>
        <w:rPr>
          <w:rStyle w:val="Strong"/>
          <w:rFonts w:ascii="Arial" w:hAnsi="Arial" w:cs="Arial"/>
          <w:b w:val="0"/>
          <w:bCs w:val="0"/>
        </w:rPr>
        <w:t xml:space="preserve"> </w:t>
      </w:r>
      <w:r w:rsidR="00F57C00">
        <w:rPr>
          <w:rStyle w:val="Strong"/>
          <w:rFonts w:ascii="Arial" w:hAnsi="Arial" w:cs="Arial"/>
          <w:b w:val="0"/>
          <w:bCs w:val="0"/>
        </w:rPr>
        <w:t>inoculated</w:t>
      </w:r>
      <w:r w:rsidR="00F6728A">
        <w:rPr>
          <w:rStyle w:val="Strong"/>
          <w:rFonts w:ascii="Arial" w:hAnsi="Arial" w:cs="Arial"/>
          <w:b w:val="0"/>
          <w:bCs w:val="0"/>
        </w:rPr>
        <w:t xml:space="preserve"> </w:t>
      </w:r>
      <w:r>
        <w:rPr>
          <w:rStyle w:val="Strong"/>
          <w:rFonts w:ascii="Arial" w:hAnsi="Arial" w:cs="Arial"/>
          <w:b w:val="0"/>
          <w:bCs w:val="0"/>
        </w:rPr>
        <w:t xml:space="preserve">reported </w:t>
      </w:r>
      <w:r w:rsidR="00E05A42">
        <w:rPr>
          <w:rStyle w:val="Strong"/>
          <w:rFonts w:ascii="Arial" w:hAnsi="Arial" w:cs="Arial"/>
          <w:b w:val="0"/>
          <w:bCs w:val="0"/>
        </w:rPr>
        <w:t>that they had</w:t>
      </w:r>
      <w:r>
        <w:rPr>
          <w:rStyle w:val="Strong"/>
          <w:rFonts w:ascii="Arial" w:hAnsi="Arial" w:cs="Arial"/>
          <w:b w:val="0"/>
          <w:bCs w:val="0"/>
        </w:rPr>
        <w:t xml:space="preserve"> </w:t>
      </w:r>
      <w:r w:rsidR="00F57C00">
        <w:rPr>
          <w:rStyle w:val="Strong"/>
          <w:rFonts w:ascii="Arial" w:hAnsi="Arial" w:cs="Arial"/>
          <w:b w:val="0"/>
          <w:bCs w:val="0"/>
        </w:rPr>
        <w:t>received</w:t>
      </w:r>
      <w:r>
        <w:rPr>
          <w:rStyle w:val="Strong"/>
          <w:rFonts w:ascii="Arial" w:hAnsi="Arial" w:cs="Arial"/>
          <w:b w:val="0"/>
          <w:bCs w:val="0"/>
        </w:rPr>
        <w:t xml:space="preserve"> a vaccination two months later.</w:t>
      </w:r>
      <w:r w:rsidR="00453A6D">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TnVtPjg1MTM8L1JlY051bT48RGlzcGxheVRleHQ+PHN0eWxlIGZhY2U9InN1cGVyc2NyaXB0Ij40
NDwvc3R5bGU+PC9EaXNwbGF5VGV4dD48cmVjb3JkPjxyZWMtbnVtYmVyPjg1MTM8L3JlYy1udW1i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2843FC">
        <w:rPr>
          <w:rStyle w:val="Strong"/>
          <w:rFonts w:ascii="Arial" w:hAnsi="Arial" w:cs="Arial"/>
          <w:b w:val="0"/>
          <w:bCs w:val="0"/>
        </w:rPr>
        <w:instrText xml:space="preserve"> ADDIN EN.CITE </w:instrText>
      </w:r>
      <w:r w:rsidR="002843FC">
        <w:rPr>
          <w:rStyle w:val="Strong"/>
          <w:rFonts w:ascii="Arial" w:hAnsi="Arial" w:cs="Arial"/>
          <w:b w:val="0"/>
          <w:bCs w:val="0"/>
        </w:rPr>
        <w:fldChar w:fldCharType="begin">
          <w:fldData xml:space="preserve">PEVuZE5vdGU+PENpdGU+PEF1dGhvcj5MaWFvPC9BdXRob3I+PFllYXI+MjAxMTwvWWVhcj48UmVj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</w:fldData>
        </w:fldChar>
      </w:r>
      <w:r w:rsidR="002843FC">
        <w:rPr>
          <w:rStyle w:val="Strong"/>
          <w:rFonts w:ascii="Arial" w:hAnsi="Arial" w:cs="Arial"/>
          <w:b w:val="0"/>
          <w:bCs w:val="0"/>
        </w:rPr>
        <w:instrText xml:space="preserve"> ADDIN EN.CITE.DATA </w:instrText>
      </w:r>
      <w:r w:rsidR="002843FC">
        <w:rPr>
          <w:rStyle w:val="Strong"/>
          <w:rFonts w:ascii="Arial" w:hAnsi="Arial" w:cs="Arial"/>
          <w:b w:val="0"/>
          <w:bCs w:val="0"/>
        </w:rPr>
      </w:r>
      <w:r w:rsidR="002843FC">
        <w:rPr>
          <w:rStyle w:val="Strong"/>
          <w:rFonts w:ascii="Arial" w:hAnsi="Arial" w:cs="Arial"/>
          <w:b w:val="0"/>
          <w:bCs w:val="0"/>
        </w:rPr>
        <w:fldChar w:fldCharType="end"/>
      </w:r>
      <w:r w:rsidR="00453A6D">
        <w:rPr>
          <w:rStyle w:val="Strong"/>
          <w:rFonts w:ascii="Arial" w:hAnsi="Arial" w:cs="Arial"/>
          <w:b w:val="0"/>
          <w:bCs w:val="0"/>
        </w:rPr>
      </w:r>
      <w:r w:rsidR="00453A6D">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44</w:t>
      </w:r>
      <w:r w:rsidR="00453A6D">
        <w:rPr>
          <w:rStyle w:val="Strong"/>
          <w:rFonts w:ascii="Arial" w:hAnsi="Arial" w:cs="Arial"/>
          <w:b w:val="0"/>
          <w:bCs w:val="0"/>
        </w:rPr>
        <w:fldChar w:fldCharType="end"/>
      </w:r>
      <w:r>
        <w:rPr>
          <w:rStyle w:val="Strong"/>
          <w:rFonts w:ascii="Arial" w:hAnsi="Arial" w:cs="Arial"/>
          <w:b w:val="0"/>
          <w:bCs w:val="0"/>
        </w:rPr>
        <w:t xml:space="preserve">  Elsewhere, in a US adult population </w:t>
      </w:r>
      <w:r w:rsidR="008B5924">
        <w:rPr>
          <w:rStyle w:val="Strong"/>
          <w:rFonts w:ascii="Arial" w:hAnsi="Arial" w:cs="Arial"/>
          <w:b w:val="0"/>
          <w:bCs w:val="0"/>
        </w:rPr>
        <w:t>at</w:t>
      </w:r>
      <w:r>
        <w:rPr>
          <w:rStyle w:val="Strong"/>
          <w:rFonts w:ascii="Arial" w:hAnsi="Arial" w:cs="Arial"/>
          <w:b w:val="0"/>
          <w:bCs w:val="0"/>
        </w:rPr>
        <w:t xml:space="preserve"> high risk of seasonal influenza, </w:t>
      </w:r>
      <w:r w:rsidR="00F26866">
        <w:rPr>
          <w:rStyle w:val="Strong"/>
          <w:rFonts w:ascii="Arial" w:hAnsi="Arial" w:cs="Arial"/>
          <w:b w:val="0"/>
          <w:bCs w:val="0"/>
        </w:rPr>
        <w:t>around</w:t>
      </w:r>
      <w:r>
        <w:rPr>
          <w:rStyle w:val="Strong"/>
          <w:rFonts w:ascii="Arial" w:hAnsi="Arial" w:cs="Arial"/>
          <w:b w:val="0"/>
          <w:bCs w:val="0"/>
        </w:rPr>
        <w:t xml:space="preserve"> half of those intending to be vaccinated</w:t>
      </w:r>
      <w:r w:rsidR="00F57C00">
        <w:rPr>
          <w:rStyle w:val="Strong"/>
          <w:rFonts w:ascii="Arial" w:hAnsi="Arial" w:cs="Arial"/>
          <w:b w:val="0"/>
          <w:bCs w:val="0"/>
        </w:rPr>
        <w:t xml:space="preserve"> had </w:t>
      </w:r>
      <w:r w:rsidR="001973D8">
        <w:rPr>
          <w:rStyle w:val="Strong"/>
          <w:rFonts w:ascii="Arial" w:hAnsi="Arial" w:cs="Arial"/>
          <w:b w:val="0"/>
          <w:bCs w:val="0"/>
        </w:rPr>
        <w:t xml:space="preserve">received the </w:t>
      </w:r>
      <w:r w:rsidR="008F09A7">
        <w:rPr>
          <w:rStyle w:val="Strong"/>
          <w:rFonts w:ascii="Arial" w:hAnsi="Arial" w:cs="Arial"/>
          <w:b w:val="0"/>
          <w:bCs w:val="0"/>
        </w:rPr>
        <w:t>inoculation</w:t>
      </w:r>
      <w:r w:rsidR="001973D8">
        <w:rPr>
          <w:rStyle w:val="Strong"/>
          <w:rFonts w:ascii="Arial" w:hAnsi="Arial" w:cs="Arial"/>
          <w:b w:val="0"/>
          <w:bCs w:val="0"/>
        </w:rPr>
        <w:t xml:space="preserve"> within the following</w:t>
      </w:r>
      <w:r w:rsidR="00F57C00">
        <w:rPr>
          <w:rStyle w:val="Strong"/>
          <w:rFonts w:ascii="Arial" w:hAnsi="Arial" w:cs="Arial"/>
          <w:b w:val="0"/>
          <w:bCs w:val="0"/>
        </w:rPr>
        <w:t xml:space="preserve"> 5 months.</w:t>
      </w:r>
      <w:r w:rsidR="00453A6D">
        <w:rPr>
          <w:rStyle w:val="Strong"/>
          <w:rFonts w:ascii="Arial" w:hAnsi="Arial" w:cs="Arial"/>
          <w:b w:val="0"/>
          <w:bCs w:val="0"/>
        </w:rPr>
        <w:fldChar w:fldCharType="begin"/>
      </w:r>
      <w:r w:rsidR="002843FC">
        <w:rPr>
          <w:rStyle w:val="Strong"/>
          <w:rFonts w:ascii="Arial" w:hAnsi="Arial" w:cs="Arial"/>
          <w:b w:val="0"/>
          <w:bCs w:val="0"/>
        </w:rPr>
        <w:instrText xml:space="preserve"> ADDIN EN.CITE &lt;EndNote&gt;&lt;Cite&gt;&lt;Author&gt;Harris&lt;/Author&gt;&lt;Year&gt;2009&lt;/Year&gt;&lt;RecNum&gt;8516&lt;/RecNum&gt;&lt;DisplayText&gt;&lt;style face="superscript"&gt;45&lt;/style&gt;&lt;/DisplayText&gt;&lt;record&gt;&lt;rec-number&gt;8516&lt;/rec-number&gt;&lt;foreign-keys&gt;&lt;key app="EN" db-id="r0dt9fre5paddxet9s75ezf9wz9z0vw2svad" timestamp="1615212266"&gt;8516&lt;/key&gt;&lt;/foreign-keys&gt;&lt;ref-type name="Journal Article"&gt;17&lt;/ref-type&gt;&lt;contributors&gt;&lt;authors&gt;&lt;author&gt;Harris, K. M.&lt;/author&gt;&lt;author&gt;Maurer, J.&lt;/author&gt;&lt;author&gt;Lurie, N.&lt;/author&gt;&lt;/authors&gt;&lt;/contributors&gt;&lt;auth-address&gt;RAND Corporation, Arlington, VA, USA. kharris@rand.org&lt;/auth-address&gt;&lt;titles&gt;&lt;title&gt;Do people who intend to get a flu shot actually get one?&lt;/title&gt;&lt;secondary-title&gt;J Gen Intern Med&lt;/secondary-title&gt;&lt;/titles&gt;&lt;periodical&gt;&lt;full-title&gt;J Gen Intern Med&lt;/full-title&gt;&lt;/periodical&gt;&lt;pages&gt;1311-3&lt;/pages&gt;&lt;volume&gt;24&lt;/volume&gt;&lt;number&gt;12&lt;/number&gt;&lt;edition&gt;2009/10/20&lt;/edition&gt;&lt;keywords&gt;&lt;keyword&gt;Adolescent&lt;/keyword&gt;&lt;keyword&gt;Adult&lt;/keyword&gt;&lt;keyword&gt;Data Collection/methods&lt;/keyword&gt;&lt;keyword&gt;Health Knowledge, Attitudes, Practice&lt;/keyword&gt;&lt;keyword&gt;Humans&lt;/keyword&gt;&lt;keyword&gt;*Influenza Vaccines/therapeutic use&lt;/keyword&gt;&lt;keyword&gt;Influenza, Human/prevention &amp;amp; control/psychology&lt;/keyword&gt;&lt;keyword&gt;*Intention&lt;/keyword&gt;&lt;keyword&gt;Patient Acceptance of Health Care/psychology&lt;/keyword&gt;&lt;keyword&gt;Vaccination/*statistics &amp;amp; numerical data&lt;/keyword&gt;&lt;keyword&gt;Young Adult&lt;/keyword&gt;&lt;/keywords&gt;&lt;dates&gt;&lt;year&gt;2009&lt;/year&gt;&lt;pub-dates&gt;&lt;date&gt;Dec&lt;/date&gt;&lt;/pub-dates&gt;&lt;/dates&gt;&lt;isbn&gt;0884-8734 (Print)&amp;#xD;0884-8734&lt;/isbn&gt;&lt;accession-num&gt;19838758&lt;/accession-num&gt;&lt;urls&gt;&lt;/urls&gt;&lt;custom2&gt;PMC2787941&lt;/custom2&gt;&lt;electronic-resource-num&gt;10.1007/s11606-009-1126-2&lt;/electronic-resource-num&gt;&lt;remote-database-provider&gt;NLM&lt;/remote-database-provider&gt;&lt;language&gt;eng&lt;/language&gt;&lt;/record&gt;&lt;/Cite&gt;&lt;/EndNote&gt;</w:instrText>
      </w:r>
      <w:r w:rsidR="00453A6D">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45</w:t>
      </w:r>
      <w:r w:rsidR="00453A6D">
        <w:rPr>
          <w:rStyle w:val="Strong"/>
          <w:rFonts w:ascii="Arial" w:hAnsi="Arial" w:cs="Arial"/>
          <w:b w:val="0"/>
          <w:bCs w:val="0"/>
        </w:rPr>
        <w:fldChar w:fldCharType="end"/>
      </w:r>
      <w:r w:rsidR="008F09A7">
        <w:rPr>
          <w:rStyle w:val="Strong"/>
          <w:rFonts w:ascii="Arial" w:hAnsi="Arial" w:cs="Arial"/>
          <w:b w:val="0"/>
          <w:bCs w:val="0"/>
        </w:rPr>
        <w:t xml:space="preserve"> </w:t>
      </w:r>
      <w:r>
        <w:rPr>
          <w:rStyle w:val="Strong"/>
          <w:rFonts w:ascii="Arial" w:hAnsi="Arial" w:cs="Arial"/>
          <w:b w:val="0"/>
          <w:bCs w:val="0"/>
        </w:rPr>
        <w:t xml:space="preserve"> </w:t>
      </w:r>
      <w:r w:rsidR="00146518">
        <w:rPr>
          <w:rStyle w:val="Strong"/>
          <w:rFonts w:ascii="Arial" w:hAnsi="Arial" w:cs="Arial"/>
          <w:b w:val="0"/>
          <w:bCs w:val="0"/>
        </w:rPr>
        <w:t>Second,</w:t>
      </w:r>
      <w:r w:rsidR="00E07FD8">
        <w:rPr>
          <w:rStyle w:val="Strong"/>
          <w:rFonts w:ascii="Arial" w:hAnsi="Arial" w:cs="Arial"/>
          <w:b w:val="0"/>
          <w:bCs w:val="0"/>
        </w:rPr>
        <w:t xml:space="preserve"> </w:t>
      </w:r>
      <w:r w:rsidR="00146518">
        <w:rPr>
          <w:rStyle w:val="Strong"/>
          <w:rFonts w:ascii="Arial" w:hAnsi="Arial" w:cs="Arial"/>
          <w:b w:val="0"/>
          <w:bCs w:val="0"/>
        </w:rPr>
        <w:t>t</w:t>
      </w:r>
      <w:r w:rsidR="008F09A7">
        <w:rPr>
          <w:rStyle w:val="Strong"/>
          <w:rFonts w:ascii="Arial" w:hAnsi="Arial" w:cs="Arial"/>
          <w:b w:val="0"/>
          <w:bCs w:val="0"/>
        </w:rPr>
        <w:t xml:space="preserve">here was </w:t>
      </w:r>
      <w:r w:rsidR="00146518">
        <w:rPr>
          <w:rStyle w:val="Strong"/>
          <w:rFonts w:ascii="Arial" w:hAnsi="Arial" w:cs="Arial"/>
          <w:b w:val="0"/>
          <w:bCs w:val="0"/>
        </w:rPr>
        <w:t xml:space="preserve">inevitably </w:t>
      </w:r>
      <w:r w:rsidR="008F09A7">
        <w:rPr>
          <w:rStyle w:val="Strong"/>
          <w:rFonts w:ascii="Arial" w:hAnsi="Arial" w:cs="Arial"/>
          <w:b w:val="0"/>
          <w:bCs w:val="0"/>
        </w:rPr>
        <w:t>some loss to follow-up (figure 1).  Wh</w:t>
      </w:r>
      <w:ins w:id="139" w:author="DEARY Ian" w:date="2021-04-23T12:56:00Z">
        <w:r w:rsidR="0082079A">
          <w:rPr>
            <w:rStyle w:val="Strong"/>
            <w:rFonts w:ascii="Arial" w:hAnsi="Arial" w:cs="Arial"/>
            <w:b w:val="0"/>
            <w:bCs w:val="0"/>
          </w:rPr>
          <w:t>ereas</w:t>
        </w:r>
      </w:ins>
      <w:del w:id="140" w:author="DEARY Ian" w:date="2021-04-23T12:56:00Z">
        <w:r w:rsidR="008F09A7" w:rsidDel="0082079A">
          <w:rPr>
            <w:rStyle w:val="Strong"/>
            <w:rFonts w:ascii="Arial" w:hAnsi="Arial" w:cs="Arial"/>
            <w:b w:val="0"/>
            <w:bCs w:val="0"/>
          </w:rPr>
          <w:delText>ile</w:delText>
        </w:r>
      </w:del>
      <w:r w:rsidR="008F09A7">
        <w:rPr>
          <w:rStyle w:val="Strong"/>
          <w:rFonts w:ascii="Arial" w:hAnsi="Arial" w:cs="Arial"/>
          <w:b w:val="0"/>
          <w:bCs w:val="0"/>
        </w:rPr>
        <w:t xml:space="preserve"> this </w:t>
      </w:r>
      <w:r w:rsidR="00146518">
        <w:rPr>
          <w:rStyle w:val="Strong"/>
          <w:rFonts w:ascii="Arial" w:hAnsi="Arial" w:cs="Arial"/>
          <w:b w:val="0"/>
          <w:bCs w:val="0"/>
        </w:rPr>
        <w:t xml:space="preserve">attrition </w:t>
      </w:r>
      <w:r w:rsidR="008F09A7">
        <w:rPr>
          <w:rStyle w:val="Strong"/>
          <w:rFonts w:ascii="Arial" w:hAnsi="Arial" w:cs="Arial"/>
          <w:b w:val="0"/>
          <w:bCs w:val="0"/>
        </w:rPr>
        <w:t>m</w:t>
      </w:r>
      <w:ins w:id="141" w:author="DEARY Ian" w:date="2021-04-23T12:56:00Z">
        <w:r w:rsidR="0082079A">
          <w:rPr>
            <w:rStyle w:val="Strong"/>
            <w:rFonts w:ascii="Arial" w:hAnsi="Arial" w:cs="Arial"/>
            <w:b w:val="0"/>
            <w:bCs w:val="0"/>
          </w:rPr>
          <w:t>ight</w:t>
        </w:r>
      </w:ins>
      <w:del w:id="142" w:author="DEARY Ian" w:date="2021-04-23T12:56:00Z">
        <w:r w:rsidR="008F09A7" w:rsidDel="0082079A">
          <w:rPr>
            <w:rStyle w:val="Strong"/>
            <w:rFonts w:ascii="Arial" w:hAnsi="Arial" w:cs="Arial"/>
            <w:b w:val="0"/>
            <w:bCs w:val="0"/>
          </w:rPr>
          <w:delText>ay</w:delText>
        </w:r>
      </w:del>
      <w:r w:rsidR="008F09A7">
        <w:rPr>
          <w:rStyle w:val="Strong"/>
          <w:rFonts w:ascii="Arial" w:hAnsi="Arial" w:cs="Arial"/>
          <w:b w:val="0"/>
          <w:bCs w:val="0"/>
        </w:rPr>
        <w:t xml:space="preserve"> have impacted upon </w:t>
      </w:r>
      <w:r w:rsidR="00146518">
        <w:rPr>
          <w:rStyle w:val="Strong"/>
          <w:rFonts w:ascii="Arial" w:hAnsi="Arial" w:cs="Arial"/>
          <w:b w:val="0"/>
          <w:bCs w:val="0"/>
        </w:rPr>
        <w:t xml:space="preserve">the </w:t>
      </w:r>
      <w:r w:rsidR="008F09A7">
        <w:rPr>
          <w:rStyle w:val="Strong"/>
          <w:rFonts w:ascii="Arial" w:hAnsi="Arial" w:cs="Arial"/>
          <w:b w:val="0"/>
          <w:bCs w:val="0"/>
        </w:rPr>
        <w:t>estimat</w:t>
      </w:r>
      <w:r w:rsidR="00146518">
        <w:rPr>
          <w:rStyle w:val="Strong"/>
          <w:rFonts w:ascii="Arial" w:hAnsi="Arial" w:cs="Arial"/>
          <w:b w:val="0"/>
          <w:bCs w:val="0"/>
        </w:rPr>
        <w:t xml:space="preserve">ion </w:t>
      </w:r>
      <w:r w:rsidR="008F09A7">
        <w:rPr>
          <w:rStyle w:val="Strong"/>
          <w:rFonts w:ascii="Arial" w:hAnsi="Arial" w:cs="Arial"/>
          <w:b w:val="0"/>
          <w:bCs w:val="0"/>
        </w:rPr>
        <w:t xml:space="preserve">of </w:t>
      </w:r>
      <w:r w:rsidR="00146518">
        <w:rPr>
          <w:rStyle w:val="Strong"/>
          <w:rFonts w:ascii="Arial" w:hAnsi="Arial" w:cs="Arial"/>
          <w:b w:val="0"/>
          <w:bCs w:val="0"/>
        </w:rPr>
        <w:t xml:space="preserve">the </w:t>
      </w:r>
      <w:r w:rsidR="008F09A7">
        <w:rPr>
          <w:rStyle w:val="Strong"/>
          <w:rFonts w:ascii="Arial" w:hAnsi="Arial" w:cs="Arial"/>
          <w:b w:val="0"/>
          <w:bCs w:val="0"/>
        </w:rPr>
        <w:t xml:space="preserve">prevalence </w:t>
      </w:r>
      <w:r w:rsidR="00146518">
        <w:rPr>
          <w:rStyle w:val="Strong"/>
          <w:rFonts w:ascii="Arial" w:hAnsi="Arial" w:cs="Arial"/>
          <w:b w:val="0"/>
          <w:bCs w:val="0"/>
        </w:rPr>
        <w:t xml:space="preserve">vaccine hesitancy </w:t>
      </w:r>
      <w:ins w:id="143" w:author="DEARY Ian" w:date="2021-04-23T12:56:00Z">
        <w:r w:rsidR="0082079A">
          <w:rPr>
            <w:rStyle w:val="Strong"/>
            <w:rFonts w:ascii="Arial" w:hAnsi="Arial" w:cs="Arial"/>
            <w:b w:val="0"/>
            <w:bCs w:val="0"/>
          </w:rPr>
          <w:t>(</w:t>
        </w:r>
      </w:ins>
      <w:r w:rsidR="00146518">
        <w:rPr>
          <w:rStyle w:val="Strong"/>
          <w:rFonts w:ascii="Arial" w:hAnsi="Arial" w:cs="Arial"/>
          <w:b w:val="0"/>
          <w:bCs w:val="0"/>
        </w:rPr>
        <w:t xml:space="preserve">which is likely to be lower </w:t>
      </w:r>
      <w:r w:rsidR="008F09A7">
        <w:rPr>
          <w:rStyle w:val="Strong"/>
          <w:rFonts w:ascii="Arial" w:hAnsi="Arial" w:cs="Arial"/>
          <w:b w:val="0"/>
          <w:bCs w:val="0"/>
        </w:rPr>
        <w:t>in our select sa</w:t>
      </w:r>
      <w:r w:rsidR="00146518">
        <w:rPr>
          <w:rStyle w:val="Strong"/>
          <w:rFonts w:ascii="Arial" w:hAnsi="Arial" w:cs="Arial"/>
          <w:b w:val="0"/>
          <w:bCs w:val="0"/>
        </w:rPr>
        <w:t>m</w:t>
      </w:r>
      <w:r w:rsidR="008F09A7">
        <w:rPr>
          <w:rStyle w:val="Strong"/>
          <w:rFonts w:ascii="Arial" w:hAnsi="Arial" w:cs="Arial"/>
          <w:b w:val="0"/>
          <w:bCs w:val="0"/>
        </w:rPr>
        <w:t xml:space="preserve">ple </w:t>
      </w:r>
      <w:r w:rsidR="00146518">
        <w:rPr>
          <w:rStyle w:val="Strong"/>
          <w:rFonts w:ascii="Arial" w:hAnsi="Arial" w:cs="Arial"/>
          <w:b w:val="0"/>
          <w:bCs w:val="0"/>
        </w:rPr>
        <w:t>relative to</w:t>
      </w:r>
      <w:r w:rsidR="008F09A7">
        <w:rPr>
          <w:rStyle w:val="Strong"/>
          <w:rFonts w:ascii="Arial" w:hAnsi="Arial" w:cs="Arial"/>
          <w:b w:val="0"/>
          <w:bCs w:val="0"/>
        </w:rPr>
        <w:t xml:space="preserve"> the general population</w:t>
      </w:r>
      <w:ins w:id="144" w:author="DEARY Ian" w:date="2021-04-23T12:56:00Z">
        <w:r w:rsidR="0082079A">
          <w:rPr>
            <w:rStyle w:val="Strong"/>
            <w:rFonts w:ascii="Arial" w:hAnsi="Arial" w:cs="Arial"/>
            <w:b w:val="0"/>
            <w:bCs w:val="0"/>
          </w:rPr>
          <w:t>)</w:t>
        </w:r>
      </w:ins>
      <w:r w:rsidR="00146518">
        <w:rPr>
          <w:rStyle w:val="Strong"/>
          <w:rFonts w:ascii="Arial" w:hAnsi="Arial" w:cs="Arial"/>
          <w:b w:val="0"/>
          <w:bCs w:val="0"/>
        </w:rPr>
        <w:t>,</w:t>
      </w:r>
      <w:r w:rsidR="00146518">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dW0+NzMyMDwvUmVjTnVtPjxEaXNwbGF5VGV4dD48c3R5bGUgZmFjZT0ic3VwZXJzY3JpcHQiPjQ2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2843FC">
        <w:rPr>
          <w:rStyle w:val="Strong"/>
          <w:rFonts w:ascii="Arial" w:hAnsi="Arial" w:cs="Arial"/>
          <w:b w:val="0"/>
          <w:bCs w:val="0"/>
        </w:rPr>
        <w:instrText xml:space="preserve"> ADDIN EN.CITE </w:instrText>
      </w:r>
      <w:r w:rsidR="002843FC">
        <w:rPr>
          <w:rStyle w:val="Strong"/>
          <w:rFonts w:ascii="Arial" w:hAnsi="Arial" w:cs="Arial"/>
          <w:b w:val="0"/>
          <w:bCs w:val="0"/>
        </w:rPr>
        <w:fldChar w:fldCharType="begin">
          <w:fldData xml:space="preserve">PEVuZE5vdGU+PENpdGU+PEF1dGhvcj5Gcnk8L0F1dGhvcj48WWVhcj4yMDE3PC9ZZWFyPjxSZWNO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</w:fldData>
        </w:fldChar>
      </w:r>
      <w:r w:rsidR="002843FC">
        <w:rPr>
          <w:rStyle w:val="Strong"/>
          <w:rFonts w:ascii="Arial" w:hAnsi="Arial" w:cs="Arial"/>
          <w:b w:val="0"/>
          <w:bCs w:val="0"/>
        </w:rPr>
        <w:instrText xml:space="preserve"> ADDIN EN.CITE.DATA </w:instrText>
      </w:r>
      <w:r w:rsidR="002843FC">
        <w:rPr>
          <w:rStyle w:val="Strong"/>
          <w:rFonts w:ascii="Arial" w:hAnsi="Arial" w:cs="Arial"/>
          <w:b w:val="0"/>
          <w:bCs w:val="0"/>
        </w:rPr>
      </w:r>
      <w:r w:rsidR="002843FC">
        <w:rPr>
          <w:rStyle w:val="Strong"/>
          <w:rFonts w:ascii="Arial" w:hAnsi="Arial" w:cs="Arial"/>
          <w:b w:val="0"/>
          <w:bCs w:val="0"/>
        </w:rPr>
        <w:fldChar w:fldCharType="end"/>
      </w:r>
      <w:r w:rsidR="00146518">
        <w:rPr>
          <w:rStyle w:val="Strong"/>
          <w:rFonts w:ascii="Arial" w:hAnsi="Arial" w:cs="Arial"/>
          <w:b w:val="0"/>
          <w:bCs w:val="0"/>
        </w:rPr>
      </w:r>
      <w:r w:rsidR="00146518">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46</w:t>
      </w:r>
      <w:r w:rsidR="00146518">
        <w:rPr>
          <w:rStyle w:val="Strong"/>
          <w:rFonts w:ascii="Arial" w:hAnsi="Arial" w:cs="Arial"/>
          <w:b w:val="0"/>
          <w:bCs w:val="0"/>
        </w:rPr>
        <w:fldChar w:fldCharType="end"/>
      </w:r>
      <w:r w:rsidR="008F09A7">
        <w:rPr>
          <w:rStyle w:val="Strong"/>
          <w:rFonts w:ascii="Arial" w:hAnsi="Arial" w:cs="Arial"/>
          <w:b w:val="0"/>
          <w:bCs w:val="0"/>
        </w:rPr>
        <w:t xml:space="preserve"> </w:t>
      </w:r>
      <w:r w:rsidR="00146518">
        <w:rPr>
          <w:rStyle w:val="Strong"/>
          <w:rFonts w:ascii="Arial" w:hAnsi="Arial" w:cs="Arial"/>
          <w:b w:val="0"/>
          <w:bCs w:val="0"/>
        </w:rPr>
        <w:t>it</w:t>
      </w:r>
      <w:r w:rsidR="008F09A7">
        <w:rPr>
          <w:rStyle w:val="Strong"/>
          <w:rFonts w:ascii="Arial" w:hAnsi="Arial" w:cs="Arial"/>
          <w:b w:val="0"/>
          <w:bCs w:val="0"/>
        </w:rPr>
        <w:t xml:space="preserve"> </w:t>
      </w:r>
      <w:r w:rsidR="00146518">
        <w:rPr>
          <w:rStyle w:val="Strong"/>
          <w:rFonts w:ascii="Arial" w:hAnsi="Arial" w:cs="Arial"/>
          <w:b w:val="0"/>
          <w:bCs w:val="0"/>
        </w:rPr>
        <w:t>is unlikely to have influenced</w:t>
      </w:r>
      <w:r w:rsidR="008F09A7">
        <w:rPr>
          <w:rStyle w:val="Strong"/>
          <w:rFonts w:ascii="Arial" w:hAnsi="Arial" w:cs="Arial"/>
          <w:b w:val="0"/>
          <w:bCs w:val="0"/>
        </w:rPr>
        <w:t xml:space="preserve"> our estimation of </w:t>
      </w:r>
      <w:r w:rsidR="00146518">
        <w:rPr>
          <w:rStyle w:val="Strong"/>
          <w:rFonts w:ascii="Arial" w:hAnsi="Arial" w:cs="Arial"/>
          <w:b w:val="0"/>
          <w:bCs w:val="0"/>
        </w:rPr>
        <w:t xml:space="preserve">its </w:t>
      </w:r>
      <w:r w:rsidR="008F09A7">
        <w:rPr>
          <w:rStyle w:val="Strong"/>
          <w:rFonts w:ascii="Arial" w:hAnsi="Arial" w:cs="Arial"/>
          <w:b w:val="0"/>
          <w:bCs w:val="0"/>
        </w:rPr>
        <w:t>relationship</w:t>
      </w:r>
      <w:r w:rsidR="00146518">
        <w:rPr>
          <w:rStyle w:val="Strong"/>
          <w:rFonts w:ascii="Arial" w:hAnsi="Arial" w:cs="Arial"/>
          <w:b w:val="0"/>
          <w:bCs w:val="0"/>
        </w:rPr>
        <w:t xml:space="preserve"> with </w:t>
      </w:r>
      <w:r w:rsidR="00FC7DEB">
        <w:rPr>
          <w:rStyle w:val="Strong"/>
          <w:rFonts w:ascii="Arial" w:hAnsi="Arial" w:cs="Arial"/>
          <w:b w:val="0"/>
          <w:bCs w:val="0"/>
        </w:rPr>
        <w:t>mental and physical health</w:t>
      </w:r>
      <w:r w:rsidR="008F09A7">
        <w:rPr>
          <w:rStyle w:val="Strong"/>
          <w:rFonts w:ascii="Arial" w:hAnsi="Arial" w:cs="Arial"/>
          <w:b w:val="0"/>
          <w:bCs w:val="0"/>
        </w:rPr>
        <w:t>.  Thus, in other contexts</w:t>
      </w:r>
      <w:r w:rsidR="00146518">
        <w:rPr>
          <w:rStyle w:val="Strong"/>
          <w:rFonts w:ascii="Arial" w:hAnsi="Arial" w:cs="Arial"/>
          <w:b w:val="0"/>
          <w:bCs w:val="0"/>
        </w:rPr>
        <w:t>,</w:t>
      </w:r>
      <w:r w:rsidR="008F09A7">
        <w:rPr>
          <w:rStyle w:val="Strong"/>
          <w:rFonts w:ascii="Arial" w:hAnsi="Arial" w:cs="Arial"/>
          <w:b w:val="0"/>
          <w:bCs w:val="0"/>
        </w:rPr>
        <w:t xml:space="preserve"> we have shown that highly</w:t>
      </w:r>
      <w:ins w:id="145" w:author="DEARY Ian" w:date="2021-04-23T12:56:00Z">
        <w:r w:rsidR="0082079A">
          <w:rPr>
            <w:rStyle w:val="Strong"/>
            <w:rFonts w:ascii="Arial" w:hAnsi="Arial" w:cs="Arial"/>
            <w:b w:val="0"/>
            <w:bCs w:val="0"/>
          </w:rPr>
          <w:t>-</w:t>
        </w:r>
      </w:ins>
      <w:del w:id="146" w:author="DEARY Ian" w:date="2021-04-23T12:56:00Z">
        <w:r w:rsidR="008F09A7" w:rsidDel="0082079A">
          <w:rPr>
            <w:rStyle w:val="Strong"/>
            <w:rFonts w:ascii="Arial" w:hAnsi="Arial" w:cs="Arial"/>
            <w:b w:val="0"/>
            <w:bCs w:val="0"/>
          </w:rPr>
          <w:delText xml:space="preserve"> </w:delText>
        </w:r>
      </w:del>
      <w:r w:rsidR="008F09A7">
        <w:rPr>
          <w:rStyle w:val="Strong"/>
          <w:rFonts w:ascii="Arial" w:hAnsi="Arial" w:cs="Arial"/>
          <w:b w:val="0"/>
          <w:bCs w:val="0"/>
        </w:rPr>
        <w:t>se</w:t>
      </w:r>
      <w:r w:rsidR="00146518">
        <w:rPr>
          <w:rStyle w:val="Strong"/>
          <w:rFonts w:ascii="Arial" w:hAnsi="Arial" w:cs="Arial"/>
          <w:b w:val="0"/>
          <w:bCs w:val="0"/>
        </w:rPr>
        <w:t>l</w:t>
      </w:r>
      <w:r w:rsidR="008F09A7">
        <w:rPr>
          <w:rStyle w:val="Strong"/>
          <w:rFonts w:ascii="Arial" w:hAnsi="Arial" w:cs="Arial"/>
          <w:b w:val="0"/>
          <w:bCs w:val="0"/>
        </w:rPr>
        <w:t>ect</w:t>
      </w:r>
      <w:ins w:id="147" w:author="DEARY Ian" w:date="2021-04-23T12:56:00Z">
        <w:r w:rsidR="0082079A">
          <w:rPr>
            <w:rStyle w:val="Strong"/>
            <w:rFonts w:ascii="Arial" w:hAnsi="Arial" w:cs="Arial"/>
            <w:b w:val="0"/>
            <w:bCs w:val="0"/>
          </w:rPr>
          <w:t>ed</w:t>
        </w:r>
      </w:ins>
      <w:r w:rsidR="008F09A7">
        <w:rPr>
          <w:rStyle w:val="Strong"/>
          <w:rFonts w:ascii="Arial" w:hAnsi="Arial" w:cs="Arial"/>
          <w:b w:val="0"/>
          <w:bCs w:val="0"/>
        </w:rPr>
        <w:t xml:space="preserve"> cohorts reveal very similar risk factor</w:t>
      </w:r>
      <w:r w:rsidR="00146518">
        <w:rPr>
          <w:rStyle w:val="Strong"/>
          <w:rFonts w:ascii="Arial" w:hAnsi="Arial" w:cs="Arial"/>
          <w:b w:val="0"/>
          <w:bCs w:val="0"/>
        </w:rPr>
        <w:t>–</w:t>
      </w:r>
      <w:r w:rsidR="00FC7DEB">
        <w:rPr>
          <w:rStyle w:val="Strong"/>
          <w:rFonts w:ascii="Arial" w:hAnsi="Arial" w:cs="Arial"/>
          <w:b w:val="0"/>
          <w:bCs w:val="0"/>
        </w:rPr>
        <w:t>outcome</w:t>
      </w:r>
      <w:r w:rsidR="008F09A7">
        <w:rPr>
          <w:rStyle w:val="Strong"/>
          <w:rFonts w:ascii="Arial" w:hAnsi="Arial" w:cs="Arial"/>
          <w:b w:val="0"/>
          <w:bCs w:val="0"/>
        </w:rPr>
        <w:t xml:space="preserve"> assoc</w:t>
      </w:r>
      <w:r w:rsidR="00146518">
        <w:rPr>
          <w:rStyle w:val="Strong"/>
          <w:rFonts w:ascii="Arial" w:hAnsi="Arial" w:cs="Arial"/>
          <w:b w:val="0"/>
          <w:bCs w:val="0"/>
        </w:rPr>
        <w:t>iations</w:t>
      </w:r>
      <w:r w:rsidR="008F09A7">
        <w:rPr>
          <w:rStyle w:val="Strong"/>
          <w:rFonts w:ascii="Arial" w:hAnsi="Arial" w:cs="Arial"/>
          <w:b w:val="0"/>
          <w:bCs w:val="0"/>
        </w:rPr>
        <w:t xml:space="preserve"> </w:t>
      </w:r>
      <w:r w:rsidR="00146518">
        <w:rPr>
          <w:rStyle w:val="Strong"/>
          <w:rFonts w:ascii="Arial" w:hAnsi="Arial" w:cs="Arial"/>
          <w:b w:val="0"/>
          <w:bCs w:val="0"/>
        </w:rPr>
        <w:t>to</w:t>
      </w:r>
      <w:r w:rsidR="008F09A7">
        <w:rPr>
          <w:rStyle w:val="Strong"/>
          <w:rFonts w:ascii="Arial" w:hAnsi="Arial" w:cs="Arial"/>
          <w:b w:val="0"/>
          <w:bCs w:val="0"/>
        </w:rPr>
        <w:t xml:space="preserve"> th</w:t>
      </w:r>
      <w:r w:rsidR="00146518">
        <w:rPr>
          <w:rStyle w:val="Strong"/>
          <w:rFonts w:ascii="Arial" w:hAnsi="Arial" w:cs="Arial"/>
          <w:b w:val="0"/>
          <w:bCs w:val="0"/>
        </w:rPr>
        <w:t>o</w:t>
      </w:r>
      <w:r w:rsidR="008F09A7">
        <w:rPr>
          <w:rStyle w:val="Strong"/>
          <w:rFonts w:ascii="Arial" w:hAnsi="Arial" w:cs="Arial"/>
          <w:b w:val="0"/>
          <w:bCs w:val="0"/>
        </w:rPr>
        <w:t xml:space="preserve">se seen in </w:t>
      </w:r>
      <w:r w:rsidR="00146518">
        <w:rPr>
          <w:rStyle w:val="Strong"/>
          <w:rFonts w:ascii="Arial" w:hAnsi="Arial" w:cs="Arial"/>
          <w:b w:val="0"/>
          <w:bCs w:val="0"/>
        </w:rPr>
        <w:t>studies</w:t>
      </w:r>
      <w:r w:rsidR="008F09A7">
        <w:rPr>
          <w:rStyle w:val="Strong"/>
          <w:rFonts w:ascii="Arial" w:hAnsi="Arial" w:cs="Arial"/>
          <w:b w:val="0"/>
          <w:bCs w:val="0"/>
        </w:rPr>
        <w:t xml:space="preserve"> with conventionally high response.</w:t>
      </w:r>
      <w:r w:rsidR="008F09A7">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NDc8L3N0eWxlPjwvRGlzcGxheVRleHQ+PHJlY29yZD48cmVjLW51bWJlcj44MjY0PC9yZWMtbnVt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2843FC">
        <w:rPr>
          <w:rStyle w:val="Strong"/>
          <w:rFonts w:ascii="Arial" w:hAnsi="Arial" w:cs="Arial"/>
          <w:b w:val="0"/>
          <w:bCs w:val="0"/>
        </w:rPr>
        <w:instrText xml:space="preserve"> ADDIN EN.CITE </w:instrText>
      </w:r>
      <w:r w:rsidR="002843FC">
        <w:rPr>
          <w:rStyle w:val="Strong"/>
          <w:rFonts w:ascii="Arial" w:hAnsi="Arial" w:cs="Arial"/>
          <w:b w:val="0"/>
          <w:bCs w:val="0"/>
        </w:rPr>
        <w:fldChar w:fldCharType="begin">
          <w:fldData xml:space="preserve">PEVuZE5vdGU+PENpdGU+PEF1dGhvcj5CYXR0eTwvQXV0aG9yPjxZZWFyPjIwMjA8L1llYXI+PFJl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</w:fldData>
        </w:fldChar>
      </w:r>
      <w:r w:rsidR="002843FC">
        <w:rPr>
          <w:rStyle w:val="Strong"/>
          <w:rFonts w:ascii="Arial" w:hAnsi="Arial" w:cs="Arial"/>
          <w:b w:val="0"/>
          <w:bCs w:val="0"/>
        </w:rPr>
        <w:instrText xml:space="preserve"> ADDIN EN.CITE.DATA </w:instrText>
      </w:r>
      <w:r w:rsidR="002843FC">
        <w:rPr>
          <w:rStyle w:val="Strong"/>
          <w:rFonts w:ascii="Arial" w:hAnsi="Arial" w:cs="Arial"/>
          <w:b w:val="0"/>
          <w:bCs w:val="0"/>
        </w:rPr>
      </w:r>
      <w:r w:rsidR="002843FC">
        <w:rPr>
          <w:rStyle w:val="Strong"/>
          <w:rFonts w:ascii="Arial" w:hAnsi="Arial" w:cs="Arial"/>
          <w:b w:val="0"/>
          <w:bCs w:val="0"/>
        </w:rPr>
        <w:fldChar w:fldCharType="end"/>
      </w:r>
      <w:r w:rsidR="008F09A7">
        <w:rPr>
          <w:rStyle w:val="Strong"/>
          <w:rFonts w:ascii="Arial" w:hAnsi="Arial" w:cs="Arial"/>
          <w:b w:val="0"/>
          <w:bCs w:val="0"/>
        </w:rPr>
      </w:r>
      <w:r w:rsidR="008F09A7">
        <w:rPr>
          <w:rStyle w:val="Strong"/>
          <w:rFonts w:ascii="Arial" w:hAnsi="Arial" w:cs="Arial"/>
          <w:b w:val="0"/>
          <w:bCs w:val="0"/>
        </w:rPr>
        <w:fldChar w:fldCharType="separate"/>
      </w:r>
      <w:r w:rsidR="002843FC" w:rsidRPr="002843FC">
        <w:rPr>
          <w:rStyle w:val="Strong"/>
          <w:rFonts w:ascii="Arial" w:hAnsi="Arial" w:cs="Arial"/>
          <w:b w:val="0"/>
          <w:bCs w:val="0"/>
          <w:noProof/>
          <w:vertAlign w:val="superscript"/>
        </w:rPr>
        <w:t>47</w:t>
      </w:r>
      <w:r w:rsidR="008F09A7">
        <w:rPr>
          <w:rStyle w:val="Strong"/>
          <w:rFonts w:ascii="Arial" w:hAnsi="Arial" w:cs="Arial"/>
          <w:b w:val="0"/>
          <w:bCs w:val="0"/>
        </w:rPr>
        <w:fldChar w:fldCharType="end"/>
      </w:r>
      <w:r w:rsidR="00E07FD8">
        <w:rPr>
          <w:rStyle w:val="Strong"/>
          <w:rFonts w:ascii="Arial" w:hAnsi="Arial" w:cs="Arial"/>
          <w:b w:val="0"/>
          <w:bCs w:val="0"/>
        </w:rPr>
        <w:t xml:space="preserve">  </w:t>
      </w:r>
    </w:p>
    <w:p w14:paraId="7EC8E447" w14:textId="7BEA64E3" w:rsidR="009F0B04" w:rsidRDefault="009F0B04" w:rsidP="005D2DA8">
      <w:pPr>
        <w:spacing w:after="0" w:line="480" w:lineRule="auto"/>
        <w:rPr>
          <w:rStyle w:val="Strong"/>
          <w:rFonts w:ascii="Arial" w:hAnsi="Arial" w:cs="Arial"/>
          <w:b w:val="0"/>
          <w:bCs w:val="0"/>
        </w:rPr>
      </w:pPr>
    </w:p>
    <w:p w14:paraId="3E90FD35" w14:textId="22653FC9" w:rsidR="00A40E0C" w:rsidRDefault="005D2DA8" w:rsidP="00A4393F">
      <w:pPr>
        <w:spacing w:after="0" w:line="480" w:lineRule="auto"/>
        <w:rPr>
          <w:rStyle w:val="Strong"/>
          <w:rFonts w:ascii="Arial" w:hAnsi="Arial" w:cs="Arial"/>
          <w:b w:val="0"/>
          <w:bCs w:val="0"/>
        </w:rPr>
      </w:pPr>
      <w:r w:rsidRPr="005F4762">
        <w:rPr>
          <w:rStyle w:val="Strong"/>
          <w:rFonts w:ascii="Arial" w:hAnsi="Arial" w:cs="Arial"/>
          <w:b w:val="0"/>
          <w:bCs w:val="0"/>
        </w:rPr>
        <w:t>In conclusion,</w:t>
      </w:r>
      <w:r w:rsidR="006A1B70" w:rsidRPr="005F4762">
        <w:rPr>
          <w:rStyle w:val="Strong"/>
          <w:rFonts w:ascii="Arial" w:hAnsi="Arial" w:cs="Arial"/>
          <w:b w:val="0"/>
          <w:bCs w:val="0"/>
        </w:rPr>
        <w:t xml:space="preserve"> </w:t>
      </w:r>
      <w:bookmarkStart w:id="148" w:name="_Hlk66790544"/>
      <w:r w:rsidR="008B7514">
        <w:rPr>
          <w:rStyle w:val="Strong"/>
          <w:rFonts w:ascii="Arial" w:hAnsi="Arial" w:cs="Arial"/>
          <w:b w:val="0"/>
          <w:bCs w:val="0"/>
        </w:rPr>
        <w:t>we found that some somatic conditions but not mental health problems were related to a lower likelihood of being vaccine hesitant</w:t>
      </w:r>
      <w:r w:rsidR="00B15ECB">
        <w:rPr>
          <w:rStyle w:val="Strong"/>
          <w:rFonts w:ascii="Arial" w:hAnsi="Arial" w:cs="Arial"/>
          <w:b w:val="0"/>
          <w:bCs w:val="0"/>
        </w:rPr>
        <w:t xml:space="preserve"> against COVID-19</w:t>
      </w:r>
      <w:r w:rsidR="008B7514">
        <w:rPr>
          <w:rStyle w:val="Strong"/>
          <w:rFonts w:ascii="Arial" w:hAnsi="Arial" w:cs="Arial"/>
          <w:b w:val="0"/>
          <w:bCs w:val="0"/>
        </w:rPr>
        <w:t xml:space="preserve">. </w:t>
      </w:r>
      <w:r w:rsidR="00B15ECB">
        <w:rPr>
          <w:rStyle w:val="Strong"/>
          <w:rFonts w:ascii="Arial" w:hAnsi="Arial" w:cs="Arial"/>
          <w:b w:val="0"/>
          <w:bCs w:val="0"/>
        </w:rPr>
        <w:t xml:space="preserve"> </w:t>
      </w:r>
      <w:commentRangeStart w:id="149"/>
      <w:r w:rsidR="00B15ECB">
        <w:rPr>
          <w:rStyle w:val="Strong"/>
          <w:rFonts w:ascii="Arial" w:hAnsi="Arial" w:cs="Arial"/>
          <w:b w:val="0"/>
          <w:bCs w:val="0"/>
        </w:rPr>
        <w:t xml:space="preserve">Nonetheless, that people with mental health problems </w:t>
      </w:r>
      <w:r w:rsidR="002843FC">
        <w:rPr>
          <w:rStyle w:val="Strong"/>
          <w:rFonts w:ascii="Arial" w:hAnsi="Arial" w:cs="Arial"/>
          <w:b w:val="0"/>
          <w:bCs w:val="0"/>
        </w:rPr>
        <w:t xml:space="preserve">appear to </w:t>
      </w:r>
      <w:r w:rsidR="00B15ECB">
        <w:rPr>
          <w:rStyle w:val="Strong"/>
          <w:rFonts w:ascii="Arial" w:hAnsi="Arial" w:cs="Arial"/>
          <w:b w:val="0"/>
          <w:bCs w:val="0"/>
        </w:rPr>
        <w:t xml:space="preserve">experience an </w:t>
      </w:r>
      <w:r w:rsidR="00B15ECB" w:rsidRPr="004603DD">
        <w:rPr>
          <w:rStyle w:val="Strong"/>
          <w:rFonts w:ascii="Arial" w:hAnsi="Arial" w:cs="Arial"/>
          <w:b w:val="0"/>
          <w:bCs w:val="0"/>
        </w:rPr>
        <w:t xml:space="preserve">elevated risk of this disease </w:t>
      </w:r>
      <w:r w:rsidR="002843FC">
        <w:rPr>
          <w:rStyle w:val="Strong"/>
          <w:rFonts w:ascii="Arial" w:hAnsi="Arial" w:cs="Arial"/>
          <w:b w:val="0"/>
          <w:bCs w:val="0"/>
        </w:rPr>
        <w:t xml:space="preserve">would appear to provide </w:t>
      </w:r>
      <w:r w:rsidR="00B15ECB" w:rsidRPr="004603DD">
        <w:rPr>
          <w:rStyle w:val="Strong"/>
          <w:rFonts w:ascii="Arial" w:hAnsi="Arial" w:cs="Arial"/>
          <w:b w:val="0"/>
          <w:bCs w:val="0"/>
        </w:rPr>
        <w:t>justification for such conditions to feature as criteria for both shielding</w:t>
      </w:r>
      <w:r w:rsidR="004603DD">
        <w:rPr>
          <w:rStyle w:val="Strong"/>
          <w:rFonts w:ascii="Arial" w:hAnsi="Arial" w:cs="Arial"/>
          <w:b w:val="0"/>
          <w:bCs w:val="0"/>
        </w:rPr>
        <w:t xml:space="preserve">, should this be required in the future, </w:t>
      </w:r>
      <w:r w:rsidR="00B15ECB" w:rsidRPr="004603DD">
        <w:rPr>
          <w:rStyle w:val="Strong"/>
          <w:rFonts w:ascii="Arial" w:hAnsi="Arial" w:cs="Arial"/>
          <w:b w:val="0"/>
          <w:bCs w:val="0"/>
        </w:rPr>
        <w:t>and as</w:t>
      </w:r>
      <w:r w:rsidR="00B15ECB">
        <w:rPr>
          <w:rStyle w:val="Strong"/>
          <w:rFonts w:ascii="Arial" w:hAnsi="Arial" w:cs="Arial"/>
          <w:b w:val="0"/>
          <w:bCs w:val="0"/>
        </w:rPr>
        <w:t xml:space="preserve"> a priority group for vaccination. </w:t>
      </w:r>
      <w:commentRangeEnd w:id="149"/>
      <w:r w:rsidR="0082079A">
        <w:rPr>
          <w:rStyle w:val="CommentReference"/>
        </w:rPr>
        <w:commentReference w:id="149"/>
      </w:r>
    </w:p>
    <w:p w14:paraId="59F545A1" w14:textId="45339FE9" w:rsidR="00194E00" w:rsidRDefault="00194E00" w:rsidP="00A4393F">
      <w:pPr>
        <w:spacing w:after="0" w:line="480" w:lineRule="auto"/>
        <w:rPr>
          <w:rStyle w:val="Strong"/>
          <w:rFonts w:ascii="Arial" w:hAnsi="Arial" w:cs="Arial"/>
          <w:b w:val="0"/>
          <w:bCs w:val="0"/>
        </w:rPr>
      </w:pPr>
    </w:p>
    <w:p w14:paraId="0F2AE7F5" w14:textId="77777777" w:rsidR="00194E00" w:rsidRDefault="00194E00" w:rsidP="00194E00">
      <w:pPr>
        <w:spacing w:after="0" w:line="480" w:lineRule="auto"/>
        <w:rPr>
          <w:rFonts w:ascii="Arial" w:hAnsi="Arial" w:cs="Arial"/>
        </w:rPr>
      </w:pPr>
    </w:p>
    <w:p w14:paraId="688A95DE" w14:textId="77777777" w:rsidR="00194E00" w:rsidRDefault="00194E00" w:rsidP="00A4393F">
      <w:pPr>
        <w:spacing w:after="0" w:line="480" w:lineRule="auto"/>
        <w:rPr>
          <w:rStyle w:val="Strong"/>
          <w:rFonts w:ascii="Arial" w:hAnsi="Arial" w:cs="Arial"/>
          <w:b w:val="0"/>
          <w:bCs w:val="0"/>
        </w:rPr>
      </w:pPr>
    </w:p>
    <w:bookmarkEnd w:id="148"/>
    <w:p w14:paraId="3FFCA5E2" w14:textId="77777777" w:rsidR="002843FC" w:rsidRPr="002843FC" w:rsidRDefault="00A40E0C" w:rsidP="002843FC">
      <w:pPr>
        <w:pStyle w:val="EndNoteBibliographyTitle"/>
        <w:rPr>
          <w:b/>
        </w:rPr>
      </w:pPr>
      <w:r w:rsidRPr="005F4762">
        <w:rPr>
          <w:rStyle w:val="Strong"/>
          <w:b w:val="0"/>
          <w:bCs w:val="0"/>
          <w:highlight w:val="yellow"/>
        </w:rPr>
        <w:br w:type="page"/>
      </w:r>
      <w:r w:rsidRPr="005F4762">
        <w:rPr>
          <w:highlight w:val="green"/>
        </w:rPr>
        <w:lastRenderedPageBreak/>
        <w:fldChar w:fldCharType="begin"/>
      </w:r>
      <w:r w:rsidRPr="005F4762">
        <w:rPr>
          <w:highlight w:val="green"/>
        </w:rPr>
        <w:instrText xml:space="preserve"> ADDIN EN.REFLIST </w:instrText>
      </w:r>
      <w:r w:rsidRPr="005F4762">
        <w:rPr>
          <w:highlight w:val="green"/>
        </w:rPr>
        <w:fldChar w:fldCharType="separate"/>
      </w:r>
      <w:r w:rsidR="002843FC" w:rsidRPr="002843FC">
        <w:rPr>
          <w:b/>
        </w:rPr>
        <w:t>References</w:t>
      </w:r>
    </w:p>
    <w:p w14:paraId="48EC5270" w14:textId="77777777" w:rsidR="002843FC" w:rsidRPr="002843FC" w:rsidRDefault="002843FC" w:rsidP="002843FC">
      <w:pPr>
        <w:pStyle w:val="EndNoteBibliographyTitle"/>
        <w:rPr>
          <w:b/>
        </w:rPr>
      </w:pPr>
    </w:p>
    <w:p w14:paraId="302A9283" w14:textId="77777777" w:rsidR="002843FC" w:rsidRPr="002843FC" w:rsidRDefault="002843FC" w:rsidP="002843FC">
      <w:pPr>
        <w:pStyle w:val="EndNoteBibliography"/>
        <w:spacing w:after="0"/>
        <w:ind w:left="720" w:hanging="720"/>
      </w:pPr>
      <w:r w:rsidRPr="002843FC">
        <w:t>1.</w:t>
      </w:r>
      <w:r w:rsidRPr="002843FC">
        <w:tab/>
        <w:t xml:space="preserve">Williamson EJ, Walker AJ, Bhaskaran K, Bacon S, Bates C, Morton CE, Curtis HJ, Mehrkar A, Evans D, Inglesby P, Cockburn J, McDonald HI, MacKenna B, Tomlinson L, Douglas IJ, Rentsch CT, Mathur R, Wong AYS, Grieve R, Harrison D, Forbes H, Schultze A, Croker R, Parry J, Hester F, Harper S, Perera R, Evans SJW, Smeeth L, Goldacre B. Factors associated with COVID-19-related death using OpenSAFELY. </w:t>
      </w:r>
      <w:r w:rsidRPr="002843FC">
        <w:rPr>
          <w:i/>
        </w:rPr>
        <w:t xml:space="preserve">Nature </w:t>
      </w:r>
      <w:r w:rsidRPr="002843FC">
        <w:t>2020;</w:t>
      </w:r>
      <w:r w:rsidRPr="002843FC">
        <w:rPr>
          <w:b/>
        </w:rPr>
        <w:t>584</w:t>
      </w:r>
      <w:r w:rsidRPr="002843FC">
        <w:t>(7821):430-436.</w:t>
      </w:r>
    </w:p>
    <w:p w14:paraId="03C42212" w14:textId="77777777" w:rsidR="002843FC" w:rsidRPr="002843FC" w:rsidRDefault="002843FC" w:rsidP="002843FC">
      <w:pPr>
        <w:pStyle w:val="EndNoteBibliography"/>
        <w:spacing w:after="0"/>
        <w:ind w:left="720" w:hanging="720"/>
      </w:pPr>
      <w:r w:rsidRPr="002843FC">
        <w:t>2.</w:t>
      </w:r>
      <w:r w:rsidRPr="002843FC">
        <w:tab/>
        <w:t xml:space="preserve">Richardson S, Hirsch JS, Narasimhan M, Crawford JM, McGinn T, Davidson KW, the Northwell C-RC, Barnaby DP, Becker LB, Chelico JD, Cohen SL, Cookingham J, Coppa K, Diefenbach MA, Dominello AJ, Duer-Hefele J, Falzon L, Gitlin J, Hajizadeh N, Harvin TG, Hirschwerk DA, Kim EJ, Kozel ZM, Marrast LM, Mogavero JN, Osorio GA, Qiu M, Zanos TP. Presenting Characteristics, Comorbidities, and Outcomes Among 5700 Patients Hospitalized With COVID-19 in the New York City Area. </w:t>
      </w:r>
      <w:r w:rsidRPr="002843FC">
        <w:rPr>
          <w:i/>
        </w:rPr>
        <w:t xml:space="preserve">JAMA </w:t>
      </w:r>
      <w:r w:rsidRPr="002843FC">
        <w:t>2020;</w:t>
      </w:r>
      <w:r w:rsidRPr="002843FC">
        <w:rPr>
          <w:b/>
        </w:rPr>
        <w:t>323</w:t>
      </w:r>
      <w:r w:rsidRPr="002843FC">
        <w:t>(20):2052-2059.</w:t>
      </w:r>
    </w:p>
    <w:p w14:paraId="370ED874" w14:textId="77777777" w:rsidR="002843FC" w:rsidRPr="002843FC" w:rsidRDefault="002843FC" w:rsidP="002843FC">
      <w:pPr>
        <w:pStyle w:val="EndNoteBibliography"/>
        <w:spacing w:after="0"/>
        <w:ind w:left="720" w:hanging="720"/>
      </w:pPr>
      <w:r w:rsidRPr="002843FC">
        <w:t>3.</w:t>
      </w:r>
      <w:r w:rsidRPr="002843FC">
        <w:tab/>
        <w:t xml:space="preserve">Wu C, Chen X, Cai Y, Xia J, Zhou X, Xu S, Huang H, Zhang L, Zhou X, Du C, Zhang Y, Song J, Wang S, Chao Y, Yang Z, Xu J, Zhou X, Chen D, Xiong W, Xu L, Zhou F, Jiang J, Bai C, Zheng J, Song Y. Risk Factors Associated With Acute Respiratory Distress Syndrome and Death in Patients With Coronavirus Disease 2019 Pneumonia in Wuhan, China. </w:t>
      </w:r>
      <w:r w:rsidRPr="002843FC">
        <w:rPr>
          <w:i/>
        </w:rPr>
        <w:t xml:space="preserve">JAMA Intern Med </w:t>
      </w:r>
      <w:r w:rsidRPr="002843FC">
        <w:t>2020;</w:t>
      </w:r>
      <w:r w:rsidRPr="002843FC">
        <w:rPr>
          <w:b/>
        </w:rPr>
        <w:t>180</w:t>
      </w:r>
      <w:r w:rsidRPr="002843FC">
        <w:t>(7):934-943.</w:t>
      </w:r>
    </w:p>
    <w:p w14:paraId="49321FD0" w14:textId="77777777" w:rsidR="002843FC" w:rsidRPr="002843FC" w:rsidRDefault="002843FC" w:rsidP="002843FC">
      <w:pPr>
        <w:pStyle w:val="EndNoteBibliography"/>
        <w:spacing w:after="0"/>
        <w:ind w:left="720" w:hanging="720"/>
      </w:pPr>
      <w:r w:rsidRPr="002843FC">
        <w:t>4.</w:t>
      </w:r>
      <w:r w:rsidRPr="002843FC">
        <w:tab/>
        <w:t xml:space="preserve">Batty GD, Deary IJ, Luciano M, Altschul DM, Kivimaki M, Gale CR. Psychosocial factors and hospitalisations for COVID-19: Prospective cohort study based on a community sample. </w:t>
      </w:r>
      <w:r w:rsidRPr="002843FC">
        <w:rPr>
          <w:i/>
        </w:rPr>
        <w:t xml:space="preserve">Brain Behav Immun </w:t>
      </w:r>
      <w:r w:rsidRPr="002843FC">
        <w:t>2020;</w:t>
      </w:r>
      <w:r w:rsidRPr="002843FC">
        <w:rPr>
          <w:b/>
        </w:rPr>
        <w:t>89</w:t>
      </w:r>
      <w:r w:rsidRPr="002843FC">
        <w:t>:569-578.</w:t>
      </w:r>
    </w:p>
    <w:p w14:paraId="24027435" w14:textId="77777777" w:rsidR="002843FC" w:rsidRPr="002843FC" w:rsidRDefault="002843FC" w:rsidP="002843FC">
      <w:pPr>
        <w:pStyle w:val="EndNoteBibliography"/>
        <w:spacing w:after="0"/>
        <w:ind w:left="720" w:hanging="720"/>
      </w:pPr>
      <w:r w:rsidRPr="002843FC">
        <w:t>5.</w:t>
      </w:r>
      <w:r w:rsidRPr="002843FC">
        <w:tab/>
        <w:t xml:space="preserve">Taquet M, Luciano S, Geddes JR, Harrison PJ. Bidirectional associations between COVID-19 and psychiatric disorder: retrospective cohort studies of 62 354 COVID-19 cases in the USA. </w:t>
      </w:r>
      <w:r w:rsidRPr="002843FC">
        <w:rPr>
          <w:i/>
        </w:rPr>
        <w:t xml:space="preserve">The Lancet Psychiatry </w:t>
      </w:r>
      <w:r w:rsidRPr="002843FC">
        <w:t>2020.</w:t>
      </w:r>
    </w:p>
    <w:p w14:paraId="434C62EB" w14:textId="77777777" w:rsidR="002843FC" w:rsidRPr="002843FC" w:rsidRDefault="002843FC" w:rsidP="002843FC">
      <w:pPr>
        <w:pStyle w:val="EndNoteBibliography"/>
        <w:spacing w:after="0"/>
        <w:ind w:left="720" w:hanging="720"/>
      </w:pPr>
      <w:r w:rsidRPr="002843FC">
        <w:t>6.</w:t>
      </w:r>
      <w:r w:rsidRPr="002843FC">
        <w:tab/>
        <w:t xml:space="preserve">Wang Q, Xu R, Volkow ND. Increased risk of COVID-19 infection and mortality in people with mental disorders: analysis from electronic health records in the United States. </w:t>
      </w:r>
      <w:r w:rsidRPr="002843FC">
        <w:rPr>
          <w:i/>
        </w:rPr>
        <w:t xml:space="preserve">World Psychiatry </w:t>
      </w:r>
      <w:r w:rsidRPr="002843FC">
        <w:t>2020.</w:t>
      </w:r>
    </w:p>
    <w:p w14:paraId="403C9850" w14:textId="77777777" w:rsidR="002843FC" w:rsidRPr="002843FC" w:rsidRDefault="002843FC" w:rsidP="002843FC">
      <w:pPr>
        <w:pStyle w:val="EndNoteBibliography"/>
        <w:spacing w:after="0"/>
        <w:ind w:left="720" w:hanging="720"/>
      </w:pPr>
      <w:r w:rsidRPr="002843FC">
        <w:t>7.</w:t>
      </w:r>
      <w:r w:rsidRPr="002843FC">
        <w:tab/>
        <w:t xml:space="preserve">Batty GD, Gale CR. Pre-pandemic mental illness and risk of death from COVID-19. </w:t>
      </w:r>
      <w:r w:rsidRPr="002843FC">
        <w:rPr>
          <w:i/>
        </w:rPr>
        <w:t xml:space="preserve">Lancet Psychiatry </w:t>
      </w:r>
      <w:r w:rsidRPr="002843FC">
        <w:t>(in press).</w:t>
      </w:r>
    </w:p>
    <w:p w14:paraId="3742FFE6" w14:textId="77777777" w:rsidR="002843FC" w:rsidRPr="002843FC" w:rsidRDefault="002843FC" w:rsidP="002843FC">
      <w:pPr>
        <w:pStyle w:val="EndNoteBibliography"/>
        <w:spacing w:after="0"/>
        <w:ind w:left="720" w:hanging="720"/>
      </w:pPr>
      <w:r w:rsidRPr="002843FC">
        <w:t>8.</w:t>
      </w:r>
      <w:r w:rsidRPr="002843FC">
        <w:tab/>
        <w:t xml:space="preserve">Omer SB, Yildirim I, Forman HP. Herd immunity and implications for SARS-CoV-2 control. </w:t>
      </w:r>
      <w:r w:rsidRPr="002843FC">
        <w:rPr>
          <w:i/>
        </w:rPr>
        <w:t xml:space="preserve">Jama </w:t>
      </w:r>
      <w:r w:rsidRPr="002843FC">
        <w:t>2020;</w:t>
      </w:r>
      <w:r w:rsidRPr="002843FC">
        <w:rPr>
          <w:b/>
        </w:rPr>
        <w:t>324</w:t>
      </w:r>
      <w:r w:rsidRPr="002843FC">
        <w:t>(20):2095-2096.</w:t>
      </w:r>
    </w:p>
    <w:p w14:paraId="7E5D424D" w14:textId="77777777" w:rsidR="002843FC" w:rsidRPr="002843FC" w:rsidRDefault="002843FC" w:rsidP="002843FC">
      <w:pPr>
        <w:pStyle w:val="EndNoteBibliography"/>
        <w:spacing w:after="0"/>
        <w:ind w:left="720" w:hanging="720"/>
      </w:pPr>
      <w:r w:rsidRPr="002843FC">
        <w:t>9.</w:t>
      </w:r>
      <w:r w:rsidRPr="002843FC">
        <w:tab/>
        <w:t xml:space="preserve">De Picker LJ, Dias MC, Benros ME, Vai B, Branchi I, Benedetti F, Borsini A, Leza JC, Kärkkäinen H, Männikkö M, Pariante CM, Güngör ES, Szczegielniak A, Tamouza R, van der Markt A, Fusar-Poli P, Beezhold J, Leboyer M. Severe mental illness and European COVID-19 vaccination strategies. </w:t>
      </w:r>
      <w:r w:rsidRPr="002843FC">
        <w:rPr>
          <w:i/>
        </w:rPr>
        <w:t xml:space="preserve">Lancet Psychiatry </w:t>
      </w:r>
      <w:r w:rsidRPr="002843FC">
        <w:t>2021.</w:t>
      </w:r>
    </w:p>
    <w:p w14:paraId="05A4EDCA" w14:textId="77777777" w:rsidR="002843FC" w:rsidRPr="002843FC" w:rsidRDefault="002843FC" w:rsidP="002843FC">
      <w:pPr>
        <w:pStyle w:val="EndNoteBibliography"/>
        <w:spacing w:after="0"/>
        <w:ind w:left="720" w:hanging="720"/>
      </w:pPr>
      <w:r w:rsidRPr="002843FC">
        <w:t>10.</w:t>
      </w:r>
      <w:r w:rsidRPr="002843FC">
        <w:tab/>
        <w:t xml:space="preserve">Shinn AK, Viron M. Perspectives on the COVID-19 Pandemic and Individuals With Serious Mental Illness. </w:t>
      </w:r>
      <w:r w:rsidRPr="002843FC">
        <w:rPr>
          <w:i/>
        </w:rPr>
        <w:t xml:space="preserve">J Clin Psychiatry </w:t>
      </w:r>
      <w:r w:rsidRPr="002843FC">
        <w:t>2020;</w:t>
      </w:r>
      <w:r w:rsidRPr="002843FC">
        <w:rPr>
          <w:b/>
        </w:rPr>
        <w:t>81</w:t>
      </w:r>
      <w:r w:rsidRPr="002843FC">
        <w:t>(3).</w:t>
      </w:r>
    </w:p>
    <w:p w14:paraId="5E0E423B" w14:textId="77777777" w:rsidR="002843FC" w:rsidRPr="002843FC" w:rsidRDefault="002843FC" w:rsidP="002843FC">
      <w:pPr>
        <w:pStyle w:val="EndNoteBibliography"/>
        <w:spacing w:after="0"/>
        <w:ind w:left="720" w:hanging="720"/>
      </w:pPr>
      <w:r w:rsidRPr="002843FC">
        <w:t>11.</w:t>
      </w:r>
      <w:r w:rsidRPr="002843FC">
        <w:tab/>
        <w:t xml:space="preserve">Batty GD, Deary IJ, Fawns-Ritchie C, Gale CR, Altschul D. Pre-pandemic Cognitive Function and COVID-19 Vaccine Hesitancy: Prospective Cohort Study. </w:t>
      </w:r>
      <w:r w:rsidRPr="002843FC">
        <w:rPr>
          <w:i/>
        </w:rPr>
        <w:t>medRxiv</w:t>
      </w:r>
      <w:r w:rsidRPr="002843FC">
        <w:t>.</w:t>
      </w:r>
    </w:p>
    <w:p w14:paraId="5B39B019" w14:textId="77777777" w:rsidR="002843FC" w:rsidRPr="002843FC" w:rsidRDefault="002843FC" w:rsidP="002843FC">
      <w:pPr>
        <w:pStyle w:val="EndNoteBibliography"/>
        <w:spacing w:after="0"/>
        <w:ind w:left="720" w:hanging="720"/>
      </w:pPr>
      <w:r w:rsidRPr="002843FC">
        <w:t>12.</w:t>
      </w:r>
      <w:r w:rsidRPr="002843FC">
        <w:tab/>
        <w:t xml:space="preserve">Osborn DP, Nazareth I, King MB. Physical activity, dietary habits and Coronary Heart Disease risk factor knowledge amongst people with severe mental illness: a cross sectional comparative study in primary care. </w:t>
      </w:r>
      <w:r w:rsidRPr="002843FC">
        <w:rPr>
          <w:i/>
        </w:rPr>
        <w:t xml:space="preserve">Soc Psychiatry Psychiatr Epidemiol </w:t>
      </w:r>
      <w:r w:rsidRPr="002843FC">
        <w:t>2007;</w:t>
      </w:r>
      <w:r w:rsidRPr="002843FC">
        <w:rPr>
          <w:b/>
        </w:rPr>
        <w:t>42</w:t>
      </w:r>
      <w:r w:rsidRPr="002843FC">
        <w:t>(10):787-93.</w:t>
      </w:r>
    </w:p>
    <w:p w14:paraId="3770BD60" w14:textId="77777777" w:rsidR="002843FC" w:rsidRPr="002843FC" w:rsidRDefault="002843FC" w:rsidP="002843FC">
      <w:pPr>
        <w:pStyle w:val="EndNoteBibliography"/>
        <w:spacing w:after="0"/>
        <w:ind w:left="720" w:hanging="720"/>
      </w:pPr>
      <w:r w:rsidRPr="002843FC">
        <w:t>13.</w:t>
      </w:r>
      <w:r w:rsidRPr="002843FC">
        <w:tab/>
        <w:t xml:space="preserve">Bradshaw T, Mairs H. Obesity and Serious Mental Ill Health: A Critical Review of the Literature. </w:t>
      </w:r>
      <w:r w:rsidRPr="002843FC">
        <w:rPr>
          <w:i/>
        </w:rPr>
        <w:t xml:space="preserve">Healthcare (Basel) </w:t>
      </w:r>
      <w:r w:rsidRPr="002843FC">
        <w:t>2014;</w:t>
      </w:r>
      <w:r w:rsidRPr="002843FC">
        <w:rPr>
          <w:b/>
        </w:rPr>
        <w:t>2</w:t>
      </w:r>
      <w:r w:rsidRPr="002843FC">
        <w:t>(2):166-82.</w:t>
      </w:r>
    </w:p>
    <w:p w14:paraId="7038FB72" w14:textId="77777777" w:rsidR="002843FC" w:rsidRPr="002843FC" w:rsidRDefault="002843FC" w:rsidP="002843FC">
      <w:pPr>
        <w:pStyle w:val="EndNoteBibliography"/>
        <w:spacing w:after="0"/>
        <w:ind w:left="720" w:hanging="720"/>
      </w:pPr>
      <w:r w:rsidRPr="002843FC">
        <w:t>14.</w:t>
      </w:r>
      <w:r w:rsidRPr="002843FC">
        <w:tab/>
        <w:t xml:space="preserve">Howard LM, Barley EA, Davies E, Rigg A, Lempp H, Rose D, Taylor D, Thornicroft G. Cancer diagnosis in people with severe mental illness: practical and ethical issues. </w:t>
      </w:r>
      <w:r w:rsidRPr="002843FC">
        <w:rPr>
          <w:i/>
        </w:rPr>
        <w:t xml:space="preserve">Lancet Oncol </w:t>
      </w:r>
      <w:r w:rsidRPr="002843FC">
        <w:t>2010;</w:t>
      </w:r>
      <w:r w:rsidRPr="002843FC">
        <w:rPr>
          <w:b/>
        </w:rPr>
        <w:t>11</w:t>
      </w:r>
      <w:r w:rsidRPr="002843FC">
        <w:t>(8):797-804.</w:t>
      </w:r>
    </w:p>
    <w:p w14:paraId="5F675147" w14:textId="77777777" w:rsidR="002843FC" w:rsidRPr="002843FC" w:rsidRDefault="002843FC" w:rsidP="002843FC">
      <w:pPr>
        <w:pStyle w:val="EndNoteBibliography"/>
        <w:spacing w:after="0"/>
        <w:ind w:left="720" w:hanging="720"/>
      </w:pPr>
      <w:r w:rsidRPr="002843FC">
        <w:t>15.</w:t>
      </w:r>
      <w:r w:rsidRPr="002843FC">
        <w:tab/>
        <w:t xml:space="preserve">Lorenz RA, Norris MM, Norton LC, Westrick SC. Factors associated with influenza vaccination decisions among patients with mental illness. </w:t>
      </w:r>
      <w:r w:rsidRPr="002843FC">
        <w:rPr>
          <w:i/>
        </w:rPr>
        <w:t xml:space="preserve">Int J Psychiatry Med </w:t>
      </w:r>
      <w:r w:rsidRPr="002843FC">
        <w:t>2013;</w:t>
      </w:r>
      <w:r w:rsidRPr="002843FC">
        <w:rPr>
          <w:b/>
        </w:rPr>
        <w:t>46</w:t>
      </w:r>
      <w:r w:rsidRPr="002843FC">
        <w:t>(1):1-13.</w:t>
      </w:r>
    </w:p>
    <w:p w14:paraId="727024A1" w14:textId="77777777" w:rsidR="002843FC" w:rsidRPr="002843FC" w:rsidRDefault="002843FC" w:rsidP="002843FC">
      <w:pPr>
        <w:pStyle w:val="EndNoteBibliography"/>
        <w:spacing w:after="0"/>
        <w:ind w:left="720" w:hanging="720"/>
      </w:pPr>
      <w:r w:rsidRPr="002843FC">
        <w:t>16.</w:t>
      </w:r>
      <w:r w:rsidRPr="002843FC">
        <w:tab/>
        <w:t xml:space="preserve">Mazereel V, Van Assche K, Detraux J, De Hert M. COVID-19 vaccination for people with severe mental illness: why, what, and how? </w:t>
      </w:r>
      <w:r w:rsidRPr="002843FC">
        <w:rPr>
          <w:i/>
        </w:rPr>
        <w:t xml:space="preserve">Lancet Psychiatry </w:t>
      </w:r>
      <w:r w:rsidRPr="002843FC">
        <w:t>2021.</w:t>
      </w:r>
    </w:p>
    <w:p w14:paraId="3FC91265" w14:textId="77777777" w:rsidR="002843FC" w:rsidRPr="002843FC" w:rsidRDefault="002843FC" w:rsidP="002843FC">
      <w:pPr>
        <w:pStyle w:val="EndNoteBibliography"/>
        <w:spacing w:after="0"/>
        <w:ind w:left="720" w:hanging="720"/>
      </w:pPr>
      <w:r w:rsidRPr="002843FC">
        <w:t>17.</w:t>
      </w:r>
      <w:r w:rsidRPr="002843FC">
        <w:tab/>
        <w:t xml:space="preserve">Nguyen KH, Srivastav A, Razzaghi H, Williams W, Lindley MC, Jorgensen C, Abad N, Singleton JA. COVID-19 Vaccination Intent, Perceptions, and Reasons for Not Vaccinating </w:t>
      </w:r>
      <w:r w:rsidRPr="002843FC">
        <w:lastRenderedPageBreak/>
        <w:t xml:space="preserve">Among Groups Prioritized for Early Vaccination - United States, September and December 2020. </w:t>
      </w:r>
      <w:r w:rsidRPr="002843FC">
        <w:rPr>
          <w:i/>
        </w:rPr>
        <w:t xml:space="preserve">MMWR Morb Mortal Wkly Rep </w:t>
      </w:r>
      <w:r w:rsidRPr="002843FC">
        <w:t>2021;</w:t>
      </w:r>
      <w:r w:rsidRPr="002843FC">
        <w:rPr>
          <w:b/>
        </w:rPr>
        <w:t>70</w:t>
      </w:r>
      <w:r w:rsidRPr="002843FC">
        <w:t>(6):217-222.</w:t>
      </w:r>
    </w:p>
    <w:p w14:paraId="3263E4D6" w14:textId="77777777" w:rsidR="002843FC" w:rsidRPr="002843FC" w:rsidRDefault="002843FC" w:rsidP="002843FC">
      <w:pPr>
        <w:pStyle w:val="EndNoteBibliography"/>
        <w:spacing w:after="0"/>
        <w:ind w:left="720" w:hanging="720"/>
      </w:pPr>
      <w:r w:rsidRPr="002843FC">
        <w:t>18.</w:t>
      </w:r>
      <w:r w:rsidRPr="002843FC">
        <w:tab/>
        <w:t xml:space="preserve">Ruiz JB, Bell RA. Predictors of intention to vaccinate against COVID-19: Results of a nationwide survey. </w:t>
      </w:r>
      <w:r w:rsidRPr="002843FC">
        <w:rPr>
          <w:i/>
        </w:rPr>
        <w:t xml:space="preserve">Vaccine </w:t>
      </w:r>
      <w:r w:rsidRPr="002843FC">
        <w:t>2021.</w:t>
      </w:r>
    </w:p>
    <w:p w14:paraId="0EF38181" w14:textId="77777777" w:rsidR="002843FC" w:rsidRPr="002843FC" w:rsidRDefault="002843FC" w:rsidP="002843FC">
      <w:pPr>
        <w:pStyle w:val="EndNoteBibliography"/>
        <w:spacing w:after="0"/>
        <w:ind w:left="720" w:hanging="720"/>
      </w:pPr>
      <w:r w:rsidRPr="002843FC">
        <w:t>19.</w:t>
      </w:r>
      <w:r w:rsidRPr="002843FC">
        <w:tab/>
        <w:t xml:space="preserve">Lynn P. Sample design for understanding society. </w:t>
      </w:r>
      <w:r w:rsidRPr="002843FC">
        <w:rPr>
          <w:i/>
        </w:rPr>
        <w:t xml:space="preserve">Underst. Soc. Work. Pap. Ser </w:t>
      </w:r>
      <w:r w:rsidRPr="002843FC">
        <w:t>2009;</w:t>
      </w:r>
      <w:r w:rsidRPr="002843FC">
        <w:rPr>
          <w:b/>
        </w:rPr>
        <w:t>2009</w:t>
      </w:r>
      <w:r w:rsidRPr="002843FC">
        <w:t>.</w:t>
      </w:r>
    </w:p>
    <w:p w14:paraId="1FD2FADE" w14:textId="77777777" w:rsidR="002843FC" w:rsidRPr="002843FC" w:rsidRDefault="002843FC" w:rsidP="002843FC">
      <w:pPr>
        <w:pStyle w:val="EndNoteBibliography"/>
        <w:spacing w:after="0"/>
        <w:ind w:left="720" w:hanging="720"/>
      </w:pPr>
      <w:r w:rsidRPr="002843FC">
        <w:t>20.</w:t>
      </w:r>
      <w:r w:rsidRPr="002843FC">
        <w:tab/>
        <w:t>Burton J, Lynn P, Benzeval M. How Understanding Society: The UK household longitudinal study adapted to the COVID-19 pandemic. Survey Research Methods, 2020;235-239.</w:t>
      </w:r>
    </w:p>
    <w:p w14:paraId="5552DB77" w14:textId="77777777" w:rsidR="002843FC" w:rsidRPr="002843FC" w:rsidRDefault="002843FC" w:rsidP="002843FC">
      <w:pPr>
        <w:pStyle w:val="EndNoteBibliography"/>
        <w:spacing w:after="0"/>
        <w:ind w:left="720" w:hanging="720"/>
      </w:pPr>
      <w:r w:rsidRPr="002843FC">
        <w:t>21.</w:t>
      </w:r>
      <w:r w:rsidRPr="002843FC">
        <w:tab/>
        <w:t xml:space="preserve">Robertson E, Reeve KS, Niedzwiedz CL, Moore J, Blake M, Green M, Katikireddi SV, Benzeval MJ. Predictors of COVID-19 vaccine hesitancy in the UK Household Longitudinal Study. </w:t>
      </w:r>
      <w:r w:rsidRPr="002843FC">
        <w:rPr>
          <w:i/>
        </w:rPr>
        <w:t xml:space="preserve">Brain Behavior Immunity </w:t>
      </w:r>
      <w:r w:rsidRPr="002843FC">
        <w:t>2021:2020.12. 27.20248899.</w:t>
      </w:r>
    </w:p>
    <w:p w14:paraId="13089D69" w14:textId="511C50DB" w:rsidR="002843FC" w:rsidRPr="002843FC" w:rsidRDefault="002843FC" w:rsidP="002843FC">
      <w:pPr>
        <w:pStyle w:val="EndNoteBibliography"/>
        <w:spacing w:after="0"/>
        <w:ind w:left="720" w:hanging="720"/>
      </w:pPr>
      <w:r w:rsidRPr="002843FC">
        <w:t>22.</w:t>
      </w:r>
      <w:r w:rsidRPr="002843FC">
        <w:tab/>
        <w:t xml:space="preserve">Gallacher J. Covid-19: Oxford University vaccine is highly effective (BBC News). </w:t>
      </w:r>
      <w:hyperlink r:id="rId14" w:history="1">
        <w:r w:rsidRPr="002843FC">
          <w:rPr>
            <w:rStyle w:val="Hyperlink"/>
            <w:i/>
          </w:rPr>
          <w:t>https://www.bbc.co.uk/news/health-55040635</w:t>
        </w:r>
      </w:hyperlink>
      <w:r w:rsidRPr="002843FC">
        <w:rPr>
          <w:i/>
        </w:rPr>
        <w:t xml:space="preserve"> </w:t>
      </w:r>
      <w:r w:rsidRPr="002843FC">
        <w:t>2020.</w:t>
      </w:r>
    </w:p>
    <w:p w14:paraId="78CD82EC" w14:textId="77777777" w:rsidR="002843FC" w:rsidRPr="002843FC" w:rsidRDefault="002843FC" w:rsidP="002843FC">
      <w:pPr>
        <w:pStyle w:val="EndNoteBibliography"/>
        <w:spacing w:after="0"/>
        <w:ind w:left="720" w:hanging="720"/>
      </w:pPr>
      <w:r w:rsidRPr="002843FC">
        <w:t>23.</w:t>
      </w:r>
      <w:r w:rsidRPr="002843FC">
        <w:tab/>
        <w:t xml:space="preserve">Stuart AL, Pasco JA, Jacka FN, Brennan SL, Berk M, Williams LJ. Comparison of self-report and structured clinical interview in the identification of depression. </w:t>
      </w:r>
      <w:r w:rsidRPr="002843FC">
        <w:rPr>
          <w:i/>
        </w:rPr>
        <w:t xml:space="preserve">Compr Psychiatry </w:t>
      </w:r>
      <w:r w:rsidRPr="002843FC">
        <w:t>2014;</w:t>
      </w:r>
      <w:r w:rsidRPr="002843FC">
        <w:rPr>
          <w:b/>
        </w:rPr>
        <w:t>55</w:t>
      </w:r>
      <w:r w:rsidRPr="002843FC">
        <w:t>(4):866-9.</w:t>
      </w:r>
    </w:p>
    <w:p w14:paraId="32719237" w14:textId="77777777" w:rsidR="002843FC" w:rsidRPr="002843FC" w:rsidRDefault="002843FC" w:rsidP="002843FC">
      <w:pPr>
        <w:pStyle w:val="EndNoteBibliography"/>
        <w:spacing w:after="0"/>
        <w:ind w:left="720" w:hanging="720"/>
      </w:pPr>
      <w:r w:rsidRPr="002843FC">
        <w:t>24.</w:t>
      </w:r>
      <w:r w:rsidRPr="002843FC">
        <w:tab/>
        <w:t xml:space="preserve">Holi MM, Marttunen M, Aalberg V. Comparison of the GHQ-36, the GHQ-12 and the SCL-90 as psychiatric screening instruments in the Finnish population. </w:t>
      </w:r>
      <w:r w:rsidRPr="002843FC">
        <w:rPr>
          <w:i/>
        </w:rPr>
        <w:t xml:space="preserve">Nord. J. Psychiatry </w:t>
      </w:r>
      <w:r w:rsidRPr="002843FC">
        <w:t>2003;</w:t>
      </w:r>
      <w:r w:rsidRPr="002843FC">
        <w:rPr>
          <w:b/>
        </w:rPr>
        <w:t>57</w:t>
      </w:r>
      <w:r w:rsidRPr="002843FC">
        <w:t>(3):233-238.</w:t>
      </w:r>
    </w:p>
    <w:p w14:paraId="336A6966" w14:textId="77777777" w:rsidR="002843FC" w:rsidRPr="002843FC" w:rsidRDefault="002843FC" w:rsidP="002843FC">
      <w:pPr>
        <w:pStyle w:val="EndNoteBibliography"/>
        <w:spacing w:after="0"/>
        <w:ind w:left="720" w:hanging="720"/>
      </w:pPr>
      <w:r w:rsidRPr="002843FC">
        <w:t>25.</w:t>
      </w:r>
      <w:r w:rsidRPr="002843FC">
        <w:tab/>
        <w:t xml:space="preserve">Hankins M. The factor structure of the twelve item General Health Questionnaire (GHQ-12): the result of negative phrasing? </w:t>
      </w:r>
      <w:r w:rsidRPr="002843FC">
        <w:rPr>
          <w:i/>
        </w:rPr>
        <w:t xml:space="preserve">Clinical Practice and Epidemiology in Mental Health </w:t>
      </w:r>
      <w:r w:rsidRPr="002843FC">
        <w:t>2008;</w:t>
      </w:r>
      <w:r w:rsidRPr="002843FC">
        <w:rPr>
          <w:b/>
        </w:rPr>
        <w:t>4</w:t>
      </w:r>
      <w:r w:rsidRPr="002843FC">
        <w:t>(1):1-8.</w:t>
      </w:r>
    </w:p>
    <w:p w14:paraId="678D61F7" w14:textId="77777777" w:rsidR="002843FC" w:rsidRPr="002843FC" w:rsidRDefault="002843FC" w:rsidP="002843FC">
      <w:pPr>
        <w:pStyle w:val="EndNoteBibliography"/>
        <w:spacing w:after="0"/>
        <w:ind w:left="720" w:hanging="720"/>
      </w:pPr>
      <w:r w:rsidRPr="002843FC">
        <w:t>26.</w:t>
      </w:r>
      <w:r w:rsidRPr="002843FC">
        <w:tab/>
        <w:t xml:space="preserve">Russ TC, Stamatakis E, Hamer M, Starr JM, Kivimaki M, Batty GD. Association between psychological distress and mortality: individual participant pooled analysis of 10 prospective cohort studies. </w:t>
      </w:r>
      <w:r w:rsidRPr="002843FC">
        <w:rPr>
          <w:i/>
        </w:rPr>
        <w:t xml:space="preserve">BMJ </w:t>
      </w:r>
      <w:r w:rsidRPr="002843FC">
        <w:t>2012;</w:t>
      </w:r>
      <w:r w:rsidRPr="002843FC">
        <w:rPr>
          <w:b/>
        </w:rPr>
        <w:t>345</w:t>
      </w:r>
      <w:r w:rsidRPr="002843FC">
        <w:t>:e4933.</w:t>
      </w:r>
    </w:p>
    <w:p w14:paraId="59E3899A" w14:textId="77777777" w:rsidR="002843FC" w:rsidRPr="002843FC" w:rsidRDefault="002843FC" w:rsidP="002843FC">
      <w:pPr>
        <w:pStyle w:val="EndNoteBibliography"/>
        <w:spacing w:after="0"/>
        <w:ind w:left="720" w:hanging="720"/>
      </w:pPr>
      <w:r w:rsidRPr="002843FC">
        <w:t>27.</w:t>
      </w:r>
      <w:r w:rsidRPr="002843FC">
        <w:tab/>
        <w:t xml:space="preserve">Russ T, Hamer M, Stamatakis E, Starr J, Batty G. Psychological Distress as a Risk Factor for Dementia Death. </w:t>
      </w:r>
      <w:r w:rsidRPr="002843FC">
        <w:rPr>
          <w:i/>
        </w:rPr>
        <w:t xml:space="preserve">Arch Intern Med </w:t>
      </w:r>
      <w:r w:rsidRPr="002843FC">
        <w:t>2011;</w:t>
      </w:r>
      <w:r w:rsidRPr="002843FC">
        <w:rPr>
          <w:b/>
        </w:rPr>
        <w:t>171</w:t>
      </w:r>
      <w:r w:rsidRPr="002843FC">
        <w:t>:1858-1859.</w:t>
      </w:r>
    </w:p>
    <w:p w14:paraId="68F04D01" w14:textId="77777777" w:rsidR="002843FC" w:rsidRPr="002843FC" w:rsidRDefault="002843FC" w:rsidP="002843FC">
      <w:pPr>
        <w:pStyle w:val="EndNoteBibliography"/>
        <w:spacing w:after="0"/>
        <w:ind w:left="720" w:hanging="720"/>
      </w:pPr>
      <w:r w:rsidRPr="002843FC">
        <w:t>28.</w:t>
      </w:r>
      <w:r w:rsidRPr="002843FC">
        <w:tab/>
        <w:t xml:space="preserve">Russ TC, Kivimaki M, Morling JR, Starr JM, Stamatakis E, Batty GD. Association Between Psychological Distress and Liver Disease Mortality: A Meta-analysis of Individual Study Participants. </w:t>
      </w:r>
      <w:r w:rsidRPr="002843FC">
        <w:rPr>
          <w:i/>
        </w:rPr>
        <w:t xml:space="preserve">Gastroenterology </w:t>
      </w:r>
      <w:r w:rsidRPr="002843FC">
        <w:t>2015;</w:t>
      </w:r>
      <w:r w:rsidRPr="002843FC">
        <w:rPr>
          <w:b/>
        </w:rPr>
        <w:t>148</w:t>
      </w:r>
      <w:r w:rsidRPr="002843FC">
        <w:t>(5):958-966.</w:t>
      </w:r>
    </w:p>
    <w:p w14:paraId="29BB663C" w14:textId="77777777" w:rsidR="002843FC" w:rsidRPr="002843FC" w:rsidRDefault="002843FC" w:rsidP="002843FC">
      <w:pPr>
        <w:pStyle w:val="EndNoteBibliography"/>
        <w:spacing w:after="0"/>
        <w:ind w:left="720" w:hanging="720"/>
      </w:pPr>
      <w:r w:rsidRPr="002843FC">
        <w:t>29.</w:t>
      </w:r>
      <w:r w:rsidRPr="002843FC">
        <w:tab/>
        <w:t xml:space="preserve">Kriegsman DM, Penninx BW, van Eijk JT, Boeke AJ, Deeg DJ. Self-reports and general practitioner information on the presence of chronic diseases in community dwelling elderly. A study on the accuracy of patients' self-reports and on determinants of inaccuracy. </w:t>
      </w:r>
      <w:r w:rsidRPr="002843FC">
        <w:rPr>
          <w:i/>
        </w:rPr>
        <w:t xml:space="preserve">J Clin Epidemiol </w:t>
      </w:r>
      <w:r w:rsidRPr="002843FC">
        <w:t>1996;</w:t>
      </w:r>
      <w:r w:rsidRPr="002843FC">
        <w:rPr>
          <w:b/>
        </w:rPr>
        <w:t>49</w:t>
      </w:r>
      <w:r w:rsidRPr="002843FC">
        <w:t>(12):1407-17.</w:t>
      </w:r>
    </w:p>
    <w:p w14:paraId="678F39F9" w14:textId="77777777" w:rsidR="002843FC" w:rsidRPr="002843FC" w:rsidRDefault="002843FC" w:rsidP="002843FC">
      <w:pPr>
        <w:pStyle w:val="EndNoteBibliography"/>
        <w:spacing w:after="0"/>
        <w:ind w:left="720" w:hanging="720"/>
      </w:pPr>
      <w:r w:rsidRPr="002843FC">
        <w:t>30.</w:t>
      </w:r>
      <w:r w:rsidRPr="002843FC">
        <w:tab/>
        <w:t xml:space="preserve">Smith GD, Spiegelhalter D. Shielding from covid-19 should be stratified by risk. </w:t>
      </w:r>
      <w:r w:rsidRPr="002843FC">
        <w:rPr>
          <w:i/>
        </w:rPr>
        <w:t xml:space="preserve">BMJ </w:t>
      </w:r>
      <w:r w:rsidRPr="002843FC">
        <w:t>2020;</w:t>
      </w:r>
      <w:r w:rsidRPr="002843FC">
        <w:rPr>
          <w:b/>
        </w:rPr>
        <w:t>369</w:t>
      </w:r>
      <w:r w:rsidRPr="002843FC">
        <w:t>:m2063.</w:t>
      </w:r>
    </w:p>
    <w:p w14:paraId="252FBF24" w14:textId="77777777" w:rsidR="002843FC" w:rsidRPr="002843FC" w:rsidRDefault="002843FC" w:rsidP="002843FC">
      <w:pPr>
        <w:pStyle w:val="EndNoteBibliography"/>
        <w:spacing w:after="0"/>
        <w:ind w:left="720" w:hanging="720"/>
      </w:pPr>
      <w:r w:rsidRPr="002843FC">
        <w:t>31.</w:t>
      </w:r>
      <w:r w:rsidRPr="002843FC">
        <w:tab/>
        <w:t xml:space="preserve">Steptoe A, Breeze E, Banks J, Nazroo J. Cohort Profile: The English Longitudinal Study of Ageing. </w:t>
      </w:r>
      <w:r w:rsidRPr="002843FC">
        <w:rPr>
          <w:i/>
        </w:rPr>
        <w:t xml:space="preserve">Int. J. Epidemiol </w:t>
      </w:r>
      <w:r w:rsidRPr="002843FC">
        <w:t>2013;</w:t>
      </w:r>
      <w:r w:rsidRPr="002843FC">
        <w:rPr>
          <w:b/>
        </w:rPr>
        <w:t>42</w:t>
      </w:r>
      <w:r w:rsidRPr="002843FC">
        <w:t>(6):1640-1648.</w:t>
      </w:r>
    </w:p>
    <w:p w14:paraId="3783412E" w14:textId="77777777" w:rsidR="002843FC" w:rsidRPr="002843FC" w:rsidRDefault="002843FC" w:rsidP="002843FC">
      <w:pPr>
        <w:pStyle w:val="EndNoteBibliography"/>
        <w:spacing w:after="0"/>
        <w:ind w:left="720" w:hanging="720"/>
      </w:pPr>
      <w:r w:rsidRPr="002843FC">
        <w:t>32.</w:t>
      </w:r>
      <w:r w:rsidRPr="002843FC">
        <w:tab/>
        <w:t xml:space="preserve">Borsch-Supan A, Brandt M, Hunkler C, Kneip T, Korbmacher J, Malter F, Schaan B, Stuck S, Zuber S. Data Resource Profile: the Survey of Health, Ageing and Retirement in Europe (SHARE). </w:t>
      </w:r>
      <w:r w:rsidRPr="002843FC">
        <w:rPr>
          <w:i/>
        </w:rPr>
        <w:t xml:space="preserve">Int. J. Epidemiol </w:t>
      </w:r>
      <w:r w:rsidRPr="002843FC">
        <w:t>2013;</w:t>
      </w:r>
      <w:r w:rsidRPr="002843FC">
        <w:rPr>
          <w:b/>
        </w:rPr>
        <w:t>42</w:t>
      </w:r>
      <w:r w:rsidRPr="002843FC">
        <w:t>(4):992-1001.</w:t>
      </w:r>
    </w:p>
    <w:p w14:paraId="6CDC9585" w14:textId="77777777" w:rsidR="002843FC" w:rsidRPr="002843FC" w:rsidRDefault="002843FC" w:rsidP="002843FC">
      <w:pPr>
        <w:pStyle w:val="EndNoteBibliography"/>
        <w:spacing w:after="0"/>
        <w:ind w:left="720" w:hanging="720"/>
      </w:pPr>
      <w:r w:rsidRPr="002843FC">
        <w:t>33.</w:t>
      </w:r>
      <w:r w:rsidRPr="002843FC">
        <w:tab/>
        <w:t xml:space="preserve">Richards M, Shipley B, Fuhrer R, Wadsworth ME. Cognitive ability in childhood and cognitive decline in mid-life: longitudinal birth cohort study. </w:t>
      </w:r>
      <w:r w:rsidRPr="002843FC">
        <w:rPr>
          <w:i/>
        </w:rPr>
        <w:t xml:space="preserve">Bmj </w:t>
      </w:r>
      <w:r w:rsidRPr="002843FC">
        <w:t>2004;</w:t>
      </w:r>
      <w:r w:rsidRPr="002843FC">
        <w:rPr>
          <w:b/>
        </w:rPr>
        <w:t>328</w:t>
      </w:r>
      <w:r w:rsidRPr="002843FC">
        <w:t>(7439):552.</w:t>
      </w:r>
    </w:p>
    <w:p w14:paraId="554A2DC2" w14:textId="77777777" w:rsidR="002843FC" w:rsidRPr="002843FC" w:rsidRDefault="002843FC" w:rsidP="002843FC">
      <w:pPr>
        <w:pStyle w:val="EndNoteBibliography"/>
        <w:spacing w:after="0"/>
        <w:ind w:left="720" w:hanging="720"/>
      </w:pPr>
      <w:r w:rsidRPr="002843FC">
        <w:t>34.</w:t>
      </w:r>
      <w:r w:rsidRPr="002843FC">
        <w:tab/>
        <w:t xml:space="preserve">Sonnega A, Faul JD, Ofstedal MB, Langa KM, Phillips JW, Weir DR. Cohort Profile: the Health and Retirement Study (HRS). </w:t>
      </w:r>
      <w:r w:rsidRPr="002843FC">
        <w:rPr>
          <w:i/>
        </w:rPr>
        <w:t xml:space="preserve">Int. J Epidemiol </w:t>
      </w:r>
      <w:r w:rsidRPr="002843FC">
        <w:t>2014;</w:t>
      </w:r>
      <w:r w:rsidRPr="002843FC">
        <w:rPr>
          <w:b/>
        </w:rPr>
        <w:t>43</w:t>
      </w:r>
      <w:r w:rsidRPr="002843FC">
        <w:t>(2):576-585.</w:t>
      </w:r>
    </w:p>
    <w:p w14:paraId="40E257E6" w14:textId="77777777" w:rsidR="002843FC" w:rsidRPr="002843FC" w:rsidRDefault="002843FC" w:rsidP="002843FC">
      <w:pPr>
        <w:pStyle w:val="EndNoteBibliography"/>
        <w:spacing w:after="0"/>
        <w:ind w:left="720" w:hanging="720"/>
      </w:pPr>
      <w:r w:rsidRPr="002843FC">
        <w:t>35.</w:t>
      </w:r>
      <w:r w:rsidRPr="002843FC">
        <w:tab/>
        <w:t xml:space="preserve">Lachman ME, Agrigoroaei S, Murphy C, Tun PA. Frequent cognitive activity compensates for education differences in episodic memory. </w:t>
      </w:r>
      <w:r w:rsidRPr="002843FC">
        <w:rPr>
          <w:i/>
        </w:rPr>
        <w:t xml:space="preserve">The American Journal of Geriatric Psychiatry </w:t>
      </w:r>
      <w:r w:rsidRPr="002843FC">
        <w:t>2010;</w:t>
      </w:r>
      <w:r w:rsidRPr="002843FC">
        <w:rPr>
          <w:b/>
        </w:rPr>
        <w:t>18</w:t>
      </w:r>
      <w:r w:rsidRPr="002843FC">
        <w:t>(1):4-10.</w:t>
      </w:r>
    </w:p>
    <w:p w14:paraId="7E3B7771" w14:textId="77777777" w:rsidR="002843FC" w:rsidRPr="002843FC" w:rsidRDefault="002843FC" w:rsidP="002843FC">
      <w:pPr>
        <w:pStyle w:val="EndNoteBibliography"/>
        <w:spacing w:after="0"/>
        <w:ind w:left="720" w:hanging="720"/>
      </w:pPr>
      <w:r w:rsidRPr="002843FC">
        <w:t>36.</w:t>
      </w:r>
      <w:r w:rsidRPr="002843FC">
        <w:tab/>
        <w:t xml:space="preserve">Detoc M, Bruel S, Frappe P, Tardy B, Botelho-Nevers E, Gagneux-Brunon A. Intention to participate in a COVID-19 vaccine clinical trial and to get vaccinated against COVID-19 in France during the pandemic. </w:t>
      </w:r>
      <w:r w:rsidRPr="002843FC">
        <w:rPr>
          <w:i/>
        </w:rPr>
        <w:t xml:space="preserve">Vaccine </w:t>
      </w:r>
      <w:r w:rsidRPr="002843FC">
        <w:t>2020;</w:t>
      </w:r>
      <w:r w:rsidRPr="002843FC">
        <w:rPr>
          <w:b/>
        </w:rPr>
        <w:t>38</w:t>
      </w:r>
      <w:r w:rsidRPr="002843FC">
        <w:t>(45):7002-7006.</w:t>
      </w:r>
    </w:p>
    <w:p w14:paraId="7D515A39" w14:textId="77777777" w:rsidR="002843FC" w:rsidRPr="002843FC" w:rsidRDefault="002843FC" w:rsidP="002843FC">
      <w:pPr>
        <w:pStyle w:val="EndNoteBibliography"/>
        <w:spacing w:after="0"/>
        <w:ind w:left="720" w:hanging="720"/>
      </w:pPr>
      <w:r w:rsidRPr="002843FC">
        <w:t>37.</w:t>
      </w:r>
      <w:r w:rsidRPr="002843FC">
        <w:tab/>
        <w:t xml:space="preserve">Wang J, Jing R, Lai X, Zhang H, Lyu Y, Knoll MD, Fang H. Acceptance of COVID-19 Vaccination during the COVID-19 Pandemic in China. </w:t>
      </w:r>
      <w:r w:rsidRPr="002843FC">
        <w:rPr>
          <w:i/>
        </w:rPr>
        <w:t xml:space="preserve">Vaccines (Basel) </w:t>
      </w:r>
      <w:r w:rsidRPr="002843FC">
        <w:t>2020;</w:t>
      </w:r>
      <w:r w:rsidRPr="002843FC">
        <w:rPr>
          <w:b/>
        </w:rPr>
        <w:t>8</w:t>
      </w:r>
      <w:r w:rsidRPr="002843FC">
        <w:t>(3).</w:t>
      </w:r>
    </w:p>
    <w:p w14:paraId="3C2FA8D5" w14:textId="77777777" w:rsidR="002843FC" w:rsidRPr="002843FC" w:rsidRDefault="002843FC" w:rsidP="002843FC">
      <w:pPr>
        <w:pStyle w:val="EndNoteBibliography"/>
        <w:spacing w:after="0"/>
        <w:ind w:left="720" w:hanging="720"/>
      </w:pPr>
      <w:r w:rsidRPr="002843FC">
        <w:t>38.</w:t>
      </w:r>
      <w:r w:rsidRPr="002843FC">
        <w:tab/>
        <w:t xml:space="preserve">Freeman D, Loe BS, Chadwick A, Vaccari C, Waite F, Rosebrock L, Jenner L, Petit A, Lewandowsky S, Vanderslott S, Innocenti S, Larkin M, Giubilini A, Yu LM, McShane H, Pollard AJ, Lambe S. COVID-19 vaccine hesitancy in the UK: the Oxford coronavirus explanations, attitudes, and narratives survey (Oceans) II. </w:t>
      </w:r>
      <w:r w:rsidRPr="002843FC">
        <w:rPr>
          <w:i/>
        </w:rPr>
        <w:t xml:space="preserve">Psychol Med </w:t>
      </w:r>
      <w:r w:rsidRPr="002843FC">
        <w:t>2020:1-15.</w:t>
      </w:r>
    </w:p>
    <w:p w14:paraId="4EF07596" w14:textId="77777777" w:rsidR="002843FC" w:rsidRPr="002843FC" w:rsidRDefault="002843FC" w:rsidP="002843FC">
      <w:pPr>
        <w:pStyle w:val="EndNoteBibliography"/>
        <w:spacing w:after="0"/>
        <w:ind w:left="720" w:hanging="720"/>
      </w:pPr>
      <w:r w:rsidRPr="002843FC">
        <w:lastRenderedPageBreak/>
        <w:t>39.</w:t>
      </w:r>
      <w:r w:rsidRPr="002843FC">
        <w:tab/>
        <w:t xml:space="preserve">Williams L, Flowers P, McLeod J, Young D, Rollins L. Social patterning and stability of intention to accept a COVID-19 vaccine in Scotland: Will those most at risk accept a vaccine? </w:t>
      </w:r>
      <w:r w:rsidRPr="002843FC">
        <w:rPr>
          <w:i/>
        </w:rPr>
        <w:t xml:space="preserve">Vaccines </w:t>
      </w:r>
      <w:r w:rsidRPr="002843FC">
        <w:t>2021;</w:t>
      </w:r>
      <w:r w:rsidRPr="002843FC">
        <w:rPr>
          <w:b/>
        </w:rPr>
        <w:t>9</w:t>
      </w:r>
      <w:r w:rsidRPr="002843FC">
        <w:t>(1):17.</w:t>
      </w:r>
    </w:p>
    <w:p w14:paraId="52556F65" w14:textId="77777777" w:rsidR="002843FC" w:rsidRPr="002843FC" w:rsidRDefault="002843FC" w:rsidP="002843FC">
      <w:pPr>
        <w:pStyle w:val="EndNoteBibliography"/>
        <w:spacing w:after="0"/>
        <w:ind w:left="720" w:hanging="720"/>
      </w:pPr>
      <w:r w:rsidRPr="002843FC">
        <w:t>40.</w:t>
      </w:r>
      <w:r w:rsidRPr="002843FC">
        <w:tab/>
        <w:t xml:space="preserve">Murphy J, Vallières F, Bentall RP, Shevlin M, McBride O, Hartman TK, McKay R, Bennett K, Mason L, Gibson-Miller J, Levita L, Martinez AP, Stocks TVA, Karatzias T, Hyland P. Psychological characteristics associated with COVID-19 vaccine hesitancy and resistance in Ireland and the United Kingdom. </w:t>
      </w:r>
      <w:r w:rsidRPr="002843FC">
        <w:rPr>
          <w:i/>
        </w:rPr>
        <w:t xml:space="preserve">Nat Commun </w:t>
      </w:r>
      <w:r w:rsidRPr="002843FC">
        <w:t>2021;</w:t>
      </w:r>
      <w:r w:rsidRPr="002843FC">
        <w:rPr>
          <w:b/>
        </w:rPr>
        <w:t>12</w:t>
      </w:r>
      <w:r w:rsidRPr="002843FC">
        <w:t>(1):29.</w:t>
      </w:r>
    </w:p>
    <w:p w14:paraId="5D949A41" w14:textId="77777777" w:rsidR="002843FC" w:rsidRPr="002843FC" w:rsidRDefault="002843FC" w:rsidP="002843FC">
      <w:pPr>
        <w:pStyle w:val="EndNoteBibliography"/>
        <w:spacing w:after="0"/>
        <w:ind w:left="720" w:hanging="720"/>
      </w:pPr>
      <w:r w:rsidRPr="002843FC">
        <w:t>41.</w:t>
      </w:r>
      <w:r w:rsidRPr="002843FC">
        <w:tab/>
        <w:t xml:space="preserve">Maguire PA, Reay RE, Looi JC. Nothing to sneeze at - uptake of protective measures against an influenza pandemic by people with schizophrenia: willingness and perceived barriers. </w:t>
      </w:r>
      <w:r w:rsidRPr="002843FC">
        <w:rPr>
          <w:i/>
        </w:rPr>
        <w:t xml:space="preserve">Australas Psychiatry </w:t>
      </w:r>
      <w:r w:rsidRPr="002843FC">
        <w:t>2019;</w:t>
      </w:r>
      <w:r w:rsidRPr="002843FC">
        <w:rPr>
          <w:b/>
        </w:rPr>
        <w:t>27</w:t>
      </w:r>
      <w:r w:rsidRPr="002843FC">
        <w:t>(2):171-178.</w:t>
      </w:r>
    </w:p>
    <w:p w14:paraId="1EE16D32" w14:textId="77777777" w:rsidR="002843FC" w:rsidRPr="002843FC" w:rsidRDefault="002843FC" w:rsidP="002843FC">
      <w:pPr>
        <w:pStyle w:val="EndNoteBibliography"/>
        <w:spacing w:after="0"/>
        <w:ind w:left="720" w:hanging="720"/>
      </w:pPr>
      <w:r w:rsidRPr="002843FC">
        <w:t>42.</w:t>
      </w:r>
      <w:r w:rsidRPr="002843FC">
        <w:tab/>
        <w:t xml:space="preserve">Miles LW, Williams N, Luthy KE, Eden L. Adult Vaccination Rates in the Mentally Ill Population: An Outpatient Improvement Project. </w:t>
      </w:r>
      <w:r w:rsidRPr="002843FC">
        <w:rPr>
          <w:i/>
        </w:rPr>
        <w:t xml:space="preserve">J Am Psychiatr Nurses Assoc </w:t>
      </w:r>
      <w:r w:rsidRPr="002843FC">
        <w:t>2020;</w:t>
      </w:r>
      <w:r w:rsidRPr="002843FC">
        <w:rPr>
          <w:b/>
        </w:rPr>
        <w:t>26</w:t>
      </w:r>
      <w:r w:rsidRPr="002843FC">
        <w:t>(2):172-180.</w:t>
      </w:r>
    </w:p>
    <w:p w14:paraId="73E79CD4" w14:textId="77777777" w:rsidR="002843FC" w:rsidRPr="002843FC" w:rsidRDefault="002843FC" w:rsidP="002843FC">
      <w:pPr>
        <w:pStyle w:val="EndNoteBibliography"/>
        <w:spacing w:after="0"/>
        <w:ind w:left="720" w:hanging="720"/>
      </w:pPr>
      <w:r w:rsidRPr="002843FC">
        <w:t>43.</w:t>
      </w:r>
      <w:r w:rsidRPr="002843FC">
        <w:tab/>
        <w:t xml:space="preserve">Gilbert RM, Mersky JP, Lee CP. Prevalence and correlates of vaccine attitudes and behaviors in a cohort of low-income mothers. </w:t>
      </w:r>
      <w:r w:rsidRPr="002843FC">
        <w:rPr>
          <w:i/>
        </w:rPr>
        <w:t xml:space="preserve">Prev Med Rep </w:t>
      </w:r>
      <w:r w:rsidRPr="002843FC">
        <w:t>2021;</w:t>
      </w:r>
      <w:r w:rsidRPr="002843FC">
        <w:rPr>
          <w:b/>
        </w:rPr>
        <w:t>21</w:t>
      </w:r>
      <w:r w:rsidRPr="002843FC">
        <w:t>:101292.</w:t>
      </w:r>
    </w:p>
    <w:p w14:paraId="791E8B7D" w14:textId="77777777" w:rsidR="002843FC" w:rsidRPr="002843FC" w:rsidRDefault="002843FC" w:rsidP="002843FC">
      <w:pPr>
        <w:pStyle w:val="EndNoteBibliography"/>
        <w:spacing w:after="0"/>
        <w:ind w:left="720" w:hanging="720"/>
      </w:pPr>
      <w:r w:rsidRPr="002843FC">
        <w:t>44.</w:t>
      </w:r>
      <w:r w:rsidRPr="002843FC">
        <w:tab/>
        <w:t xml:space="preserve">Liao Q, Cowling BJ, Lam WW, Fielding R. Factors affecting intention to receive and self-reported receipt of 2009 pandemic (H1N1) vaccine in Hong Kong: a longitudinal study. </w:t>
      </w:r>
      <w:r w:rsidRPr="002843FC">
        <w:rPr>
          <w:i/>
        </w:rPr>
        <w:t xml:space="preserve">PLoS One </w:t>
      </w:r>
      <w:r w:rsidRPr="002843FC">
        <w:t>2011;</w:t>
      </w:r>
      <w:r w:rsidRPr="002843FC">
        <w:rPr>
          <w:b/>
        </w:rPr>
        <w:t>6</w:t>
      </w:r>
      <w:r w:rsidRPr="002843FC">
        <w:t>(3):e17713.</w:t>
      </w:r>
    </w:p>
    <w:p w14:paraId="1D1B5AF6" w14:textId="77777777" w:rsidR="002843FC" w:rsidRPr="002843FC" w:rsidRDefault="002843FC" w:rsidP="002843FC">
      <w:pPr>
        <w:pStyle w:val="EndNoteBibliography"/>
        <w:spacing w:after="0"/>
        <w:ind w:left="720" w:hanging="720"/>
      </w:pPr>
      <w:r w:rsidRPr="002843FC">
        <w:t>45.</w:t>
      </w:r>
      <w:r w:rsidRPr="002843FC">
        <w:tab/>
        <w:t xml:space="preserve">Harris KM, Maurer J, Lurie N. Do people who intend to get a flu shot actually get one? </w:t>
      </w:r>
      <w:r w:rsidRPr="002843FC">
        <w:rPr>
          <w:i/>
        </w:rPr>
        <w:t xml:space="preserve">J Gen Intern Med </w:t>
      </w:r>
      <w:r w:rsidRPr="002843FC">
        <w:t>2009;</w:t>
      </w:r>
      <w:r w:rsidRPr="002843FC">
        <w:rPr>
          <w:b/>
        </w:rPr>
        <w:t>24</w:t>
      </w:r>
      <w:r w:rsidRPr="002843FC">
        <w:t>(12):1311-3.</w:t>
      </w:r>
    </w:p>
    <w:p w14:paraId="48F4A988" w14:textId="77777777" w:rsidR="002843FC" w:rsidRPr="002843FC" w:rsidRDefault="002843FC" w:rsidP="002843FC">
      <w:pPr>
        <w:pStyle w:val="EndNoteBibliography"/>
        <w:spacing w:after="0"/>
        <w:ind w:left="720" w:hanging="720"/>
      </w:pPr>
      <w:r w:rsidRPr="002843FC">
        <w:t>46.</w:t>
      </w:r>
      <w:r w:rsidRPr="002843FC">
        <w:tab/>
        <w:t xml:space="preserve">Fry A, Littlejohns TJ, Sudlow C, Doherty N, Adamska L, Sprosen T, Collins R, Allen NE. Comparison of Sociodemographic and Health-Related Characteristics of UK Biobank Participants With Those of the General Population. </w:t>
      </w:r>
      <w:r w:rsidRPr="002843FC">
        <w:rPr>
          <w:i/>
        </w:rPr>
        <w:t xml:space="preserve">Am J Epidemiol </w:t>
      </w:r>
      <w:r w:rsidRPr="002843FC">
        <w:t>2017;</w:t>
      </w:r>
      <w:r w:rsidRPr="002843FC">
        <w:rPr>
          <w:b/>
        </w:rPr>
        <w:t>186</w:t>
      </w:r>
      <w:r w:rsidRPr="002843FC">
        <w:t>(9):1026-1034.</w:t>
      </w:r>
    </w:p>
    <w:p w14:paraId="2DACA4FD" w14:textId="77777777" w:rsidR="002843FC" w:rsidRPr="002843FC" w:rsidRDefault="002843FC" w:rsidP="002843FC">
      <w:pPr>
        <w:pStyle w:val="EndNoteBibliography"/>
        <w:ind w:left="720" w:hanging="720"/>
      </w:pPr>
      <w:r w:rsidRPr="002843FC">
        <w:t>47.</w:t>
      </w:r>
      <w:r w:rsidRPr="002843FC">
        <w:tab/>
        <w:t xml:space="preserve">Batty GD, Gale CR, Kivimaki M, Deary IJ, Bell S. Comparison of risk factor associations in UK Biobank against representative, general population based studies with conventional response rates: prospective cohort study and individual participant meta-analysis. </w:t>
      </w:r>
      <w:r w:rsidRPr="002843FC">
        <w:rPr>
          <w:i/>
        </w:rPr>
        <w:t xml:space="preserve">BMJ </w:t>
      </w:r>
      <w:r w:rsidRPr="002843FC">
        <w:t>2020;</w:t>
      </w:r>
      <w:r w:rsidRPr="002843FC">
        <w:rPr>
          <w:b/>
        </w:rPr>
        <w:t>368</w:t>
      </w:r>
      <w:r w:rsidRPr="002843FC">
        <w:t>:m131.</w:t>
      </w:r>
    </w:p>
    <w:p w14:paraId="7DBB1310" w14:textId="646C66B2" w:rsidR="00A40E0C" w:rsidRPr="005F4762" w:rsidRDefault="00A40E0C" w:rsidP="00A40E0C">
      <w:pPr>
        <w:spacing w:after="0" w:line="240" w:lineRule="auto"/>
        <w:rPr>
          <w:rFonts w:ascii="Arial" w:hAnsi="Arial" w:cs="Arial"/>
          <w:highlight w:val="green"/>
        </w:rPr>
      </w:pPr>
      <w:r w:rsidRPr="005F4762">
        <w:rPr>
          <w:rFonts w:ascii="Arial" w:hAnsi="Arial" w:cs="Arial"/>
          <w:highlight w:val="green"/>
        </w:rPr>
        <w:fldChar w:fldCharType="end"/>
      </w:r>
    </w:p>
    <w:p w14:paraId="35B22686" w14:textId="77777777" w:rsidR="00F903B9" w:rsidRPr="005F4762" w:rsidRDefault="00F903B9" w:rsidP="005D2DA8">
      <w:pPr>
        <w:rPr>
          <w:rFonts w:ascii="Arial" w:hAnsi="Arial" w:cs="Arial"/>
          <w:b/>
          <w:bCs/>
        </w:rPr>
        <w:sectPr w:rsidR="00F903B9" w:rsidRPr="005F4762" w:rsidSect="00964C19">
          <w:type w:val="nextColumn"/>
          <w:pgSz w:w="11906" w:h="16838"/>
          <w:pgMar w:top="1134" w:right="1134" w:bottom="1134" w:left="1134" w:header="708" w:footer="708" w:gutter="0"/>
          <w:cols w:space="708"/>
          <w:docGrid w:linePitch="360"/>
        </w:sectPr>
      </w:pPr>
    </w:p>
    <w:p w14:paraId="68A4309D" w14:textId="777DA163" w:rsidR="00515BDD" w:rsidRPr="000C324A" w:rsidRDefault="000B48C5" w:rsidP="00515BDD">
      <w:pPr>
        <w:spacing w:after="0" w:line="240" w:lineRule="auto"/>
        <w:jc w:val="center"/>
        <w:rPr>
          <w:rFonts w:ascii="Arial" w:hAnsi="Arial" w:cs="Arial"/>
          <w:b/>
          <w:bCs/>
        </w:rPr>
      </w:pPr>
      <w:commentRangeStart w:id="150"/>
      <w:r w:rsidRPr="000C324A">
        <w:rPr>
          <w:rFonts w:ascii="Arial" w:hAnsi="Arial" w:cs="Arial"/>
          <w:b/>
          <w:bCs/>
        </w:rPr>
        <w:lastRenderedPageBreak/>
        <w:t>Figure</w:t>
      </w:r>
      <w:r w:rsidR="00CF3B26" w:rsidRPr="000C324A">
        <w:rPr>
          <w:rFonts w:ascii="Arial" w:hAnsi="Arial" w:cs="Arial"/>
          <w:b/>
          <w:bCs/>
        </w:rPr>
        <w:t xml:space="preserve"> 1</w:t>
      </w:r>
      <w:r w:rsidRPr="000C324A">
        <w:rPr>
          <w:rFonts w:ascii="Arial" w:hAnsi="Arial" w:cs="Arial"/>
          <w:b/>
          <w:bCs/>
        </w:rPr>
        <w:t xml:space="preserve">.  </w:t>
      </w:r>
      <w:commentRangeEnd w:id="150"/>
      <w:r w:rsidR="00AC11E3">
        <w:rPr>
          <w:rStyle w:val="CommentReference"/>
        </w:rPr>
        <w:commentReference w:id="150"/>
      </w:r>
      <w:r w:rsidRPr="000C324A">
        <w:rPr>
          <w:rFonts w:ascii="Arial" w:hAnsi="Arial" w:cs="Arial"/>
          <w:b/>
          <w:bCs/>
        </w:rPr>
        <w:t xml:space="preserve">Flow of cohort members into the analytical sample:  </w:t>
      </w:r>
    </w:p>
    <w:p w14:paraId="75A664B4" w14:textId="2625B424" w:rsidR="000B48C5" w:rsidRDefault="00515BDD" w:rsidP="000F3305">
      <w:pPr>
        <w:spacing w:after="0" w:line="240" w:lineRule="auto"/>
        <w:jc w:val="center"/>
        <w:rPr>
          <w:rFonts w:ascii="Arial" w:hAnsi="Arial" w:cs="Arial"/>
          <w:b/>
          <w:bCs/>
        </w:rPr>
      </w:pPr>
      <w:r w:rsidRPr="000C324A">
        <w:rPr>
          <w:rFonts w:ascii="Arial" w:hAnsi="Arial" w:cs="Arial"/>
          <w:b/>
          <w:bCs/>
        </w:rPr>
        <w:t xml:space="preserve">Main Survey and COVID Survey </w:t>
      </w:r>
      <w:r w:rsidR="000C324A" w:rsidRPr="000C324A">
        <w:rPr>
          <w:rFonts w:ascii="Arial" w:hAnsi="Arial" w:cs="Arial"/>
          <w:b/>
          <w:bCs/>
        </w:rPr>
        <w:t>in</w:t>
      </w:r>
      <w:r w:rsidRPr="000C324A">
        <w:rPr>
          <w:rFonts w:ascii="Arial" w:hAnsi="Arial" w:cs="Arial"/>
          <w:b/>
          <w:bCs/>
        </w:rPr>
        <w:t xml:space="preserve"> </w:t>
      </w:r>
      <w:r w:rsidR="000B48C5" w:rsidRPr="000C324A">
        <w:rPr>
          <w:rFonts w:ascii="Arial" w:hAnsi="Arial" w:cs="Arial"/>
          <w:b/>
          <w:bCs/>
        </w:rPr>
        <w:t>Understanding Society</w:t>
      </w:r>
    </w:p>
    <w:p w14:paraId="3A42DB89" w14:textId="6F9BA8DA" w:rsidR="000B48C5" w:rsidRDefault="00B32174" w:rsidP="00DF1597">
      <w:pPr>
        <w:ind w:left="2160" w:firstLine="720"/>
        <w:rPr>
          <w:rFonts w:ascii="Arial" w:hAnsi="Arial" w:cs="Arial"/>
          <w:b/>
          <w:bCs/>
        </w:rPr>
      </w:pP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r w:rsidRPr="00B32174">
        <w:rPr>
          <w:rFonts w:ascii="Arial" w:hAnsi="Arial" w:cs="Arial"/>
          <w:sz w:val="20"/>
          <w:szCs w:val="20"/>
        </w:rPr>
        <w:tab/>
      </w:r>
    </w:p>
    <w:p w14:paraId="7B4C4C5E" w14:textId="77777777" w:rsidR="00C323CF" w:rsidRPr="000C324A" w:rsidRDefault="00C323CF" w:rsidP="000B48C5">
      <w:pPr>
        <w:jc w:val="center"/>
        <w:rPr>
          <w:rFonts w:ascii="Arial" w:hAnsi="Arial" w:cs="Arial"/>
          <w:b/>
          <w:bCs/>
        </w:rPr>
      </w:pPr>
    </w:p>
    <w:p w14:paraId="1016A568" w14:textId="120F3A36" w:rsidR="000B48C5" w:rsidRPr="000C324A" w:rsidRDefault="00187643">
      <w:pPr>
        <w:rPr>
          <w:rFonts w:ascii="Arial" w:hAnsi="Arial" w:cs="Arial"/>
          <w:b/>
          <w:bCs/>
        </w:rPr>
      </w:pPr>
      <w:r w:rsidRPr="000C324A">
        <w:rPr>
          <w:rFonts w:ascii="Arial" w:hAnsi="Arial" w:cs="Arial"/>
          <w:b/>
          <w:bCs/>
          <w:noProof/>
          <w:lang w:eastAsia="en-GB"/>
        </w:rPr>
        <mc:AlternateContent>
          <mc:Choice Requires="wps">
            <w:drawing>
              <wp:anchor distT="45720" distB="45720" distL="114300" distR="114300" simplePos="0" relativeHeight="251659264" behindDoc="0" locked="0" layoutInCell="1" allowOverlap="1" wp14:anchorId="16A2B036" wp14:editId="7992B3B8">
                <wp:simplePos x="0" y="0"/>
                <wp:positionH relativeFrom="column">
                  <wp:posOffset>1878330</wp:posOffset>
                </wp:positionH>
                <wp:positionV relativeFrom="paragraph">
                  <wp:posOffset>21590</wp:posOffset>
                </wp:positionV>
                <wp:extent cx="1341120" cy="523875"/>
                <wp:effectExtent l="0" t="0" r="1143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120" cy="523875"/>
                        </a:xfrm>
                        <a:prstGeom prst="rect">
                          <a:avLst/>
                        </a:prstGeom>
                        <a:solidFill>
                          <a:srgbClr val="FFFFFF"/>
                        </a:solidFill>
                        <a:ln w="9525">
                          <a:solidFill>
                            <a:srgbClr val="000000"/>
                          </a:solidFill>
                          <a:miter lim="800000"/>
                          <a:headEnd/>
                          <a:tailEnd/>
                        </a:ln>
                      </wps:spPr>
                      <wps:txbx>
                        <w:txbxContent>
                          <w:p w14:paraId="0A2DD97C" w14:textId="537B83B2" w:rsidR="0098321E" w:rsidRPr="000C324A" w:rsidRDefault="0098321E"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A2B036" id="_x0000_t202" coordsize="21600,21600" o:spt="202" path="m,l,21600r21600,l21600,xe">
                <v:stroke joinstyle="miter"/>
                <v:path gradientshapeok="t" o:connecttype="rect"/>
              </v:shapetype>
              <v:shape id="Text Box 2" o:spid="_x0000_s1026" type="#_x0000_t202" style="position:absolute;margin-left:147.9pt;margin-top:1.7pt;width:105.6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">
                <v:textbox>
                  <w:txbxContent>
                    <w:p w14:paraId="0A2DD97C" w14:textId="537B83B2" w:rsidR="0098321E" w:rsidRPr="000C324A" w:rsidRDefault="0098321E" w:rsidP="000B48C5">
                      <w:pPr>
                        <w:spacing w:after="0" w:line="240" w:lineRule="auto"/>
                        <w:jc w:val="center"/>
                        <w:rPr>
                          <w:rFonts w:ascii="Arial" w:hAnsi="Arial" w:cs="Arial"/>
                          <w:sz w:val="18"/>
                          <w:szCs w:val="18"/>
                        </w:rPr>
                      </w:pPr>
                      <w:r w:rsidRPr="00892459">
                        <w:rPr>
                          <w:rFonts w:ascii="Arial" w:hAnsi="Arial" w:cs="Arial"/>
                          <w:sz w:val="18"/>
                          <w:szCs w:val="18"/>
                        </w:rPr>
                        <w:t>50,994</w:t>
                      </w:r>
                      <w:r w:rsidRPr="001A6489">
                        <w:rPr>
                          <w:rFonts w:ascii="Arial" w:hAnsi="Arial" w:cs="Arial"/>
                          <w:sz w:val="18"/>
                          <w:szCs w:val="18"/>
                        </w:rPr>
                        <w:t xml:space="preserve"> </w:t>
                      </w:r>
                      <w:r>
                        <w:rPr>
                          <w:rFonts w:ascii="Arial" w:hAnsi="Arial" w:cs="Arial"/>
                          <w:sz w:val="18"/>
                          <w:szCs w:val="18"/>
                        </w:rPr>
                        <w:t xml:space="preserve">participants in </w:t>
                      </w:r>
                      <w:r w:rsidRPr="000C324A">
                        <w:rPr>
                          <w:rFonts w:ascii="Arial" w:hAnsi="Arial" w:cs="Arial"/>
                          <w:sz w:val="18"/>
                          <w:szCs w:val="18"/>
                        </w:rPr>
                        <w:t xml:space="preserve">Wave 1 </w:t>
                      </w:r>
                      <w:r>
                        <w:rPr>
                          <w:rFonts w:ascii="Arial" w:hAnsi="Arial" w:cs="Arial"/>
                          <w:sz w:val="18"/>
                          <w:szCs w:val="18"/>
                        </w:rPr>
                        <w:t>of</w:t>
                      </w:r>
                      <w:r w:rsidRPr="000C324A">
                        <w:rPr>
                          <w:rFonts w:ascii="Arial" w:hAnsi="Arial" w:cs="Arial"/>
                          <w:sz w:val="18"/>
                          <w:szCs w:val="18"/>
                        </w:rPr>
                        <w:t xml:space="preserve"> Main Survey</w:t>
                      </w:r>
                      <w:r>
                        <w:rPr>
                          <w:rFonts w:ascii="Arial" w:hAnsi="Arial" w:cs="Arial"/>
                          <w:sz w:val="18"/>
                          <w:szCs w:val="18"/>
                        </w:rPr>
                        <w:t xml:space="preserve"> </w:t>
                      </w:r>
                      <w:r w:rsidRPr="000C324A">
                        <w:rPr>
                          <w:rFonts w:ascii="Arial" w:hAnsi="Arial" w:cs="Arial"/>
                          <w:sz w:val="18"/>
                          <w:szCs w:val="18"/>
                        </w:rPr>
                        <w:t>(2009-11)</w:t>
                      </w:r>
                    </w:p>
                  </w:txbxContent>
                </v:textbox>
                <w10:wrap type="square"/>
              </v:shape>
            </w:pict>
          </mc:Fallback>
        </mc:AlternateContent>
      </w:r>
    </w:p>
    <w:p w14:paraId="77BBA3B0" w14:textId="461F5106" w:rsidR="000B48C5" w:rsidRDefault="00CF3B03">
      <w:pPr>
        <w:rPr>
          <w:rFonts w:cstheme="minorHAnsi"/>
          <w:b/>
          <w:bCs/>
        </w:rPr>
      </w:pPr>
      <w:r w:rsidRPr="000C324A">
        <w:rPr>
          <w:rFonts w:ascii="Arial" w:hAnsi="Arial" w:cs="Arial"/>
          <w:b/>
          <w:bCs/>
          <w:noProof/>
          <w:lang w:eastAsia="en-GB"/>
        </w:rPr>
        <mc:AlternateContent>
          <mc:Choice Requires="wps">
            <w:drawing>
              <wp:anchor distT="0" distB="0" distL="114300" distR="114300" simplePos="0" relativeHeight="251706368" behindDoc="0" locked="0" layoutInCell="1" allowOverlap="1" wp14:anchorId="3A742860" wp14:editId="44847177">
                <wp:simplePos x="0" y="0"/>
                <wp:positionH relativeFrom="column">
                  <wp:posOffset>4832985</wp:posOffset>
                </wp:positionH>
                <wp:positionV relativeFrom="paragraph">
                  <wp:posOffset>4153535</wp:posOffset>
                </wp:positionV>
                <wp:extent cx="0" cy="357909"/>
                <wp:effectExtent l="76200" t="0" r="76200" b="61595"/>
                <wp:wrapNone/>
                <wp:docPr id="23" name="Straight Arrow Connector 23"/>
                <wp:cNvGraphicFramePr/>
                <a:graphic xmlns:a="http://schemas.openxmlformats.org/drawingml/2006/main">
                  <a:graphicData uri="http://schemas.microsoft.com/office/word/2010/wordprocessingShape">
                    <wps:wsp>
                      <wps:cNvCnPr/>
                      <wps:spPr>
                        <a:xfrm>
                          <a:off x="0" y="0"/>
                          <a:ext cx="0" cy="35790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0473CF1" id="_x0000_t32" coordsize="21600,21600" o:spt="32" o:oned="t" path="m,l21600,21600e" filled="f">
                <v:path arrowok="t" fillok="f" o:connecttype="none"/>
                <o:lock v:ext="edit" shapetype="t"/>
              </v:shapetype>
              <v:shape id="Straight Arrow Connector 23" o:spid="_x0000_s1026" type="#_x0000_t32" style="position:absolute;margin-left:380.55pt;margin-top:327.05pt;width:0;height:28.2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73600" behindDoc="0" locked="0" layoutInCell="1" allowOverlap="1" wp14:anchorId="29D3264C" wp14:editId="644E2C64">
                <wp:simplePos x="0" y="0"/>
                <wp:positionH relativeFrom="column">
                  <wp:posOffset>4837430</wp:posOffset>
                </wp:positionH>
                <wp:positionV relativeFrom="paragraph">
                  <wp:posOffset>3123565</wp:posOffset>
                </wp:positionV>
                <wp:extent cx="0" cy="3937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3937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BEFAF19" id="Straight Arrow Connector 16" o:spid="_x0000_s1026" type="#_x0000_t32" style="position:absolute;margin-left:380.9pt;margin-top:245.95pt;width:0;height:3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704320" behindDoc="0" locked="0" layoutInCell="1" allowOverlap="1" wp14:anchorId="49A7BCC5" wp14:editId="14E252F6">
                <wp:simplePos x="0" y="0"/>
                <wp:positionH relativeFrom="column">
                  <wp:posOffset>4213860</wp:posOffset>
                </wp:positionH>
                <wp:positionV relativeFrom="paragraph">
                  <wp:posOffset>3519805</wp:posOffset>
                </wp:positionV>
                <wp:extent cx="1240790" cy="1404620"/>
                <wp:effectExtent l="0" t="0" r="1651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16E7B471" w14:textId="1FA18D00" w:rsidR="0098321E" w:rsidRDefault="0098321E" w:rsidP="00CF3B03">
                            <w:pPr>
                              <w:spacing w:after="0" w:line="240" w:lineRule="auto"/>
                              <w:jc w:val="center"/>
                              <w:rPr>
                                <w:rFonts w:ascii="Arial" w:hAnsi="Arial" w:cs="Arial"/>
                                <w:sz w:val="18"/>
                                <w:szCs w:val="18"/>
                              </w:rPr>
                            </w:pPr>
                            <w:r>
                              <w:rPr>
                                <w:rFonts w:ascii="Arial" w:hAnsi="Arial" w:cs="Arial"/>
                                <w:sz w:val="18"/>
                                <w:szCs w:val="18"/>
                              </w:rPr>
                              <w:t>Wave 3</w:t>
                            </w:r>
                            <w:r w:rsidRPr="000C324A">
                              <w:rPr>
                                <w:rFonts w:ascii="Arial" w:hAnsi="Arial" w:cs="Arial"/>
                                <w:sz w:val="18"/>
                                <w:szCs w:val="18"/>
                              </w:rPr>
                              <w:t xml:space="preserve"> (N=</w:t>
                            </w:r>
                            <w:r>
                              <w:rPr>
                                <w:rFonts w:ascii="Arial" w:hAnsi="Arial" w:cs="Arial"/>
                                <w:sz w:val="18"/>
                                <w:szCs w:val="18"/>
                              </w:rPr>
                              <w:t>14,123</w:t>
                            </w:r>
                            <w:r w:rsidRPr="000C324A">
                              <w:rPr>
                                <w:rFonts w:ascii="Arial" w:hAnsi="Arial" w:cs="Arial"/>
                                <w:sz w:val="18"/>
                                <w:szCs w:val="18"/>
                              </w:rPr>
                              <w:t>) COVID Survey</w:t>
                            </w:r>
                          </w:p>
                          <w:p w14:paraId="4A2CE25C" w14:textId="568BCFD3" w:rsidR="0098321E" w:rsidRPr="000C324A" w:rsidRDefault="0098321E" w:rsidP="00CF3B03">
                            <w:pPr>
                              <w:spacing w:after="0" w:line="240" w:lineRule="auto"/>
                              <w:jc w:val="center"/>
                              <w:rPr>
                                <w:rFonts w:ascii="Arial" w:hAnsi="Arial" w:cs="Arial"/>
                                <w:sz w:val="18"/>
                                <w:szCs w:val="18"/>
                              </w:rPr>
                            </w:pPr>
                            <w:r>
                              <w:rPr>
                                <w:rFonts w:ascii="Arial" w:hAnsi="Arial" w:cs="Arial"/>
                                <w:sz w:val="18"/>
                                <w:szCs w:val="18"/>
                              </w:rPr>
                              <w:t>Household shielding</w:t>
                            </w:r>
                          </w:p>
                          <w:p w14:paraId="52020F98" w14:textId="66EBF9B5" w:rsidR="0098321E" w:rsidRPr="000C324A" w:rsidRDefault="0098321E" w:rsidP="00CF3B03">
                            <w:pPr>
                              <w:spacing w:after="0" w:line="240" w:lineRule="auto"/>
                              <w:jc w:val="center"/>
                              <w:rPr>
                                <w:rFonts w:ascii="Arial" w:hAnsi="Arial" w:cs="Arial"/>
                                <w:sz w:val="18"/>
                                <w:szCs w:val="18"/>
                              </w:rPr>
                            </w:pPr>
                            <w:r>
                              <w:rPr>
                                <w:rFonts w:ascii="Arial" w:hAnsi="Arial" w:cs="Arial"/>
                                <w:sz w:val="18"/>
                                <w:szCs w:val="18"/>
                              </w:rPr>
                              <w:t>(June</w:t>
                            </w:r>
                            <w:r w:rsidRPr="000C324A">
                              <w:rPr>
                                <w:rFonts w:ascii="Arial" w:hAnsi="Arial" w:cs="Arial"/>
                                <w:sz w:val="18"/>
                                <w:szCs w:val="18"/>
                              </w:rPr>
                              <w:t xml:space="preserve">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7BCC5" id="_x0000_s1027" type="#_x0000_t202" style="position:absolute;margin-left:331.8pt;margin-top:277.15pt;width:97.7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">
                <v:textbox style="mso-fit-shape-to-text:t">
                  <w:txbxContent>
                    <w:p w14:paraId="16E7B471" w14:textId="1FA18D00" w:rsidR="0098321E" w:rsidRDefault="0098321E" w:rsidP="00CF3B03">
                      <w:pPr>
                        <w:spacing w:after="0" w:line="240" w:lineRule="auto"/>
                        <w:jc w:val="center"/>
                        <w:rPr>
                          <w:rFonts w:ascii="Arial" w:hAnsi="Arial" w:cs="Arial"/>
                          <w:sz w:val="18"/>
                          <w:szCs w:val="18"/>
                        </w:rPr>
                      </w:pPr>
                      <w:r>
                        <w:rPr>
                          <w:rFonts w:ascii="Arial" w:hAnsi="Arial" w:cs="Arial"/>
                          <w:sz w:val="18"/>
                          <w:szCs w:val="18"/>
                        </w:rPr>
                        <w:t>Wave 3</w:t>
                      </w:r>
                      <w:r w:rsidRPr="000C324A">
                        <w:rPr>
                          <w:rFonts w:ascii="Arial" w:hAnsi="Arial" w:cs="Arial"/>
                          <w:sz w:val="18"/>
                          <w:szCs w:val="18"/>
                        </w:rPr>
                        <w:t xml:space="preserve"> (N=</w:t>
                      </w:r>
                      <w:r>
                        <w:rPr>
                          <w:rFonts w:ascii="Arial" w:hAnsi="Arial" w:cs="Arial"/>
                          <w:sz w:val="18"/>
                          <w:szCs w:val="18"/>
                        </w:rPr>
                        <w:t>14,123</w:t>
                      </w:r>
                      <w:r w:rsidRPr="000C324A">
                        <w:rPr>
                          <w:rFonts w:ascii="Arial" w:hAnsi="Arial" w:cs="Arial"/>
                          <w:sz w:val="18"/>
                          <w:szCs w:val="18"/>
                        </w:rPr>
                        <w:t>) COVID Survey</w:t>
                      </w:r>
                    </w:p>
                    <w:p w14:paraId="4A2CE25C" w14:textId="568BCFD3" w:rsidR="0098321E" w:rsidRPr="000C324A" w:rsidRDefault="0098321E" w:rsidP="00CF3B03">
                      <w:pPr>
                        <w:spacing w:after="0" w:line="240" w:lineRule="auto"/>
                        <w:jc w:val="center"/>
                        <w:rPr>
                          <w:rFonts w:ascii="Arial" w:hAnsi="Arial" w:cs="Arial"/>
                          <w:sz w:val="18"/>
                          <w:szCs w:val="18"/>
                        </w:rPr>
                      </w:pPr>
                      <w:r>
                        <w:rPr>
                          <w:rFonts w:ascii="Arial" w:hAnsi="Arial" w:cs="Arial"/>
                          <w:sz w:val="18"/>
                          <w:szCs w:val="18"/>
                        </w:rPr>
                        <w:t>Household shielding</w:t>
                      </w:r>
                    </w:p>
                    <w:p w14:paraId="52020F98" w14:textId="66EBF9B5" w:rsidR="0098321E" w:rsidRPr="000C324A" w:rsidRDefault="0098321E" w:rsidP="00CF3B03">
                      <w:pPr>
                        <w:spacing w:after="0" w:line="240" w:lineRule="auto"/>
                        <w:jc w:val="center"/>
                        <w:rPr>
                          <w:rFonts w:ascii="Arial" w:hAnsi="Arial" w:cs="Arial"/>
                          <w:sz w:val="18"/>
                          <w:szCs w:val="18"/>
                        </w:rPr>
                      </w:pPr>
                      <w:r>
                        <w:rPr>
                          <w:rFonts w:ascii="Arial" w:hAnsi="Arial" w:cs="Arial"/>
                          <w:sz w:val="18"/>
                          <w:szCs w:val="18"/>
                        </w:rPr>
                        <w:t>(June</w:t>
                      </w:r>
                      <w:r w:rsidRPr="000C324A">
                        <w:rPr>
                          <w:rFonts w:ascii="Arial" w:hAnsi="Arial" w:cs="Arial"/>
                          <w:sz w:val="18"/>
                          <w:szCs w:val="18"/>
                        </w:rPr>
                        <w:t xml:space="preserve"> 2020)</w:t>
                      </w:r>
                    </w:p>
                  </w:txbxContent>
                </v:textbox>
                <w10:wrap type="square"/>
              </v:shape>
            </w:pict>
          </mc:Fallback>
        </mc:AlternateContent>
      </w:r>
      <w:r w:rsidRPr="000C324A">
        <w:rPr>
          <w:rFonts w:ascii="Arial" w:hAnsi="Arial" w:cs="Arial"/>
          <w:b/>
          <w:bCs/>
          <w:noProof/>
          <w:lang w:eastAsia="en-GB"/>
        </w:rPr>
        <mc:AlternateContent>
          <mc:Choice Requires="wps">
            <w:drawing>
              <wp:anchor distT="45720" distB="45720" distL="114300" distR="114300" simplePos="0" relativeHeight="251667456" behindDoc="0" locked="0" layoutInCell="1" allowOverlap="1" wp14:anchorId="65901718" wp14:editId="5215CE3B">
                <wp:simplePos x="0" y="0"/>
                <wp:positionH relativeFrom="column">
                  <wp:posOffset>4222115</wp:posOffset>
                </wp:positionH>
                <wp:positionV relativeFrom="paragraph">
                  <wp:posOffset>4507865</wp:posOffset>
                </wp:positionV>
                <wp:extent cx="1240790" cy="1404620"/>
                <wp:effectExtent l="0" t="0" r="1651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06BCC269" w14:textId="2D4554D5"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98321E" w:rsidRPr="000C324A" w:rsidRDefault="0098321E" w:rsidP="00FB4702">
                            <w:pPr>
                              <w:spacing w:after="0" w:line="240" w:lineRule="auto"/>
                              <w:jc w:val="center"/>
                              <w:rPr>
                                <w:rFonts w:ascii="Arial" w:hAnsi="Arial" w:cs="Arial"/>
                                <w:i/>
                                <w:iCs/>
                                <w:sz w:val="18"/>
                                <w:szCs w:val="18"/>
                              </w:rPr>
                            </w:pPr>
                            <w:r>
                              <w:rPr>
                                <w:rFonts w:ascii="Arial" w:hAnsi="Arial" w:cs="Arial"/>
                                <w:i/>
                                <w:iCs/>
                                <w:sz w:val="18"/>
                                <w:szCs w:val="18"/>
                              </w:rPr>
                              <w:t>(</w:t>
                            </w:r>
                            <w:proofErr w:type="gramStart"/>
                            <w:r>
                              <w:rPr>
                                <w:rFonts w:ascii="Arial" w:hAnsi="Arial" w:cs="Arial"/>
                                <w:i/>
                                <w:iCs/>
                                <w:sz w:val="18"/>
                                <w:szCs w:val="18"/>
                              </w:rPr>
                              <w:t>v</w:t>
                            </w:r>
                            <w:r w:rsidRPr="000C324A">
                              <w:rPr>
                                <w:rFonts w:ascii="Arial" w:hAnsi="Arial" w:cs="Arial"/>
                                <w:i/>
                                <w:iCs/>
                                <w:sz w:val="18"/>
                                <w:szCs w:val="18"/>
                              </w:rPr>
                              <w:t>accine</w:t>
                            </w:r>
                            <w:proofErr w:type="gramEnd"/>
                            <w:r w:rsidRPr="000C324A">
                              <w:rPr>
                                <w:rFonts w:ascii="Arial" w:hAnsi="Arial" w:cs="Arial"/>
                                <w:i/>
                                <w:iCs/>
                                <w:sz w:val="18"/>
                                <w:szCs w:val="18"/>
                              </w:rPr>
                              <w:t xml:space="preserve"> hesitancy</w:t>
                            </w:r>
                            <w:r>
                              <w:rPr>
                                <w:rFonts w:ascii="Arial" w:hAnsi="Arial" w:cs="Arial"/>
                                <w:i/>
                                <w:iCs/>
                                <w:sz w:val="18"/>
                                <w:szCs w:val="18"/>
                              </w:rPr>
                              <w:t>, psychological distress)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01718" id="_x0000_s1028" type="#_x0000_t202" style="position:absolute;margin-left:332.45pt;margin-top:354.95pt;width:97.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">
                <v:textbox style="mso-fit-shape-to-text:t">
                  <w:txbxContent>
                    <w:p w14:paraId="06BCC269" w14:textId="2D4554D5"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Wave 6 (N=</w:t>
                      </w:r>
                      <w:r>
                        <w:rPr>
                          <w:rFonts w:ascii="Arial" w:hAnsi="Arial" w:cs="Arial"/>
                          <w:sz w:val="18"/>
                          <w:szCs w:val="18"/>
                        </w:rPr>
                        <w:t>12,035</w:t>
                      </w:r>
                      <w:r w:rsidRPr="000C324A">
                        <w:rPr>
                          <w:rFonts w:ascii="Arial" w:hAnsi="Arial" w:cs="Arial"/>
                          <w:sz w:val="18"/>
                          <w:szCs w:val="18"/>
                        </w:rPr>
                        <w:t>) of COVID Survey</w:t>
                      </w:r>
                    </w:p>
                    <w:p w14:paraId="127AD924" w14:textId="471FE963"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(Nov 2020)</w:t>
                      </w:r>
                    </w:p>
                    <w:p w14:paraId="1CDD1E3F" w14:textId="6A1832A6" w:rsidR="0098321E" w:rsidRPr="000C324A" w:rsidRDefault="0098321E" w:rsidP="00FB4702">
                      <w:pPr>
                        <w:spacing w:after="0" w:line="240" w:lineRule="auto"/>
                        <w:jc w:val="center"/>
                        <w:rPr>
                          <w:rFonts w:ascii="Arial" w:hAnsi="Arial" w:cs="Arial"/>
                          <w:i/>
                          <w:iCs/>
                          <w:sz w:val="18"/>
                          <w:szCs w:val="18"/>
                        </w:rPr>
                      </w:pPr>
                      <w:r>
                        <w:rPr>
                          <w:rFonts w:ascii="Arial" w:hAnsi="Arial" w:cs="Arial"/>
                          <w:i/>
                          <w:iCs/>
                          <w:sz w:val="18"/>
                          <w:szCs w:val="18"/>
                        </w:rPr>
                        <w:t>(</w:t>
                      </w:r>
                      <w:proofErr w:type="gramStart"/>
                      <w:r>
                        <w:rPr>
                          <w:rFonts w:ascii="Arial" w:hAnsi="Arial" w:cs="Arial"/>
                          <w:i/>
                          <w:iCs/>
                          <w:sz w:val="18"/>
                          <w:szCs w:val="18"/>
                        </w:rPr>
                        <w:t>v</w:t>
                      </w:r>
                      <w:r w:rsidRPr="000C324A">
                        <w:rPr>
                          <w:rFonts w:ascii="Arial" w:hAnsi="Arial" w:cs="Arial"/>
                          <w:i/>
                          <w:iCs/>
                          <w:sz w:val="18"/>
                          <w:szCs w:val="18"/>
                        </w:rPr>
                        <w:t>accine</w:t>
                      </w:r>
                      <w:proofErr w:type="gramEnd"/>
                      <w:r w:rsidRPr="000C324A">
                        <w:rPr>
                          <w:rFonts w:ascii="Arial" w:hAnsi="Arial" w:cs="Arial"/>
                          <w:i/>
                          <w:iCs/>
                          <w:sz w:val="18"/>
                          <w:szCs w:val="18"/>
                        </w:rPr>
                        <w:t xml:space="preserve"> hesitancy</w:t>
                      </w:r>
                      <w:r>
                        <w:rPr>
                          <w:rFonts w:ascii="Arial" w:hAnsi="Arial" w:cs="Arial"/>
                          <w:i/>
                          <w:iCs/>
                          <w:sz w:val="18"/>
                          <w:szCs w:val="18"/>
                        </w:rPr>
                        <w:t>, psychological distress)</w:t>
                      </w:r>
                    </w:p>
                  </w:txbxContent>
                </v:textbox>
                <w10:wrap type="square"/>
              </v:shape>
            </w:pict>
          </mc:Fallback>
        </mc:AlternateContent>
      </w:r>
      <w:r w:rsidRPr="000C324A">
        <w:rPr>
          <w:rFonts w:ascii="Arial" w:hAnsi="Arial" w:cs="Arial"/>
          <w:b/>
          <w:bCs/>
          <w:noProof/>
          <w:lang w:eastAsia="en-GB"/>
        </w:rPr>
        <mc:AlternateContent>
          <mc:Choice Requires="wps">
            <w:drawing>
              <wp:anchor distT="0" distB="0" distL="114300" distR="114300" simplePos="0" relativeHeight="251700224" behindDoc="0" locked="0" layoutInCell="1" allowOverlap="1" wp14:anchorId="019C22C1" wp14:editId="10285E70">
                <wp:simplePos x="0" y="0"/>
                <wp:positionH relativeFrom="column">
                  <wp:posOffset>4427220</wp:posOffset>
                </wp:positionH>
                <wp:positionV relativeFrom="paragraph">
                  <wp:posOffset>5418455</wp:posOffset>
                </wp:positionV>
                <wp:extent cx="0" cy="433714"/>
                <wp:effectExtent l="76200" t="0" r="57150" b="61595"/>
                <wp:wrapNone/>
                <wp:docPr id="13" name="Straight Arrow Connector 13"/>
                <wp:cNvGraphicFramePr/>
                <a:graphic xmlns:a="http://schemas.openxmlformats.org/drawingml/2006/main">
                  <a:graphicData uri="http://schemas.microsoft.com/office/word/2010/wordprocessingShape">
                    <wps:wsp>
                      <wps:cNvCnPr/>
                      <wps:spPr>
                        <a:xfrm>
                          <a:off x="0" y="0"/>
                          <a:ext cx="0" cy="4337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9BDDCFC" id="Straight Arrow Connector 13" o:spid="_x0000_s1026" type="#_x0000_t32" style="position:absolute;margin-left:348.6pt;margin-top:426.65pt;width:0;height:34.1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" strokecolor="black [3213]" strokeweight="1.5pt">
                <v:stroke endarrow="block" joinstyle="miter"/>
              </v:shape>
            </w:pict>
          </mc:Fallback>
        </mc:AlternateContent>
      </w:r>
      <w:r w:rsidRPr="000C324A">
        <w:rPr>
          <w:rFonts w:ascii="Arial" w:hAnsi="Arial" w:cs="Arial"/>
          <w:b/>
          <w:bCs/>
          <w:noProof/>
          <w:lang w:eastAsia="en-GB"/>
        </w:rPr>
        <mc:AlternateContent>
          <mc:Choice Requires="wps">
            <w:drawing>
              <wp:anchor distT="0" distB="0" distL="114300" distR="114300" simplePos="0" relativeHeight="251698176" behindDoc="0" locked="0" layoutInCell="1" allowOverlap="1" wp14:anchorId="64F24409" wp14:editId="18EEB8EC">
                <wp:simplePos x="0" y="0"/>
                <wp:positionH relativeFrom="column">
                  <wp:posOffset>5274945</wp:posOffset>
                </wp:positionH>
                <wp:positionV relativeFrom="paragraph">
                  <wp:posOffset>5404456</wp:posOffset>
                </wp:positionV>
                <wp:extent cx="0" cy="433714"/>
                <wp:effectExtent l="76200" t="0" r="57150" b="61595"/>
                <wp:wrapNone/>
                <wp:docPr id="14" name="Straight Arrow Connector 14"/>
                <wp:cNvGraphicFramePr/>
                <a:graphic xmlns:a="http://schemas.openxmlformats.org/drawingml/2006/main">
                  <a:graphicData uri="http://schemas.microsoft.com/office/word/2010/wordprocessingShape">
                    <wps:wsp>
                      <wps:cNvCnPr/>
                      <wps:spPr>
                        <a:xfrm>
                          <a:off x="0" y="0"/>
                          <a:ext cx="0" cy="43371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F70B895" id="Straight Arrow Connector 14" o:spid="_x0000_s1026" type="#_x0000_t32" style="position:absolute;margin-left:415.35pt;margin-top:425.55pt;width:0;height:3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" strokecolor="black [3213]" strokeweight="1.5pt">
                <v:stroke endarrow="block" joinstyle="miter"/>
              </v:shape>
            </w:pict>
          </mc:Fallback>
        </mc:AlternateContent>
      </w:r>
      <w:r w:rsidR="00C323CF" w:rsidRPr="000C324A">
        <w:rPr>
          <w:rFonts w:ascii="Arial" w:hAnsi="Arial" w:cs="Arial"/>
          <w:b/>
          <w:bCs/>
          <w:noProof/>
          <w:lang w:eastAsia="en-GB"/>
        </w:rPr>
        <mc:AlternateContent>
          <mc:Choice Requires="wps">
            <w:drawing>
              <wp:anchor distT="0" distB="0" distL="114300" distR="114300" simplePos="0" relativeHeight="251680768" behindDoc="0" locked="0" layoutInCell="1" allowOverlap="1" wp14:anchorId="4B9EAC98" wp14:editId="4563666C">
                <wp:simplePos x="0" y="0"/>
                <wp:positionH relativeFrom="column">
                  <wp:posOffset>3222213</wp:posOffset>
                </wp:positionH>
                <wp:positionV relativeFrom="paragraph">
                  <wp:posOffset>4473575</wp:posOffset>
                </wp:positionV>
                <wp:extent cx="455930" cy="8255"/>
                <wp:effectExtent l="0" t="0" r="20320" b="29845"/>
                <wp:wrapNone/>
                <wp:docPr id="20" name="Straight Connector 20"/>
                <wp:cNvGraphicFramePr/>
                <a:graphic xmlns:a="http://schemas.openxmlformats.org/drawingml/2006/main">
                  <a:graphicData uri="http://schemas.microsoft.com/office/word/2010/wordprocessingShape">
                    <wps:wsp>
                      <wps:cNvCnPr/>
                      <wps:spPr>
                        <a:xfrm>
                          <a:off x="0" y="0"/>
                          <a:ext cx="45593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4F365BF" id="Straight Connector 20"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3.7pt,352.25pt" to="289.6pt,3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" strokecolor="black [3213]" strokeweight="1.5pt">
                <v:stroke joinstyle="miter"/>
              </v:line>
            </w:pict>
          </mc:Fallback>
        </mc:AlternateContent>
      </w:r>
      <w:r w:rsidR="00C323CF" w:rsidRPr="000C324A">
        <w:rPr>
          <w:rFonts w:ascii="Arial" w:hAnsi="Arial" w:cs="Arial"/>
          <w:b/>
          <w:bCs/>
          <w:noProof/>
          <w:lang w:eastAsia="en-GB"/>
        </w:rPr>
        <mc:AlternateContent>
          <mc:Choice Requires="wps">
            <w:drawing>
              <wp:anchor distT="0" distB="0" distL="114300" distR="114300" simplePos="0" relativeHeight="251678720" behindDoc="0" locked="0" layoutInCell="1" allowOverlap="1" wp14:anchorId="7ED80600" wp14:editId="026EA391">
                <wp:simplePos x="0" y="0"/>
                <wp:positionH relativeFrom="column">
                  <wp:posOffset>3221578</wp:posOffset>
                </wp:positionH>
                <wp:positionV relativeFrom="paragraph">
                  <wp:posOffset>2858135</wp:posOffset>
                </wp:positionV>
                <wp:extent cx="456045" cy="8255"/>
                <wp:effectExtent l="0" t="0" r="20320" b="29845"/>
                <wp:wrapNone/>
                <wp:docPr id="19" name="Straight Connector 19"/>
                <wp:cNvGraphicFramePr/>
                <a:graphic xmlns:a="http://schemas.openxmlformats.org/drawingml/2006/main">
                  <a:graphicData uri="http://schemas.microsoft.com/office/word/2010/wordprocessingShape">
                    <wps:wsp>
                      <wps:cNvCnPr/>
                      <wps:spPr>
                        <a:xfrm>
                          <a:off x="0" y="0"/>
                          <a:ext cx="456045"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84C6874" id="Straight Connector 1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65pt,225.05pt" to="289.55pt,2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" strokecolor="black [3213]" strokeweight="1.5pt">
                <v:stroke joinstyle="miter"/>
              </v:line>
            </w:pict>
          </mc:Fallback>
        </mc:AlternateContent>
      </w:r>
      <w:r w:rsidR="00C323CF" w:rsidRPr="000C324A">
        <w:rPr>
          <w:rFonts w:ascii="Arial" w:hAnsi="Arial" w:cs="Arial"/>
          <w:b/>
          <w:bCs/>
          <w:noProof/>
          <w:lang w:eastAsia="en-GB"/>
        </w:rPr>
        <mc:AlternateContent>
          <mc:Choice Requires="wps">
            <w:drawing>
              <wp:anchor distT="45720" distB="45720" distL="114300" distR="114300" simplePos="0" relativeHeight="251661312" behindDoc="0" locked="0" layoutInCell="1" allowOverlap="1" wp14:anchorId="7915B765" wp14:editId="10C891EC">
                <wp:simplePos x="0" y="0"/>
                <wp:positionH relativeFrom="column">
                  <wp:posOffset>1931035</wp:posOffset>
                </wp:positionH>
                <wp:positionV relativeFrom="paragraph">
                  <wp:posOffset>1014730</wp:posOffset>
                </wp:positionV>
                <wp:extent cx="1240559" cy="1404620"/>
                <wp:effectExtent l="0" t="0" r="17145" b="215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559" cy="1404620"/>
                        </a:xfrm>
                        <a:prstGeom prst="rect">
                          <a:avLst/>
                        </a:prstGeom>
                        <a:solidFill>
                          <a:srgbClr val="FFFFFF"/>
                        </a:solidFill>
                        <a:ln w="9525">
                          <a:solidFill>
                            <a:srgbClr val="000000"/>
                          </a:solidFill>
                          <a:miter lim="800000"/>
                          <a:headEnd/>
                          <a:tailEnd/>
                        </a:ln>
                      </wps:spPr>
                      <wps:txbx>
                        <w:txbxContent>
                          <w:p w14:paraId="27B6AFDC" w14:textId="0C08FC30" w:rsidR="0098321E" w:rsidRDefault="0098321E"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98321E" w:rsidRPr="00C33608" w:rsidRDefault="0098321E" w:rsidP="00C33608">
                            <w:pPr>
                              <w:spacing w:after="0" w:line="240" w:lineRule="auto"/>
                              <w:jc w:val="center"/>
                              <w:rPr>
                                <w:rFonts w:ascii="Arial" w:hAnsi="Arial" w:cs="Arial"/>
                                <w:sz w:val="18"/>
                                <w:szCs w:val="18"/>
                              </w:rPr>
                            </w:pPr>
                            <w:r>
                              <w:rPr>
                                <w:rFonts w:ascii="Arial" w:hAnsi="Arial" w:cs="Arial"/>
                                <w:sz w:val="18"/>
                                <w:szCs w:val="18"/>
                              </w:rPr>
                              <w:t>(</w:t>
                            </w:r>
                            <w:proofErr w:type="gramStart"/>
                            <w:r w:rsidRPr="00C33608">
                              <w:rPr>
                                <w:rFonts w:ascii="Arial" w:hAnsi="Arial" w:cs="Arial"/>
                                <w:i/>
                                <w:iCs/>
                                <w:sz w:val="18"/>
                                <w:szCs w:val="18"/>
                              </w:rPr>
                              <w:t>cognitive</w:t>
                            </w:r>
                            <w:proofErr w:type="gramEnd"/>
                            <w:r w:rsidRPr="00C33608">
                              <w:rPr>
                                <w:rFonts w:ascii="Arial" w:hAnsi="Arial" w:cs="Arial"/>
                                <w:i/>
                                <w:iCs/>
                                <w:sz w:val="18"/>
                                <w:szCs w:val="18"/>
                              </w:rPr>
                              <w:t xml:space="preserve"> function</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15B765" id="_x0000_s1029" type="#_x0000_t202" style="position:absolute;margin-left:152.05pt;margin-top:79.9pt;width:97.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">
                <v:textbox style="mso-fit-shape-to-text:t">
                  <w:txbxContent>
                    <w:p w14:paraId="27B6AFDC" w14:textId="0C08FC30" w:rsidR="0098321E" w:rsidRDefault="0098321E" w:rsidP="00C33608">
                      <w:pPr>
                        <w:spacing w:after="0" w:line="240" w:lineRule="auto"/>
                        <w:jc w:val="center"/>
                        <w:rPr>
                          <w:rFonts w:ascii="Arial" w:hAnsi="Arial" w:cs="Arial"/>
                          <w:sz w:val="18"/>
                          <w:szCs w:val="18"/>
                        </w:rPr>
                      </w:pPr>
                      <w:r w:rsidRPr="00C33608">
                        <w:rPr>
                          <w:rFonts w:ascii="Arial" w:hAnsi="Arial" w:cs="Arial"/>
                          <w:sz w:val="18"/>
                          <w:szCs w:val="18"/>
                        </w:rPr>
                        <w:t>40,730 participants in Wave 3 of Main Survey (2011-13)</w:t>
                      </w:r>
                    </w:p>
                    <w:p w14:paraId="45E1B16D" w14:textId="33E30800" w:rsidR="0098321E" w:rsidRPr="00C33608" w:rsidRDefault="0098321E" w:rsidP="00C33608">
                      <w:pPr>
                        <w:spacing w:after="0" w:line="240" w:lineRule="auto"/>
                        <w:jc w:val="center"/>
                        <w:rPr>
                          <w:rFonts w:ascii="Arial" w:hAnsi="Arial" w:cs="Arial"/>
                          <w:sz w:val="18"/>
                          <w:szCs w:val="18"/>
                        </w:rPr>
                      </w:pPr>
                      <w:r>
                        <w:rPr>
                          <w:rFonts w:ascii="Arial" w:hAnsi="Arial" w:cs="Arial"/>
                          <w:sz w:val="18"/>
                          <w:szCs w:val="18"/>
                        </w:rPr>
                        <w:t>(</w:t>
                      </w:r>
                      <w:proofErr w:type="gramStart"/>
                      <w:r w:rsidRPr="00C33608">
                        <w:rPr>
                          <w:rFonts w:ascii="Arial" w:hAnsi="Arial" w:cs="Arial"/>
                          <w:i/>
                          <w:iCs/>
                          <w:sz w:val="18"/>
                          <w:szCs w:val="18"/>
                        </w:rPr>
                        <w:t>cognitive</w:t>
                      </w:r>
                      <w:proofErr w:type="gramEnd"/>
                      <w:r w:rsidRPr="00C33608">
                        <w:rPr>
                          <w:rFonts w:ascii="Arial" w:hAnsi="Arial" w:cs="Arial"/>
                          <w:i/>
                          <w:iCs/>
                          <w:sz w:val="18"/>
                          <w:szCs w:val="18"/>
                        </w:rPr>
                        <w:t xml:space="preserve"> function</w:t>
                      </w:r>
                      <w:r>
                        <w:rPr>
                          <w:rFonts w:ascii="Arial" w:hAnsi="Arial" w:cs="Arial"/>
                          <w:sz w:val="18"/>
                          <w:szCs w:val="18"/>
                        </w:rPr>
                        <w:t>)</w:t>
                      </w:r>
                    </w:p>
                  </w:txbxContent>
                </v:textbox>
                <w10:wrap type="square"/>
              </v:shape>
            </w:pict>
          </mc:Fallback>
        </mc:AlternateContent>
      </w:r>
      <w:r w:rsidR="00C323CF" w:rsidRPr="000C324A">
        <w:rPr>
          <w:rFonts w:ascii="Arial" w:hAnsi="Arial" w:cs="Arial"/>
          <w:b/>
          <w:bCs/>
          <w:noProof/>
          <w:lang w:eastAsia="en-GB"/>
        </w:rPr>
        <mc:AlternateContent>
          <mc:Choice Requires="wps">
            <w:drawing>
              <wp:anchor distT="0" distB="0" distL="114300" distR="114300" simplePos="0" relativeHeight="251702272" behindDoc="0" locked="0" layoutInCell="1" allowOverlap="1" wp14:anchorId="4EA5138A" wp14:editId="5D050B84">
                <wp:simplePos x="0" y="0"/>
                <wp:positionH relativeFrom="column">
                  <wp:posOffset>3188112</wp:posOffset>
                </wp:positionH>
                <wp:positionV relativeFrom="paragraph">
                  <wp:posOffset>1378585</wp:posOffset>
                </wp:positionV>
                <wp:extent cx="501650" cy="8255"/>
                <wp:effectExtent l="0" t="0" r="31750" b="29845"/>
                <wp:wrapNone/>
                <wp:docPr id="1" name="Straight Connector 1"/>
                <wp:cNvGraphicFramePr/>
                <a:graphic xmlns:a="http://schemas.openxmlformats.org/drawingml/2006/main">
                  <a:graphicData uri="http://schemas.microsoft.com/office/word/2010/wordprocessingShape">
                    <wps:wsp>
                      <wps:cNvCnPr/>
                      <wps:spPr>
                        <a:xfrm>
                          <a:off x="0" y="0"/>
                          <a:ext cx="501650" cy="82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DC2129E" id="Straight Connector 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51.05pt,108.55pt" to="290.5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" strokecolor="black [3213]" strokeweight="1.5pt">
                <v:stroke joinstyle="miter"/>
              </v:line>
            </w:pict>
          </mc:Fallback>
        </mc:AlternateContent>
      </w:r>
      <w:r w:rsidR="008F09A7" w:rsidRPr="000C324A">
        <w:rPr>
          <w:rFonts w:ascii="Arial" w:hAnsi="Arial" w:cs="Arial"/>
          <w:b/>
          <w:bCs/>
          <w:noProof/>
          <w:lang w:eastAsia="en-GB"/>
        </w:rPr>
        <mc:AlternateContent>
          <mc:Choice Requires="wps">
            <w:drawing>
              <wp:anchor distT="45720" distB="45720" distL="114300" distR="114300" simplePos="0" relativeHeight="251694080" behindDoc="0" locked="0" layoutInCell="1" allowOverlap="1" wp14:anchorId="3A17889F" wp14:editId="2597A990">
                <wp:simplePos x="0" y="0"/>
                <wp:positionH relativeFrom="column">
                  <wp:posOffset>5043805</wp:posOffset>
                </wp:positionH>
                <wp:positionV relativeFrom="paragraph">
                  <wp:posOffset>5849725</wp:posOffset>
                </wp:positionV>
                <wp:extent cx="1240790" cy="1404620"/>
                <wp:effectExtent l="0" t="0" r="16510"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5D986F10" w14:textId="209B42B5" w:rsidR="0098321E" w:rsidRPr="000C324A" w:rsidRDefault="0098321E"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 xml:space="preserve">mental and physical health, </w:t>
                            </w:r>
                            <w:r w:rsidRPr="00316CD1">
                              <w:rPr>
                                <w:rFonts w:ascii="Arial" w:hAnsi="Arial" w:cs="Arial"/>
                                <w:sz w:val="18"/>
                                <w:szCs w:val="18"/>
                              </w:rPr>
                              <w:t>vaccine hesitancy</w:t>
                            </w:r>
                            <w:r>
                              <w:rPr>
                                <w:rFonts w:ascii="Arial" w:hAnsi="Arial" w:cs="Arial"/>
                                <w:sz w:val="18"/>
                                <w:szCs w:val="18"/>
                              </w:rPr>
                              <w:t>, and covariates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17889F" id="_x0000_s1030" type="#_x0000_t202" style="position:absolute;margin-left:397.15pt;margin-top:460.6pt;width:97.7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">
                <v:textbox style="mso-fit-shape-to-text:t">
                  <w:txbxContent>
                    <w:p w14:paraId="5D986F10" w14:textId="209B42B5" w:rsidR="0098321E" w:rsidRPr="000C324A" w:rsidRDefault="0098321E"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7361 with full data </w:t>
                      </w:r>
                      <w:r>
                        <w:rPr>
                          <w:rFonts w:ascii="Arial" w:hAnsi="Arial" w:cs="Arial"/>
                          <w:sz w:val="18"/>
                          <w:szCs w:val="18"/>
                        </w:rPr>
                        <w:t>on</w:t>
                      </w:r>
                      <w:r w:rsidRPr="00B27072">
                        <w:rPr>
                          <w:rFonts w:ascii="Arial" w:hAnsi="Arial" w:cs="Arial"/>
                          <w:sz w:val="18"/>
                          <w:szCs w:val="18"/>
                        </w:rPr>
                        <w:t xml:space="preserve"> </w:t>
                      </w:r>
                      <w:r>
                        <w:rPr>
                          <w:rFonts w:ascii="Arial" w:hAnsi="Arial" w:cs="Arial"/>
                          <w:sz w:val="18"/>
                          <w:szCs w:val="18"/>
                        </w:rPr>
                        <w:t xml:space="preserve">mental and physical health, </w:t>
                      </w:r>
                      <w:r w:rsidRPr="00316CD1">
                        <w:rPr>
                          <w:rFonts w:ascii="Arial" w:hAnsi="Arial" w:cs="Arial"/>
                          <w:sz w:val="18"/>
                          <w:szCs w:val="18"/>
                        </w:rPr>
                        <w:t>vaccine hesitancy</w:t>
                      </w:r>
                      <w:r>
                        <w:rPr>
                          <w:rFonts w:ascii="Arial" w:hAnsi="Arial" w:cs="Arial"/>
                          <w:sz w:val="18"/>
                          <w:szCs w:val="18"/>
                        </w:rPr>
                        <w:t>, and covariates</w:t>
                      </w:r>
                    </w:p>
                  </w:txbxContent>
                </v:textbox>
                <w10:wrap type="square"/>
              </v:shape>
            </w:pict>
          </mc:Fallback>
        </mc:AlternateContent>
      </w:r>
      <w:r w:rsidR="008F09A7" w:rsidRPr="000C324A">
        <w:rPr>
          <w:rFonts w:ascii="Arial" w:hAnsi="Arial" w:cs="Arial"/>
          <w:b/>
          <w:bCs/>
          <w:noProof/>
          <w:lang w:eastAsia="en-GB"/>
        </w:rPr>
        <mc:AlternateContent>
          <mc:Choice Requires="wps">
            <w:drawing>
              <wp:anchor distT="45720" distB="45720" distL="114300" distR="114300" simplePos="0" relativeHeight="251692032" behindDoc="0" locked="0" layoutInCell="1" allowOverlap="1" wp14:anchorId="6B69E7C0" wp14:editId="0976636F">
                <wp:simplePos x="0" y="0"/>
                <wp:positionH relativeFrom="column">
                  <wp:posOffset>3438525</wp:posOffset>
                </wp:positionH>
                <wp:positionV relativeFrom="paragraph">
                  <wp:posOffset>5841470</wp:posOffset>
                </wp:positionV>
                <wp:extent cx="1240790" cy="1404620"/>
                <wp:effectExtent l="0" t="0" r="16510" b="1968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773304B1" w14:textId="5961941C" w:rsidR="0098321E" w:rsidRPr="000C324A" w:rsidRDefault="0098321E"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316CD1">
                              <w:rPr>
                                <w:rFonts w:ascii="Arial" w:hAnsi="Arial" w:cs="Arial"/>
                                <w:sz w:val="18"/>
                                <w:szCs w:val="18"/>
                              </w:rPr>
                              <w:t>vaccine hesitancy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9E7C0" id="_x0000_s1031" type="#_x0000_t202" style="position:absolute;margin-left:270.75pt;margin-top:459.95pt;width:97.7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">
                <v:textbox style="mso-fit-shape-to-text:t">
                  <w:txbxContent>
                    <w:p w14:paraId="773304B1" w14:textId="5961941C" w:rsidR="0098321E" w:rsidRPr="000C324A" w:rsidRDefault="0098321E" w:rsidP="00B27072">
                      <w:pPr>
                        <w:spacing w:after="0" w:line="240" w:lineRule="auto"/>
                        <w:jc w:val="center"/>
                        <w:rPr>
                          <w:rFonts w:ascii="Arial" w:hAnsi="Arial" w:cs="Arial"/>
                          <w:i/>
                          <w:iCs/>
                          <w:sz w:val="18"/>
                          <w:szCs w:val="18"/>
                        </w:rPr>
                      </w:pPr>
                      <w:r>
                        <w:rPr>
                          <w:rFonts w:ascii="Arial" w:hAnsi="Arial" w:cs="Arial"/>
                          <w:sz w:val="18"/>
                          <w:szCs w:val="18"/>
                        </w:rPr>
                        <w:t>N=</w:t>
                      </w:r>
                      <w:r w:rsidRPr="00B27072">
                        <w:rPr>
                          <w:rFonts w:ascii="Arial" w:hAnsi="Arial" w:cs="Arial"/>
                          <w:sz w:val="18"/>
                          <w:szCs w:val="18"/>
                        </w:rPr>
                        <w:t xml:space="preserve">11,955 </w:t>
                      </w:r>
                      <w:r>
                        <w:rPr>
                          <w:rFonts w:ascii="Arial" w:hAnsi="Arial" w:cs="Arial"/>
                          <w:sz w:val="18"/>
                          <w:szCs w:val="18"/>
                        </w:rPr>
                        <w:t xml:space="preserve">with full data on </w:t>
                      </w:r>
                      <w:r w:rsidRPr="00316CD1">
                        <w:rPr>
                          <w:rFonts w:ascii="Arial" w:hAnsi="Arial" w:cs="Arial"/>
                          <w:sz w:val="18"/>
                          <w:szCs w:val="18"/>
                        </w:rPr>
                        <w:t>vaccine hesitancy</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0528" behindDoc="0" locked="0" layoutInCell="1" allowOverlap="1" wp14:anchorId="4DED317B" wp14:editId="45F1D038">
                <wp:simplePos x="0" y="0"/>
                <wp:positionH relativeFrom="column">
                  <wp:posOffset>2564130</wp:posOffset>
                </wp:positionH>
                <wp:positionV relativeFrom="paragraph">
                  <wp:posOffset>1637442</wp:posOffset>
                </wp:positionV>
                <wp:extent cx="0" cy="844417"/>
                <wp:effectExtent l="76200" t="0" r="57150" b="51435"/>
                <wp:wrapNone/>
                <wp:docPr id="11" name="Straight Arrow Connector 11"/>
                <wp:cNvGraphicFramePr/>
                <a:graphic xmlns:a="http://schemas.openxmlformats.org/drawingml/2006/main">
                  <a:graphicData uri="http://schemas.microsoft.com/office/word/2010/wordprocessingShape">
                    <wps:wsp>
                      <wps:cNvCnPr/>
                      <wps:spPr>
                        <a:xfrm>
                          <a:off x="0" y="0"/>
                          <a:ext cx="0" cy="84441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ED354F5" id="Straight Arrow Connector 11" o:spid="_x0000_s1026" type="#_x0000_t32" style="position:absolute;margin-left:201.9pt;margin-top:128.95pt;width:0;height:6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65408" behindDoc="0" locked="0" layoutInCell="1" allowOverlap="1" wp14:anchorId="14887D38" wp14:editId="48AF9AFF">
                <wp:simplePos x="0" y="0"/>
                <wp:positionH relativeFrom="column">
                  <wp:posOffset>4216400</wp:posOffset>
                </wp:positionH>
                <wp:positionV relativeFrom="paragraph">
                  <wp:posOffset>2628265</wp:posOffset>
                </wp:positionV>
                <wp:extent cx="1240790" cy="1404620"/>
                <wp:effectExtent l="0" t="0" r="16510"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790" cy="1404620"/>
                        </a:xfrm>
                        <a:prstGeom prst="rect">
                          <a:avLst/>
                        </a:prstGeom>
                        <a:solidFill>
                          <a:srgbClr val="FFFFFF"/>
                        </a:solidFill>
                        <a:ln w="9525">
                          <a:solidFill>
                            <a:srgbClr val="000000"/>
                          </a:solidFill>
                          <a:miter lim="800000"/>
                          <a:headEnd/>
                          <a:tailEnd/>
                        </a:ln>
                      </wps:spPr>
                      <wps:txbx>
                        <w:txbxContent>
                          <w:p w14:paraId="290E2907" w14:textId="70665243"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887D38" id="_x0000_s1032" type="#_x0000_t202" style="position:absolute;margin-left:332pt;margin-top:206.95pt;width:97.7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">
                <v:textbox style="mso-fit-shape-to-text:t">
                  <w:txbxContent>
                    <w:p w14:paraId="290E2907" w14:textId="70665243"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Wave 1 (N=</w:t>
                      </w:r>
                      <w:r>
                        <w:rPr>
                          <w:rFonts w:ascii="Arial" w:hAnsi="Arial" w:cs="Arial"/>
                          <w:sz w:val="18"/>
                          <w:szCs w:val="18"/>
                        </w:rPr>
                        <w:t>17,761</w:t>
                      </w:r>
                      <w:r w:rsidRPr="000C324A">
                        <w:rPr>
                          <w:rFonts w:ascii="Arial" w:hAnsi="Arial" w:cs="Arial"/>
                          <w:sz w:val="18"/>
                          <w:szCs w:val="18"/>
                        </w:rPr>
                        <w:t>) COVID Survey</w:t>
                      </w:r>
                    </w:p>
                    <w:p w14:paraId="1F48C8B0" w14:textId="06A61043" w:rsidR="0098321E" w:rsidRPr="000C324A" w:rsidRDefault="0098321E" w:rsidP="00FB4702">
                      <w:pPr>
                        <w:spacing w:after="0" w:line="240" w:lineRule="auto"/>
                        <w:jc w:val="center"/>
                        <w:rPr>
                          <w:rFonts w:ascii="Arial" w:hAnsi="Arial" w:cs="Arial"/>
                          <w:sz w:val="18"/>
                          <w:szCs w:val="18"/>
                        </w:rPr>
                      </w:pPr>
                      <w:r w:rsidRPr="000C324A">
                        <w:rPr>
                          <w:rFonts w:ascii="Arial" w:hAnsi="Arial" w:cs="Arial"/>
                          <w:sz w:val="18"/>
                          <w:szCs w:val="18"/>
                        </w:rPr>
                        <w:t>(April 2020)</w:t>
                      </w:r>
                    </w:p>
                  </w:txbxContent>
                </v:textbox>
                <w10:wrap type="square"/>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77696" behindDoc="0" locked="0" layoutInCell="1" allowOverlap="1" wp14:anchorId="4926EF70" wp14:editId="00BED87A">
                <wp:simplePos x="0" y="0"/>
                <wp:positionH relativeFrom="column">
                  <wp:posOffset>3686175</wp:posOffset>
                </wp:positionH>
                <wp:positionV relativeFrom="paragraph">
                  <wp:posOffset>2863215</wp:posOffset>
                </wp:positionV>
                <wp:extent cx="530860" cy="6350"/>
                <wp:effectExtent l="0" t="57150" r="40640" b="88900"/>
                <wp:wrapNone/>
                <wp:docPr id="18" name="Straight Arrow Connector 18"/>
                <wp:cNvGraphicFramePr/>
                <a:graphic xmlns:a="http://schemas.openxmlformats.org/drawingml/2006/main">
                  <a:graphicData uri="http://schemas.microsoft.com/office/word/2010/wordprocessingShape">
                    <wps:wsp>
                      <wps:cNvCnPr/>
                      <wps:spPr>
                        <a:xfrm>
                          <a:off x="0" y="0"/>
                          <a:ext cx="530860" cy="63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FD0DCA6" id="Straight Arrow Connector 18" o:spid="_x0000_s1026" type="#_x0000_t32" style="position:absolute;margin-left:290.25pt;margin-top:225.45pt;width:41.8pt;height:.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1792" behindDoc="0" locked="0" layoutInCell="1" allowOverlap="1" wp14:anchorId="4E641C0F" wp14:editId="3C12FCF7">
                <wp:simplePos x="0" y="0"/>
                <wp:positionH relativeFrom="column">
                  <wp:posOffset>3684270</wp:posOffset>
                </wp:positionH>
                <wp:positionV relativeFrom="paragraph">
                  <wp:posOffset>2348008</wp:posOffset>
                </wp:positionV>
                <wp:extent cx="0" cy="2142300"/>
                <wp:effectExtent l="0" t="0" r="38100" b="29845"/>
                <wp:wrapNone/>
                <wp:docPr id="21" name="Straight Connector 21"/>
                <wp:cNvGraphicFramePr/>
                <a:graphic xmlns:a="http://schemas.openxmlformats.org/drawingml/2006/main">
                  <a:graphicData uri="http://schemas.microsoft.com/office/word/2010/wordprocessingShape">
                    <wps:wsp>
                      <wps:cNvCnPr/>
                      <wps:spPr>
                        <a:xfrm>
                          <a:off x="0" y="0"/>
                          <a:ext cx="0" cy="21423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0A9AC35" id="Straight Connector 21"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1pt,184.9pt" to="290.1pt,3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3840" behindDoc="0" locked="0" layoutInCell="1" allowOverlap="1" wp14:anchorId="78DAE440" wp14:editId="3F7F5E55">
                <wp:simplePos x="0" y="0"/>
                <wp:positionH relativeFrom="column">
                  <wp:posOffset>3683635</wp:posOffset>
                </wp:positionH>
                <wp:positionV relativeFrom="paragraph">
                  <wp:posOffset>1380902</wp:posOffset>
                </wp:positionV>
                <wp:extent cx="0" cy="1948815"/>
                <wp:effectExtent l="0" t="0" r="38100" b="32385"/>
                <wp:wrapNone/>
                <wp:docPr id="2" name="Straight Connector 2"/>
                <wp:cNvGraphicFramePr/>
                <a:graphic xmlns:a="http://schemas.openxmlformats.org/drawingml/2006/main">
                  <a:graphicData uri="http://schemas.microsoft.com/office/word/2010/wordprocessingShape">
                    <wps:wsp>
                      <wps:cNvCnPr/>
                      <wps:spPr>
                        <a:xfrm>
                          <a:off x="0" y="0"/>
                          <a:ext cx="0" cy="19488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821903B" id="Straight Connector 2"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0.05pt,108.75pt" to="290.05pt,26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" strokecolor="black [3213]" strokeweight="1.5pt">
                <v:stroke joinstyle="miter"/>
              </v:line>
            </w:pict>
          </mc:Fallback>
        </mc:AlternateContent>
      </w:r>
      <w:r w:rsidR="001A6489" w:rsidRPr="000C324A">
        <w:rPr>
          <w:rFonts w:ascii="Arial" w:hAnsi="Arial" w:cs="Arial"/>
          <w:b/>
          <w:bCs/>
          <w:noProof/>
          <w:lang w:eastAsia="en-GB"/>
        </w:rPr>
        <mc:AlternateContent>
          <mc:Choice Requires="wps">
            <w:drawing>
              <wp:anchor distT="0" distB="0" distL="114300" distR="114300" simplePos="0" relativeHeight="251687936" behindDoc="0" locked="0" layoutInCell="1" allowOverlap="1" wp14:anchorId="4D0D9BFB" wp14:editId="1452AB1D">
                <wp:simplePos x="0" y="0"/>
                <wp:positionH relativeFrom="column">
                  <wp:posOffset>2553335</wp:posOffset>
                </wp:positionH>
                <wp:positionV relativeFrom="paragraph">
                  <wp:posOffset>3163158</wp:posOffset>
                </wp:positionV>
                <wp:extent cx="0" cy="767212"/>
                <wp:effectExtent l="76200" t="0" r="57150" b="52070"/>
                <wp:wrapNone/>
                <wp:docPr id="4" name="Straight Arrow Connector 4"/>
                <wp:cNvGraphicFramePr/>
                <a:graphic xmlns:a="http://schemas.openxmlformats.org/drawingml/2006/main">
                  <a:graphicData uri="http://schemas.microsoft.com/office/word/2010/wordprocessingShape">
                    <wps:wsp>
                      <wps:cNvCnPr/>
                      <wps:spPr>
                        <a:xfrm>
                          <a:off x="0" y="0"/>
                          <a:ext cx="0" cy="76721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6F6F4A3" id="Straight Arrow Connector 4" o:spid="_x0000_s1026" type="#_x0000_t32" style="position:absolute;margin-left:201.05pt;margin-top:249.05pt;width:0;height:60.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" strokecolor="black [3213]" strokeweight="1.5pt">
                <v:stroke endarrow="block" joinstyle="miter"/>
              </v:shape>
            </w:pict>
          </mc:Fallback>
        </mc:AlternateContent>
      </w:r>
      <w:r w:rsidR="001A6489" w:rsidRPr="000C324A">
        <w:rPr>
          <w:rFonts w:ascii="Arial" w:hAnsi="Arial" w:cs="Arial"/>
          <w:b/>
          <w:bCs/>
          <w:noProof/>
          <w:lang w:eastAsia="en-GB"/>
        </w:rPr>
        <mc:AlternateContent>
          <mc:Choice Requires="wps">
            <w:drawing>
              <wp:anchor distT="45720" distB="45720" distL="114300" distR="114300" simplePos="0" relativeHeight="251675648" behindDoc="0" locked="0" layoutInCell="1" allowOverlap="1" wp14:anchorId="4563AB44" wp14:editId="1F28B534">
                <wp:simplePos x="0" y="0"/>
                <wp:positionH relativeFrom="column">
                  <wp:posOffset>1897380</wp:posOffset>
                </wp:positionH>
                <wp:positionV relativeFrom="paragraph">
                  <wp:posOffset>4036060</wp:posOffset>
                </wp:positionV>
                <wp:extent cx="1309370" cy="1404620"/>
                <wp:effectExtent l="0" t="0" r="2413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9370" cy="1404620"/>
                        </a:xfrm>
                        <a:prstGeom prst="rect">
                          <a:avLst/>
                        </a:prstGeom>
                        <a:solidFill>
                          <a:srgbClr val="FFFFFF"/>
                        </a:solidFill>
                        <a:ln w="9525">
                          <a:solidFill>
                            <a:srgbClr val="000000"/>
                          </a:solidFill>
                          <a:miter lim="800000"/>
                          <a:headEnd/>
                          <a:tailEnd/>
                        </a:ln>
                      </wps:spPr>
                      <wps:txbx>
                        <w:txbxContent>
                          <w:p w14:paraId="61D433EC" w14:textId="0B8EE9BD" w:rsidR="0098321E" w:rsidRDefault="0098321E"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sidR="00E47992">
                              <w:rPr>
                                <w:rFonts w:ascii="Arial" w:hAnsi="Arial" w:cs="Arial"/>
                                <w:sz w:val="18"/>
                                <w:szCs w:val="18"/>
                              </w:rPr>
                              <w:t xml:space="preserve"> (2019-20)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6822D718" w:rsidR="0098321E" w:rsidRPr="000C324A" w:rsidRDefault="0098321E" w:rsidP="00852253">
                            <w:pPr>
                              <w:spacing w:after="0" w:line="240" w:lineRule="auto"/>
                              <w:jc w:val="center"/>
                              <w:rPr>
                                <w:rFonts w:ascii="Arial" w:hAnsi="Arial" w:cs="Arial"/>
                                <w:i/>
                                <w:iCs/>
                                <w:sz w:val="18"/>
                                <w:szCs w:val="18"/>
                              </w:rPr>
                            </w:pPr>
                            <w:r>
                              <w:rPr>
                                <w:rFonts w:ascii="Arial" w:hAnsi="Arial" w:cs="Arial"/>
                                <w:sz w:val="18"/>
                                <w:szCs w:val="18"/>
                              </w:rPr>
                              <w:t>(</w:t>
                            </w:r>
                            <w:proofErr w:type="gramStart"/>
                            <w:r w:rsidRPr="00271349">
                              <w:rPr>
                                <w:rFonts w:ascii="Arial" w:hAnsi="Arial" w:cs="Arial"/>
                                <w:i/>
                                <w:iCs/>
                                <w:sz w:val="18"/>
                                <w:szCs w:val="18"/>
                              </w:rPr>
                              <w:t>educational</w:t>
                            </w:r>
                            <w:proofErr w:type="gramEnd"/>
                            <w:r w:rsidRPr="00271349">
                              <w:rPr>
                                <w:rFonts w:ascii="Arial" w:hAnsi="Arial" w:cs="Arial"/>
                                <w:i/>
                                <w:iCs/>
                                <w:sz w:val="18"/>
                                <w:szCs w:val="18"/>
                              </w:rPr>
                              <w:t xml:space="preserve"> level, ethnicity, </w:t>
                            </w:r>
                            <w:r>
                              <w:rPr>
                                <w:rFonts w:ascii="Arial" w:hAnsi="Arial" w:cs="Arial"/>
                                <w:i/>
                                <w:iCs/>
                                <w:sz w:val="18"/>
                                <w:szCs w:val="18"/>
                              </w:rPr>
                              <w:t xml:space="preserve">history of </w:t>
                            </w:r>
                            <w:r w:rsidRPr="00271349">
                              <w:rPr>
                                <w:rFonts w:ascii="Arial" w:hAnsi="Arial" w:cs="Arial"/>
                                <w:i/>
                                <w:iCs/>
                                <w:sz w:val="18"/>
                                <w:szCs w:val="18"/>
                              </w:rPr>
                              <w:t>morbidit</w:t>
                            </w:r>
                            <w:r>
                              <w:rPr>
                                <w:rFonts w:ascii="Arial" w:hAnsi="Arial" w:cs="Arial"/>
                                <w:i/>
                                <w:iCs/>
                                <w:sz w:val="18"/>
                                <w:szCs w:val="18"/>
                              </w:rPr>
                              <w:t>y</w:t>
                            </w:r>
                            <w:r>
                              <w:rPr>
                                <w:rFonts w:ascii="Arial" w:hAnsi="Arial" w:cs="Arial"/>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63AB44" id="_x0000_s1033" type="#_x0000_t202" style="position:absolute;margin-left:149.4pt;margin-top:317.8pt;width:103.1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">
                <v:textbox style="mso-fit-shape-to-text:t">
                  <w:txbxContent>
                    <w:p w14:paraId="61D433EC" w14:textId="0B8EE9BD" w:rsidR="0098321E" w:rsidRDefault="0098321E" w:rsidP="00852253">
                      <w:pPr>
                        <w:spacing w:after="0" w:line="240" w:lineRule="auto"/>
                        <w:jc w:val="center"/>
                        <w:rPr>
                          <w:rFonts w:ascii="Arial" w:hAnsi="Arial" w:cs="Arial"/>
                          <w:sz w:val="18"/>
                          <w:szCs w:val="18"/>
                        </w:rPr>
                      </w:pPr>
                      <w:r w:rsidRPr="00892459">
                        <w:rPr>
                          <w:rFonts w:ascii="Arial" w:hAnsi="Arial" w:cs="Arial"/>
                          <w:sz w:val="18"/>
                          <w:szCs w:val="18"/>
                        </w:rPr>
                        <w:t>34</w:t>
                      </w:r>
                      <w:r>
                        <w:rPr>
                          <w:rFonts w:ascii="Arial" w:hAnsi="Arial" w:cs="Arial"/>
                          <w:sz w:val="18"/>
                          <w:szCs w:val="18"/>
                        </w:rPr>
                        <w:t>,</w:t>
                      </w:r>
                      <w:r w:rsidRPr="00892459">
                        <w:rPr>
                          <w:rFonts w:ascii="Arial" w:hAnsi="Arial" w:cs="Arial"/>
                          <w:sz w:val="18"/>
                          <w:szCs w:val="18"/>
                        </w:rPr>
                        <w:t xml:space="preserve">318 </w:t>
                      </w:r>
                      <w:r>
                        <w:rPr>
                          <w:rFonts w:ascii="Arial" w:hAnsi="Arial" w:cs="Arial"/>
                          <w:sz w:val="18"/>
                          <w:szCs w:val="18"/>
                        </w:rPr>
                        <w:t xml:space="preserve">participants in </w:t>
                      </w:r>
                      <w:r w:rsidRPr="000C324A">
                        <w:rPr>
                          <w:rFonts w:ascii="Arial" w:hAnsi="Arial" w:cs="Arial"/>
                          <w:sz w:val="18"/>
                          <w:szCs w:val="18"/>
                        </w:rPr>
                        <w:t>Wave 10</w:t>
                      </w:r>
                      <w:r w:rsidR="00E47992">
                        <w:rPr>
                          <w:rFonts w:ascii="Arial" w:hAnsi="Arial" w:cs="Arial"/>
                          <w:sz w:val="18"/>
                          <w:szCs w:val="18"/>
                        </w:rPr>
                        <w:t xml:space="preserve"> (2019-20)</w:t>
                      </w:r>
                      <w:r>
                        <w:rPr>
                          <w:rFonts w:ascii="Arial" w:hAnsi="Arial" w:cs="Arial"/>
                          <w:sz w:val="18"/>
                          <w:szCs w:val="18"/>
                        </w:rPr>
                        <w:t xml:space="preserve"> of </w:t>
                      </w:r>
                      <w:r w:rsidRPr="000C324A">
                        <w:rPr>
                          <w:rFonts w:ascii="Arial" w:hAnsi="Arial" w:cs="Arial"/>
                          <w:sz w:val="18"/>
                          <w:szCs w:val="18"/>
                        </w:rPr>
                        <w:t>Main</w:t>
                      </w:r>
                      <w:r>
                        <w:rPr>
                          <w:rFonts w:ascii="Arial" w:hAnsi="Arial" w:cs="Arial"/>
                          <w:sz w:val="18"/>
                          <w:szCs w:val="18"/>
                        </w:rPr>
                        <w:t xml:space="preserve"> Survey </w:t>
                      </w:r>
                    </w:p>
                    <w:p w14:paraId="26B9D11D" w14:textId="6822D718" w:rsidR="0098321E" w:rsidRPr="000C324A" w:rsidRDefault="0098321E" w:rsidP="00852253">
                      <w:pPr>
                        <w:spacing w:after="0" w:line="240" w:lineRule="auto"/>
                        <w:jc w:val="center"/>
                        <w:rPr>
                          <w:rFonts w:ascii="Arial" w:hAnsi="Arial" w:cs="Arial"/>
                          <w:i/>
                          <w:iCs/>
                          <w:sz w:val="18"/>
                          <w:szCs w:val="18"/>
                        </w:rPr>
                      </w:pPr>
                      <w:r>
                        <w:rPr>
                          <w:rFonts w:ascii="Arial" w:hAnsi="Arial" w:cs="Arial"/>
                          <w:sz w:val="18"/>
                          <w:szCs w:val="18"/>
                        </w:rPr>
                        <w:t>(</w:t>
                      </w:r>
                      <w:proofErr w:type="gramStart"/>
                      <w:r w:rsidRPr="00271349">
                        <w:rPr>
                          <w:rFonts w:ascii="Arial" w:hAnsi="Arial" w:cs="Arial"/>
                          <w:i/>
                          <w:iCs/>
                          <w:sz w:val="18"/>
                          <w:szCs w:val="18"/>
                        </w:rPr>
                        <w:t>educational</w:t>
                      </w:r>
                      <w:proofErr w:type="gramEnd"/>
                      <w:r w:rsidRPr="00271349">
                        <w:rPr>
                          <w:rFonts w:ascii="Arial" w:hAnsi="Arial" w:cs="Arial"/>
                          <w:i/>
                          <w:iCs/>
                          <w:sz w:val="18"/>
                          <w:szCs w:val="18"/>
                        </w:rPr>
                        <w:t xml:space="preserve"> level, ethnicity, </w:t>
                      </w:r>
                      <w:r>
                        <w:rPr>
                          <w:rFonts w:ascii="Arial" w:hAnsi="Arial" w:cs="Arial"/>
                          <w:i/>
                          <w:iCs/>
                          <w:sz w:val="18"/>
                          <w:szCs w:val="18"/>
                        </w:rPr>
                        <w:t xml:space="preserve">history of </w:t>
                      </w:r>
                      <w:r w:rsidRPr="00271349">
                        <w:rPr>
                          <w:rFonts w:ascii="Arial" w:hAnsi="Arial" w:cs="Arial"/>
                          <w:i/>
                          <w:iCs/>
                          <w:sz w:val="18"/>
                          <w:szCs w:val="18"/>
                        </w:rPr>
                        <w:t>morbidit</w:t>
                      </w:r>
                      <w:r>
                        <w:rPr>
                          <w:rFonts w:ascii="Arial" w:hAnsi="Arial" w:cs="Arial"/>
                          <w:i/>
                          <w:iCs/>
                          <w:sz w:val="18"/>
                          <w:szCs w:val="18"/>
                        </w:rPr>
                        <w:t>y</w:t>
                      </w:r>
                      <w:r>
                        <w:rPr>
                          <w:rFonts w:ascii="Arial" w:hAnsi="Arial" w:cs="Arial"/>
                          <w:sz w:val="18"/>
                          <w:szCs w:val="18"/>
                        </w:rPr>
                        <w:t>)</w:t>
                      </w:r>
                    </w:p>
                  </w:txbxContent>
                </v:textbox>
                <w10:wrap type="square"/>
              </v:shape>
            </w:pict>
          </mc:Fallback>
        </mc:AlternateContent>
      </w:r>
      <w:r w:rsidR="000C324A" w:rsidRPr="000C324A">
        <w:rPr>
          <w:rFonts w:ascii="Arial" w:hAnsi="Arial" w:cs="Arial"/>
          <w:b/>
          <w:bCs/>
          <w:noProof/>
          <w:lang w:eastAsia="en-GB"/>
        </w:rPr>
        <mc:AlternateContent>
          <mc:Choice Requires="wps">
            <w:drawing>
              <wp:anchor distT="0" distB="0" distL="114300" distR="114300" simplePos="0" relativeHeight="251668480" behindDoc="0" locked="0" layoutInCell="1" allowOverlap="1" wp14:anchorId="43D1A885" wp14:editId="0AC35D0A">
                <wp:simplePos x="0" y="0"/>
                <wp:positionH relativeFrom="column">
                  <wp:posOffset>2553970</wp:posOffset>
                </wp:positionH>
                <wp:positionV relativeFrom="paragraph">
                  <wp:posOffset>270405</wp:posOffset>
                </wp:positionV>
                <wp:extent cx="0" cy="698500"/>
                <wp:effectExtent l="76200" t="0" r="57150" b="63500"/>
                <wp:wrapNone/>
                <wp:docPr id="10" name="Straight Arrow Connector 10"/>
                <wp:cNvGraphicFramePr/>
                <a:graphic xmlns:a="http://schemas.openxmlformats.org/drawingml/2006/main">
                  <a:graphicData uri="http://schemas.microsoft.com/office/word/2010/wordprocessingShape">
                    <wps:wsp>
                      <wps:cNvCnPr/>
                      <wps:spPr>
                        <a:xfrm>
                          <a:off x="0" y="0"/>
                          <a:ext cx="0" cy="6985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E55C28D" id="Straight Arrow Connector 10" o:spid="_x0000_s1026" type="#_x0000_t32" style="position:absolute;margin-left:201.1pt;margin-top:21.3pt;width:0;height: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" strokecolor="black [3213]" strokeweight="1.5pt">
                <v:stroke endarrow="block" joinstyle="miter"/>
              </v:shape>
            </w:pict>
          </mc:Fallback>
        </mc:AlternateContent>
      </w:r>
      <w:r w:rsidR="008014BE" w:rsidRPr="000C324A">
        <w:rPr>
          <w:rFonts w:ascii="Arial" w:hAnsi="Arial" w:cs="Arial"/>
          <w:b/>
          <w:bCs/>
          <w:noProof/>
          <w:lang w:eastAsia="en-GB"/>
        </w:rPr>
        <mc:AlternateContent>
          <mc:Choice Requires="wps">
            <w:drawing>
              <wp:anchor distT="45720" distB="45720" distL="114300" distR="114300" simplePos="0" relativeHeight="251663360" behindDoc="0" locked="0" layoutInCell="1" allowOverlap="1" wp14:anchorId="15F66ECE" wp14:editId="0E032AB0">
                <wp:simplePos x="0" y="0"/>
                <wp:positionH relativeFrom="column">
                  <wp:posOffset>1894840</wp:posOffset>
                </wp:positionH>
                <wp:positionV relativeFrom="paragraph">
                  <wp:posOffset>2540000</wp:posOffset>
                </wp:positionV>
                <wp:extent cx="1314450" cy="1404620"/>
                <wp:effectExtent l="0" t="0" r="19050" b="215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1404620"/>
                        </a:xfrm>
                        <a:prstGeom prst="rect">
                          <a:avLst/>
                        </a:prstGeom>
                        <a:solidFill>
                          <a:srgbClr val="FFFFFF"/>
                        </a:solidFill>
                        <a:ln w="9525">
                          <a:solidFill>
                            <a:srgbClr val="000000"/>
                          </a:solidFill>
                          <a:miter lim="800000"/>
                          <a:headEnd/>
                          <a:tailEnd/>
                        </a:ln>
                      </wps:spPr>
                      <wps:txbx>
                        <w:txbxContent>
                          <w:p w14:paraId="1577C14D" w14:textId="17D2BB38" w:rsidR="0098321E" w:rsidRPr="000C324A" w:rsidRDefault="0098321E"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5F66ECE" id="_x0000_s1034" type="#_x0000_t202" style="position:absolute;margin-left:149.2pt;margin-top:200pt;width:10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">
                <v:textbox style="mso-fit-shape-to-text:t">
                  <w:txbxContent>
                    <w:p w14:paraId="1577C14D" w14:textId="17D2BB38" w:rsidR="0098321E" w:rsidRPr="000C324A" w:rsidRDefault="0098321E" w:rsidP="008014BE">
                      <w:pPr>
                        <w:spacing w:after="0" w:line="240" w:lineRule="auto"/>
                        <w:jc w:val="center"/>
                        <w:rPr>
                          <w:rFonts w:ascii="Arial" w:hAnsi="Arial" w:cs="Arial"/>
                          <w:sz w:val="18"/>
                          <w:szCs w:val="18"/>
                        </w:rPr>
                      </w:pPr>
                      <w:r>
                        <w:rPr>
                          <w:rFonts w:ascii="Arial" w:hAnsi="Arial" w:cs="Arial"/>
                          <w:sz w:val="18"/>
                          <w:szCs w:val="18"/>
                        </w:rPr>
                        <w:t xml:space="preserve">42,330 participants in </w:t>
                      </w:r>
                      <w:r w:rsidRPr="000C324A">
                        <w:rPr>
                          <w:rFonts w:ascii="Arial" w:hAnsi="Arial" w:cs="Arial"/>
                          <w:sz w:val="18"/>
                          <w:szCs w:val="18"/>
                        </w:rPr>
                        <w:t>Wave</w:t>
                      </w:r>
                      <w:r>
                        <w:rPr>
                          <w:rFonts w:ascii="Arial" w:hAnsi="Arial" w:cs="Arial"/>
                          <w:sz w:val="18"/>
                          <w:szCs w:val="18"/>
                        </w:rPr>
                        <w:t>s</w:t>
                      </w:r>
                      <w:r w:rsidRPr="000C324A">
                        <w:rPr>
                          <w:rFonts w:ascii="Arial" w:hAnsi="Arial" w:cs="Arial"/>
                          <w:sz w:val="18"/>
                          <w:szCs w:val="18"/>
                        </w:rPr>
                        <w:t xml:space="preserve"> 8 </w:t>
                      </w:r>
                      <w:r>
                        <w:rPr>
                          <w:rFonts w:ascii="Arial" w:hAnsi="Arial" w:cs="Arial"/>
                          <w:sz w:val="18"/>
                          <w:szCs w:val="18"/>
                        </w:rPr>
                        <w:t>(</w:t>
                      </w:r>
                      <w:r w:rsidRPr="000C324A">
                        <w:rPr>
                          <w:rFonts w:ascii="Arial" w:hAnsi="Arial" w:cs="Arial"/>
                          <w:sz w:val="18"/>
                          <w:szCs w:val="18"/>
                        </w:rPr>
                        <w:t>2016-18</w:t>
                      </w:r>
                      <w:r>
                        <w:rPr>
                          <w:rFonts w:ascii="Arial" w:hAnsi="Arial" w:cs="Arial"/>
                          <w:sz w:val="18"/>
                          <w:szCs w:val="18"/>
                        </w:rPr>
                        <w:t xml:space="preserve">) </w:t>
                      </w:r>
                      <w:r w:rsidRPr="000C324A">
                        <w:rPr>
                          <w:rFonts w:ascii="Arial" w:hAnsi="Arial" w:cs="Arial"/>
                          <w:sz w:val="18"/>
                          <w:szCs w:val="18"/>
                        </w:rPr>
                        <w:t xml:space="preserve">and </w:t>
                      </w:r>
                      <w:r>
                        <w:rPr>
                          <w:rFonts w:ascii="Arial" w:hAnsi="Arial" w:cs="Arial"/>
                          <w:sz w:val="18"/>
                          <w:szCs w:val="18"/>
                        </w:rPr>
                        <w:t>9 (</w:t>
                      </w:r>
                      <w:r w:rsidRPr="000C324A">
                        <w:rPr>
                          <w:rFonts w:ascii="Arial" w:hAnsi="Arial" w:cs="Arial"/>
                          <w:sz w:val="18"/>
                          <w:szCs w:val="18"/>
                        </w:rPr>
                        <w:t>2017-19</w:t>
                      </w:r>
                      <w:r>
                        <w:rPr>
                          <w:rFonts w:ascii="Arial" w:hAnsi="Arial" w:cs="Arial"/>
                          <w:sz w:val="18"/>
                          <w:szCs w:val="18"/>
                        </w:rPr>
                        <w:t>)</w:t>
                      </w:r>
                      <w:r w:rsidRPr="000C324A">
                        <w:rPr>
                          <w:rFonts w:ascii="Arial" w:hAnsi="Arial" w:cs="Arial"/>
                          <w:sz w:val="18"/>
                          <w:szCs w:val="18"/>
                        </w:rPr>
                        <w:t xml:space="preserve"> </w:t>
                      </w:r>
                      <w:r>
                        <w:rPr>
                          <w:rFonts w:ascii="Arial" w:hAnsi="Arial" w:cs="Arial"/>
                          <w:sz w:val="18"/>
                          <w:szCs w:val="18"/>
                        </w:rPr>
                        <w:t xml:space="preserve">of </w:t>
                      </w:r>
                      <w:r w:rsidRPr="000C324A">
                        <w:rPr>
                          <w:rFonts w:ascii="Arial" w:hAnsi="Arial" w:cs="Arial"/>
                          <w:sz w:val="18"/>
                          <w:szCs w:val="18"/>
                        </w:rPr>
                        <w:t>Main Survey</w:t>
                      </w:r>
                    </w:p>
                  </w:txbxContent>
                </v:textbox>
                <w10:wrap type="square"/>
              </v:shape>
            </w:pict>
          </mc:Fallback>
        </mc:AlternateContent>
      </w:r>
      <w:r w:rsidR="000B48C5" w:rsidRPr="000C324A">
        <w:rPr>
          <w:rFonts w:ascii="Arial" w:hAnsi="Arial" w:cs="Arial"/>
          <w:b/>
          <w:bCs/>
        </w:rPr>
        <w:br w:type="page"/>
      </w:r>
    </w:p>
    <w:p w14:paraId="14A12CFD" w14:textId="77777777" w:rsidR="00B740BE" w:rsidRDefault="00B740BE" w:rsidP="000C508B">
      <w:pPr>
        <w:spacing w:after="0" w:line="240" w:lineRule="auto"/>
        <w:jc w:val="center"/>
        <w:rPr>
          <w:rFonts w:ascii="Arial" w:hAnsi="Arial" w:cs="Arial"/>
          <w:b/>
          <w:bCs/>
        </w:rPr>
        <w:sectPr w:rsidR="00B740BE" w:rsidSect="00316CD1">
          <w:footerReference w:type="even" r:id="rId15"/>
          <w:footerReference w:type="default" r:id="rId16"/>
          <w:pgSz w:w="12240" w:h="15840"/>
          <w:pgMar w:top="1134" w:right="1134" w:bottom="1134" w:left="1134" w:header="720" w:footer="720" w:gutter="0"/>
          <w:cols w:space="720"/>
          <w:docGrid w:linePitch="360"/>
        </w:sectPr>
      </w:pPr>
    </w:p>
    <w:p w14:paraId="1C23D243" w14:textId="5615927A" w:rsidR="000C508B" w:rsidRDefault="000C508B" w:rsidP="000C508B">
      <w:pPr>
        <w:spacing w:after="0" w:line="240" w:lineRule="auto"/>
        <w:jc w:val="center"/>
        <w:rPr>
          <w:rFonts w:ascii="Arial" w:hAnsi="Arial" w:cs="Arial"/>
          <w:b/>
          <w:bCs/>
        </w:rPr>
      </w:pPr>
      <w:commentRangeStart w:id="151"/>
      <w:r>
        <w:rPr>
          <w:rFonts w:ascii="Arial" w:hAnsi="Arial" w:cs="Arial"/>
          <w:b/>
          <w:bCs/>
        </w:rPr>
        <w:lastRenderedPageBreak/>
        <w:t xml:space="preserve">Figure 2.  </w:t>
      </w:r>
      <w:commentRangeEnd w:id="151"/>
      <w:r w:rsidR="00512F78">
        <w:rPr>
          <w:rStyle w:val="CommentReference"/>
        </w:rPr>
        <w:commentReference w:id="151"/>
      </w:r>
      <w:r w:rsidRPr="000C324A">
        <w:rPr>
          <w:rFonts w:ascii="Arial" w:hAnsi="Arial" w:cs="Arial"/>
          <w:b/>
          <w:bCs/>
        </w:rPr>
        <w:t xml:space="preserve">Odds ratios (95% </w:t>
      </w:r>
      <w:r w:rsidR="00596518">
        <w:rPr>
          <w:rFonts w:ascii="Arial" w:hAnsi="Arial" w:cs="Arial"/>
          <w:b/>
          <w:bCs/>
        </w:rPr>
        <w:t>confidence intervals</w:t>
      </w:r>
      <w:r w:rsidRPr="000C324A">
        <w:rPr>
          <w:rFonts w:ascii="Arial" w:hAnsi="Arial" w:cs="Arial"/>
          <w:b/>
          <w:bCs/>
        </w:rPr>
        <w:t xml:space="preserve">) for the relation of </w:t>
      </w:r>
      <w:r>
        <w:rPr>
          <w:rFonts w:ascii="Arial" w:hAnsi="Arial" w:cs="Arial"/>
          <w:b/>
          <w:bCs/>
        </w:rPr>
        <w:t xml:space="preserve">mental and physical health </w:t>
      </w:r>
      <w:r w:rsidRPr="000C324A">
        <w:rPr>
          <w:rFonts w:ascii="Arial" w:hAnsi="Arial" w:cs="Arial"/>
          <w:b/>
          <w:bCs/>
        </w:rPr>
        <w:t xml:space="preserve">with </w:t>
      </w:r>
      <w:r w:rsidR="00187276">
        <w:rPr>
          <w:rFonts w:ascii="Arial" w:hAnsi="Arial" w:cs="Arial"/>
          <w:b/>
          <w:bCs/>
        </w:rPr>
        <w:t xml:space="preserve">later </w:t>
      </w:r>
      <w:r w:rsidRPr="000C324A">
        <w:rPr>
          <w:rFonts w:ascii="Arial" w:hAnsi="Arial" w:cs="Arial"/>
          <w:b/>
          <w:bCs/>
        </w:rPr>
        <w:t>COVID-19 vaccine hesitancy in Understanding Society</w:t>
      </w:r>
      <w:r>
        <w:rPr>
          <w:rFonts w:ascii="Arial" w:hAnsi="Arial" w:cs="Arial"/>
          <w:b/>
          <w:bCs/>
        </w:rPr>
        <w:t xml:space="preserve"> </w:t>
      </w:r>
      <w:r w:rsidR="005E737A">
        <w:rPr>
          <w:rFonts w:ascii="Arial" w:hAnsi="Arial" w:cs="Arial"/>
          <w:b/>
          <w:bCs/>
        </w:rPr>
        <w:t>(</w:t>
      </w:r>
      <w:r w:rsidR="005E737A" w:rsidRPr="005E737A">
        <w:rPr>
          <w:rFonts w:ascii="Arial" w:hAnsi="Arial" w:cs="Arial"/>
          <w:b/>
          <w:bCs/>
        </w:rPr>
        <w:t>N</w:t>
      </w:r>
      <w:r w:rsidR="00AA4E6B">
        <w:rPr>
          <w:rFonts w:ascii="Arial" w:hAnsi="Arial" w:cs="Arial"/>
          <w:b/>
          <w:bCs/>
        </w:rPr>
        <w:t>=7361</w:t>
      </w:r>
      <w:r w:rsidR="005E737A" w:rsidRPr="005E737A">
        <w:rPr>
          <w:rFonts w:ascii="Arial" w:hAnsi="Arial" w:cs="Arial"/>
          <w:b/>
          <w:bCs/>
        </w:rPr>
        <w:t>)</w:t>
      </w:r>
    </w:p>
    <w:p w14:paraId="0A3C5363" w14:textId="77777777" w:rsidR="000C508B" w:rsidRDefault="000C508B" w:rsidP="000C508B">
      <w:pPr>
        <w:spacing w:after="0" w:line="240" w:lineRule="auto"/>
        <w:jc w:val="center"/>
        <w:rPr>
          <w:rFonts w:ascii="Arial" w:hAnsi="Arial" w:cs="Arial"/>
          <w:b/>
          <w:bCs/>
        </w:rPr>
      </w:pPr>
    </w:p>
    <w:p w14:paraId="4757AF04" w14:textId="14B22B51" w:rsidR="000C508B" w:rsidRDefault="00B740BE" w:rsidP="000C508B">
      <w:pPr>
        <w:spacing w:after="0" w:line="240" w:lineRule="auto"/>
        <w:jc w:val="center"/>
        <w:rPr>
          <w:rFonts w:ascii="Arial" w:hAnsi="Arial" w:cs="Arial"/>
          <w:b/>
          <w:bCs/>
        </w:rPr>
      </w:pPr>
      <w:bookmarkStart w:id="152" w:name="_GoBack"/>
      <w:r>
        <w:rPr>
          <w:rFonts w:ascii="Arial" w:hAnsi="Arial" w:cs="Arial"/>
          <w:b/>
          <w:bCs/>
          <w:noProof/>
          <w:lang w:eastAsia="en-GB"/>
        </w:rPr>
        <w:drawing>
          <wp:inline distT="0" distB="0" distL="0" distR="0" wp14:anchorId="1234741B" wp14:editId="2CE3436C">
            <wp:extent cx="8121331" cy="400283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 box and whisk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8121331" cy="4002839"/>
                    </a:xfrm>
                    <a:prstGeom prst="rect">
                      <a:avLst/>
                    </a:prstGeom>
                  </pic:spPr>
                </pic:pic>
              </a:graphicData>
            </a:graphic>
          </wp:inline>
        </w:drawing>
      </w:r>
      <w:bookmarkEnd w:id="152"/>
    </w:p>
    <w:p w14:paraId="64B955EC" w14:textId="77777777" w:rsidR="00B740BE" w:rsidRDefault="00B740BE" w:rsidP="000C508B">
      <w:pPr>
        <w:rPr>
          <w:rFonts w:ascii="Arial" w:hAnsi="Arial" w:cs="Arial"/>
          <w:sz w:val="20"/>
          <w:szCs w:val="20"/>
        </w:rPr>
      </w:pPr>
    </w:p>
    <w:p w14:paraId="79A51F18" w14:textId="77777777" w:rsidR="00B740BE" w:rsidRDefault="00B740BE" w:rsidP="00B740BE">
      <w:pPr>
        <w:ind w:left="720"/>
        <w:rPr>
          <w:rFonts w:ascii="Arial" w:hAnsi="Arial" w:cs="Arial"/>
          <w:sz w:val="20"/>
          <w:szCs w:val="20"/>
        </w:rPr>
      </w:pPr>
    </w:p>
    <w:p w14:paraId="79B17BD8" w14:textId="3DF22734" w:rsidR="00B32174" w:rsidRDefault="00284747" w:rsidP="00B740BE">
      <w:pPr>
        <w:ind w:left="720"/>
        <w:rPr>
          <w:rFonts w:ascii="Arial" w:hAnsi="Arial" w:cs="Arial"/>
          <w:sz w:val="20"/>
          <w:szCs w:val="20"/>
        </w:rPr>
      </w:pPr>
      <w:r w:rsidRPr="00B32174">
        <w:rPr>
          <w:rFonts w:ascii="Arial" w:hAnsi="Arial" w:cs="Arial"/>
          <w:sz w:val="20"/>
          <w:szCs w:val="20"/>
        </w:rPr>
        <w:t xml:space="preserve">Numbers of study members in this sample corresponds to those with complete data on all variables in the analyses. </w:t>
      </w:r>
      <w:commentRangeStart w:id="153"/>
      <w:r w:rsidRPr="00B32174">
        <w:rPr>
          <w:rFonts w:ascii="Arial" w:hAnsi="Arial" w:cs="Arial"/>
          <w:sz w:val="20"/>
          <w:szCs w:val="20"/>
        </w:rPr>
        <w:t xml:space="preserve"> </w:t>
      </w:r>
      <w:r w:rsidR="002843FC">
        <w:rPr>
          <w:rFonts w:ascii="Arial" w:hAnsi="Arial" w:cs="Arial"/>
          <w:sz w:val="20"/>
          <w:szCs w:val="20"/>
        </w:rPr>
        <w:t>Effect estimates for p</w:t>
      </w:r>
      <w:r w:rsidR="00491349" w:rsidRPr="00B32174">
        <w:rPr>
          <w:rFonts w:ascii="Arial" w:hAnsi="Arial" w:cs="Arial"/>
          <w:sz w:val="20"/>
          <w:szCs w:val="20"/>
        </w:rPr>
        <w:t xml:space="preserve">hysical morbidity and psychiatric morbidity were mutually-adjusted.  </w:t>
      </w:r>
      <w:commentRangeEnd w:id="153"/>
      <w:r w:rsidR="00C21D97">
        <w:rPr>
          <w:rStyle w:val="CommentReference"/>
        </w:rPr>
        <w:commentReference w:id="153"/>
      </w:r>
      <w:r w:rsidR="00491349" w:rsidRPr="00B32174">
        <w:rPr>
          <w:rFonts w:ascii="Arial" w:hAnsi="Arial" w:cs="Arial"/>
          <w:sz w:val="20"/>
          <w:szCs w:val="20"/>
        </w:rPr>
        <w:t>For each morbidity, the referent</w:t>
      </w:r>
      <w:r w:rsidRPr="00B32174">
        <w:rPr>
          <w:rFonts w:ascii="Arial" w:hAnsi="Arial" w:cs="Arial"/>
          <w:sz w:val="20"/>
          <w:szCs w:val="20"/>
        </w:rPr>
        <w:t xml:space="preserve"> group is those study members without the condition</w:t>
      </w:r>
      <w:r w:rsidR="00491349" w:rsidRPr="00B32174">
        <w:rPr>
          <w:rFonts w:ascii="Arial" w:hAnsi="Arial" w:cs="Arial"/>
          <w:sz w:val="20"/>
          <w:szCs w:val="20"/>
        </w:rPr>
        <w:t>.</w:t>
      </w:r>
      <w:r w:rsidRPr="00B32174">
        <w:rPr>
          <w:rFonts w:ascii="Arial" w:hAnsi="Arial" w:cs="Arial"/>
          <w:sz w:val="20"/>
          <w:szCs w:val="20"/>
        </w:rPr>
        <w:tab/>
      </w:r>
    </w:p>
    <w:p w14:paraId="02980ADE" w14:textId="77777777" w:rsidR="00B740BE" w:rsidRDefault="00B740BE" w:rsidP="00B740BE">
      <w:pPr>
        <w:spacing w:after="0" w:line="240" w:lineRule="auto"/>
        <w:rPr>
          <w:rFonts w:ascii="Arial" w:hAnsi="Arial" w:cs="Arial"/>
          <w:b/>
          <w:bCs/>
        </w:rPr>
        <w:sectPr w:rsidR="00B740BE" w:rsidSect="00B740BE">
          <w:pgSz w:w="15840" w:h="12240" w:orient="landscape"/>
          <w:pgMar w:top="1134" w:right="1134" w:bottom="1134" w:left="1134" w:header="720" w:footer="720" w:gutter="0"/>
          <w:cols w:space="720"/>
          <w:docGrid w:linePitch="360"/>
        </w:sectPr>
      </w:pPr>
    </w:p>
    <w:p w14:paraId="141074EC" w14:textId="77777777" w:rsidR="00B740BE" w:rsidRDefault="00CF3B26" w:rsidP="00B740BE">
      <w:pPr>
        <w:spacing w:after="0" w:line="240" w:lineRule="auto"/>
        <w:jc w:val="center"/>
        <w:rPr>
          <w:rFonts w:ascii="Arial" w:hAnsi="Arial" w:cs="Arial"/>
          <w:b/>
          <w:bCs/>
        </w:rPr>
      </w:pPr>
      <w:r w:rsidRPr="000C324A">
        <w:rPr>
          <w:rFonts w:ascii="Arial" w:hAnsi="Arial" w:cs="Arial"/>
          <w:b/>
          <w:bCs/>
        </w:rPr>
        <w:lastRenderedPageBreak/>
        <w:t xml:space="preserve">Figure </w:t>
      </w:r>
      <w:r w:rsidR="000C508B">
        <w:rPr>
          <w:rFonts w:ascii="Arial" w:hAnsi="Arial" w:cs="Arial"/>
          <w:b/>
          <w:bCs/>
        </w:rPr>
        <w:t>3</w:t>
      </w:r>
      <w:r w:rsidRPr="000C324A">
        <w:rPr>
          <w:rFonts w:ascii="Arial" w:hAnsi="Arial" w:cs="Arial"/>
          <w:b/>
          <w:bCs/>
        </w:rPr>
        <w:t xml:space="preserve">.  </w:t>
      </w:r>
      <w:r w:rsidR="00AF2968">
        <w:rPr>
          <w:rFonts w:ascii="Arial" w:hAnsi="Arial" w:cs="Arial"/>
          <w:b/>
          <w:bCs/>
        </w:rPr>
        <w:t>Multiply-adjusted o</w:t>
      </w:r>
      <w:r w:rsidRPr="000C324A">
        <w:rPr>
          <w:rFonts w:ascii="Arial" w:hAnsi="Arial" w:cs="Arial"/>
          <w:b/>
          <w:bCs/>
        </w:rPr>
        <w:t xml:space="preserve">dds ratios (95% </w:t>
      </w:r>
      <w:r w:rsidR="00A52AA5">
        <w:rPr>
          <w:rFonts w:ascii="Arial" w:hAnsi="Arial" w:cs="Arial"/>
          <w:b/>
          <w:bCs/>
        </w:rPr>
        <w:t>confidence intervals</w:t>
      </w:r>
      <w:r w:rsidRPr="000C324A">
        <w:rPr>
          <w:rFonts w:ascii="Arial" w:hAnsi="Arial" w:cs="Arial"/>
          <w:b/>
          <w:bCs/>
        </w:rPr>
        <w:t xml:space="preserve">) for the relation of </w:t>
      </w:r>
      <w:r w:rsidR="006B4623">
        <w:rPr>
          <w:rFonts w:ascii="Arial" w:hAnsi="Arial" w:cs="Arial"/>
          <w:b/>
          <w:bCs/>
        </w:rPr>
        <w:t xml:space="preserve">psychological distress </w:t>
      </w:r>
      <w:r w:rsidRPr="000C324A">
        <w:rPr>
          <w:rFonts w:ascii="Arial" w:hAnsi="Arial" w:cs="Arial"/>
          <w:b/>
          <w:bCs/>
        </w:rPr>
        <w:t xml:space="preserve">with </w:t>
      </w:r>
    </w:p>
    <w:p w14:paraId="28827B8D" w14:textId="21BE13F5" w:rsidR="006B4623" w:rsidRDefault="00187276" w:rsidP="00B740BE">
      <w:pPr>
        <w:spacing w:after="0" w:line="240" w:lineRule="auto"/>
        <w:jc w:val="center"/>
        <w:rPr>
          <w:rFonts w:ascii="Arial" w:hAnsi="Arial" w:cs="Arial"/>
        </w:rPr>
      </w:pPr>
      <w:proofErr w:type="gramStart"/>
      <w:r>
        <w:rPr>
          <w:rFonts w:ascii="Arial" w:hAnsi="Arial" w:cs="Arial"/>
          <w:b/>
          <w:bCs/>
        </w:rPr>
        <w:t>later</w:t>
      </w:r>
      <w:proofErr w:type="gramEnd"/>
      <w:r>
        <w:rPr>
          <w:rFonts w:ascii="Arial" w:hAnsi="Arial" w:cs="Arial"/>
          <w:b/>
          <w:bCs/>
        </w:rPr>
        <w:t xml:space="preserve"> </w:t>
      </w:r>
      <w:r w:rsidR="00CF3B26" w:rsidRPr="000C324A">
        <w:rPr>
          <w:rFonts w:ascii="Arial" w:hAnsi="Arial" w:cs="Arial"/>
          <w:b/>
          <w:bCs/>
        </w:rPr>
        <w:t>COVID-19 vaccine hesitancy</w:t>
      </w:r>
      <w:r w:rsidR="000C324A" w:rsidRPr="000C324A">
        <w:rPr>
          <w:rFonts w:ascii="Arial" w:hAnsi="Arial" w:cs="Arial"/>
          <w:b/>
          <w:bCs/>
        </w:rPr>
        <w:t xml:space="preserve"> in Understanding Society</w:t>
      </w:r>
      <w:r w:rsidR="006B4623">
        <w:rPr>
          <w:rFonts w:ascii="Arial" w:hAnsi="Arial" w:cs="Arial"/>
          <w:b/>
          <w:bCs/>
        </w:rPr>
        <w:t xml:space="preserve"> </w:t>
      </w:r>
      <w:r w:rsidR="005E737A">
        <w:rPr>
          <w:rFonts w:ascii="Arial" w:hAnsi="Arial" w:cs="Arial"/>
          <w:b/>
          <w:bCs/>
        </w:rPr>
        <w:t>(</w:t>
      </w:r>
      <w:r w:rsidR="005E737A" w:rsidRPr="005E737A">
        <w:rPr>
          <w:rFonts w:ascii="Arial" w:hAnsi="Arial" w:cs="Arial"/>
          <w:b/>
          <w:bCs/>
        </w:rPr>
        <w:t>N</w:t>
      </w:r>
      <w:r w:rsidR="00AA4E6B">
        <w:rPr>
          <w:rFonts w:ascii="Arial" w:hAnsi="Arial" w:cs="Arial"/>
          <w:b/>
          <w:bCs/>
        </w:rPr>
        <w:t>=7361</w:t>
      </w:r>
      <w:r w:rsidR="005E737A" w:rsidRPr="005E737A">
        <w:rPr>
          <w:rFonts w:ascii="Arial" w:hAnsi="Arial" w:cs="Arial"/>
          <w:b/>
          <w:bCs/>
        </w:rPr>
        <w:t>)</w:t>
      </w:r>
    </w:p>
    <w:p w14:paraId="481AB0E8" w14:textId="77777777" w:rsidR="00B740BE" w:rsidRDefault="00B740BE" w:rsidP="00B740BE">
      <w:pPr>
        <w:jc w:val="center"/>
        <w:rPr>
          <w:rFonts w:ascii="Arial" w:hAnsi="Arial" w:cs="Arial"/>
          <w:b/>
          <w:bCs/>
        </w:rPr>
      </w:pPr>
    </w:p>
    <w:p w14:paraId="7FB041F0" w14:textId="5B2ADD50" w:rsidR="00CF3B26" w:rsidRDefault="00B740BE" w:rsidP="00B740BE">
      <w:pPr>
        <w:jc w:val="center"/>
        <w:rPr>
          <w:rFonts w:cstheme="minorHAnsi"/>
          <w:b/>
          <w:bCs/>
        </w:rPr>
      </w:pPr>
      <w:r>
        <w:rPr>
          <w:rFonts w:cstheme="minorHAnsi"/>
          <w:b/>
          <w:bCs/>
          <w:noProof/>
          <w:lang w:eastAsia="en-GB"/>
        </w:rPr>
        <w:drawing>
          <wp:inline distT="0" distB="0" distL="0" distR="0" wp14:anchorId="16793B07" wp14:editId="0F01A668">
            <wp:extent cx="6802614" cy="40815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02614" cy="4081569"/>
                    </a:xfrm>
                    <a:prstGeom prst="rect">
                      <a:avLst/>
                    </a:prstGeom>
                  </pic:spPr>
                </pic:pic>
              </a:graphicData>
            </a:graphic>
          </wp:inline>
        </w:drawing>
      </w:r>
    </w:p>
    <w:p w14:paraId="78FEEDF7" w14:textId="159CC77B" w:rsidR="00B740BE" w:rsidRPr="00B740BE" w:rsidRDefault="00B740BE" w:rsidP="00B740BE">
      <w:pPr>
        <w:spacing w:after="0" w:line="240" w:lineRule="auto"/>
        <w:rPr>
          <w:rFonts w:cstheme="minorHAnsi"/>
          <w:b/>
          <w:bCs/>
        </w:rPr>
      </w:pPr>
      <w:r w:rsidRPr="00B740BE">
        <w:rPr>
          <w:rFonts w:cstheme="minorHAnsi"/>
          <w:b/>
          <w:bCs/>
        </w:rPr>
        <w:tab/>
      </w:r>
    </w:p>
    <w:p w14:paraId="66FC07A7" w14:textId="77777777" w:rsidR="00B740BE" w:rsidRPr="00B740BE" w:rsidRDefault="00B740BE" w:rsidP="00B740BE">
      <w:pPr>
        <w:spacing w:after="0" w:line="240" w:lineRule="auto"/>
        <w:ind w:left="720" w:firstLine="720"/>
        <w:rPr>
          <w:rFonts w:cstheme="minorHAnsi"/>
        </w:rPr>
      </w:pPr>
      <w:r w:rsidRPr="00B740BE">
        <w:rPr>
          <w:rFonts w:cstheme="minorHAnsi"/>
        </w:rPr>
        <w:t xml:space="preserve">All covariates are: age, sex, ethnicity, education, somatic comorbidity, shielding, and cognitive function.  </w:t>
      </w:r>
    </w:p>
    <w:p w14:paraId="6DBE734C" w14:textId="77777777" w:rsidR="00B740BE" w:rsidRPr="00B740BE" w:rsidRDefault="00B740BE" w:rsidP="00B740BE">
      <w:pPr>
        <w:spacing w:after="0" w:line="240" w:lineRule="auto"/>
        <w:rPr>
          <w:rFonts w:cstheme="minorHAnsi"/>
          <w:b/>
          <w:bCs/>
        </w:rPr>
      </w:pPr>
    </w:p>
    <w:p w14:paraId="224EF4BA" w14:textId="77777777" w:rsidR="00B740BE" w:rsidRDefault="00B740BE" w:rsidP="00C01389">
      <w:pPr>
        <w:spacing w:after="0" w:line="240" w:lineRule="auto"/>
        <w:rPr>
          <w:rFonts w:cstheme="minorHAnsi"/>
          <w:b/>
          <w:bCs/>
        </w:rPr>
        <w:sectPr w:rsidR="00B740BE" w:rsidSect="00B740BE">
          <w:pgSz w:w="15840" w:h="12240" w:orient="landscape"/>
          <w:pgMar w:top="1134" w:right="1134" w:bottom="1134" w:left="1134" w:header="720" w:footer="720" w:gutter="0"/>
          <w:cols w:space="720"/>
          <w:docGrid w:linePitch="360"/>
        </w:sectPr>
      </w:pPr>
    </w:p>
    <w:p w14:paraId="41A31D1C" w14:textId="2FB895C9" w:rsidR="00F1257F" w:rsidRDefault="00E85F02" w:rsidP="00B740BE">
      <w:pPr>
        <w:spacing w:after="0" w:line="240" w:lineRule="auto"/>
        <w:jc w:val="center"/>
        <w:rPr>
          <w:rFonts w:ascii="Arial" w:hAnsi="Arial" w:cs="Arial"/>
          <w:b/>
          <w:bCs/>
        </w:rPr>
      </w:pPr>
      <w:r w:rsidRPr="000C324A">
        <w:rPr>
          <w:rFonts w:ascii="Arial" w:hAnsi="Arial" w:cs="Arial"/>
          <w:b/>
          <w:bCs/>
        </w:rPr>
        <w:lastRenderedPageBreak/>
        <w:t xml:space="preserve">Table 1.  </w:t>
      </w:r>
      <w:r w:rsidR="00F2460D" w:rsidRPr="000C324A">
        <w:rPr>
          <w:rFonts w:ascii="Arial" w:hAnsi="Arial" w:cs="Arial"/>
          <w:b/>
          <w:bCs/>
        </w:rPr>
        <w:t>Study member characteristics according to</w:t>
      </w:r>
    </w:p>
    <w:p w14:paraId="4659E7D0" w14:textId="4A800B74" w:rsidR="00E06F26" w:rsidRDefault="00E85F02" w:rsidP="00F21842">
      <w:pPr>
        <w:spacing w:after="0" w:line="240" w:lineRule="auto"/>
        <w:jc w:val="center"/>
        <w:rPr>
          <w:rFonts w:ascii="Arial" w:hAnsi="Arial" w:cs="Arial"/>
          <w:b/>
          <w:bCs/>
        </w:rPr>
      </w:pPr>
      <w:r w:rsidRPr="000C324A">
        <w:rPr>
          <w:rFonts w:ascii="Arial" w:hAnsi="Arial" w:cs="Arial"/>
          <w:b/>
          <w:bCs/>
        </w:rPr>
        <w:t>COVID-19 vaccine hesitancy in</w:t>
      </w:r>
      <w:r w:rsidR="00F1257F">
        <w:rPr>
          <w:rFonts w:ascii="Arial" w:hAnsi="Arial" w:cs="Arial"/>
          <w:b/>
          <w:bCs/>
        </w:rPr>
        <w:t xml:space="preserve"> </w:t>
      </w:r>
      <w:r w:rsidRPr="000C324A">
        <w:rPr>
          <w:rFonts w:ascii="Arial" w:hAnsi="Arial" w:cs="Arial"/>
          <w:b/>
          <w:bCs/>
        </w:rPr>
        <w:t>Understanding Society</w:t>
      </w:r>
      <w:r w:rsidR="006B4623">
        <w:rPr>
          <w:rFonts w:ascii="Arial" w:hAnsi="Arial" w:cs="Arial"/>
          <w:b/>
          <w:bCs/>
        </w:rPr>
        <w:t xml:space="preserve"> </w:t>
      </w:r>
      <w:r w:rsidR="000C469E">
        <w:rPr>
          <w:rFonts w:ascii="Arial" w:hAnsi="Arial" w:cs="Arial"/>
          <w:b/>
          <w:bCs/>
        </w:rPr>
        <w:t xml:space="preserve"> </w:t>
      </w:r>
    </w:p>
    <w:p w14:paraId="2D443164" w14:textId="77777777" w:rsidR="00316CD1" w:rsidRPr="00DD5049" w:rsidRDefault="00316CD1" w:rsidP="00F21842">
      <w:pPr>
        <w:spacing w:after="0" w:line="240" w:lineRule="auto"/>
        <w:jc w:val="center"/>
        <w:rPr>
          <w:rFonts w:ascii="Arial" w:hAnsi="Arial" w:cs="Arial"/>
        </w:rPr>
      </w:pPr>
    </w:p>
    <w:p w14:paraId="3E38B0D1" w14:textId="1FE41BC4" w:rsidR="00C16A36" w:rsidRDefault="00C16A36" w:rsidP="00E85F02">
      <w:pPr>
        <w:spacing w:after="0" w:line="240" w:lineRule="auto"/>
        <w:jc w:val="center"/>
        <w:rPr>
          <w:rFonts w:ascii="Arial" w:hAnsi="Arial" w:cs="Arial"/>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8"/>
        <w:gridCol w:w="1584"/>
        <w:gridCol w:w="1843"/>
        <w:gridCol w:w="1276"/>
      </w:tblGrid>
      <w:tr w:rsidR="009C7AC2" w:rsidRPr="00DF1597" w14:paraId="1683574E" w14:textId="77777777" w:rsidTr="00F1257F">
        <w:trPr>
          <w:trHeight w:val="300"/>
          <w:jc w:val="center"/>
        </w:trPr>
        <w:tc>
          <w:tcPr>
            <w:tcW w:w="4648" w:type="dxa"/>
            <w:shd w:val="clear" w:color="auto" w:fill="auto"/>
          </w:tcPr>
          <w:p w14:paraId="664B7700" w14:textId="77777777" w:rsidR="009C7AC2" w:rsidRPr="00F1257F" w:rsidRDefault="009C7AC2" w:rsidP="000C469E">
            <w:pPr>
              <w:spacing w:after="0" w:line="240" w:lineRule="auto"/>
              <w:rPr>
                <w:rFonts w:ascii="Arial" w:eastAsia="Times New Roman" w:hAnsi="Arial" w:cs="Arial"/>
                <w:b/>
                <w:bCs/>
                <w:color w:val="000000"/>
                <w:sz w:val="20"/>
                <w:szCs w:val="20"/>
                <w:lang w:eastAsia="en-GB"/>
              </w:rPr>
            </w:pPr>
          </w:p>
        </w:tc>
        <w:tc>
          <w:tcPr>
            <w:tcW w:w="3427" w:type="dxa"/>
            <w:gridSpan w:val="2"/>
            <w:shd w:val="clear" w:color="auto" w:fill="auto"/>
          </w:tcPr>
          <w:p w14:paraId="2C597D8A" w14:textId="4D83DC87" w:rsidR="009C7AC2" w:rsidRPr="00DF1597" w:rsidRDefault="009C7AC2" w:rsidP="003F58FC">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Vaccine hesitant</w:t>
            </w:r>
          </w:p>
        </w:tc>
        <w:tc>
          <w:tcPr>
            <w:tcW w:w="1276" w:type="dxa"/>
            <w:shd w:val="clear" w:color="auto" w:fill="auto"/>
          </w:tcPr>
          <w:p w14:paraId="0031EDFB" w14:textId="10DDD5C9" w:rsidR="009C7AC2" w:rsidRPr="00DF1597" w:rsidRDefault="009C7AC2" w:rsidP="000C469E">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P value</w:t>
            </w:r>
          </w:p>
        </w:tc>
      </w:tr>
      <w:tr w:rsidR="009C7AC2" w:rsidRPr="00DF1597" w14:paraId="75644713" w14:textId="77777777" w:rsidTr="00F1257F">
        <w:trPr>
          <w:trHeight w:val="300"/>
          <w:jc w:val="center"/>
        </w:trPr>
        <w:tc>
          <w:tcPr>
            <w:tcW w:w="4648" w:type="dxa"/>
            <w:shd w:val="clear" w:color="auto" w:fill="auto"/>
          </w:tcPr>
          <w:p w14:paraId="5DE98569" w14:textId="04BA2EA8" w:rsidR="009C7AC2" w:rsidRPr="00DF1597" w:rsidRDefault="009C7AC2" w:rsidP="000C469E">
            <w:pPr>
              <w:spacing w:after="0" w:line="240" w:lineRule="auto"/>
              <w:rPr>
                <w:rFonts w:ascii="Arial" w:eastAsia="Times New Roman" w:hAnsi="Arial" w:cs="Arial"/>
                <w:b/>
                <w:bCs/>
                <w:color w:val="000000"/>
                <w:sz w:val="20"/>
                <w:szCs w:val="20"/>
                <w:lang w:eastAsia="en-GB"/>
              </w:rPr>
            </w:pPr>
          </w:p>
        </w:tc>
        <w:tc>
          <w:tcPr>
            <w:tcW w:w="1584" w:type="dxa"/>
            <w:shd w:val="clear" w:color="auto" w:fill="auto"/>
          </w:tcPr>
          <w:p w14:paraId="62AFF5F8" w14:textId="1DDC8D58" w:rsidR="009C7AC2" w:rsidRPr="00DF1597" w:rsidRDefault="009C7AC2" w:rsidP="003F58FC">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Yes</w:t>
            </w:r>
          </w:p>
        </w:tc>
        <w:tc>
          <w:tcPr>
            <w:tcW w:w="1843" w:type="dxa"/>
            <w:shd w:val="clear" w:color="auto" w:fill="auto"/>
          </w:tcPr>
          <w:p w14:paraId="137C095B" w14:textId="7AAF66DA" w:rsidR="009C7AC2" w:rsidRPr="00DF1597" w:rsidRDefault="009C7AC2" w:rsidP="003F58FC">
            <w:pPr>
              <w:spacing w:after="0" w:line="240" w:lineRule="auto"/>
              <w:jc w:val="center"/>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No</w:t>
            </w:r>
          </w:p>
        </w:tc>
        <w:tc>
          <w:tcPr>
            <w:tcW w:w="1276" w:type="dxa"/>
            <w:shd w:val="clear" w:color="auto" w:fill="auto"/>
          </w:tcPr>
          <w:p w14:paraId="187FAEDE" w14:textId="77777777" w:rsidR="009C7AC2" w:rsidRPr="00DF1597" w:rsidRDefault="009C7AC2" w:rsidP="000C469E">
            <w:pPr>
              <w:spacing w:after="0" w:line="240" w:lineRule="auto"/>
              <w:jc w:val="center"/>
              <w:rPr>
                <w:rFonts w:ascii="Arial" w:eastAsia="Times New Roman" w:hAnsi="Arial" w:cs="Arial"/>
                <w:b/>
                <w:bCs/>
                <w:color w:val="000000"/>
                <w:sz w:val="20"/>
                <w:szCs w:val="20"/>
                <w:lang w:eastAsia="en-GB"/>
              </w:rPr>
            </w:pPr>
          </w:p>
        </w:tc>
      </w:tr>
      <w:tr w:rsidR="009C7AC2" w:rsidRPr="00DF1597" w14:paraId="70E8F093" w14:textId="77777777" w:rsidTr="00B32174">
        <w:trPr>
          <w:trHeight w:val="301"/>
          <w:jc w:val="center"/>
        </w:trPr>
        <w:tc>
          <w:tcPr>
            <w:tcW w:w="4648" w:type="dxa"/>
            <w:shd w:val="clear" w:color="auto" w:fill="auto"/>
          </w:tcPr>
          <w:p w14:paraId="1ED3E2EF" w14:textId="534326EF" w:rsidR="009C7AC2" w:rsidRPr="00DF1597" w:rsidRDefault="009C7AC2" w:rsidP="000C469E">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Numbers of people</w:t>
            </w:r>
          </w:p>
        </w:tc>
        <w:tc>
          <w:tcPr>
            <w:tcW w:w="1584" w:type="dxa"/>
            <w:shd w:val="clear" w:color="auto" w:fill="auto"/>
          </w:tcPr>
          <w:p w14:paraId="41B5A053" w14:textId="4BA5BB4B" w:rsidR="009C7AC2"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xml:space="preserve">1842 </w:t>
            </w:r>
            <w:r w:rsidR="00DD5049" w:rsidRPr="00DF1597">
              <w:rPr>
                <w:rFonts w:ascii="Arial" w:eastAsia="Times New Roman" w:hAnsi="Arial" w:cs="Arial"/>
                <w:color w:val="000000"/>
                <w:sz w:val="20"/>
                <w:szCs w:val="20"/>
                <w:lang w:eastAsia="en-GB"/>
              </w:rPr>
              <w:t>(15.4)</w:t>
            </w:r>
          </w:p>
        </w:tc>
        <w:tc>
          <w:tcPr>
            <w:tcW w:w="1843" w:type="dxa"/>
            <w:shd w:val="clear" w:color="auto" w:fill="auto"/>
          </w:tcPr>
          <w:p w14:paraId="6FD45E26" w14:textId="06149D52" w:rsidR="009C7AC2"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10113</w:t>
            </w:r>
            <w:r w:rsidR="00DD5049" w:rsidRPr="00DF1597">
              <w:rPr>
                <w:rFonts w:ascii="Arial" w:eastAsia="Times New Roman" w:hAnsi="Arial" w:cs="Arial"/>
                <w:color w:val="000000"/>
                <w:sz w:val="20"/>
                <w:szCs w:val="20"/>
                <w:lang w:eastAsia="en-GB"/>
              </w:rPr>
              <w:t xml:space="preserve"> (84.6)</w:t>
            </w:r>
          </w:p>
        </w:tc>
        <w:tc>
          <w:tcPr>
            <w:tcW w:w="1276" w:type="dxa"/>
            <w:shd w:val="clear" w:color="auto" w:fill="auto"/>
          </w:tcPr>
          <w:p w14:paraId="412CDB61" w14:textId="77777777" w:rsidR="009C7AC2" w:rsidRPr="00DF1597" w:rsidRDefault="009C7AC2" w:rsidP="000C469E">
            <w:pPr>
              <w:spacing w:after="0" w:line="240" w:lineRule="auto"/>
              <w:jc w:val="center"/>
              <w:rPr>
                <w:rFonts w:ascii="Arial" w:eastAsia="Times New Roman" w:hAnsi="Arial" w:cs="Arial"/>
                <w:color w:val="000000"/>
                <w:sz w:val="20"/>
                <w:szCs w:val="20"/>
                <w:lang w:eastAsia="en-GB"/>
              </w:rPr>
            </w:pPr>
          </w:p>
        </w:tc>
      </w:tr>
      <w:tr w:rsidR="00610182" w:rsidRPr="00DF1597" w14:paraId="52563132" w14:textId="77777777" w:rsidTr="00F1257F">
        <w:trPr>
          <w:trHeight w:val="300"/>
          <w:jc w:val="center"/>
        </w:trPr>
        <w:tc>
          <w:tcPr>
            <w:tcW w:w="4648" w:type="dxa"/>
            <w:shd w:val="clear" w:color="auto" w:fill="auto"/>
            <w:hideMark/>
          </w:tcPr>
          <w:p w14:paraId="2E2EC8B0" w14:textId="77777777" w:rsidR="00610182" w:rsidRPr="00DF1597" w:rsidRDefault="00610182"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Demographic factors</w:t>
            </w:r>
          </w:p>
        </w:tc>
        <w:tc>
          <w:tcPr>
            <w:tcW w:w="1584" w:type="dxa"/>
            <w:shd w:val="clear" w:color="auto" w:fill="auto"/>
          </w:tcPr>
          <w:p w14:paraId="53D5E021" w14:textId="4B55803A"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4F0423CF" w14:textId="528B76B3"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276" w:type="dxa"/>
            <w:shd w:val="clear" w:color="auto" w:fill="auto"/>
          </w:tcPr>
          <w:p w14:paraId="6CDEA386" w14:textId="1289FBBF" w:rsidR="00610182" w:rsidRPr="00DF1597" w:rsidRDefault="00610182" w:rsidP="000C469E">
            <w:pPr>
              <w:spacing w:after="0" w:line="240" w:lineRule="auto"/>
              <w:jc w:val="center"/>
              <w:rPr>
                <w:rFonts w:ascii="Arial" w:eastAsia="Times New Roman" w:hAnsi="Arial" w:cs="Arial"/>
                <w:b/>
                <w:bCs/>
                <w:color w:val="000000"/>
                <w:sz w:val="20"/>
                <w:szCs w:val="20"/>
                <w:lang w:eastAsia="en-GB"/>
              </w:rPr>
            </w:pPr>
          </w:p>
        </w:tc>
      </w:tr>
      <w:tr w:rsidR="00D1083D" w:rsidRPr="00DF1597" w14:paraId="2B94A4A2" w14:textId="77777777" w:rsidTr="00F1257F">
        <w:trPr>
          <w:trHeight w:val="300"/>
          <w:jc w:val="center"/>
        </w:trPr>
        <w:tc>
          <w:tcPr>
            <w:tcW w:w="4648" w:type="dxa"/>
            <w:shd w:val="clear" w:color="auto" w:fill="auto"/>
            <w:hideMark/>
          </w:tcPr>
          <w:p w14:paraId="4FAA1E09" w14:textId="77777777"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xml:space="preserve">Age, </w:t>
            </w:r>
            <w:proofErr w:type="spellStart"/>
            <w:r w:rsidRPr="00DF1597">
              <w:rPr>
                <w:rFonts w:ascii="Arial" w:eastAsia="Times New Roman" w:hAnsi="Arial" w:cs="Arial"/>
                <w:color w:val="000000"/>
                <w:sz w:val="20"/>
                <w:szCs w:val="20"/>
                <w:lang w:eastAsia="en-GB"/>
              </w:rPr>
              <w:t>yr</w:t>
            </w:r>
            <w:proofErr w:type="spellEnd"/>
            <w:r w:rsidRPr="00DF1597">
              <w:rPr>
                <w:rFonts w:ascii="Arial" w:eastAsia="Times New Roman" w:hAnsi="Arial" w:cs="Arial"/>
                <w:color w:val="000000"/>
                <w:sz w:val="20"/>
                <w:szCs w:val="20"/>
                <w:lang w:eastAsia="en-GB"/>
              </w:rPr>
              <w:t>, mean (SD)</w:t>
            </w:r>
          </w:p>
        </w:tc>
        <w:tc>
          <w:tcPr>
            <w:tcW w:w="1584" w:type="dxa"/>
            <w:shd w:val="clear" w:color="auto" w:fill="auto"/>
            <w:vAlign w:val="center"/>
          </w:tcPr>
          <w:p w14:paraId="4C4F1510" w14:textId="40ABFCD2"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45.0 (14.5)</w:t>
            </w:r>
          </w:p>
        </w:tc>
        <w:tc>
          <w:tcPr>
            <w:tcW w:w="1843" w:type="dxa"/>
            <w:shd w:val="clear" w:color="auto" w:fill="auto"/>
            <w:vAlign w:val="center"/>
          </w:tcPr>
          <w:p w14:paraId="10E7DFD5" w14:textId="210ECDA5"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54.6 (15.6)</w:t>
            </w:r>
          </w:p>
        </w:tc>
        <w:tc>
          <w:tcPr>
            <w:tcW w:w="1276" w:type="dxa"/>
            <w:shd w:val="clear" w:color="auto" w:fill="auto"/>
            <w:vAlign w:val="center"/>
          </w:tcPr>
          <w:p w14:paraId="2A8299C4" w14:textId="4FF4061C"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1630F12C" w14:textId="77777777" w:rsidTr="00F1257F">
        <w:trPr>
          <w:trHeight w:val="300"/>
          <w:jc w:val="center"/>
        </w:trPr>
        <w:tc>
          <w:tcPr>
            <w:tcW w:w="4648" w:type="dxa"/>
            <w:shd w:val="clear" w:color="auto" w:fill="auto"/>
            <w:hideMark/>
          </w:tcPr>
          <w:p w14:paraId="007CA70F" w14:textId="1523FA4E"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Female</w:t>
            </w:r>
          </w:p>
        </w:tc>
        <w:tc>
          <w:tcPr>
            <w:tcW w:w="1584" w:type="dxa"/>
            <w:shd w:val="clear" w:color="auto" w:fill="auto"/>
            <w:vAlign w:val="center"/>
          </w:tcPr>
          <w:p w14:paraId="49219382" w14:textId="2DFF3A99"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1162 (63.1)</w:t>
            </w:r>
          </w:p>
        </w:tc>
        <w:tc>
          <w:tcPr>
            <w:tcW w:w="1843" w:type="dxa"/>
            <w:shd w:val="clear" w:color="auto" w:fill="auto"/>
            <w:vAlign w:val="center"/>
          </w:tcPr>
          <w:p w14:paraId="2824D0C0" w14:textId="1A2447BF"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5530 (54.7)</w:t>
            </w:r>
          </w:p>
        </w:tc>
        <w:tc>
          <w:tcPr>
            <w:tcW w:w="1276" w:type="dxa"/>
            <w:shd w:val="clear" w:color="auto" w:fill="auto"/>
            <w:vAlign w:val="center"/>
          </w:tcPr>
          <w:p w14:paraId="2769119F" w14:textId="533DD976"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3DFD5B76" w14:textId="77777777" w:rsidTr="00F1257F">
        <w:trPr>
          <w:trHeight w:val="300"/>
          <w:jc w:val="center"/>
        </w:trPr>
        <w:tc>
          <w:tcPr>
            <w:tcW w:w="4648" w:type="dxa"/>
            <w:shd w:val="clear" w:color="auto" w:fill="auto"/>
            <w:hideMark/>
          </w:tcPr>
          <w:p w14:paraId="6EA0D071" w14:textId="0B220218"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Non-white ethnicity</w:t>
            </w:r>
          </w:p>
        </w:tc>
        <w:tc>
          <w:tcPr>
            <w:tcW w:w="1584" w:type="dxa"/>
            <w:shd w:val="clear" w:color="auto" w:fill="auto"/>
            <w:vAlign w:val="center"/>
          </w:tcPr>
          <w:p w14:paraId="2A696661" w14:textId="3377C544"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406 (22.7)</w:t>
            </w:r>
          </w:p>
        </w:tc>
        <w:tc>
          <w:tcPr>
            <w:tcW w:w="1843" w:type="dxa"/>
            <w:shd w:val="clear" w:color="auto" w:fill="auto"/>
            <w:vAlign w:val="center"/>
          </w:tcPr>
          <w:p w14:paraId="28895D4C" w14:textId="7CE1384F"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698 (7.0)</w:t>
            </w:r>
          </w:p>
        </w:tc>
        <w:tc>
          <w:tcPr>
            <w:tcW w:w="1276" w:type="dxa"/>
            <w:shd w:val="clear" w:color="auto" w:fill="auto"/>
            <w:vAlign w:val="center"/>
          </w:tcPr>
          <w:p w14:paraId="38CD0015" w14:textId="7EBBFA07"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610182" w:rsidRPr="00DF1597" w14:paraId="42A37374" w14:textId="77777777" w:rsidTr="00F1257F">
        <w:trPr>
          <w:trHeight w:val="300"/>
          <w:jc w:val="center"/>
        </w:trPr>
        <w:tc>
          <w:tcPr>
            <w:tcW w:w="4648" w:type="dxa"/>
            <w:shd w:val="clear" w:color="auto" w:fill="auto"/>
            <w:hideMark/>
          </w:tcPr>
          <w:p w14:paraId="7647BE4A" w14:textId="247638D5" w:rsidR="00610182" w:rsidRPr="00DF1597" w:rsidRDefault="00610182"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Socioeconomic factors</w:t>
            </w:r>
          </w:p>
        </w:tc>
        <w:tc>
          <w:tcPr>
            <w:tcW w:w="1584" w:type="dxa"/>
            <w:shd w:val="clear" w:color="auto" w:fill="auto"/>
          </w:tcPr>
          <w:p w14:paraId="395C0303" w14:textId="77777777"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19EC53BF" w14:textId="77777777" w:rsidR="00610182" w:rsidRPr="00DF1597"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1A558F12" w14:textId="77777777" w:rsidR="00610182" w:rsidRPr="00DF1597" w:rsidRDefault="00610182" w:rsidP="000C469E">
            <w:pPr>
              <w:spacing w:after="0" w:line="240" w:lineRule="auto"/>
              <w:jc w:val="center"/>
              <w:rPr>
                <w:rFonts w:ascii="Arial" w:eastAsia="Times New Roman" w:hAnsi="Arial" w:cs="Arial"/>
                <w:sz w:val="20"/>
                <w:szCs w:val="20"/>
                <w:lang w:eastAsia="en-GB"/>
              </w:rPr>
            </w:pPr>
          </w:p>
        </w:tc>
      </w:tr>
      <w:tr w:rsidR="00D1083D" w:rsidRPr="00DF1597" w14:paraId="2C25E933" w14:textId="77777777" w:rsidTr="00F1257F">
        <w:trPr>
          <w:trHeight w:val="300"/>
          <w:jc w:val="center"/>
        </w:trPr>
        <w:tc>
          <w:tcPr>
            <w:tcW w:w="4648" w:type="dxa"/>
            <w:shd w:val="clear" w:color="auto" w:fill="auto"/>
            <w:hideMark/>
          </w:tcPr>
          <w:p w14:paraId="1390EE4D" w14:textId="4B07D577"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xml:space="preserve">No </w:t>
            </w:r>
            <w:r w:rsidR="00E163EE">
              <w:rPr>
                <w:rFonts w:ascii="Arial" w:eastAsia="Times New Roman" w:hAnsi="Arial" w:cs="Arial"/>
                <w:color w:val="000000"/>
                <w:sz w:val="20"/>
                <w:szCs w:val="20"/>
                <w:lang w:eastAsia="en-GB"/>
              </w:rPr>
              <w:t>higher</w:t>
            </w:r>
            <w:r w:rsidRPr="00DF1597">
              <w:rPr>
                <w:rFonts w:ascii="Arial" w:eastAsia="Times New Roman" w:hAnsi="Arial" w:cs="Arial"/>
                <w:color w:val="000000"/>
                <w:sz w:val="20"/>
                <w:szCs w:val="20"/>
                <w:lang w:eastAsia="en-GB"/>
              </w:rPr>
              <w:t xml:space="preserve"> education </w:t>
            </w:r>
          </w:p>
        </w:tc>
        <w:tc>
          <w:tcPr>
            <w:tcW w:w="1584" w:type="dxa"/>
            <w:shd w:val="clear" w:color="auto" w:fill="auto"/>
            <w:vAlign w:val="center"/>
          </w:tcPr>
          <w:p w14:paraId="3A12CC8D" w14:textId="59A63FDA" w:rsidR="00D1083D" w:rsidRPr="00DF1597" w:rsidRDefault="00F21842" w:rsidP="00F21842">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939 (22.0</w:t>
            </w:r>
            <w:r w:rsidR="00D1083D" w:rsidRPr="00DF1597">
              <w:rPr>
                <w:rFonts w:ascii="Arial" w:hAnsi="Arial" w:cs="Arial"/>
                <w:color w:val="000000"/>
                <w:sz w:val="20"/>
                <w:szCs w:val="20"/>
              </w:rPr>
              <w:t>)</w:t>
            </w:r>
          </w:p>
        </w:tc>
        <w:tc>
          <w:tcPr>
            <w:tcW w:w="1843" w:type="dxa"/>
            <w:shd w:val="clear" w:color="auto" w:fill="auto"/>
            <w:vAlign w:val="center"/>
          </w:tcPr>
          <w:p w14:paraId="7E3E091F" w14:textId="0102EE5E" w:rsidR="00D1083D" w:rsidRPr="00DF1597" w:rsidRDefault="00F21842"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4298 (6.9</w:t>
            </w:r>
            <w:r w:rsidR="00D1083D" w:rsidRPr="00DF1597">
              <w:rPr>
                <w:rFonts w:ascii="Arial" w:hAnsi="Arial" w:cs="Arial"/>
                <w:color w:val="000000"/>
                <w:sz w:val="20"/>
                <w:szCs w:val="20"/>
              </w:rPr>
              <w:t>)</w:t>
            </w:r>
          </w:p>
        </w:tc>
        <w:tc>
          <w:tcPr>
            <w:tcW w:w="1276" w:type="dxa"/>
            <w:shd w:val="clear" w:color="auto" w:fill="auto"/>
            <w:vAlign w:val="center"/>
          </w:tcPr>
          <w:p w14:paraId="2CF0EA8A" w14:textId="3B0F4B88"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C323CF" w:rsidRPr="00DF1597" w14:paraId="0D11F6F0" w14:textId="77777777" w:rsidTr="00DF1597">
        <w:trPr>
          <w:trHeight w:val="300"/>
          <w:jc w:val="center"/>
        </w:trPr>
        <w:tc>
          <w:tcPr>
            <w:tcW w:w="4648" w:type="dxa"/>
            <w:shd w:val="clear" w:color="auto" w:fill="auto"/>
          </w:tcPr>
          <w:p w14:paraId="1EBDA6CE" w14:textId="77777777" w:rsidR="00C323CF" w:rsidRPr="00DF1597" w:rsidRDefault="00C323CF" w:rsidP="00DF1597">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Psychiatric morbidities</w:t>
            </w:r>
          </w:p>
        </w:tc>
        <w:tc>
          <w:tcPr>
            <w:tcW w:w="1584" w:type="dxa"/>
            <w:shd w:val="clear" w:color="auto" w:fill="auto"/>
          </w:tcPr>
          <w:p w14:paraId="6CB4E9E6" w14:textId="77777777" w:rsidR="00C323CF" w:rsidRPr="00DF1597" w:rsidRDefault="00C323CF" w:rsidP="00DF1597">
            <w:pPr>
              <w:spacing w:after="0" w:line="240" w:lineRule="auto"/>
              <w:jc w:val="center"/>
              <w:rPr>
                <w:rFonts w:ascii="Arial" w:eastAsia="Times New Roman" w:hAnsi="Arial" w:cs="Arial"/>
                <w:b/>
                <w:bCs/>
                <w:sz w:val="20"/>
                <w:szCs w:val="20"/>
                <w:lang w:eastAsia="en-GB"/>
              </w:rPr>
            </w:pPr>
          </w:p>
        </w:tc>
        <w:tc>
          <w:tcPr>
            <w:tcW w:w="1843" w:type="dxa"/>
            <w:shd w:val="clear" w:color="auto" w:fill="auto"/>
          </w:tcPr>
          <w:p w14:paraId="737E1E2E" w14:textId="77777777" w:rsidR="00C323CF" w:rsidRPr="00DF1597" w:rsidRDefault="00C323CF" w:rsidP="00DF1597">
            <w:pPr>
              <w:spacing w:after="0" w:line="240" w:lineRule="auto"/>
              <w:jc w:val="center"/>
              <w:rPr>
                <w:rFonts w:ascii="Arial" w:eastAsia="Times New Roman" w:hAnsi="Arial" w:cs="Arial"/>
                <w:b/>
                <w:bCs/>
                <w:sz w:val="20"/>
                <w:szCs w:val="20"/>
                <w:lang w:eastAsia="en-GB"/>
              </w:rPr>
            </w:pPr>
          </w:p>
        </w:tc>
        <w:tc>
          <w:tcPr>
            <w:tcW w:w="1276" w:type="dxa"/>
            <w:shd w:val="clear" w:color="auto" w:fill="auto"/>
          </w:tcPr>
          <w:p w14:paraId="4858ADD7" w14:textId="77777777" w:rsidR="00C323CF" w:rsidRPr="00DF1597" w:rsidRDefault="00C323CF" w:rsidP="00DF1597">
            <w:pPr>
              <w:spacing w:after="0" w:line="240" w:lineRule="auto"/>
              <w:jc w:val="center"/>
              <w:rPr>
                <w:rFonts w:ascii="Arial" w:eastAsia="Times New Roman" w:hAnsi="Arial" w:cs="Arial"/>
                <w:b/>
                <w:bCs/>
                <w:sz w:val="20"/>
                <w:szCs w:val="20"/>
                <w:lang w:eastAsia="en-GB"/>
              </w:rPr>
            </w:pPr>
          </w:p>
        </w:tc>
      </w:tr>
      <w:tr w:rsidR="00C323CF" w:rsidRPr="00DF1597" w14:paraId="01E20014" w14:textId="77777777" w:rsidTr="00DF1597">
        <w:trPr>
          <w:trHeight w:val="300"/>
          <w:jc w:val="center"/>
        </w:trPr>
        <w:tc>
          <w:tcPr>
            <w:tcW w:w="4648" w:type="dxa"/>
            <w:shd w:val="clear" w:color="auto" w:fill="auto"/>
          </w:tcPr>
          <w:p w14:paraId="053B02E6" w14:textId="77777777" w:rsidR="00C323CF" w:rsidRPr="00DF1597" w:rsidRDefault="00C323CF" w:rsidP="00DF1597">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Anxiety</w:t>
            </w:r>
          </w:p>
        </w:tc>
        <w:tc>
          <w:tcPr>
            <w:tcW w:w="1584" w:type="dxa"/>
            <w:shd w:val="clear" w:color="auto" w:fill="auto"/>
            <w:vAlign w:val="center"/>
          </w:tcPr>
          <w:p w14:paraId="43EADD63"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85 (4.0)</w:t>
            </w:r>
          </w:p>
        </w:tc>
        <w:tc>
          <w:tcPr>
            <w:tcW w:w="1843" w:type="dxa"/>
            <w:shd w:val="clear" w:color="auto" w:fill="auto"/>
            <w:vAlign w:val="center"/>
          </w:tcPr>
          <w:p w14:paraId="243C02C5"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404 (4.6)</w:t>
            </w:r>
          </w:p>
        </w:tc>
        <w:tc>
          <w:tcPr>
            <w:tcW w:w="1276" w:type="dxa"/>
            <w:shd w:val="clear" w:color="auto" w:fill="auto"/>
            <w:vAlign w:val="center"/>
          </w:tcPr>
          <w:p w14:paraId="2D43174F"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0.153</w:t>
            </w:r>
          </w:p>
        </w:tc>
      </w:tr>
      <w:tr w:rsidR="00C323CF" w:rsidRPr="00DF1597" w14:paraId="7738FB95" w14:textId="77777777" w:rsidTr="00DF1597">
        <w:trPr>
          <w:trHeight w:val="300"/>
          <w:jc w:val="center"/>
        </w:trPr>
        <w:tc>
          <w:tcPr>
            <w:tcW w:w="4648" w:type="dxa"/>
            <w:shd w:val="clear" w:color="auto" w:fill="auto"/>
          </w:tcPr>
          <w:p w14:paraId="5629B297" w14:textId="77777777" w:rsidR="00C323CF" w:rsidRPr="00DF1597" w:rsidRDefault="00C323CF" w:rsidP="00DF1597">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 xml:space="preserve">Depression </w:t>
            </w:r>
          </w:p>
        </w:tc>
        <w:tc>
          <w:tcPr>
            <w:tcW w:w="1584" w:type="dxa"/>
            <w:shd w:val="clear" w:color="auto" w:fill="auto"/>
            <w:vAlign w:val="center"/>
          </w:tcPr>
          <w:p w14:paraId="18B534F6"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92 (5.0)</w:t>
            </w:r>
          </w:p>
        </w:tc>
        <w:tc>
          <w:tcPr>
            <w:tcW w:w="1843" w:type="dxa"/>
            <w:shd w:val="clear" w:color="auto" w:fill="auto"/>
            <w:vAlign w:val="center"/>
          </w:tcPr>
          <w:p w14:paraId="7ABD6D46"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466 (4.6)</w:t>
            </w:r>
          </w:p>
        </w:tc>
        <w:tc>
          <w:tcPr>
            <w:tcW w:w="1276" w:type="dxa"/>
            <w:shd w:val="clear" w:color="auto" w:fill="auto"/>
            <w:vAlign w:val="center"/>
          </w:tcPr>
          <w:p w14:paraId="50160134"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0.352</w:t>
            </w:r>
          </w:p>
        </w:tc>
      </w:tr>
      <w:tr w:rsidR="00C323CF" w:rsidRPr="00DF1597" w14:paraId="11C074CD" w14:textId="77777777" w:rsidTr="00DF1597">
        <w:trPr>
          <w:trHeight w:val="300"/>
          <w:jc w:val="center"/>
        </w:trPr>
        <w:tc>
          <w:tcPr>
            <w:tcW w:w="4648" w:type="dxa"/>
            <w:shd w:val="clear" w:color="auto" w:fill="auto"/>
          </w:tcPr>
          <w:p w14:paraId="60187F35" w14:textId="2E719BCF" w:rsidR="00C323CF" w:rsidRPr="00DF1597" w:rsidRDefault="00542640" w:rsidP="00DF1597">
            <w:pPr>
              <w:spacing w:after="0" w:line="240" w:lineRule="auto"/>
              <w:rPr>
                <w:rFonts w:ascii="Arial" w:eastAsia="Times New Roman" w:hAnsi="Arial" w:cs="Arial"/>
                <w:b/>
                <w:bCs/>
                <w:color w:val="000000"/>
                <w:sz w:val="20"/>
                <w:szCs w:val="20"/>
                <w:lang w:eastAsia="en-GB"/>
              </w:rPr>
            </w:pPr>
            <w:r>
              <w:rPr>
                <w:rFonts w:ascii="Arial" w:eastAsia="Times New Roman" w:hAnsi="Arial" w:cs="Arial"/>
                <w:color w:val="000000"/>
                <w:sz w:val="20"/>
                <w:szCs w:val="20"/>
                <w:lang w:eastAsia="en-GB"/>
              </w:rPr>
              <w:t>Other</w:t>
            </w:r>
            <w:r w:rsidR="00C323CF" w:rsidRPr="00DF1597">
              <w:rPr>
                <w:rFonts w:ascii="Arial" w:eastAsia="Times New Roman" w:hAnsi="Arial" w:cs="Arial"/>
                <w:color w:val="000000"/>
                <w:sz w:val="20"/>
                <w:szCs w:val="20"/>
                <w:lang w:eastAsia="en-GB"/>
              </w:rPr>
              <w:t xml:space="preserve"> mental disorder</w:t>
            </w:r>
          </w:p>
        </w:tc>
        <w:tc>
          <w:tcPr>
            <w:tcW w:w="1584" w:type="dxa"/>
            <w:shd w:val="clear" w:color="auto" w:fill="auto"/>
            <w:vAlign w:val="center"/>
          </w:tcPr>
          <w:p w14:paraId="26D50CAA" w14:textId="77777777" w:rsidR="00C323CF" w:rsidRPr="00DF1597" w:rsidRDefault="00C323CF" w:rsidP="00DF1597">
            <w:pPr>
              <w:spacing w:after="0" w:line="240" w:lineRule="auto"/>
              <w:jc w:val="center"/>
              <w:rPr>
                <w:rFonts w:ascii="Arial" w:eastAsia="Times New Roman" w:hAnsi="Arial" w:cs="Arial"/>
                <w:b/>
                <w:bCs/>
                <w:color w:val="000000"/>
                <w:sz w:val="20"/>
                <w:szCs w:val="20"/>
                <w:lang w:eastAsia="en-GB"/>
              </w:rPr>
            </w:pPr>
            <w:r w:rsidRPr="00DF1597">
              <w:rPr>
                <w:rFonts w:ascii="Arial" w:hAnsi="Arial" w:cs="Arial"/>
                <w:color w:val="000000"/>
                <w:sz w:val="20"/>
                <w:szCs w:val="20"/>
              </w:rPr>
              <w:t>36 (1.9)</w:t>
            </w:r>
          </w:p>
        </w:tc>
        <w:tc>
          <w:tcPr>
            <w:tcW w:w="1843" w:type="dxa"/>
            <w:shd w:val="clear" w:color="auto" w:fill="auto"/>
            <w:vAlign w:val="center"/>
          </w:tcPr>
          <w:p w14:paraId="5653ABA0"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121 (1.2)</w:t>
            </w:r>
          </w:p>
        </w:tc>
        <w:tc>
          <w:tcPr>
            <w:tcW w:w="1276" w:type="dxa"/>
            <w:shd w:val="clear" w:color="auto" w:fill="auto"/>
            <w:vAlign w:val="center"/>
          </w:tcPr>
          <w:p w14:paraId="62EBF91B"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0.007</w:t>
            </w:r>
          </w:p>
        </w:tc>
      </w:tr>
      <w:tr w:rsidR="00C323CF" w:rsidRPr="00DF1597" w14:paraId="0541DEFB" w14:textId="77777777" w:rsidTr="00DF1597">
        <w:trPr>
          <w:trHeight w:val="300"/>
          <w:jc w:val="center"/>
        </w:trPr>
        <w:tc>
          <w:tcPr>
            <w:tcW w:w="4648" w:type="dxa"/>
            <w:shd w:val="clear" w:color="auto" w:fill="auto"/>
          </w:tcPr>
          <w:p w14:paraId="1F4D96D8" w14:textId="77777777" w:rsidR="00C323CF" w:rsidRPr="00DF1597" w:rsidRDefault="00C323CF" w:rsidP="00DF1597">
            <w:pPr>
              <w:spacing w:after="0" w:line="240" w:lineRule="auto"/>
              <w:rPr>
                <w:rFonts w:ascii="Arial" w:eastAsia="Times New Roman" w:hAnsi="Arial" w:cs="Arial"/>
                <w:b/>
                <w:bCs/>
                <w:color w:val="000000"/>
                <w:sz w:val="20"/>
                <w:szCs w:val="20"/>
                <w:lang w:eastAsia="en-GB"/>
              </w:rPr>
            </w:pPr>
            <w:r w:rsidRPr="00DF1597">
              <w:rPr>
                <w:rFonts w:ascii="Arial" w:hAnsi="Arial" w:cs="Arial"/>
                <w:color w:val="000000"/>
                <w:sz w:val="20"/>
                <w:szCs w:val="20"/>
              </w:rPr>
              <w:t xml:space="preserve">Psychological distress symptoms, </w:t>
            </w:r>
            <w:r w:rsidRPr="00DF1597">
              <w:rPr>
                <w:rFonts w:ascii="Arial" w:eastAsia="Times New Roman" w:hAnsi="Arial" w:cs="Arial"/>
                <w:color w:val="000000"/>
                <w:sz w:val="20"/>
                <w:szCs w:val="20"/>
                <w:lang w:eastAsia="en-GB"/>
              </w:rPr>
              <w:t>mean (SD)</w:t>
            </w:r>
          </w:p>
        </w:tc>
        <w:tc>
          <w:tcPr>
            <w:tcW w:w="1584" w:type="dxa"/>
            <w:shd w:val="clear" w:color="auto" w:fill="auto"/>
            <w:vAlign w:val="center"/>
          </w:tcPr>
          <w:p w14:paraId="7EA0A30C" w14:textId="77777777" w:rsidR="00C323CF" w:rsidRPr="00DF1597" w:rsidRDefault="00C323CF" w:rsidP="00DF1597">
            <w:pPr>
              <w:spacing w:after="0" w:line="240" w:lineRule="auto"/>
              <w:jc w:val="center"/>
              <w:rPr>
                <w:rFonts w:ascii="Arial" w:eastAsia="Times New Roman" w:hAnsi="Arial" w:cs="Arial"/>
                <w:b/>
                <w:bCs/>
                <w:color w:val="000000"/>
                <w:sz w:val="20"/>
                <w:szCs w:val="20"/>
                <w:lang w:eastAsia="en-GB"/>
              </w:rPr>
            </w:pPr>
            <w:r w:rsidRPr="00DF1597">
              <w:rPr>
                <w:rFonts w:ascii="Arial" w:hAnsi="Arial" w:cs="Arial"/>
                <w:color w:val="000000"/>
                <w:sz w:val="20"/>
                <w:szCs w:val="20"/>
              </w:rPr>
              <w:t>2.82 (3.9)</w:t>
            </w:r>
          </w:p>
        </w:tc>
        <w:tc>
          <w:tcPr>
            <w:tcW w:w="1843" w:type="dxa"/>
            <w:shd w:val="clear" w:color="auto" w:fill="auto"/>
            <w:vAlign w:val="center"/>
          </w:tcPr>
          <w:p w14:paraId="739C079B"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2.34 (3.4)</w:t>
            </w:r>
          </w:p>
        </w:tc>
        <w:tc>
          <w:tcPr>
            <w:tcW w:w="1276" w:type="dxa"/>
            <w:shd w:val="clear" w:color="auto" w:fill="auto"/>
            <w:vAlign w:val="center"/>
          </w:tcPr>
          <w:p w14:paraId="43DCB613" w14:textId="77777777" w:rsidR="00C323CF" w:rsidRPr="00DF1597" w:rsidRDefault="00C323CF" w:rsidP="00DF1597">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&lt; 0.0001</w:t>
            </w:r>
          </w:p>
        </w:tc>
      </w:tr>
      <w:tr w:rsidR="00610182" w:rsidRPr="00DF1597" w14:paraId="12D2D2FA" w14:textId="77777777" w:rsidTr="00F1257F">
        <w:trPr>
          <w:trHeight w:val="300"/>
          <w:jc w:val="center"/>
        </w:trPr>
        <w:tc>
          <w:tcPr>
            <w:tcW w:w="4648" w:type="dxa"/>
            <w:shd w:val="clear" w:color="auto" w:fill="auto"/>
            <w:hideMark/>
          </w:tcPr>
          <w:p w14:paraId="0B2EDDEA" w14:textId="5C9353D4" w:rsidR="00610182" w:rsidRPr="00DF1597" w:rsidRDefault="00EB5C49"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 xml:space="preserve">Physical </w:t>
            </w:r>
            <w:r w:rsidR="00610182" w:rsidRPr="00DF1597">
              <w:rPr>
                <w:rFonts w:ascii="Arial" w:eastAsia="Times New Roman" w:hAnsi="Arial" w:cs="Arial"/>
                <w:b/>
                <w:bCs/>
                <w:color w:val="000000"/>
                <w:sz w:val="20"/>
                <w:szCs w:val="20"/>
                <w:lang w:eastAsia="en-GB"/>
              </w:rPr>
              <w:t>morbidities</w:t>
            </w:r>
          </w:p>
        </w:tc>
        <w:tc>
          <w:tcPr>
            <w:tcW w:w="1584" w:type="dxa"/>
            <w:shd w:val="clear" w:color="auto" w:fill="auto"/>
          </w:tcPr>
          <w:p w14:paraId="2004052B" w14:textId="77777777"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55470E13" w14:textId="77777777" w:rsidR="00610182" w:rsidRPr="00DF1597"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21F3C55F" w14:textId="77777777" w:rsidR="00610182" w:rsidRPr="00DF1597" w:rsidRDefault="00610182" w:rsidP="000C469E">
            <w:pPr>
              <w:spacing w:after="0" w:line="240" w:lineRule="auto"/>
              <w:jc w:val="center"/>
              <w:rPr>
                <w:rFonts w:ascii="Arial" w:eastAsia="Times New Roman" w:hAnsi="Arial" w:cs="Arial"/>
                <w:sz w:val="20"/>
                <w:szCs w:val="20"/>
                <w:lang w:eastAsia="en-GB"/>
              </w:rPr>
            </w:pPr>
          </w:p>
        </w:tc>
      </w:tr>
      <w:tr w:rsidR="00D1083D" w:rsidRPr="00DF1597" w14:paraId="7D75EF03" w14:textId="77777777" w:rsidTr="00F1257F">
        <w:trPr>
          <w:trHeight w:val="300"/>
          <w:jc w:val="center"/>
        </w:trPr>
        <w:tc>
          <w:tcPr>
            <w:tcW w:w="4648" w:type="dxa"/>
            <w:shd w:val="clear" w:color="auto" w:fill="auto"/>
            <w:hideMark/>
          </w:tcPr>
          <w:p w14:paraId="3CF47E30" w14:textId="1FCE0963" w:rsidR="00D1083D" w:rsidRPr="00DF1597" w:rsidRDefault="00D1083D" w:rsidP="00D1083D">
            <w:pPr>
              <w:spacing w:after="0" w:line="240" w:lineRule="auto"/>
              <w:rPr>
                <w:rFonts w:ascii="Arial" w:eastAsia="Times New Roman" w:hAnsi="Arial" w:cs="Arial"/>
                <w:color w:val="000000"/>
                <w:sz w:val="20"/>
                <w:szCs w:val="20"/>
                <w:lang w:eastAsia="en-GB"/>
              </w:rPr>
            </w:pPr>
            <w:proofErr w:type="spellStart"/>
            <w:r w:rsidRPr="00DF1597">
              <w:rPr>
                <w:rFonts w:ascii="Arial" w:eastAsia="Times New Roman" w:hAnsi="Arial" w:cs="Arial"/>
                <w:color w:val="000000"/>
                <w:sz w:val="20"/>
                <w:szCs w:val="20"/>
                <w:lang w:eastAsia="en-GB"/>
              </w:rPr>
              <w:t>Cardiometabolic</w:t>
            </w:r>
            <w:proofErr w:type="spellEnd"/>
            <w:r w:rsidRPr="00DF1597">
              <w:rPr>
                <w:rFonts w:ascii="Arial" w:eastAsia="Times New Roman" w:hAnsi="Arial" w:cs="Arial"/>
                <w:color w:val="000000"/>
                <w:sz w:val="20"/>
                <w:szCs w:val="20"/>
                <w:lang w:eastAsia="en-GB"/>
              </w:rPr>
              <w:t xml:space="preserve"> disease</w:t>
            </w:r>
          </w:p>
        </w:tc>
        <w:tc>
          <w:tcPr>
            <w:tcW w:w="1584" w:type="dxa"/>
            <w:shd w:val="clear" w:color="auto" w:fill="auto"/>
            <w:vAlign w:val="center"/>
          </w:tcPr>
          <w:p w14:paraId="0A99C837" w14:textId="2E09BA15"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268 (15.0)</w:t>
            </w:r>
          </w:p>
        </w:tc>
        <w:tc>
          <w:tcPr>
            <w:tcW w:w="1843" w:type="dxa"/>
            <w:shd w:val="clear" w:color="auto" w:fill="auto"/>
            <w:vAlign w:val="center"/>
          </w:tcPr>
          <w:p w14:paraId="48A2921D" w14:textId="3D9C2BDF"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2513 (25.2)</w:t>
            </w:r>
          </w:p>
        </w:tc>
        <w:tc>
          <w:tcPr>
            <w:tcW w:w="1276" w:type="dxa"/>
            <w:shd w:val="clear" w:color="auto" w:fill="auto"/>
            <w:vAlign w:val="center"/>
          </w:tcPr>
          <w:p w14:paraId="1FCC3BDA" w14:textId="3FC306A2"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4AB0D165" w14:textId="77777777" w:rsidTr="00F1257F">
        <w:trPr>
          <w:trHeight w:val="300"/>
          <w:jc w:val="center"/>
        </w:trPr>
        <w:tc>
          <w:tcPr>
            <w:tcW w:w="4648" w:type="dxa"/>
            <w:shd w:val="clear" w:color="auto" w:fill="auto"/>
            <w:hideMark/>
          </w:tcPr>
          <w:p w14:paraId="305F3835" w14:textId="1BB9AF50" w:rsidR="00D1083D" w:rsidRPr="00DF1597" w:rsidRDefault="00D1083D" w:rsidP="00D1083D">
            <w:pPr>
              <w:spacing w:after="0" w:line="240" w:lineRule="auto"/>
              <w:rPr>
                <w:rFonts w:ascii="Arial" w:eastAsia="Times New Roman" w:hAnsi="Arial" w:cs="Arial"/>
                <w:color w:val="000000"/>
                <w:sz w:val="20"/>
                <w:szCs w:val="20"/>
                <w:lang w:eastAsia="en-GB"/>
              </w:rPr>
            </w:pPr>
            <w:commentRangeStart w:id="154"/>
            <w:r w:rsidRPr="00DF1597">
              <w:rPr>
                <w:rFonts w:ascii="Arial" w:eastAsia="Times New Roman" w:hAnsi="Arial" w:cs="Arial"/>
                <w:color w:val="000000"/>
                <w:sz w:val="20"/>
                <w:szCs w:val="20"/>
                <w:lang w:eastAsia="en-GB"/>
              </w:rPr>
              <w:t>Respiratory disease</w:t>
            </w:r>
            <w:commentRangeEnd w:id="154"/>
            <w:r w:rsidR="00AC11E3">
              <w:rPr>
                <w:rStyle w:val="CommentReference"/>
              </w:rPr>
              <w:commentReference w:id="154"/>
            </w:r>
          </w:p>
        </w:tc>
        <w:tc>
          <w:tcPr>
            <w:tcW w:w="1584" w:type="dxa"/>
            <w:shd w:val="clear" w:color="auto" w:fill="auto"/>
            <w:noWrap/>
            <w:vAlign w:val="center"/>
          </w:tcPr>
          <w:p w14:paraId="4FFC154E" w14:textId="4634942A"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219 (12.3)</w:t>
            </w:r>
          </w:p>
        </w:tc>
        <w:tc>
          <w:tcPr>
            <w:tcW w:w="1843" w:type="dxa"/>
            <w:shd w:val="clear" w:color="auto" w:fill="auto"/>
            <w:vAlign w:val="center"/>
          </w:tcPr>
          <w:p w14:paraId="14CA3931" w14:textId="2B4BF05E"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1372 (13.8)</w:t>
            </w:r>
          </w:p>
        </w:tc>
        <w:tc>
          <w:tcPr>
            <w:tcW w:w="1276" w:type="dxa"/>
            <w:shd w:val="clear" w:color="auto" w:fill="auto"/>
            <w:vAlign w:val="center"/>
          </w:tcPr>
          <w:p w14:paraId="2D00B6D6" w14:textId="2E685317"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0.144</w:t>
            </w:r>
          </w:p>
        </w:tc>
      </w:tr>
      <w:tr w:rsidR="00D1083D" w:rsidRPr="00DF1597" w14:paraId="5501CEC1" w14:textId="77777777" w:rsidTr="00F1257F">
        <w:trPr>
          <w:trHeight w:val="300"/>
          <w:jc w:val="center"/>
        </w:trPr>
        <w:tc>
          <w:tcPr>
            <w:tcW w:w="4648" w:type="dxa"/>
            <w:shd w:val="clear" w:color="auto" w:fill="auto"/>
            <w:hideMark/>
          </w:tcPr>
          <w:p w14:paraId="7C5DFB6F" w14:textId="3EE8AD02" w:rsidR="00D1083D" w:rsidRPr="00DF1597" w:rsidRDefault="00D1083D" w:rsidP="00D1083D">
            <w:pPr>
              <w:spacing w:after="0" w:line="240" w:lineRule="auto"/>
              <w:rPr>
                <w:rFonts w:ascii="Arial" w:eastAsia="Times New Roman" w:hAnsi="Arial" w:cs="Arial"/>
                <w:color w:val="000000"/>
                <w:sz w:val="20"/>
                <w:szCs w:val="20"/>
                <w:lang w:eastAsia="en-GB"/>
              </w:rPr>
            </w:pPr>
            <w:r w:rsidRPr="00DF1597">
              <w:rPr>
                <w:rFonts w:ascii="Arial" w:eastAsia="Times New Roman" w:hAnsi="Arial" w:cs="Arial"/>
                <w:color w:val="000000"/>
                <w:sz w:val="20"/>
                <w:szCs w:val="20"/>
                <w:lang w:eastAsia="en-GB"/>
              </w:rPr>
              <w:t>Any cancer</w:t>
            </w:r>
          </w:p>
        </w:tc>
        <w:tc>
          <w:tcPr>
            <w:tcW w:w="1584" w:type="dxa"/>
            <w:shd w:val="clear" w:color="auto" w:fill="auto"/>
            <w:vAlign w:val="center"/>
          </w:tcPr>
          <w:p w14:paraId="3C83D92B" w14:textId="6A24F59C"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45 (2.5)</w:t>
            </w:r>
          </w:p>
        </w:tc>
        <w:tc>
          <w:tcPr>
            <w:tcW w:w="1843" w:type="dxa"/>
            <w:shd w:val="clear" w:color="auto" w:fill="auto"/>
            <w:vAlign w:val="center"/>
          </w:tcPr>
          <w:p w14:paraId="292F2C9A" w14:textId="1B50FE46"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525 (5.3)</w:t>
            </w:r>
          </w:p>
        </w:tc>
        <w:tc>
          <w:tcPr>
            <w:tcW w:w="1276" w:type="dxa"/>
            <w:shd w:val="clear" w:color="auto" w:fill="auto"/>
            <w:vAlign w:val="center"/>
          </w:tcPr>
          <w:p w14:paraId="11CECB97" w14:textId="03E745A0" w:rsidR="00D1083D" w:rsidRPr="00DF1597"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D1083D" w:rsidRPr="00DF1597" w14:paraId="2CED2E8E" w14:textId="77777777" w:rsidTr="00F1257F">
        <w:trPr>
          <w:trHeight w:val="300"/>
          <w:jc w:val="center"/>
        </w:trPr>
        <w:tc>
          <w:tcPr>
            <w:tcW w:w="4648" w:type="dxa"/>
            <w:shd w:val="clear" w:color="auto" w:fill="auto"/>
            <w:noWrap/>
            <w:hideMark/>
          </w:tcPr>
          <w:p w14:paraId="3435D0B3" w14:textId="77777777" w:rsidR="00D1083D" w:rsidRPr="00DF1597" w:rsidRDefault="00D1083D" w:rsidP="00D1083D">
            <w:pPr>
              <w:spacing w:after="0" w:line="240" w:lineRule="auto"/>
              <w:rPr>
                <w:rFonts w:ascii="Arial" w:eastAsia="Times New Roman" w:hAnsi="Arial" w:cs="Arial"/>
                <w:sz w:val="20"/>
                <w:szCs w:val="20"/>
                <w:lang w:eastAsia="en-GB"/>
              </w:rPr>
            </w:pPr>
            <w:r w:rsidRPr="00DF1597">
              <w:rPr>
                <w:rFonts w:ascii="Arial" w:eastAsia="Times New Roman" w:hAnsi="Arial" w:cs="Arial"/>
                <w:sz w:val="20"/>
                <w:szCs w:val="20"/>
                <w:lang w:eastAsia="en-GB"/>
              </w:rPr>
              <w:t>Shielding in the household</w:t>
            </w:r>
          </w:p>
        </w:tc>
        <w:tc>
          <w:tcPr>
            <w:tcW w:w="1584" w:type="dxa"/>
            <w:shd w:val="clear" w:color="auto" w:fill="auto"/>
            <w:noWrap/>
            <w:vAlign w:val="center"/>
          </w:tcPr>
          <w:p w14:paraId="0F9437ED" w14:textId="26EF4029" w:rsidR="00D1083D" w:rsidRPr="00DF1597" w:rsidRDefault="00D1083D" w:rsidP="003F58FC">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196 (10.6)</w:t>
            </w:r>
          </w:p>
        </w:tc>
        <w:tc>
          <w:tcPr>
            <w:tcW w:w="1843" w:type="dxa"/>
            <w:shd w:val="clear" w:color="auto" w:fill="auto"/>
            <w:noWrap/>
            <w:vAlign w:val="center"/>
          </w:tcPr>
          <w:p w14:paraId="44322ADB" w14:textId="0D3778C8" w:rsidR="00D1083D" w:rsidRPr="00DF1597" w:rsidRDefault="00D1083D" w:rsidP="003F58FC">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1187 (11.7)</w:t>
            </w:r>
          </w:p>
        </w:tc>
        <w:tc>
          <w:tcPr>
            <w:tcW w:w="1276" w:type="dxa"/>
            <w:shd w:val="clear" w:color="auto" w:fill="auto"/>
            <w:noWrap/>
            <w:vAlign w:val="center"/>
          </w:tcPr>
          <w:p w14:paraId="53A2F065" w14:textId="1ADAB7BF" w:rsidR="00D1083D" w:rsidRPr="00DF1597" w:rsidRDefault="00D1083D" w:rsidP="00D1083D">
            <w:pPr>
              <w:spacing w:after="0" w:line="240" w:lineRule="auto"/>
              <w:jc w:val="center"/>
              <w:rPr>
                <w:rFonts w:ascii="Arial" w:eastAsia="Times New Roman" w:hAnsi="Arial" w:cs="Arial"/>
                <w:sz w:val="20"/>
                <w:szCs w:val="20"/>
                <w:lang w:eastAsia="en-GB"/>
              </w:rPr>
            </w:pPr>
            <w:r w:rsidRPr="00DF1597">
              <w:rPr>
                <w:rFonts w:ascii="Arial" w:hAnsi="Arial" w:cs="Arial"/>
                <w:color w:val="000000"/>
                <w:sz w:val="20"/>
                <w:szCs w:val="20"/>
              </w:rPr>
              <w:t>&lt; 0.0001</w:t>
            </w:r>
          </w:p>
        </w:tc>
      </w:tr>
      <w:tr w:rsidR="00610182" w:rsidRPr="00DF1597" w14:paraId="25B82EE9" w14:textId="77777777" w:rsidTr="00F1257F">
        <w:trPr>
          <w:trHeight w:val="300"/>
          <w:jc w:val="center"/>
        </w:trPr>
        <w:tc>
          <w:tcPr>
            <w:tcW w:w="4648" w:type="dxa"/>
            <w:shd w:val="clear" w:color="auto" w:fill="auto"/>
            <w:hideMark/>
          </w:tcPr>
          <w:p w14:paraId="6EA2406E" w14:textId="77777777" w:rsidR="00610182" w:rsidRPr="00DF1597" w:rsidRDefault="00610182" w:rsidP="000C469E">
            <w:pPr>
              <w:spacing w:after="0" w:line="240" w:lineRule="auto"/>
              <w:rPr>
                <w:rFonts w:ascii="Arial" w:eastAsia="Times New Roman" w:hAnsi="Arial" w:cs="Arial"/>
                <w:b/>
                <w:bCs/>
                <w:color w:val="000000"/>
                <w:sz w:val="20"/>
                <w:szCs w:val="20"/>
                <w:lang w:eastAsia="en-GB"/>
              </w:rPr>
            </w:pPr>
            <w:r w:rsidRPr="00DF1597">
              <w:rPr>
                <w:rFonts w:ascii="Arial" w:eastAsia="Times New Roman" w:hAnsi="Arial" w:cs="Arial"/>
                <w:b/>
                <w:bCs/>
                <w:color w:val="000000"/>
                <w:sz w:val="20"/>
                <w:szCs w:val="20"/>
                <w:lang w:eastAsia="en-GB"/>
              </w:rPr>
              <w:t xml:space="preserve">Cognitive function </w:t>
            </w:r>
          </w:p>
        </w:tc>
        <w:tc>
          <w:tcPr>
            <w:tcW w:w="1584" w:type="dxa"/>
            <w:shd w:val="clear" w:color="auto" w:fill="auto"/>
          </w:tcPr>
          <w:p w14:paraId="618EB32C" w14:textId="77777777" w:rsidR="00610182" w:rsidRPr="00DF1597" w:rsidRDefault="00610182" w:rsidP="003F58FC">
            <w:pPr>
              <w:spacing w:after="0" w:line="240" w:lineRule="auto"/>
              <w:jc w:val="center"/>
              <w:rPr>
                <w:rFonts w:ascii="Arial" w:eastAsia="Times New Roman" w:hAnsi="Arial" w:cs="Arial"/>
                <w:b/>
                <w:bCs/>
                <w:color w:val="000000"/>
                <w:sz w:val="20"/>
                <w:szCs w:val="20"/>
                <w:lang w:eastAsia="en-GB"/>
              </w:rPr>
            </w:pPr>
          </w:p>
        </w:tc>
        <w:tc>
          <w:tcPr>
            <w:tcW w:w="1843" w:type="dxa"/>
            <w:shd w:val="clear" w:color="auto" w:fill="auto"/>
          </w:tcPr>
          <w:p w14:paraId="3A7C7886" w14:textId="77777777" w:rsidR="00610182" w:rsidRPr="00DF1597" w:rsidRDefault="00610182" w:rsidP="003F58FC">
            <w:pPr>
              <w:spacing w:after="0" w:line="240" w:lineRule="auto"/>
              <w:jc w:val="center"/>
              <w:rPr>
                <w:rFonts w:ascii="Arial" w:eastAsia="Times New Roman" w:hAnsi="Arial" w:cs="Arial"/>
                <w:sz w:val="20"/>
                <w:szCs w:val="20"/>
                <w:lang w:eastAsia="en-GB"/>
              </w:rPr>
            </w:pPr>
          </w:p>
        </w:tc>
        <w:tc>
          <w:tcPr>
            <w:tcW w:w="1276" w:type="dxa"/>
            <w:shd w:val="clear" w:color="auto" w:fill="auto"/>
          </w:tcPr>
          <w:p w14:paraId="542888D7" w14:textId="77777777" w:rsidR="00610182" w:rsidRPr="00DF1597" w:rsidRDefault="00610182" w:rsidP="000C469E">
            <w:pPr>
              <w:spacing w:after="0" w:line="240" w:lineRule="auto"/>
              <w:jc w:val="center"/>
              <w:rPr>
                <w:rFonts w:ascii="Arial" w:eastAsia="Times New Roman" w:hAnsi="Arial" w:cs="Arial"/>
                <w:sz w:val="20"/>
                <w:szCs w:val="20"/>
                <w:lang w:eastAsia="en-GB"/>
              </w:rPr>
            </w:pPr>
          </w:p>
        </w:tc>
      </w:tr>
      <w:tr w:rsidR="00D1083D" w:rsidRPr="00F1257F" w14:paraId="011D6786" w14:textId="77777777" w:rsidTr="00F1257F">
        <w:trPr>
          <w:trHeight w:val="300"/>
          <w:jc w:val="center"/>
        </w:trPr>
        <w:tc>
          <w:tcPr>
            <w:tcW w:w="4648" w:type="dxa"/>
            <w:shd w:val="clear" w:color="auto" w:fill="auto"/>
            <w:hideMark/>
          </w:tcPr>
          <w:p w14:paraId="128159B7" w14:textId="2ED342F1" w:rsidR="00D1083D" w:rsidRPr="00DF1597" w:rsidRDefault="00D1083D" w:rsidP="00D1083D">
            <w:pPr>
              <w:spacing w:after="0" w:line="240" w:lineRule="auto"/>
              <w:rPr>
                <w:rFonts w:ascii="Arial" w:eastAsia="Times New Roman" w:hAnsi="Arial" w:cs="Arial"/>
                <w:i/>
                <w:iCs/>
                <w:color w:val="000000"/>
                <w:sz w:val="20"/>
                <w:szCs w:val="20"/>
                <w:lang w:eastAsia="en-GB"/>
              </w:rPr>
            </w:pPr>
            <w:commentRangeStart w:id="155"/>
            <w:r w:rsidRPr="00DF1597">
              <w:rPr>
                <w:rFonts w:ascii="Arial" w:eastAsia="Times New Roman" w:hAnsi="Arial" w:cs="Arial"/>
                <w:i/>
                <w:iCs/>
                <w:color w:val="000000"/>
                <w:sz w:val="20"/>
                <w:szCs w:val="20"/>
                <w:lang w:eastAsia="en-GB"/>
              </w:rPr>
              <w:t>g</w:t>
            </w:r>
            <w:r w:rsidRPr="00DF1597">
              <w:rPr>
                <w:rFonts w:ascii="Arial" w:eastAsia="Times New Roman" w:hAnsi="Arial" w:cs="Arial"/>
                <w:color w:val="000000"/>
                <w:sz w:val="20"/>
                <w:szCs w:val="20"/>
                <w:lang w:eastAsia="en-GB"/>
              </w:rPr>
              <w:t xml:space="preserve"> factor, mean (SD)</w:t>
            </w:r>
            <w:commentRangeEnd w:id="155"/>
            <w:r w:rsidR="00F93C62">
              <w:rPr>
                <w:rStyle w:val="CommentReference"/>
              </w:rPr>
              <w:commentReference w:id="155"/>
            </w:r>
          </w:p>
        </w:tc>
        <w:tc>
          <w:tcPr>
            <w:tcW w:w="1584" w:type="dxa"/>
            <w:shd w:val="clear" w:color="auto" w:fill="auto"/>
            <w:vAlign w:val="center"/>
          </w:tcPr>
          <w:p w14:paraId="075B7329" w14:textId="465232EA"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96.6 (15.7)</w:t>
            </w:r>
          </w:p>
        </w:tc>
        <w:tc>
          <w:tcPr>
            <w:tcW w:w="1843" w:type="dxa"/>
            <w:shd w:val="clear" w:color="auto" w:fill="auto"/>
            <w:vAlign w:val="center"/>
          </w:tcPr>
          <w:p w14:paraId="5A5DAFC7" w14:textId="5A780F4D" w:rsidR="00D1083D" w:rsidRPr="00DF1597" w:rsidRDefault="00D1083D" w:rsidP="003F58FC">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100.5 (14.8)</w:t>
            </w:r>
          </w:p>
        </w:tc>
        <w:tc>
          <w:tcPr>
            <w:tcW w:w="1276" w:type="dxa"/>
            <w:shd w:val="clear" w:color="auto" w:fill="auto"/>
            <w:vAlign w:val="center"/>
          </w:tcPr>
          <w:p w14:paraId="572D54DC" w14:textId="4AEFE413" w:rsidR="00D1083D" w:rsidRPr="00F1257F" w:rsidRDefault="00D1083D" w:rsidP="00D1083D">
            <w:pPr>
              <w:spacing w:after="0" w:line="240" w:lineRule="auto"/>
              <w:jc w:val="center"/>
              <w:rPr>
                <w:rFonts w:ascii="Arial" w:eastAsia="Times New Roman" w:hAnsi="Arial" w:cs="Arial"/>
                <w:color w:val="000000"/>
                <w:sz w:val="20"/>
                <w:szCs w:val="20"/>
                <w:lang w:eastAsia="en-GB"/>
              </w:rPr>
            </w:pPr>
            <w:r w:rsidRPr="00DF1597">
              <w:rPr>
                <w:rFonts w:ascii="Arial" w:hAnsi="Arial" w:cs="Arial"/>
                <w:color w:val="000000"/>
                <w:sz w:val="20"/>
                <w:szCs w:val="20"/>
              </w:rPr>
              <w:t>&lt; 0.0001</w:t>
            </w:r>
          </w:p>
        </w:tc>
      </w:tr>
      <w:tr w:rsidR="000C469E" w:rsidRPr="00F1257F" w14:paraId="2DFEAE17" w14:textId="77777777" w:rsidTr="00F1257F">
        <w:trPr>
          <w:trHeight w:val="300"/>
          <w:jc w:val="center"/>
        </w:trPr>
        <w:tc>
          <w:tcPr>
            <w:tcW w:w="4648" w:type="dxa"/>
            <w:shd w:val="clear" w:color="auto" w:fill="auto"/>
            <w:noWrap/>
          </w:tcPr>
          <w:p w14:paraId="150165A8" w14:textId="700D8457" w:rsidR="000C469E" w:rsidRPr="00F1257F" w:rsidRDefault="000C469E" w:rsidP="000C469E">
            <w:pPr>
              <w:spacing w:after="0" w:line="240" w:lineRule="auto"/>
              <w:rPr>
                <w:rFonts w:ascii="Arial" w:eastAsia="Times New Roman" w:hAnsi="Arial" w:cs="Arial"/>
                <w:b/>
                <w:bCs/>
                <w:sz w:val="20"/>
                <w:szCs w:val="20"/>
                <w:lang w:eastAsia="en-GB"/>
              </w:rPr>
            </w:pPr>
          </w:p>
        </w:tc>
        <w:tc>
          <w:tcPr>
            <w:tcW w:w="1584" w:type="dxa"/>
            <w:shd w:val="clear" w:color="auto" w:fill="auto"/>
            <w:noWrap/>
          </w:tcPr>
          <w:p w14:paraId="71A5A74F" w14:textId="17DD76F7" w:rsidR="000C469E" w:rsidRPr="00F1257F" w:rsidRDefault="000C469E" w:rsidP="003F58FC">
            <w:pPr>
              <w:spacing w:after="0" w:line="240" w:lineRule="auto"/>
              <w:jc w:val="center"/>
              <w:rPr>
                <w:rFonts w:ascii="Arial" w:eastAsia="Times New Roman" w:hAnsi="Arial" w:cs="Arial"/>
                <w:b/>
                <w:bCs/>
                <w:sz w:val="20"/>
                <w:szCs w:val="20"/>
                <w:lang w:eastAsia="en-GB"/>
              </w:rPr>
            </w:pPr>
          </w:p>
        </w:tc>
        <w:tc>
          <w:tcPr>
            <w:tcW w:w="1843" w:type="dxa"/>
            <w:shd w:val="clear" w:color="auto" w:fill="auto"/>
            <w:noWrap/>
          </w:tcPr>
          <w:p w14:paraId="7B107443" w14:textId="77777777" w:rsidR="000C469E" w:rsidRPr="00F1257F" w:rsidRDefault="000C469E" w:rsidP="003F58FC">
            <w:pPr>
              <w:spacing w:after="0" w:line="240" w:lineRule="auto"/>
              <w:jc w:val="center"/>
              <w:rPr>
                <w:rFonts w:ascii="Arial" w:eastAsia="Times New Roman" w:hAnsi="Arial" w:cs="Arial"/>
                <w:b/>
                <w:bCs/>
                <w:sz w:val="20"/>
                <w:szCs w:val="20"/>
                <w:lang w:eastAsia="en-GB"/>
              </w:rPr>
            </w:pPr>
          </w:p>
        </w:tc>
        <w:tc>
          <w:tcPr>
            <w:tcW w:w="1276" w:type="dxa"/>
            <w:shd w:val="clear" w:color="auto" w:fill="auto"/>
            <w:noWrap/>
          </w:tcPr>
          <w:p w14:paraId="41492434" w14:textId="77777777" w:rsidR="000C469E" w:rsidRPr="00F1257F" w:rsidRDefault="000C469E" w:rsidP="000C469E">
            <w:pPr>
              <w:spacing w:after="0" w:line="240" w:lineRule="auto"/>
              <w:jc w:val="center"/>
              <w:rPr>
                <w:rFonts w:ascii="Arial" w:eastAsia="Times New Roman" w:hAnsi="Arial" w:cs="Arial"/>
                <w:b/>
                <w:bCs/>
                <w:sz w:val="20"/>
                <w:szCs w:val="20"/>
                <w:lang w:eastAsia="en-GB"/>
              </w:rPr>
            </w:pPr>
          </w:p>
        </w:tc>
      </w:tr>
    </w:tbl>
    <w:p w14:paraId="75271569" w14:textId="776D4CC9" w:rsidR="00610182" w:rsidRPr="003D5FCA" w:rsidRDefault="00610182" w:rsidP="00E85F02">
      <w:pPr>
        <w:rPr>
          <w:rFonts w:cstheme="minorHAnsi"/>
        </w:rPr>
      </w:pPr>
    </w:p>
    <w:p w14:paraId="13B409F4" w14:textId="77777777" w:rsidR="001973D8" w:rsidRPr="00C323CF" w:rsidRDefault="000C324A" w:rsidP="000C324A">
      <w:pPr>
        <w:spacing w:after="0" w:line="240" w:lineRule="auto"/>
        <w:ind w:left="720" w:firstLine="720"/>
        <w:rPr>
          <w:rFonts w:ascii="Arial" w:hAnsi="Arial" w:cs="Arial"/>
          <w:sz w:val="18"/>
          <w:szCs w:val="18"/>
        </w:rPr>
      </w:pPr>
      <w:r w:rsidRPr="00C323CF">
        <w:rPr>
          <w:rFonts w:ascii="Arial" w:hAnsi="Arial" w:cs="Arial"/>
          <w:sz w:val="18"/>
          <w:szCs w:val="18"/>
        </w:rPr>
        <w:t>N</w:t>
      </w:r>
      <w:r w:rsidR="00D25C38" w:rsidRPr="00C323CF">
        <w:rPr>
          <w:rFonts w:ascii="Arial" w:hAnsi="Arial" w:cs="Arial"/>
          <w:sz w:val="18"/>
          <w:szCs w:val="18"/>
        </w:rPr>
        <w:t xml:space="preserve">umbers </w:t>
      </w:r>
      <w:r w:rsidR="001973D8" w:rsidRPr="00C323CF">
        <w:rPr>
          <w:rFonts w:ascii="Arial" w:hAnsi="Arial" w:cs="Arial"/>
          <w:sz w:val="18"/>
          <w:szCs w:val="18"/>
        </w:rPr>
        <w:t xml:space="preserve">of study members </w:t>
      </w:r>
      <w:r w:rsidR="00D25C38" w:rsidRPr="00C323CF">
        <w:rPr>
          <w:rFonts w:ascii="Arial" w:hAnsi="Arial" w:cs="Arial"/>
          <w:sz w:val="18"/>
          <w:szCs w:val="18"/>
        </w:rPr>
        <w:t xml:space="preserve">corresponds to those with </w:t>
      </w:r>
      <w:r w:rsidR="009C7AC2" w:rsidRPr="00C323CF">
        <w:rPr>
          <w:rFonts w:ascii="Arial" w:hAnsi="Arial" w:cs="Arial"/>
          <w:sz w:val="18"/>
          <w:szCs w:val="18"/>
        </w:rPr>
        <w:t xml:space="preserve">complete </w:t>
      </w:r>
      <w:r w:rsidR="00D25C38" w:rsidRPr="00C323CF">
        <w:rPr>
          <w:rFonts w:ascii="Arial" w:hAnsi="Arial" w:cs="Arial"/>
          <w:sz w:val="18"/>
          <w:szCs w:val="18"/>
        </w:rPr>
        <w:t xml:space="preserve">data </w:t>
      </w:r>
    </w:p>
    <w:p w14:paraId="32CA2089" w14:textId="2F83E207" w:rsidR="00E85F02" w:rsidRPr="00C323CF" w:rsidRDefault="00D25C38" w:rsidP="000C324A">
      <w:pPr>
        <w:spacing w:after="0" w:line="240" w:lineRule="auto"/>
        <w:ind w:left="720" w:firstLine="720"/>
        <w:rPr>
          <w:rFonts w:ascii="Arial" w:hAnsi="Arial" w:cs="Arial"/>
          <w:sz w:val="18"/>
          <w:szCs w:val="18"/>
        </w:rPr>
      </w:pPr>
      <w:proofErr w:type="gramStart"/>
      <w:r w:rsidRPr="00C323CF">
        <w:rPr>
          <w:rFonts w:ascii="Arial" w:hAnsi="Arial" w:cs="Arial"/>
          <w:sz w:val="18"/>
          <w:szCs w:val="18"/>
        </w:rPr>
        <w:t>on</w:t>
      </w:r>
      <w:proofErr w:type="gramEnd"/>
      <w:r w:rsidRPr="00C323CF">
        <w:rPr>
          <w:rFonts w:ascii="Arial" w:hAnsi="Arial" w:cs="Arial"/>
          <w:sz w:val="18"/>
          <w:szCs w:val="18"/>
        </w:rPr>
        <w:t xml:space="preserve"> </w:t>
      </w:r>
      <w:r w:rsidR="009C7AC2" w:rsidRPr="00C323CF">
        <w:rPr>
          <w:rFonts w:ascii="Arial" w:hAnsi="Arial" w:cs="Arial"/>
          <w:sz w:val="18"/>
          <w:szCs w:val="18"/>
        </w:rPr>
        <w:t>vaccine intentionality</w:t>
      </w:r>
      <w:r w:rsidR="001973D8" w:rsidRPr="00C323CF">
        <w:rPr>
          <w:rFonts w:ascii="Arial" w:hAnsi="Arial" w:cs="Arial"/>
          <w:sz w:val="18"/>
          <w:szCs w:val="18"/>
        </w:rPr>
        <w:t xml:space="preserve"> only</w:t>
      </w:r>
      <w:r w:rsidR="00E06F26" w:rsidRPr="00C323CF">
        <w:rPr>
          <w:rFonts w:ascii="Arial" w:hAnsi="Arial" w:cs="Arial"/>
          <w:sz w:val="18"/>
          <w:szCs w:val="18"/>
        </w:rPr>
        <w:t>.  Results are N (%) unless otherwise indicated.</w:t>
      </w:r>
    </w:p>
    <w:p w14:paraId="0F4EFC5E" w14:textId="77777777" w:rsidR="00E85F02" w:rsidRPr="004B0C8D" w:rsidRDefault="00E85F02" w:rsidP="00E85F02">
      <w:pPr>
        <w:rPr>
          <w:rFonts w:cstheme="minorHAnsi"/>
          <w:sz w:val="20"/>
          <w:szCs w:val="20"/>
        </w:rPr>
      </w:pPr>
      <w:r w:rsidRPr="004B0C8D">
        <w:rPr>
          <w:rFonts w:cstheme="minorHAnsi"/>
          <w:sz w:val="20"/>
          <w:szCs w:val="20"/>
        </w:rPr>
        <w:br w:type="page"/>
      </w:r>
    </w:p>
    <w:p w14:paraId="64345865" w14:textId="77777777" w:rsidR="00E85F02" w:rsidRPr="004B0C8D" w:rsidRDefault="00E85F02" w:rsidP="00E85F02">
      <w:pPr>
        <w:rPr>
          <w:rFonts w:cstheme="minorHAnsi"/>
          <w:b/>
          <w:bCs/>
        </w:rPr>
        <w:sectPr w:rsidR="00E85F02" w:rsidRPr="004B0C8D" w:rsidSect="00316CD1">
          <w:pgSz w:w="12240" w:h="15840"/>
          <w:pgMar w:top="1134" w:right="1134" w:bottom="1134" w:left="1134" w:header="720" w:footer="720" w:gutter="0"/>
          <w:cols w:space="720"/>
          <w:docGrid w:linePitch="360"/>
        </w:sectPr>
      </w:pPr>
    </w:p>
    <w:p w14:paraId="7EB0A2D1" w14:textId="7A0B80BC" w:rsidR="001F02D9" w:rsidRPr="001F02D9" w:rsidRDefault="001F02D9" w:rsidP="001F02D9">
      <w:pPr>
        <w:spacing w:after="0" w:line="240" w:lineRule="auto"/>
        <w:ind w:left="181"/>
        <w:jc w:val="center"/>
        <w:rPr>
          <w:rFonts w:ascii="Arial" w:hAnsi="Arial" w:cs="Arial"/>
          <w:b/>
        </w:rPr>
      </w:pPr>
      <w:r w:rsidRPr="001F02D9">
        <w:rPr>
          <w:rFonts w:ascii="Arial" w:hAnsi="Arial" w:cs="Arial"/>
          <w:b/>
        </w:rPr>
        <w:lastRenderedPageBreak/>
        <w:t xml:space="preserve">Table </w:t>
      </w:r>
      <w:r w:rsidR="00E06F26">
        <w:rPr>
          <w:rFonts w:ascii="Arial" w:hAnsi="Arial" w:cs="Arial"/>
          <w:b/>
        </w:rPr>
        <w:t>2</w:t>
      </w:r>
      <w:r w:rsidRPr="001F02D9">
        <w:rPr>
          <w:rFonts w:ascii="Arial" w:hAnsi="Arial" w:cs="Arial"/>
          <w:b/>
        </w:rPr>
        <w:t xml:space="preserve">.  Odds ratios (95% </w:t>
      </w:r>
      <w:r w:rsidR="00A52AA5">
        <w:rPr>
          <w:rFonts w:ascii="Arial" w:hAnsi="Arial" w:cs="Arial"/>
          <w:b/>
          <w:bCs/>
        </w:rPr>
        <w:t>confidence intervals</w:t>
      </w:r>
      <w:r w:rsidRPr="001F02D9">
        <w:rPr>
          <w:rFonts w:ascii="Arial" w:hAnsi="Arial" w:cs="Arial"/>
          <w:b/>
        </w:rPr>
        <w:t>) for the relation of mental and physical health with</w:t>
      </w:r>
      <w:r w:rsidR="00187276">
        <w:rPr>
          <w:rFonts w:ascii="Arial" w:hAnsi="Arial" w:cs="Arial"/>
          <w:b/>
        </w:rPr>
        <w:t xml:space="preserve"> later </w:t>
      </w:r>
      <w:r w:rsidRPr="001F02D9">
        <w:rPr>
          <w:rFonts w:ascii="Arial" w:hAnsi="Arial" w:cs="Arial"/>
          <w:b/>
        </w:rPr>
        <w:t>COVID-19 vaccine hesitancy in Understanding Society</w:t>
      </w:r>
      <w:r w:rsidR="005D5A2A">
        <w:rPr>
          <w:rFonts w:ascii="Arial" w:hAnsi="Arial" w:cs="Arial"/>
          <w:b/>
        </w:rPr>
        <w:t xml:space="preserve"> </w:t>
      </w:r>
      <w:r w:rsidR="005E737A">
        <w:rPr>
          <w:rFonts w:ascii="Arial" w:hAnsi="Arial" w:cs="Arial"/>
          <w:b/>
          <w:bCs/>
        </w:rPr>
        <w:t>(</w:t>
      </w:r>
      <w:r w:rsidR="00341448">
        <w:rPr>
          <w:rFonts w:ascii="Arial" w:hAnsi="Arial" w:cs="Arial"/>
          <w:b/>
          <w:bCs/>
        </w:rPr>
        <w:t>N=7361</w:t>
      </w:r>
      <w:r w:rsidR="005E737A" w:rsidRPr="005E737A">
        <w:rPr>
          <w:rFonts w:ascii="Arial" w:hAnsi="Arial" w:cs="Arial"/>
          <w:b/>
          <w:bCs/>
        </w:rPr>
        <w:t>)</w:t>
      </w:r>
    </w:p>
    <w:p w14:paraId="251D8B88" w14:textId="77777777" w:rsidR="00491349" w:rsidRDefault="00491349" w:rsidP="00A838A8">
      <w:pPr>
        <w:spacing w:after="0" w:line="240" w:lineRule="auto"/>
        <w:ind w:left="181"/>
        <w:jc w:val="center"/>
        <w:rPr>
          <w:rFonts w:ascii="Arial" w:hAnsi="Arial" w:cs="Arial"/>
          <w:bCs/>
          <w:sz w:val="16"/>
          <w:szCs w:val="16"/>
        </w:rPr>
      </w:pPr>
    </w:p>
    <w:p w14:paraId="332C0B0A" w14:textId="77777777" w:rsidR="00A838A8" w:rsidRDefault="00A838A8" w:rsidP="00A838A8">
      <w:pPr>
        <w:spacing w:after="0" w:line="240" w:lineRule="auto"/>
        <w:ind w:left="181"/>
        <w:jc w:val="center"/>
        <w:rPr>
          <w:rFonts w:ascii="Arial" w:hAnsi="Arial" w:cs="Arial"/>
          <w:bCs/>
          <w:sz w:val="16"/>
          <w:szCs w:val="16"/>
        </w:rPr>
      </w:pPr>
    </w:p>
    <w:tbl>
      <w:tblPr>
        <w:tblW w:w="10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0"/>
        <w:gridCol w:w="1829"/>
        <w:gridCol w:w="2409"/>
        <w:gridCol w:w="2302"/>
      </w:tblGrid>
      <w:tr w:rsidR="001F02D9" w:rsidRPr="00F1257F" w14:paraId="78B05481" w14:textId="77777777" w:rsidTr="00C323CF">
        <w:trPr>
          <w:trHeight w:val="525"/>
          <w:jc w:val="center"/>
        </w:trPr>
        <w:tc>
          <w:tcPr>
            <w:tcW w:w="3700" w:type="dxa"/>
            <w:shd w:val="clear" w:color="auto" w:fill="auto"/>
            <w:noWrap/>
            <w:hideMark/>
          </w:tcPr>
          <w:p w14:paraId="3DA5DB3A" w14:textId="77777777" w:rsidR="001F02D9" w:rsidRPr="00F1257F" w:rsidRDefault="001F02D9" w:rsidP="001F02D9">
            <w:pPr>
              <w:spacing w:after="0" w:line="240" w:lineRule="auto"/>
              <w:rPr>
                <w:rFonts w:ascii="Arial" w:eastAsia="Times New Roman" w:hAnsi="Arial" w:cs="Arial"/>
                <w:color w:val="000000"/>
                <w:sz w:val="20"/>
                <w:szCs w:val="20"/>
                <w:lang w:eastAsia="en-GB"/>
              </w:rPr>
            </w:pPr>
            <w:r w:rsidRPr="00F1257F">
              <w:rPr>
                <w:rFonts w:ascii="Arial" w:eastAsia="Times New Roman" w:hAnsi="Arial" w:cs="Arial"/>
                <w:color w:val="000000"/>
                <w:sz w:val="20"/>
                <w:szCs w:val="20"/>
                <w:lang w:eastAsia="en-GB"/>
              </w:rPr>
              <w:t> </w:t>
            </w:r>
          </w:p>
        </w:tc>
        <w:tc>
          <w:tcPr>
            <w:tcW w:w="1829" w:type="dxa"/>
            <w:shd w:val="clear" w:color="auto" w:fill="auto"/>
            <w:vAlign w:val="center"/>
            <w:hideMark/>
          </w:tcPr>
          <w:p w14:paraId="1ED80DD9" w14:textId="77777777"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Number hesitant / Total at risk</w:t>
            </w:r>
          </w:p>
        </w:tc>
        <w:tc>
          <w:tcPr>
            <w:tcW w:w="2409" w:type="dxa"/>
            <w:shd w:val="clear" w:color="auto" w:fill="auto"/>
            <w:vAlign w:val="center"/>
            <w:hideMark/>
          </w:tcPr>
          <w:p w14:paraId="61980623" w14:textId="77777777"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Age, sex, &amp; ethnicity</w:t>
            </w:r>
          </w:p>
        </w:tc>
        <w:tc>
          <w:tcPr>
            <w:tcW w:w="2302" w:type="dxa"/>
            <w:shd w:val="clear" w:color="auto" w:fill="auto"/>
            <w:vAlign w:val="center"/>
            <w:hideMark/>
          </w:tcPr>
          <w:p w14:paraId="2030516C" w14:textId="44AC2A7A" w:rsidR="001F02D9" w:rsidRPr="00F1257F" w:rsidRDefault="001F02D9" w:rsidP="005D5A2A">
            <w:pPr>
              <w:spacing w:after="0" w:line="240" w:lineRule="auto"/>
              <w:jc w:val="center"/>
              <w:rPr>
                <w:rFonts w:ascii="Arial" w:eastAsia="Times New Roman" w:hAnsi="Arial" w:cs="Arial"/>
                <w:b/>
                <w:bCs/>
                <w:color w:val="000000"/>
                <w:sz w:val="20"/>
                <w:szCs w:val="20"/>
                <w:lang w:eastAsia="en-GB"/>
              </w:rPr>
            </w:pPr>
            <w:r w:rsidRPr="00F1257F">
              <w:rPr>
                <w:rFonts w:ascii="Arial" w:eastAsia="Times New Roman" w:hAnsi="Arial" w:cs="Arial"/>
                <w:b/>
                <w:bCs/>
                <w:color w:val="000000"/>
                <w:sz w:val="20"/>
                <w:szCs w:val="20"/>
                <w:lang w:eastAsia="en-GB"/>
              </w:rPr>
              <w:t>All covariates</w:t>
            </w:r>
          </w:p>
        </w:tc>
      </w:tr>
      <w:tr w:rsidR="00F574C3" w:rsidRPr="00F1257F" w14:paraId="5EE5A4E3" w14:textId="77777777" w:rsidTr="00F574C3">
        <w:trPr>
          <w:trHeight w:val="315"/>
          <w:jc w:val="center"/>
        </w:trPr>
        <w:tc>
          <w:tcPr>
            <w:tcW w:w="3700" w:type="dxa"/>
            <w:shd w:val="clear" w:color="auto" w:fill="auto"/>
            <w:noWrap/>
            <w:vAlign w:val="center"/>
          </w:tcPr>
          <w:p w14:paraId="4C510017" w14:textId="70F3F90A" w:rsidR="00F574C3" w:rsidRPr="00F1257F" w:rsidRDefault="00F574C3" w:rsidP="00D658CA">
            <w:pPr>
              <w:spacing w:after="0" w:line="240" w:lineRule="auto"/>
              <w:rPr>
                <w:rFonts w:ascii="Arial" w:eastAsia="Times New Roman" w:hAnsi="Arial" w:cs="Arial"/>
                <w:color w:val="000000"/>
                <w:sz w:val="20"/>
                <w:szCs w:val="20"/>
                <w:lang w:eastAsia="en-GB"/>
              </w:rPr>
            </w:pPr>
          </w:p>
        </w:tc>
        <w:tc>
          <w:tcPr>
            <w:tcW w:w="1829" w:type="dxa"/>
            <w:shd w:val="clear" w:color="auto" w:fill="auto"/>
            <w:noWrap/>
            <w:vAlign w:val="center"/>
          </w:tcPr>
          <w:p w14:paraId="5A7D3F01" w14:textId="1FADFDF2" w:rsidR="00F574C3" w:rsidRPr="00F1257F" w:rsidRDefault="00F574C3" w:rsidP="00D658CA">
            <w:pPr>
              <w:spacing w:after="0" w:line="240" w:lineRule="auto"/>
              <w:jc w:val="center"/>
              <w:rPr>
                <w:rFonts w:ascii="Arial" w:eastAsia="Times New Roman" w:hAnsi="Arial" w:cs="Arial"/>
                <w:color w:val="000000"/>
                <w:sz w:val="20"/>
                <w:szCs w:val="20"/>
                <w:lang w:eastAsia="en-GB"/>
              </w:rPr>
            </w:pPr>
          </w:p>
        </w:tc>
        <w:tc>
          <w:tcPr>
            <w:tcW w:w="2409" w:type="dxa"/>
            <w:shd w:val="clear" w:color="auto" w:fill="auto"/>
            <w:noWrap/>
            <w:vAlign w:val="center"/>
          </w:tcPr>
          <w:p w14:paraId="11E7029A" w14:textId="5CFE37C2" w:rsidR="00F574C3" w:rsidRPr="00F1257F" w:rsidRDefault="00F574C3" w:rsidP="00D658CA">
            <w:pPr>
              <w:spacing w:after="0" w:line="240" w:lineRule="auto"/>
              <w:jc w:val="center"/>
              <w:rPr>
                <w:rFonts w:ascii="Arial" w:eastAsia="Times New Roman" w:hAnsi="Arial" w:cs="Arial"/>
                <w:color w:val="000000"/>
                <w:sz w:val="20"/>
                <w:szCs w:val="20"/>
                <w:lang w:eastAsia="en-GB"/>
              </w:rPr>
            </w:pPr>
          </w:p>
        </w:tc>
        <w:tc>
          <w:tcPr>
            <w:tcW w:w="2302" w:type="dxa"/>
            <w:shd w:val="clear" w:color="auto" w:fill="auto"/>
            <w:noWrap/>
            <w:vAlign w:val="center"/>
          </w:tcPr>
          <w:p w14:paraId="665B7D5F" w14:textId="2AF39094" w:rsidR="00F574C3" w:rsidRPr="00F1257F" w:rsidRDefault="00F574C3" w:rsidP="00D658CA">
            <w:pPr>
              <w:spacing w:after="0" w:line="240" w:lineRule="auto"/>
              <w:jc w:val="center"/>
              <w:rPr>
                <w:rFonts w:ascii="Arial" w:eastAsia="Times New Roman" w:hAnsi="Arial" w:cs="Arial"/>
                <w:color w:val="000000"/>
                <w:sz w:val="20"/>
                <w:szCs w:val="20"/>
                <w:lang w:eastAsia="en-GB"/>
              </w:rPr>
            </w:pPr>
          </w:p>
        </w:tc>
      </w:tr>
      <w:tr w:rsidR="00F1257F" w:rsidRPr="00F1257F" w14:paraId="16FCC2FE" w14:textId="77777777" w:rsidTr="00C323CF">
        <w:trPr>
          <w:trHeight w:val="315"/>
          <w:jc w:val="center"/>
        </w:trPr>
        <w:tc>
          <w:tcPr>
            <w:tcW w:w="3700" w:type="dxa"/>
            <w:shd w:val="clear" w:color="auto" w:fill="auto"/>
            <w:noWrap/>
            <w:vAlign w:val="center"/>
            <w:hideMark/>
          </w:tcPr>
          <w:p w14:paraId="1FA6C284" w14:textId="3735743A" w:rsidR="00F1257F" w:rsidRPr="00F1257F" w:rsidRDefault="00C323CF" w:rsidP="00F1257F">
            <w:pPr>
              <w:spacing w:after="0" w:line="240" w:lineRule="auto"/>
              <w:rPr>
                <w:rFonts w:ascii="Arial" w:eastAsia="Times New Roman" w:hAnsi="Arial" w:cs="Arial"/>
                <w:color w:val="000000"/>
                <w:sz w:val="20"/>
                <w:szCs w:val="20"/>
                <w:lang w:eastAsia="en-GB"/>
              </w:rPr>
            </w:pPr>
            <w:r w:rsidRPr="00C323CF">
              <w:rPr>
                <w:rFonts w:ascii="Arial" w:hAnsi="Arial" w:cs="Arial"/>
                <w:b/>
                <w:bCs/>
                <w:color w:val="000000"/>
                <w:sz w:val="20"/>
                <w:szCs w:val="20"/>
              </w:rPr>
              <w:t>Psychiatric morbid</w:t>
            </w:r>
            <w:r w:rsidR="00DD3867">
              <w:rPr>
                <w:rFonts w:ascii="Arial" w:hAnsi="Arial" w:cs="Arial"/>
                <w:b/>
                <w:bCs/>
                <w:color w:val="000000"/>
                <w:sz w:val="20"/>
                <w:szCs w:val="20"/>
              </w:rPr>
              <w:t>it</w:t>
            </w:r>
            <w:r w:rsidR="00491349">
              <w:rPr>
                <w:rFonts w:ascii="Arial" w:hAnsi="Arial" w:cs="Arial"/>
                <w:b/>
                <w:bCs/>
                <w:color w:val="000000"/>
                <w:sz w:val="20"/>
                <w:szCs w:val="20"/>
              </w:rPr>
              <w:t>y</w:t>
            </w:r>
          </w:p>
        </w:tc>
        <w:tc>
          <w:tcPr>
            <w:tcW w:w="1829" w:type="dxa"/>
            <w:shd w:val="clear" w:color="auto" w:fill="auto"/>
            <w:noWrap/>
            <w:vAlign w:val="center"/>
            <w:hideMark/>
          </w:tcPr>
          <w:p w14:paraId="5B80F9EC" w14:textId="7608C81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hideMark/>
          </w:tcPr>
          <w:p w14:paraId="7E00C6DF" w14:textId="49F22B39"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noWrap/>
            <w:vAlign w:val="center"/>
            <w:hideMark/>
          </w:tcPr>
          <w:p w14:paraId="7EDA47AD" w14:textId="6A70FB2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000E13" w:rsidRPr="00F1257F" w14:paraId="7347C49E" w14:textId="77777777" w:rsidTr="00B50E24">
        <w:trPr>
          <w:trHeight w:val="315"/>
          <w:jc w:val="center"/>
        </w:trPr>
        <w:tc>
          <w:tcPr>
            <w:tcW w:w="3700" w:type="dxa"/>
            <w:shd w:val="clear" w:color="auto" w:fill="auto"/>
            <w:noWrap/>
            <w:vAlign w:val="center"/>
          </w:tcPr>
          <w:p w14:paraId="79D14996" w14:textId="0B5FF205" w:rsidR="00000E13" w:rsidRPr="00F1257F" w:rsidRDefault="00000E13" w:rsidP="00000E13">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Anxiety</w:t>
            </w:r>
          </w:p>
        </w:tc>
        <w:tc>
          <w:tcPr>
            <w:tcW w:w="1829" w:type="dxa"/>
            <w:shd w:val="clear" w:color="auto" w:fill="auto"/>
            <w:noWrap/>
            <w:vAlign w:val="center"/>
          </w:tcPr>
          <w:p w14:paraId="6D00EBFC" w14:textId="7AD45E0A"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50/324</w:t>
            </w:r>
          </w:p>
        </w:tc>
        <w:tc>
          <w:tcPr>
            <w:tcW w:w="2409" w:type="dxa"/>
            <w:shd w:val="clear" w:color="auto" w:fill="auto"/>
            <w:noWrap/>
            <w:vAlign w:val="center"/>
          </w:tcPr>
          <w:p w14:paraId="576A2359" w14:textId="402896A0"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1.00 (0.72, 1.36)</w:t>
            </w:r>
          </w:p>
        </w:tc>
        <w:tc>
          <w:tcPr>
            <w:tcW w:w="2302" w:type="dxa"/>
            <w:shd w:val="clear" w:color="auto" w:fill="auto"/>
            <w:noWrap/>
          </w:tcPr>
          <w:p w14:paraId="1DDAF077" w14:textId="096EE263"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1.11 (0.79, 1.52)</w:t>
            </w:r>
          </w:p>
        </w:tc>
      </w:tr>
      <w:tr w:rsidR="00000E13" w:rsidRPr="00F1257F" w14:paraId="3D3CBEE6" w14:textId="77777777" w:rsidTr="00B50E24">
        <w:trPr>
          <w:trHeight w:val="315"/>
          <w:jc w:val="center"/>
        </w:trPr>
        <w:tc>
          <w:tcPr>
            <w:tcW w:w="3700" w:type="dxa"/>
            <w:shd w:val="clear" w:color="auto" w:fill="auto"/>
            <w:noWrap/>
            <w:vAlign w:val="center"/>
          </w:tcPr>
          <w:p w14:paraId="234ED4DD" w14:textId="2F01C818" w:rsidR="00000E13" w:rsidRPr="00F1257F" w:rsidRDefault="00000E13" w:rsidP="00000E13">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 xml:space="preserve">Depression </w:t>
            </w:r>
          </w:p>
        </w:tc>
        <w:tc>
          <w:tcPr>
            <w:tcW w:w="1829" w:type="dxa"/>
            <w:shd w:val="clear" w:color="auto" w:fill="auto"/>
            <w:noWrap/>
            <w:vAlign w:val="center"/>
          </w:tcPr>
          <w:p w14:paraId="2248F8AE" w14:textId="72660FC4"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54/368</w:t>
            </w:r>
          </w:p>
        </w:tc>
        <w:tc>
          <w:tcPr>
            <w:tcW w:w="2409" w:type="dxa"/>
            <w:shd w:val="clear" w:color="auto" w:fill="auto"/>
            <w:noWrap/>
            <w:vAlign w:val="center"/>
          </w:tcPr>
          <w:p w14:paraId="6478EF3E" w14:textId="5077C43E"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0.99 (0.72, 1.33)</w:t>
            </w:r>
          </w:p>
        </w:tc>
        <w:tc>
          <w:tcPr>
            <w:tcW w:w="2302" w:type="dxa"/>
            <w:shd w:val="clear" w:color="auto" w:fill="auto"/>
            <w:noWrap/>
          </w:tcPr>
          <w:p w14:paraId="0E7F1B08" w14:textId="6DE231C5"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1.12 (0.81, 1.53)</w:t>
            </w:r>
          </w:p>
        </w:tc>
      </w:tr>
      <w:tr w:rsidR="00000E13" w:rsidRPr="00F1257F" w14:paraId="391B09DA" w14:textId="77777777" w:rsidTr="00B50E24">
        <w:trPr>
          <w:trHeight w:val="315"/>
          <w:jc w:val="center"/>
        </w:trPr>
        <w:tc>
          <w:tcPr>
            <w:tcW w:w="3700" w:type="dxa"/>
            <w:shd w:val="clear" w:color="auto" w:fill="auto"/>
            <w:noWrap/>
            <w:vAlign w:val="center"/>
          </w:tcPr>
          <w:p w14:paraId="5E7451D9" w14:textId="13E11AF0" w:rsidR="00000E13" w:rsidRPr="00F1257F" w:rsidRDefault="00000E13" w:rsidP="00000E13">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Other mental health condition(s)</w:t>
            </w:r>
          </w:p>
        </w:tc>
        <w:tc>
          <w:tcPr>
            <w:tcW w:w="1829" w:type="dxa"/>
            <w:shd w:val="clear" w:color="auto" w:fill="auto"/>
            <w:noWrap/>
            <w:vAlign w:val="center"/>
          </w:tcPr>
          <w:p w14:paraId="2F74D8EF" w14:textId="3DD33517"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20/111</w:t>
            </w:r>
          </w:p>
        </w:tc>
        <w:tc>
          <w:tcPr>
            <w:tcW w:w="2409" w:type="dxa"/>
            <w:shd w:val="clear" w:color="auto" w:fill="auto"/>
            <w:noWrap/>
            <w:vAlign w:val="center"/>
          </w:tcPr>
          <w:p w14:paraId="30B32044" w14:textId="6AA88D44"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1.08 (0.64, 1.75)</w:t>
            </w:r>
          </w:p>
        </w:tc>
        <w:tc>
          <w:tcPr>
            <w:tcW w:w="2302" w:type="dxa"/>
            <w:shd w:val="clear" w:color="auto" w:fill="auto"/>
            <w:noWrap/>
          </w:tcPr>
          <w:p w14:paraId="62E9A991" w14:textId="1D651E36"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1.21 (0.71, 1.97)</w:t>
            </w:r>
          </w:p>
        </w:tc>
      </w:tr>
      <w:tr w:rsidR="00000E13" w:rsidRPr="00F1257F" w14:paraId="4D5EDDD0" w14:textId="77777777" w:rsidTr="00B50E24">
        <w:trPr>
          <w:trHeight w:val="315"/>
          <w:jc w:val="center"/>
        </w:trPr>
        <w:tc>
          <w:tcPr>
            <w:tcW w:w="3700" w:type="dxa"/>
            <w:shd w:val="clear" w:color="auto" w:fill="auto"/>
            <w:noWrap/>
            <w:vAlign w:val="center"/>
          </w:tcPr>
          <w:p w14:paraId="5D55B26E" w14:textId="44FDBD06" w:rsidR="00000E13" w:rsidRPr="00F1257F" w:rsidRDefault="00000E13" w:rsidP="00000E13">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Any mental health condition</w:t>
            </w:r>
          </w:p>
        </w:tc>
        <w:tc>
          <w:tcPr>
            <w:tcW w:w="1829" w:type="dxa"/>
            <w:shd w:val="clear" w:color="auto" w:fill="auto"/>
            <w:noWrap/>
            <w:vAlign w:val="center"/>
          </w:tcPr>
          <w:p w14:paraId="3BAB15AE" w14:textId="55495DC7"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71/491</w:t>
            </w:r>
          </w:p>
        </w:tc>
        <w:tc>
          <w:tcPr>
            <w:tcW w:w="2409" w:type="dxa"/>
            <w:shd w:val="clear" w:color="auto" w:fill="auto"/>
            <w:noWrap/>
            <w:vAlign w:val="center"/>
          </w:tcPr>
          <w:p w14:paraId="2D6B8762" w14:textId="7A9F89E2"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0.99 (0.75, 1.29)</w:t>
            </w:r>
          </w:p>
        </w:tc>
        <w:tc>
          <w:tcPr>
            <w:tcW w:w="2302" w:type="dxa"/>
            <w:shd w:val="clear" w:color="auto" w:fill="auto"/>
            <w:noWrap/>
          </w:tcPr>
          <w:p w14:paraId="113585E8" w14:textId="28B1B035"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1.14 (0.86, 1.49)</w:t>
            </w:r>
          </w:p>
        </w:tc>
      </w:tr>
      <w:tr w:rsidR="00F1257F" w:rsidRPr="00F1257F" w14:paraId="47A5B951" w14:textId="77777777" w:rsidTr="00C323CF">
        <w:trPr>
          <w:trHeight w:val="315"/>
          <w:jc w:val="center"/>
        </w:trPr>
        <w:tc>
          <w:tcPr>
            <w:tcW w:w="3700" w:type="dxa"/>
            <w:shd w:val="clear" w:color="auto" w:fill="auto"/>
            <w:noWrap/>
            <w:vAlign w:val="center"/>
          </w:tcPr>
          <w:p w14:paraId="4B7047CF" w14:textId="3710325C"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1829" w:type="dxa"/>
            <w:shd w:val="clear" w:color="auto" w:fill="auto"/>
            <w:noWrap/>
            <w:vAlign w:val="center"/>
          </w:tcPr>
          <w:p w14:paraId="2D7FA279" w14:textId="0368BD4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1488C05F" w14:textId="6433108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noWrap/>
            <w:vAlign w:val="center"/>
          </w:tcPr>
          <w:p w14:paraId="5D48A9C4" w14:textId="160F12C5"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9A07B21" w14:textId="77777777" w:rsidTr="00C323CF">
        <w:trPr>
          <w:trHeight w:val="315"/>
          <w:jc w:val="center"/>
        </w:trPr>
        <w:tc>
          <w:tcPr>
            <w:tcW w:w="3700" w:type="dxa"/>
            <w:shd w:val="clear" w:color="auto" w:fill="auto"/>
            <w:noWrap/>
            <w:vAlign w:val="center"/>
          </w:tcPr>
          <w:p w14:paraId="3BC32E98" w14:textId="5B4FDAB8" w:rsidR="00F1257F" w:rsidRPr="00F1257F" w:rsidRDefault="00F1257F" w:rsidP="00F1257F">
            <w:pPr>
              <w:spacing w:after="0" w:line="240" w:lineRule="auto"/>
              <w:rPr>
                <w:rFonts w:ascii="Arial" w:eastAsia="Times New Roman" w:hAnsi="Arial" w:cs="Arial"/>
                <w:color w:val="000000"/>
                <w:sz w:val="20"/>
                <w:szCs w:val="20"/>
                <w:lang w:eastAsia="en-GB"/>
              </w:rPr>
            </w:pPr>
            <w:commentRangeStart w:id="156"/>
            <w:r w:rsidRPr="00F1257F">
              <w:rPr>
                <w:rFonts w:ascii="Arial" w:hAnsi="Arial" w:cs="Arial"/>
                <w:b/>
                <w:bCs/>
                <w:color w:val="000000"/>
                <w:sz w:val="20"/>
                <w:szCs w:val="20"/>
              </w:rPr>
              <w:t>Psychological distress</w:t>
            </w:r>
            <w:commentRangeEnd w:id="156"/>
            <w:r w:rsidR="00446DB8">
              <w:rPr>
                <w:rStyle w:val="CommentReference"/>
              </w:rPr>
              <w:commentReference w:id="156"/>
            </w:r>
          </w:p>
        </w:tc>
        <w:tc>
          <w:tcPr>
            <w:tcW w:w="1829" w:type="dxa"/>
            <w:shd w:val="clear" w:color="auto" w:fill="auto"/>
            <w:noWrap/>
            <w:vAlign w:val="center"/>
          </w:tcPr>
          <w:p w14:paraId="49DF52B6" w14:textId="2186A5CE"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1774F3A0" w14:textId="459384F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b/>
                <w:bCs/>
                <w:color w:val="000000"/>
                <w:sz w:val="20"/>
                <w:szCs w:val="20"/>
              </w:rPr>
              <w:t> </w:t>
            </w:r>
          </w:p>
        </w:tc>
        <w:tc>
          <w:tcPr>
            <w:tcW w:w="2302" w:type="dxa"/>
            <w:shd w:val="clear" w:color="auto" w:fill="auto"/>
            <w:noWrap/>
            <w:vAlign w:val="center"/>
          </w:tcPr>
          <w:p w14:paraId="7CB2FCFD" w14:textId="4760A2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75AE1B86" w14:textId="77777777" w:rsidTr="00C323CF">
        <w:trPr>
          <w:trHeight w:val="315"/>
          <w:jc w:val="center"/>
        </w:trPr>
        <w:tc>
          <w:tcPr>
            <w:tcW w:w="3700" w:type="dxa"/>
            <w:shd w:val="clear" w:color="auto" w:fill="auto"/>
            <w:noWrap/>
            <w:vAlign w:val="center"/>
          </w:tcPr>
          <w:p w14:paraId="1CA09FB2" w14:textId="6155D047"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Asymptomatic (score 0)</w:t>
            </w:r>
          </w:p>
        </w:tc>
        <w:tc>
          <w:tcPr>
            <w:tcW w:w="1829" w:type="dxa"/>
            <w:shd w:val="clear" w:color="auto" w:fill="auto"/>
            <w:noWrap/>
            <w:vAlign w:val="center"/>
          </w:tcPr>
          <w:p w14:paraId="591B2922" w14:textId="342430A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443/3339</w:t>
            </w:r>
          </w:p>
        </w:tc>
        <w:tc>
          <w:tcPr>
            <w:tcW w:w="2409" w:type="dxa"/>
            <w:shd w:val="clear" w:color="auto" w:fill="auto"/>
            <w:noWrap/>
            <w:vAlign w:val="center"/>
          </w:tcPr>
          <w:p w14:paraId="0205E368" w14:textId="6B6A352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 (ref)</w:t>
            </w:r>
          </w:p>
        </w:tc>
        <w:tc>
          <w:tcPr>
            <w:tcW w:w="2302" w:type="dxa"/>
            <w:shd w:val="clear" w:color="auto" w:fill="auto"/>
            <w:noWrap/>
            <w:vAlign w:val="center"/>
          </w:tcPr>
          <w:p w14:paraId="36F1CF65" w14:textId="64850602"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 (ref)</w:t>
            </w:r>
          </w:p>
        </w:tc>
      </w:tr>
      <w:tr w:rsidR="00D37ACA" w:rsidRPr="00F1257F" w14:paraId="07CEB453" w14:textId="77777777" w:rsidTr="00C323CF">
        <w:trPr>
          <w:trHeight w:val="315"/>
          <w:jc w:val="center"/>
        </w:trPr>
        <w:tc>
          <w:tcPr>
            <w:tcW w:w="3700" w:type="dxa"/>
            <w:shd w:val="clear" w:color="auto" w:fill="auto"/>
            <w:noWrap/>
            <w:vAlign w:val="center"/>
          </w:tcPr>
          <w:p w14:paraId="3362DF9D" w14:textId="5E445E74" w:rsidR="00D37ACA" w:rsidRPr="00F1257F" w:rsidRDefault="00D37ACA" w:rsidP="00D37ACA">
            <w:pPr>
              <w:spacing w:after="0" w:line="240" w:lineRule="auto"/>
              <w:rPr>
                <w:rFonts w:ascii="Arial" w:eastAsia="Times New Roman" w:hAnsi="Arial" w:cs="Arial"/>
                <w:color w:val="000000"/>
                <w:sz w:val="20"/>
                <w:szCs w:val="20"/>
                <w:lang w:eastAsia="en-GB"/>
              </w:rPr>
            </w:pPr>
            <w:proofErr w:type="spellStart"/>
            <w:r w:rsidRPr="00F1257F">
              <w:rPr>
                <w:rFonts w:ascii="Arial" w:hAnsi="Arial" w:cs="Arial"/>
                <w:color w:val="000000"/>
                <w:sz w:val="20"/>
                <w:szCs w:val="20"/>
              </w:rPr>
              <w:t>Subclinically</w:t>
            </w:r>
            <w:proofErr w:type="spellEnd"/>
            <w:r w:rsidRPr="00F1257F">
              <w:rPr>
                <w:rFonts w:ascii="Arial" w:hAnsi="Arial" w:cs="Arial"/>
                <w:color w:val="000000"/>
                <w:sz w:val="20"/>
                <w:szCs w:val="20"/>
              </w:rPr>
              <w:t xml:space="preserve"> symptomatic (1-3)</w:t>
            </w:r>
          </w:p>
        </w:tc>
        <w:tc>
          <w:tcPr>
            <w:tcW w:w="1829" w:type="dxa"/>
            <w:shd w:val="clear" w:color="auto" w:fill="auto"/>
            <w:noWrap/>
            <w:vAlign w:val="center"/>
          </w:tcPr>
          <w:p w14:paraId="73294E4B" w14:textId="7FE87F46"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247/2256</w:t>
            </w:r>
          </w:p>
        </w:tc>
        <w:tc>
          <w:tcPr>
            <w:tcW w:w="2409" w:type="dxa"/>
            <w:shd w:val="clear" w:color="auto" w:fill="auto"/>
            <w:noWrap/>
            <w:vAlign w:val="center"/>
          </w:tcPr>
          <w:p w14:paraId="12AD7F4C" w14:textId="1567994B"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0.77 (0.64, 0.91)</w:t>
            </w:r>
          </w:p>
        </w:tc>
        <w:tc>
          <w:tcPr>
            <w:tcW w:w="2302" w:type="dxa"/>
            <w:shd w:val="clear" w:color="auto" w:fill="auto"/>
            <w:noWrap/>
            <w:vAlign w:val="center"/>
          </w:tcPr>
          <w:p w14:paraId="24F93764" w14:textId="004BF4A3"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0.81 (0.63, 0.98)</w:t>
            </w:r>
          </w:p>
        </w:tc>
      </w:tr>
      <w:tr w:rsidR="00D37ACA" w:rsidRPr="00F1257F" w14:paraId="2DDE8ED6" w14:textId="77777777" w:rsidTr="00C323CF">
        <w:trPr>
          <w:trHeight w:val="315"/>
          <w:jc w:val="center"/>
        </w:trPr>
        <w:tc>
          <w:tcPr>
            <w:tcW w:w="3700" w:type="dxa"/>
            <w:shd w:val="clear" w:color="auto" w:fill="auto"/>
            <w:noWrap/>
            <w:vAlign w:val="center"/>
          </w:tcPr>
          <w:p w14:paraId="1FE88216" w14:textId="71B59CA7"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Symptomatic (4-6)</w:t>
            </w:r>
          </w:p>
        </w:tc>
        <w:tc>
          <w:tcPr>
            <w:tcW w:w="1829" w:type="dxa"/>
            <w:shd w:val="clear" w:color="auto" w:fill="auto"/>
            <w:noWrap/>
            <w:vAlign w:val="center"/>
          </w:tcPr>
          <w:p w14:paraId="35D346BB" w14:textId="5F47A4C8"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90/750</w:t>
            </w:r>
          </w:p>
        </w:tc>
        <w:tc>
          <w:tcPr>
            <w:tcW w:w="2409" w:type="dxa"/>
            <w:shd w:val="clear" w:color="auto" w:fill="auto"/>
            <w:noWrap/>
            <w:vAlign w:val="center"/>
          </w:tcPr>
          <w:p w14:paraId="054D4B61" w14:textId="5A897F12"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0.77 (0.59, 0.98)</w:t>
            </w:r>
          </w:p>
        </w:tc>
        <w:tc>
          <w:tcPr>
            <w:tcW w:w="2302" w:type="dxa"/>
            <w:shd w:val="clear" w:color="auto" w:fill="auto"/>
            <w:noWrap/>
            <w:vAlign w:val="center"/>
          </w:tcPr>
          <w:p w14:paraId="01517ABE" w14:textId="541C5821"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0.82 (0.56, 1.07)</w:t>
            </w:r>
          </w:p>
        </w:tc>
      </w:tr>
      <w:tr w:rsidR="00D37ACA" w:rsidRPr="00F1257F" w14:paraId="4CB7572E" w14:textId="77777777" w:rsidTr="00C323CF">
        <w:trPr>
          <w:trHeight w:val="315"/>
          <w:jc w:val="center"/>
        </w:trPr>
        <w:tc>
          <w:tcPr>
            <w:tcW w:w="3700" w:type="dxa"/>
            <w:shd w:val="clear" w:color="auto" w:fill="auto"/>
            <w:noWrap/>
            <w:vAlign w:val="center"/>
          </w:tcPr>
          <w:p w14:paraId="4E1A69FB" w14:textId="1A5A75BB" w:rsidR="00D37ACA" w:rsidRPr="00F1257F" w:rsidRDefault="00D37ACA" w:rsidP="00D37ACA">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Highly symptomatic (7-12)</w:t>
            </w:r>
          </w:p>
        </w:tc>
        <w:tc>
          <w:tcPr>
            <w:tcW w:w="1829" w:type="dxa"/>
            <w:shd w:val="clear" w:color="auto" w:fill="auto"/>
            <w:noWrap/>
            <w:vAlign w:val="center"/>
          </w:tcPr>
          <w:p w14:paraId="6660970A" w14:textId="1B633697"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173/1016</w:t>
            </w:r>
          </w:p>
        </w:tc>
        <w:tc>
          <w:tcPr>
            <w:tcW w:w="2409" w:type="dxa"/>
            <w:shd w:val="clear" w:color="auto" w:fill="auto"/>
            <w:noWrap/>
            <w:vAlign w:val="center"/>
          </w:tcPr>
          <w:p w14:paraId="228F3C7E" w14:textId="48320669" w:rsidR="00D37ACA" w:rsidRPr="00F1257F" w:rsidRDefault="00D37ACA" w:rsidP="00D37ACA">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1.05 (0.85, 1.28)</w:t>
            </w:r>
          </w:p>
        </w:tc>
        <w:tc>
          <w:tcPr>
            <w:tcW w:w="2302" w:type="dxa"/>
            <w:shd w:val="clear" w:color="auto" w:fill="auto"/>
            <w:noWrap/>
            <w:vAlign w:val="center"/>
          </w:tcPr>
          <w:p w14:paraId="6C1069CA" w14:textId="36A4CF2B" w:rsidR="00D37ACA"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1.12 (0.92, 1.33)</w:t>
            </w:r>
          </w:p>
        </w:tc>
      </w:tr>
      <w:tr w:rsidR="00C775B4" w:rsidRPr="00F1257F" w14:paraId="7757F412" w14:textId="77777777" w:rsidTr="00C323CF">
        <w:trPr>
          <w:trHeight w:val="315"/>
          <w:jc w:val="center"/>
        </w:trPr>
        <w:tc>
          <w:tcPr>
            <w:tcW w:w="3700" w:type="dxa"/>
            <w:shd w:val="clear" w:color="auto" w:fill="auto"/>
            <w:noWrap/>
            <w:vAlign w:val="center"/>
          </w:tcPr>
          <w:p w14:paraId="48DF1F2C" w14:textId="4890BB4F" w:rsidR="00C775B4" w:rsidRPr="00DD3ABC" w:rsidRDefault="00C775B4" w:rsidP="00FE0D4B">
            <w:pPr>
              <w:spacing w:after="0" w:line="240" w:lineRule="auto"/>
              <w:rPr>
                <w:rFonts w:ascii="Arial" w:eastAsia="Times New Roman" w:hAnsi="Arial" w:cs="Arial"/>
                <w:b/>
                <w:bCs/>
                <w:color w:val="000000"/>
                <w:sz w:val="20"/>
                <w:szCs w:val="20"/>
                <w:lang w:eastAsia="en-GB"/>
              </w:rPr>
            </w:pPr>
            <w:r w:rsidRPr="00DD3ABC">
              <w:rPr>
                <w:rFonts w:ascii="Arial" w:hAnsi="Arial" w:cs="Arial"/>
                <w:color w:val="000000"/>
                <w:sz w:val="20"/>
                <w:szCs w:val="20"/>
              </w:rPr>
              <w:t>P for quadratic</w:t>
            </w:r>
            <w:r w:rsidR="00DD3867">
              <w:rPr>
                <w:rFonts w:ascii="Arial" w:hAnsi="Arial" w:cs="Arial"/>
                <w:color w:val="000000"/>
                <w:sz w:val="20"/>
                <w:szCs w:val="20"/>
              </w:rPr>
              <w:t xml:space="preserve"> association </w:t>
            </w:r>
          </w:p>
        </w:tc>
        <w:tc>
          <w:tcPr>
            <w:tcW w:w="1829" w:type="dxa"/>
            <w:shd w:val="clear" w:color="auto" w:fill="auto"/>
            <w:noWrap/>
            <w:vAlign w:val="center"/>
          </w:tcPr>
          <w:p w14:paraId="32BBC3BC" w14:textId="77777777" w:rsidR="00C775B4" w:rsidRPr="00DD3ABC" w:rsidRDefault="00C775B4" w:rsidP="00FE0D4B">
            <w:pPr>
              <w:spacing w:after="0" w:line="240" w:lineRule="auto"/>
              <w:jc w:val="center"/>
              <w:rPr>
                <w:rFonts w:ascii="Arial" w:eastAsia="Times New Roman" w:hAnsi="Arial" w:cs="Arial"/>
                <w:color w:val="000000"/>
                <w:sz w:val="20"/>
                <w:szCs w:val="20"/>
                <w:lang w:eastAsia="en-GB"/>
              </w:rPr>
            </w:pPr>
            <w:r w:rsidRPr="00DD3ABC">
              <w:rPr>
                <w:rFonts w:ascii="Arial" w:hAnsi="Arial" w:cs="Arial"/>
                <w:color w:val="000000"/>
                <w:sz w:val="20"/>
                <w:szCs w:val="20"/>
              </w:rPr>
              <w:t> </w:t>
            </w:r>
          </w:p>
        </w:tc>
        <w:tc>
          <w:tcPr>
            <w:tcW w:w="2409" w:type="dxa"/>
            <w:shd w:val="clear" w:color="auto" w:fill="auto"/>
            <w:noWrap/>
            <w:vAlign w:val="center"/>
          </w:tcPr>
          <w:p w14:paraId="6850DA96" w14:textId="3693B823" w:rsidR="00C775B4" w:rsidRPr="00DD3ABC" w:rsidRDefault="00DD3ABC" w:rsidP="00FE0D4B">
            <w:pPr>
              <w:spacing w:after="0" w:line="240" w:lineRule="auto"/>
              <w:jc w:val="center"/>
              <w:rPr>
                <w:rFonts w:ascii="Arial" w:eastAsia="Times New Roman" w:hAnsi="Arial" w:cs="Arial"/>
                <w:color w:val="000000"/>
                <w:sz w:val="20"/>
                <w:szCs w:val="20"/>
                <w:lang w:eastAsia="en-GB"/>
              </w:rPr>
            </w:pPr>
            <w:r w:rsidRPr="00DD3ABC">
              <w:rPr>
                <w:rFonts w:ascii="Arial" w:eastAsia="Times New Roman" w:hAnsi="Arial" w:cs="Arial"/>
                <w:color w:val="000000"/>
                <w:sz w:val="20"/>
                <w:szCs w:val="20"/>
                <w:lang w:eastAsia="en-GB"/>
              </w:rPr>
              <w:t>&lt; 0.0001</w:t>
            </w:r>
          </w:p>
        </w:tc>
        <w:tc>
          <w:tcPr>
            <w:tcW w:w="2302" w:type="dxa"/>
            <w:shd w:val="clear" w:color="auto" w:fill="auto"/>
            <w:noWrap/>
            <w:vAlign w:val="center"/>
          </w:tcPr>
          <w:p w14:paraId="00DE9DCA" w14:textId="0C3BB72E" w:rsidR="00C775B4" w:rsidRPr="00DD3ABC" w:rsidRDefault="00DD3ABC" w:rsidP="00FE0D4B">
            <w:pPr>
              <w:spacing w:after="0" w:line="240" w:lineRule="auto"/>
              <w:jc w:val="center"/>
              <w:rPr>
                <w:rFonts w:ascii="Arial" w:eastAsia="Times New Roman" w:hAnsi="Arial" w:cs="Arial"/>
                <w:color w:val="000000"/>
                <w:sz w:val="20"/>
                <w:szCs w:val="20"/>
                <w:lang w:eastAsia="en-GB"/>
              </w:rPr>
            </w:pPr>
            <w:r w:rsidRPr="00DD3ABC">
              <w:rPr>
                <w:rFonts w:ascii="Arial" w:eastAsia="Times New Roman" w:hAnsi="Arial" w:cs="Arial"/>
                <w:color w:val="000000"/>
                <w:sz w:val="20"/>
                <w:szCs w:val="20"/>
                <w:lang w:eastAsia="en-GB"/>
              </w:rPr>
              <w:t>0.003</w:t>
            </w:r>
          </w:p>
        </w:tc>
      </w:tr>
      <w:tr w:rsidR="00F1257F" w:rsidRPr="00F1257F" w14:paraId="5DEE191A" w14:textId="77777777" w:rsidTr="00C323CF">
        <w:trPr>
          <w:trHeight w:val="315"/>
          <w:jc w:val="center"/>
        </w:trPr>
        <w:tc>
          <w:tcPr>
            <w:tcW w:w="3700" w:type="dxa"/>
            <w:shd w:val="clear" w:color="auto" w:fill="auto"/>
            <w:noWrap/>
            <w:vAlign w:val="center"/>
          </w:tcPr>
          <w:p w14:paraId="30984FA9" w14:textId="1793CE9A"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 xml:space="preserve">P for </w:t>
            </w:r>
            <w:r w:rsidR="00C775B4">
              <w:rPr>
                <w:rFonts w:ascii="Arial" w:hAnsi="Arial" w:cs="Arial"/>
                <w:color w:val="000000"/>
                <w:sz w:val="20"/>
                <w:szCs w:val="20"/>
              </w:rPr>
              <w:t xml:space="preserve">linear </w:t>
            </w:r>
            <w:r w:rsidRPr="00F1257F">
              <w:rPr>
                <w:rFonts w:ascii="Arial" w:hAnsi="Arial" w:cs="Arial"/>
                <w:color w:val="000000"/>
                <w:sz w:val="20"/>
                <w:szCs w:val="20"/>
              </w:rPr>
              <w:t>trend</w:t>
            </w:r>
          </w:p>
        </w:tc>
        <w:tc>
          <w:tcPr>
            <w:tcW w:w="1829" w:type="dxa"/>
            <w:shd w:val="clear" w:color="auto" w:fill="auto"/>
            <w:noWrap/>
            <w:vAlign w:val="center"/>
          </w:tcPr>
          <w:p w14:paraId="5E34D8F7" w14:textId="706C5599"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noWrap/>
            <w:vAlign w:val="center"/>
          </w:tcPr>
          <w:p w14:paraId="2C745C04" w14:textId="32FC8F10"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0.251</w:t>
            </w:r>
          </w:p>
        </w:tc>
        <w:tc>
          <w:tcPr>
            <w:tcW w:w="2302" w:type="dxa"/>
            <w:shd w:val="clear" w:color="auto" w:fill="auto"/>
            <w:noWrap/>
            <w:vAlign w:val="center"/>
          </w:tcPr>
          <w:p w14:paraId="06FAC898" w14:textId="05A9477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0.075</w:t>
            </w:r>
          </w:p>
        </w:tc>
      </w:tr>
      <w:tr w:rsidR="00F1257F" w:rsidRPr="00F1257F" w14:paraId="482757C5" w14:textId="77777777" w:rsidTr="00C323CF">
        <w:trPr>
          <w:trHeight w:val="315"/>
          <w:jc w:val="center"/>
        </w:trPr>
        <w:tc>
          <w:tcPr>
            <w:tcW w:w="3700" w:type="dxa"/>
            <w:shd w:val="clear" w:color="auto" w:fill="auto"/>
            <w:noWrap/>
            <w:vAlign w:val="center"/>
          </w:tcPr>
          <w:p w14:paraId="1245E8E5" w14:textId="497DCBD0"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Per SD (3.5 points) decrease</w:t>
            </w:r>
          </w:p>
        </w:tc>
        <w:tc>
          <w:tcPr>
            <w:tcW w:w="1829" w:type="dxa"/>
            <w:shd w:val="clear" w:color="auto" w:fill="auto"/>
            <w:vAlign w:val="center"/>
          </w:tcPr>
          <w:p w14:paraId="1F0442A1" w14:textId="1271EE98"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r w:rsidR="00A838A8" w:rsidRPr="003106EC">
              <w:rPr>
                <w:rFonts w:ascii="Arial" w:hAnsi="Arial" w:cs="Arial"/>
                <w:color w:val="000000"/>
                <w:sz w:val="20"/>
                <w:szCs w:val="20"/>
              </w:rPr>
              <w:t>953</w:t>
            </w:r>
            <w:r w:rsidR="00C775B4" w:rsidRPr="003106EC">
              <w:rPr>
                <w:rFonts w:ascii="Arial" w:hAnsi="Arial" w:cs="Arial"/>
                <w:color w:val="000000"/>
                <w:sz w:val="20"/>
                <w:szCs w:val="20"/>
              </w:rPr>
              <w:t>/</w:t>
            </w:r>
            <w:r w:rsidR="00B5695F" w:rsidRPr="003106EC">
              <w:rPr>
                <w:rFonts w:ascii="Arial" w:hAnsi="Arial" w:cs="Arial"/>
                <w:color w:val="000000"/>
                <w:sz w:val="20"/>
                <w:szCs w:val="20"/>
              </w:rPr>
              <w:t>7361</w:t>
            </w:r>
          </w:p>
        </w:tc>
        <w:tc>
          <w:tcPr>
            <w:tcW w:w="2409" w:type="dxa"/>
            <w:shd w:val="clear" w:color="auto" w:fill="auto"/>
            <w:vAlign w:val="center"/>
          </w:tcPr>
          <w:p w14:paraId="017CDF20" w14:textId="090B85A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0.93 (0.81, 1.06)</w:t>
            </w:r>
          </w:p>
        </w:tc>
        <w:tc>
          <w:tcPr>
            <w:tcW w:w="2302" w:type="dxa"/>
            <w:shd w:val="clear" w:color="auto" w:fill="auto"/>
            <w:vAlign w:val="center"/>
          </w:tcPr>
          <w:p w14:paraId="2E8890CA" w14:textId="4718A64B" w:rsidR="00F1257F" w:rsidRPr="00F1257F" w:rsidRDefault="00D37ACA" w:rsidP="00D37ACA">
            <w:pPr>
              <w:spacing w:after="0" w:line="240" w:lineRule="auto"/>
              <w:jc w:val="center"/>
              <w:rPr>
                <w:rFonts w:ascii="Arial" w:eastAsia="Times New Roman" w:hAnsi="Arial" w:cs="Arial"/>
                <w:color w:val="000000"/>
                <w:sz w:val="20"/>
                <w:szCs w:val="20"/>
                <w:lang w:eastAsia="en-GB"/>
              </w:rPr>
            </w:pPr>
            <w:r>
              <w:rPr>
                <w:rFonts w:ascii="Arial" w:hAnsi="Arial" w:cs="Arial"/>
                <w:color w:val="000000"/>
                <w:sz w:val="20"/>
                <w:szCs w:val="20"/>
              </w:rPr>
              <w:t>0.88 (0.75, 1.02</w:t>
            </w:r>
            <w:r w:rsidR="00F1257F" w:rsidRPr="00F1257F">
              <w:rPr>
                <w:rFonts w:ascii="Arial" w:hAnsi="Arial" w:cs="Arial"/>
                <w:color w:val="000000"/>
                <w:sz w:val="20"/>
                <w:szCs w:val="20"/>
              </w:rPr>
              <w:t>)</w:t>
            </w:r>
          </w:p>
        </w:tc>
      </w:tr>
      <w:tr w:rsidR="00F1257F" w:rsidRPr="00F1257F" w14:paraId="67594673" w14:textId="77777777" w:rsidTr="00C323CF">
        <w:trPr>
          <w:trHeight w:val="315"/>
          <w:jc w:val="center"/>
        </w:trPr>
        <w:tc>
          <w:tcPr>
            <w:tcW w:w="3700" w:type="dxa"/>
            <w:shd w:val="clear" w:color="auto" w:fill="auto"/>
            <w:noWrap/>
            <w:vAlign w:val="center"/>
          </w:tcPr>
          <w:p w14:paraId="285F035C" w14:textId="60642F66" w:rsidR="00F1257F" w:rsidRPr="00F1257F" w:rsidRDefault="00F1257F" w:rsidP="00F1257F">
            <w:pPr>
              <w:spacing w:after="0" w:line="240" w:lineRule="auto"/>
              <w:rPr>
                <w:rFonts w:ascii="Arial" w:eastAsia="Times New Roman" w:hAnsi="Arial" w:cs="Arial"/>
                <w:b/>
                <w:bCs/>
                <w:color w:val="000000"/>
                <w:sz w:val="20"/>
                <w:szCs w:val="20"/>
                <w:lang w:eastAsia="en-GB"/>
              </w:rPr>
            </w:pPr>
            <w:r w:rsidRPr="00F1257F">
              <w:rPr>
                <w:rFonts w:ascii="Arial" w:hAnsi="Arial" w:cs="Arial"/>
                <w:color w:val="000000"/>
                <w:sz w:val="20"/>
                <w:szCs w:val="20"/>
              </w:rPr>
              <w:t> </w:t>
            </w:r>
          </w:p>
        </w:tc>
        <w:tc>
          <w:tcPr>
            <w:tcW w:w="1829" w:type="dxa"/>
            <w:shd w:val="clear" w:color="auto" w:fill="auto"/>
            <w:vAlign w:val="center"/>
          </w:tcPr>
          <w:p w14:paraId="6010BA09" w14:textId="7E7B3C56"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vAlign w:val="center"/>
          </w:tcPr>
          <w:p w14:paraId="7CBDCE65" w14:textId="58C698BD"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vAlign w:val="center"/>
          </w:tcPr>
          <w:p w14:paraId="18A404CF" w14:textId="55DE8145"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F1257F" w:rsidRPr="00F1257F" w14:paraId="1BB944FC" w14:textId="77777777" w:rsidTr="00C323CF">
        <w:trPr>
          <w:trHeight w:val="315"/>
          <w:jc w:val="center"/>
        </w:trPr>
        <w:tc>
          <w:tcPr>
            <w:tcW w:w="3700" w:type="dxa"/>
            <w:shd w:val="clear" w:color="auto" w:fill="auto"/>
            <w:noWrap/>
            <w:vAlign w:val="center"/>
          </w:tcPr>
          <w:p w14:paraId="66F08E08" w14:textId="2A410F3C" w:rsidR="00F1257F" w:rsidRPr="00F1257F" w:rsidRDefault="00F1257F" w:rsidP="00F1257F">
            <w:pPr>
              <w:spacing w:after="0" w:line="240" w:lineRule="auto"/>
              <w:rPr>
                <w:rFonts w:ascii="Arial" w:eastAsia="Times New Roman" w:hAnsi="Arial" w:cs="Arial"/>
                <w:color w:val="000000"/>
                <w:sz w:val="20"/>
                <w:szCs w:val="20"/>
                <w:lang w:eastAsia="en-GB"/>
              </w:rPr>
            </w:pPr>
            <w:r w:rsidRPr="00F1257F">
              <w:rPr>
                <w:rFonts w:ascii="Arial" w:hAnsi="Arial" w:cs="Arial"/>
                <w:b/>
                <w:bCs/>
                <w:color w:val="000000"/>
                <w:sz w:val="20"/>
                <w:szCs w:val="20"/>
              </w:rPr>
              <w:t>Physical morbid</w:t>
            </w:r>
            <w:r w:rsidR="00491349">
              <w:rPr>
                <w:rFonts w:ascii="Arial" w:hAnsi="Arial" w:cs="Arial"/>
                <w:b/>
                <w:bCs/>
                <w:color w:val="000000"/>
                <w:sz w:val="20"/>
                <w:szCs w:val="20"/>
              </w:rPr>
              <w:t>ity</w:t>
            </w:r>
          </w:p>
        </w:tc>
        <w:tc>
          <w:tcPr>
            <w:tcW w:w="1829" w:type="dxa"/>
            <w:shd w:val="clear" w:color="auto" w:fill="auto"/>
            <w:vAlign w:val="center"/>
          </w:tcPr>
          <w:p w14:paraId="3585A418" w14:textId="56C2CB63"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409" w:type="dxa"/>
            <w:shd w:val="clear" w:color="auto" w:fill="auto"/>
            <w:vAlign w:val="center"/>
          </w:tcPr>
          <w:p w14:paraId="62F508BB" w14:textId="0A017FF7"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c>
          <w:tcPr>
            <w:tcW w:w="2302" w:type="dxa"/>
            <w:shd w:val="clear" w:color="auto" w:fill="auto"/>
            <w:vAlign w:val="center"/>
          </w:tcPr>
          <w:p w14:paraId="6D5CC9DE" w14:textId="7696E8E4" w:rsidR="00F1257F" w:rsidRPr="00F1257F" w:rsidRDefault="00F1257F" w:rsidP="00F1257F">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 </w:t>
            </w:r>
          </w:p>
        </w:tc>
      </w:tr>
      <w:tr w:rsidR="00000E13" w:rsidRPr="00F1257F" w14:paraId="51981DA5" w14:textId="77777777" w:rsidTr="001173FD">
        <w:trPr>
          <w:trHeight w:val="315"/>
          <w:jc w:val="center"/>
        </w:trPr>
        <w:tc>
          <w:tcPr>
            <w:tcW w:w="3700" w:type="dxa"/>
            <w:shd w:val="clear" w:color="auto" w:fill="auto"/>
            <w:noWrap/>
            <w:vAlign w:val="center"/>
          </w:tcPr>
          <w:p w14:paraId="2D982A6D" w14:textId="16715B95" w:rsidR="00000E13" w:rsidRPr="00F1257F" w:rsidRDefault="00000E13" w:rsidP="00000E13">
            <w:pPr>
              <w:spacing w:after="0" w:line="240" w:lineRule="auto"/>
              <w:rPr>
                <w:rFonts w:ascii="Arial" w:eastAsia="Times New Roman" w:hAnsi="Arial" w:cs="Arial"/>
                <w:color w:val="000000"/>
                <w:sz w:val="20"/>
                <w:szCs w:val="20"/>
                <w:lang w:eastAsia="en-GB"/>
              </w:rPr>
            </w:pPr>
            <w:proofErr w:type="spellStart"/>
            <w:r w:rsidRPr="00F1257F">
              <w:rPr>
                <w:rFonts w:ascii="Arial" w:hAnsi="Arial" w:cs="Arial"/>
                <w:color w:val="000000"/>
                <w:sz w:val="20"/>
                <w:szCs w:val="20"/>
              </w:rPr>
              <w:t>Cardiometabolic</w:t>
            </w:r>
            <w:proofErr w:type="spellEnd"/>
            <w:r w:rsidRPr="00F1257F">
              <w:rPr>
                <w:rFonts w:ascii="Arial" w:hAnsi="Arial" w:cs="Arial"/>
                <w:color w:val="000000"/>
                <w:sz w:val="20"/>
                <w:szCs w:val="20"/>
              </w:rPr>
              <w:t xml:space="preserve"> disease</w:t>
            </w:r>
          </w:p>
        </w:tc>
        <w:tc>
          <w:tcPr>
            <w:tcW w:w="1829" w:type="dxa"/>
            <w:shd w:val="clear" w:color="auto" w:fill="auto"/>
            <w:vAlign w:val="center"/>
          </w:tcPr>
          <w:p w14:paraId="41A057E3" w14:textId="15D31436"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147/1905</w:t>
            </w:r>
          </w:p>
        </w:tc>
        <w:tc>
          <w:tcPr>
            <w:tcW w:w="2409" w:type="dxa"/>
            <w:shd w:val="clear" w:color="auto" w:fill="auto"/>
            <w:vAlign w:val="center"/>
          </w:tcPr>
          <w:p w14:paraId="3F587376" w14:textId="2934C85A"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0.82 (0.67, 0.99)</w:t>
            </w:r>
          </w:p>
        </w:tc>
        <w:tc>
          <w:tcPr>
            <w:tcW w:w="2302" w:type="dxa"/>
            <w:shd w:val="clear" w:color="auto" w:fill="auto"/>
          </w:tcPr>
          <w:p w14:paraId="3F524118" w14:textId="04B421B9"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0.78 (0.64, 0.95)</w:t>
            </w:r>
          </w:p>
        </w:tc>
      </w:tr>
      <w:tr w:rsidR="00000E13" w:rsidRPr="00F1257F" w14:paraId="1FDA82CE" w14:textId="77777777" w:rsidTr="001173FD">
        <w:trPr>
          <w:trHeight w:val="315"/>
          <w:jc w:val="center"/>
        </w:trPr>
        <w:tc>
          <w:tcPr>
            <w:tcW w:w="3700" w:type="dxa"/>
            <w:shd w:val="clear" w:color="auto" w:fill="auto"/>
            <w:noWrap/>
            <w:vAlign w:val="center"/>
          </w:tcPr>
          <w:p w14:paraId="53B61A4F" w14:textId="292CBE24" w:rsidR="00000E13" w:rsidRPr="00F1257F" w:rsidRDefault="00000E13" w:rsidP="00000E13">
            <w:pPr>
              <w:spacing w:after="0" w:line="240" w:lineRule="auto"/>
              <w:rPr>
                <w:rFonts w:ascii="Arial" w:eastAsia="Times New Roman" w:hAnsi="Arial" w:cs="Arial"/>
                <w:color w:val="000000"/>
                <w:sz w:val="20"/>
                <w:szCs w:val="20"/>
                <w:lang w:eastAsia="en-GB"/>
              </w:rPr>
            </w:pPr>
            <w:commentRangeStart w:id="157"/>
            <w:r w:rsidRPr="00F1257F">
              <w:rPr>
                <w:rFonts w:ascii="Arial" w:hAnsi="Arial" w:cs="Arial"/>
                <w:color w:val="000000"/>
                <w:sz w:val="20"/>
                <w:szCs w:val="20"/>
              </w:rPr>
              <w:t>Respiratory disease</w:t>
            </w:r>
            <w:commentRangeEnd w:id="157"/>
            <w:r>
              <w:rPr>
                <w:rStyle w:val="CommentReference"/>
              </w:rPr>
              <w:commentReference w:id="157"/>
            </w:r>
          </w:p>
        </w:tc>
        <w:tc>
          <w:tcPr>
            <w:tcW w:w="1829" w:type="dxa"/>
            <w:shd w:val="clear" w:color="auto" w:fill="auto"/>
            <w:vAlign w:val="center"/>
          </w:tcPr>
          <w:p w14:paraId="0C1C1A99" w14:textId="3487346F"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107/1034</w:t>
            </w:r>
          </w:p>
        </w:tc>
        <w:tc>
          <w:tcPr>
            <w:tcW w:w="2409" w:type="dxa"/>
            <w:shd w:val="clear" w:color="auto" w:fill="auto"/>
            <w:noWrap/>
            <w:vAlign w:val="center"/>
          </w:tcPr>
          <w:p w14:paraId="2D352784" w14:textId="41F3597F" w:rsidR="00000E13" w:rsidRPr="00F1257F" w:rsidRDefault="00000E13" w:rsidP="00000E13">
            <w:pPr>
              <w:spacing w:after="0" w:line="240" w:lineRule="auto"/>
              <w:jc w:val="center"/>
              <w:rPr>
                <w:rFonts w:ascii="Arial" w:eastAsia="Times New Roman" w:hAnsi="Arial" w:cs="Arial"/>
                <w:color w:val="000000"/>
                <w:sz w:val="20"/>
                <w:szCs w:val="20"/>
                <w:lang w:eastAsia="en-GB"/>
              </w:rPr>
            </w:pPr>
            <w:bookmarkStart w:id="158" w:name="_Hlk68870255"/>
            <w:r w:rsidRPr="00F1257F">
              <w:rPr>
                <w:rFonts w:ascii="Arial" w:hAnsi="Arial" w:cs="Arial"/>
                <w:color w:val="000000"/>
                <w:sz w:val="20"/>
                <w:szCs w:val="20"/>
              </w:rPr>
              <w:t>0.71 (0.57, 0.88)</w:t>
            </w:r>
            <w:bookmarkEnd w:id="158"/>
          </w:p>
        </w:tc>
        <w:tc>
          <w:tcPr>
            <w:tcW w:w="2302" w:type="dxa"/>
            <w:shd w:val="clear" w:color="auto" w:fill="auto"/>
            <w:noWrap/>
          </w:tcPr>
          <w:p w14:paraId="6B39B4D0" w14:textId="486F304D"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0.74 (0.59, 0.93)</w:t>
            </w:r>
          </w:p>
        </w:tc>
      </w:tr>
      <w:tr w:rsidR="00000E13" w:rsidRPr="00F1257F" w14:paraId="77A57561" w14:textId="77777777" w:rsidTr="001173FD">
        <w:trPr>
          <w:trHeight w:val="315"/>
          <w:jc w:val="center"/>
        </w:trPr>
        <w:tc>
          <w:tcPr>
            <w:tcW w:w="3700" w:type="dxa"/>
            <w:shd w:val="clear" w:color="auto" w:fill="auto"/>
            <w:noWrap/>
            <w:vAlign w:val="center"/>
          </w:tcPr>
          <w:p w14:paraId="1CD8DA67" w14:textId="06C53F96" w:rsidR="00000E13" w:rsidRPr="00F1257F" w:rsidRDefault="00000E13" w:rsidP="00000E13">
            <w:pPr>
              <w:spacing w:after="0" w:line="240" w:lineRule="auto"/>
              <w:rPr>
                <w:rFonts w:ascii="Arial" w:eastAsia="Times New Roman" w:hAnsi="Arial" w:cs="Arial"/>
                <w:color w:val="000000"/>
                <w:sz w:val="20"/>
                <w:szCs w:val="20"/>
                <w:lang w:eastAsia="en-GB"/>
              </w:rPr>
            </w:pPr>
            <w:r w:rsidRPr="00F1257F">
              <w:rPr>
                <w:rFonts w:ascii="Arial" w:hAnsi="Arial" w:cs="Arial"/>
                <w:color w:val="000000"/>
                <w:sz w:val="20"/>
                <w:szCs w:val="20"/>
              </w:rPr>
              <w:t>Any cancer</w:t>
            </w:r>
          </w:p>
        </w:tc>
        <w:tc>
          <w:tcPr>
            <w:tcW w:w="1829" w:type="dxa"/>
            <w:shd w:val="clear" w:color="auto" w:fill="auto"/>
            <w:noWrap/>
            <w:vAlign w:val="center"/>
          </w:tcPr>
          <w:p w14:paraId="463F526C" w14:textId="58250A60"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29/389</w:t>
            </w:r>
          </w:p>
        </w:tc>
        <w:tc>
          <w:tcPr>
            <w:tcW w:w="2409" w:type="dxa"/>
            <w:shd w:val="clear" w:color="auto" w:fill="auto"/>
            <w:noWrap/>
            <w:vAlign w:val="center"/>
          </w:tcPr>
          <w:p w14:paraId="0649CB23" w14:textId="200BD726" w:rsidR="00000E13" w:rsidRPr="00F1257F" w:rsidRDefault="00000E13" w:rsidP="00000E13">
            <w:pPr>
              <w:spacing w:after="0" w:line="240" w:lineRule="auto"/>
              <w:jc w:val="center"/>
              <w:rPr>
                <w:rFonts w:ascii="Arial" w:eastAsia="Times New Roman" w:hAnsi="Arial" w:cs="Arial"/>
                <w:color w:val="000000"/>
                <w:sz w:val="20"/>
                <w:szCs w:val="20"/>
                <w:lang w:eastAsia="en-GB"/>
              </w:rPr>
            </w:pPr>
            <w:r w:rsidRPr="00F1257F">
              <w:rPr>
                <w:rFonts w:ascii="Arial" w:hAnsi="Arial" w:cs="Arial"/>
                <w:color w:val="000000"/>
                <w:sz w:val="20"/>
                <w:szCs w:val="20"/>
              </w:rPr>
              <w:t>0.87 (0.58, 1.28)</w:t>
            </w:r>
          </w:p>
        </w:tc>
        <w:tc>
          <w:tcPr>
            <w:tcW w:w="2302" w:type="dxa"/>
            <w:shd w:val="clear" w:color="auto" w:fill="auto"/>
            <w:noWrap/>
          </w:tcPr>
          <w:p w14:paraId="58029F48" w14:textId="5A14661A"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0.95 (0.62, 1.39)</w:t>
            </w:r>
          </w:p>
        </w:tc>
      </w:tr>
      <w:tr w:rsidR="00000E13" w:rsidRPr="00B32174" w14:paraId="701F3625" w14:textId="77777777" w:rsidTr="001173FD">
        <w:trPr>
          <w:trHeight w:val="315"/>
          <w:jc w:val="center"/>
        </w:trPr>
        <w:tc>
          <w:tcPr>
            <w:tcW w:w="3700" w:type="dxa"/>
            <w:shd w:val="clear" w:color="auto" w:fill="auto"/>
            <w:noWrap/>
            <w:vAlign w:val="center"/>
            <w:hideMark/>
          </w:tcPr>
          <w:p w14:paraId="0132143F" w14:textId="77777777" w:rsidR="00000E13" w:rsidRPr="003106EC" w:rsidRDefault="00000E13" w:rsidP="00000E13">
            <w:pPr>
              <w:spacing w:after="0" w:line="240" w:lineRule="auto"/>
              <w:rPr>
                <w:rFonts w:ascii="Arial" w:eastAsia="Times New Roman" w:hAnsi="Arial" w:cs="Arial"/>
                <w:color w:val="000000"/>
                <w:sz w:val="20"/>
                <w:szCs w:val="20"/>
                <w:lang w:eastAsia="en-GB"/>
              </w:rPr>
            </w:pPr>
            <w:r w:rsidRPr="003106EC">
              <w:rPr>
                <w:rFonts w:ascii="Arial" w:hAnsi="Arial" w:cs="Arial"/>
                <w:color w:val="000000"/>
                <w:sz w:val="20"/>
                <w:szCs w:val="20"/>
              </w:rPr>
              <w:t>Any physical health condition</w:t>
            </w:r>
          </w:p>
        </w:tc>
        <w:tc>
          <w:tcPr>
            <w:tcW w:w="1829" w:type="dxa"/>
            <w:shd w:val="clear" w:color="auto" w:fill="auto"/>
            <w:vAlign w:val="center"/>
            <w:hideMark/>
          </w:tcPr>
          <w:p w14:paraId="793F6D14" w14:textId="77777777" w:rsidR="00000E13" w:rsidRPr="003106EC" w:rsidRDefault="00000E13" w:rsidP="00000E13">
            <w:pPr>
              <w:spacing w:after="0" w:line="240" w:lineRule="auto"/>
              <w:jc w:val="center"/>
              <w:rPr>
                <w:rFonts w:ascii="Arial" w:eastAsia="Times New Roman" w:hAnsi="Arial" w:cs="Arial"/>
                <w:color w:val="000000"/>
                <w:sz w:val="20"/>
                <w:szCs w:val="20"/>
                <w:lang w:eastAsia="en-GB"/>
              </w:rPr>
            </w:pPr>
            <w:r w:rsidRPr="003106EC">
              <w:rPr>
                <w:rFonts w:ascii="Arial" w:hAnsi="Arial" w:cs="Arial"/>
                <w:color w:val="000000"/>
                <w:sz w:val="20"/>
                <w:szCs w:val="20"/>
              </w:rPr>
              <w:t>225/2389</w:t>
            </w:r>
          </w:p>
        </w:tc>
        <w:tc>
          <w:tcPr>
            <w:tcW w:w="2409" w:type="dxa"/>
            <w:shd w:val="clear" w:color="auto" w:fill="auto"/>
            <w:vAlign w:val="center"/>
            <w:hideMark/>
          </w:tcPr>
          <w:p w14:paraId="1148A150" w14:textId="77777777" w:rsidR="00000E13" w:rsidRPr="003106EC" w:rsidRDefault="00000E13" w:rsidP="00000E13">
            <w:pPr>
              <w:spacing w:after="0" w:line="240" w:lineRule="auto"/>
              <w:jc w:val="center"/>
              <w:rPr>
                <w:rFonts w:ascii="Arial" w:eastAsia="Times New Roman" w:hAnsi="Arial" w:cs="Arial"/>
                <w:color w:val="000000"/>
                <w:sz w:val="20"/>
                <w:szCs w:val="20"/>
                <w:lang w:eastAsia="en-GB"/>
              </w:rPr>
            </w:pPr>
            <w:r w:rsidRPr="003106EC">
              <w:rPr>
                <w:rFonts w:ascii="Arial" w:hAnsi="Arial" w:cs="Arial"/>
                <w:color w:val="000000"/>
                <w:sz w:val="20"/>
                <w:szCs w:val="20"/>
              </w:rPr>
              <w:t>0.72 (0.61, 0.85)</w:t>
            </w:r>
          </w:p>
        </w:tc>
        <w:tc>
          <w:tcPr>
            <w:tcW w:w="2302" w:type="dxa"/>
            <w:shd w:val="clear" w:color="auto" w:fill="auto"/>
            <w:hideMark/>
          </w:tcPr>
          <w:p w14:paraId="2A61419F" w14:textId="4F9FBDC7"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0.72 (0.60, 0.85)</w:t>
            </w:r>
          </w:p>
        </w:tc>
      </w:tr>
      <w:tr w:rsidR="00000E13" w:rsidRPr="00B32174" w14:paraId="135904BD" w14:textId="77777777" w:rsidTr="001173FD">
        <w:trPr>
          <w:trHeight w:val="315"/>
          <w:jc w:val="center"/>
        </w:trPr>
        <w:tc>
          <w:tcPr>
            <w:tcW w:w="3700" w:type="dxa"/>
            <w:shd w:val="clear" w:color="auto" w:fill="auto"/>
            <w:noWrap/>
            <w:vAlign w:val="center"/>
          </w:tcPr>
          <w:p w14:paraId="2F9C551C" w14:textId="0506D9D8" w:rsidR="00000E13" w:rsidRPr="003106EC" w:rsidRDefault="00000E13" w:rsidP="00000E13">
            <w:pPr>
              <w:spacing w:after="0" w:line="240" w:lineRule="auto"/>
              <w:rPr>
                <w:rFonts w:ascii="Arial" w:eastAsia="Times New Roman" w:hAnsi="Arial" w:cs="Arial"/>
                <w:color w:val="000000"/>
                <w:sz w:val="20"/>
                <w:szCs w:val="20"/>
                <w:lang w:eastAsia="en-GB"/>
              </w:rPr>
            </w:pPr>
            <w:commentRangeStart w:id="159"/>
            <w:r w:rsidRPr="003106EC">
              <w:rPr>
                <w:rFonts w:ascii="Arial" w:eastAsia="Times New Roman" w:hAnsi="Arial" w:cs="Arial"/>
                <w:color w:val="000000"/>
                <w:sz w:val="20"/>
                <w:szCs w:val="20"/>
                <w:lang w:eastAsia="en-GB"/>
              </w:rPr>
              <w:t>Shielding in household</w:t>
            </w:r>
            <w:commentRangeEnd w:id="159"/>
            <w:r>
              <w:rPr>
                <w:rStyle w:val="CommentReference"/>
              </w:rPr>
              <w:commentReference w:id="159"/>
            </w:r>
          </w:p>
        </w:tc>
        <w:tc>
          <w:tcPr>
            <w:tcW w:w="1829" w:type="dxa"/>
            <w:shd w:val="clear" w:color="auto" w:fill="auto"/>
            <w:vAlign w:val="center"/>
          </w:tcPr>
          <w:p w14:paraId="1B79CE49" w14:textId="6D0EFC69" w:rsidR="00000E13" w:rsidRPr="003106EC" w:rsidRDefault="00000E13" w:rsidP="00000E13">
            <w:pPr>
              <w:spacing w:after="0" w:line="240" w:lineRule="auto"/>
              <w:jc w:val="center"/>
              <w:rPr>
                <w:rFonts w:ascii="Arial" w:eastAsia="Times New Roman" w:hAnsi="Arial" w:cs="Arial"/>
                <w:color w:val="000000"/>
                <w:sz w:val="20"/>
                <w:szCs w:val="20"/>
                <w:lang w:eastAsia="en-GB"/>
              </w:rPr>
            </w:pPr>
            <w:del w:id="160" w:author="ALTSCHUL Drew" w:date="2021-04-26T11:49:00Z">
              <w:r w:rsidRPr="003106EC" w:rsidDel="00E163EE">
                <w:rPr>
                  <w:rFonts w:ascii="Arial" w:eastAsia="Times New Roman" w:hAnsi="Arial" w:cs="Arial"/>
                  <w:color w:val="000000"/>
                  <w:sz w:val="20"/>
                  <w:szCs w:val="20"/>
                  <w:lang w:eastAsia="en-GB"/>
                </w:rPr>
                <w:delText>196/1383</w:delText>
              </w:r>
            </w:del>
            <w:ins w:id="161" w:author="ALTSCHUL Drew" w:date="2021-04-26T11:49:00Z">
              <w:r>
                <w:rPr>
                  <w:rFonts w:ascii="Arial" w:eastAsia="Times New Roman" w:hAnsi="Arial" w:cs="Arial"/>
                  <w:color w:val="000000"/>
                  <w:sz w:val="20"/>
                  <w:szCs w:val="20"/>
                  <w:lang w:eastAsia="en-GB"/>
                </w:rPr>
                <w:t>88/889</w:t>
              </w:r>
            </w:ins>
          </w:p>
        </w:tc>
        <w:tc>
          <w:tcPr>
            <w:tcW w:w="2409" w:type="dxa"/>
            <w:shd w:val="clear" w:color="auto" w:fill="auto"/>
            <w:vAlign w:val="center"/>
          </w:tcPr>
          <w:p w14:paraId="2AEB76D0" w14:textId="70E35CBA" w:rsidR="00000E13" w:rsidRPr="003106EC" w:rsidRDefault="00000E13" w:rsidP="00000E13">
            <w:pPr>
              <w:spacing w:after="0" w:line="240" w:lineRule="auto"/>
              <w:jc w:val="center"/>
              <w:rPr>
                <w:rFonts w:ascii="Arial" w:eastAsia="Times New Roman" w:hAnsi="Arial" w:cs="Arial"/>
                <w:color w:val="000000"/>
                <w:sz w:val="20"/>
                <w:szCs w:val="20"/>
                <w:lang w:eastAsia="en-GB"/>
              </w:rPr>
            </w:pPr>
            <w:r w:rsidRPr="003106EC">
              <w:rPr>
                <w:rFonts w:ascii="Arial" w:eastAsia="Times New Roman" w:hAnsi="Arial" w:cs="Arial"/>
                <w:color w:val="000000"/>
                <w:sz w:val="20"/>
                <w:szCs w:val="20"/>
                <w:lang w:eastAsia="en-GB"/>
              </w:rPr>
              <w:t>0.81 (0.63, 1.03)</w:t>
            </w:r>
          </w:p>
        </w:tc>
        <w:tc>
          <w:tcPr>
            <w:tcW w:w="2302" w:type="dxa"/>
            <w:shd w:val="clear" w:color="auto" w:fill="auto"/>
          </w:tcPr>
          <w:p w14:paraId="2639D2CF" w14:textId="45D801F8" w:rsidR="00000E13" w:rsidRPr="00000E13" w:rsidRDefault="00000E13" w:rsidP="00000E13">
            <w:pPr>
              <w:spacing w:after="0" w:line="240" w:lineRule="auto"/>
              <w:jc w:val="center"/>
              <w:rPr>
                <w:rFonts w:ascii="Arial" w:eastAsia="Times New Roman" w:hAnsi="Arial" w:cs="Arial"/>
                <w:color w:val="000000"/>
                <w:sz w:val="20"/>
                <w:szCs w:val="20"/>
                <w:lang w:eastAsia="en-GB"/>
              </w:rPr>
            </w:pPr>
            <w:r w:rsidRPr="00000E13">
              <w:rPr>
                <w:rFonts w:ascii="Arial" w:hAnsi="Arial" w:cs="Arial"/>
                <w:sz w:val="20"/>
              </w:rPr>
              <w:t>0.76 (0.59, 0.96)</w:t>
            </w:r>
          </w:p>
        </w:tc>
      </w:tr>
      <w:tr w:rsidR="00F1257F" w:rsidRPr="00F1257F" w14:paraId="2CC22144" w14:textId="77777777" w:rsidTr="00C323CF">
        <w:trPr>
          <w:trHeight w:val="315"/>
          <w:jc w:val="center"/>
        </w:trPr>
        <w:tc>
          <w:tcPr>
            <w:tcW w:w="3700" w:type="dxa"/>
            <w:shd w:val="clear" w:color="auto" w:fill="auto"/>
            <w:noWrap/>
            <w:vAlign w:val="center"/>
          </w:tcPr>
          <w:p w14:paraId="2194FD7B" w14:textId="2DE7CA74" w:rsidR="00F1257F" w:rsidRPr="00F1257F" w:rsidRDefault="00F1257F" w:rsidP="00F1257F">
            <w:pPr>
              <w:spacing w:after="0" w:line="240" w:lineRule="auto"/>
              <w:rPr>
                <w:rFonts w:ascii="Arial" w:eastAsia="Times New Roman" w:hAnsi="Arial" w:cs="Arial"/>
                <w:color w:val="000000"/>
                <w:sz w:val="20"/>
                <w:szCs w:val="20"/>
                <w:lang w:eastAsia="en-GB"/>
              </w:rPr>
            </w:pPr>
          </w:p>
        </w:tc>
        <w:tc>
          <w:tcPr>
            <w:tcW w:w="1829" w:type="dxa"/>
            <w:shd w:val="clear" w:color="auto" w:fill="auto"/>
            <w:vAlign w:val="center"/>
          </w:tcPr>
          <w:p w14:paraId="6BCD193E" w14:textId="29A15933"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c>
          <w:tcPr>
            <w:tcW w:w="2409" w:type="dxa"/>
            <w:shd w:val="clear" w:color="auto" w:fill="auto"/>
            <w:vAlign w:val="center"/>
          </w:tcPr>
          <w:p w14:paraId="364E5D41" w14:textId="0A48E5B7"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c>
          <w:tcPr>
            <w:tcW w:w="2302" w:type="dxa"/>
            <w:shd w:val="clear" w:color="auto" w:fill="auto"/>
            <w:vAlign w:val="center"/>
          </w:tcPr>
          <w:p w14:paraId="775C58A8" w14:textId="786D0AEC" w:rsidR="00F1257F" w:rsidRPr="00F1257F" w:rsidRDefault="00F1257F" w:rsidP="00F1257F">
            <w:pPr>
              <w:spacing w:after="0" w:line="240" w:lineRule="auto"/>
              <w:jc w:val="center"/>
              <w:rPr>
                <w:rFonts w:ascii="Arial" w:eastAsia="Times New Roman" w:hAnsi="Arial" w:cs="Arial"/>
                <w:color w:val="000000"/>
                <w:sz w:val="20"/>
                <w:szCs w:val="20"/>
                <w:lang w:eastAsia="en-GB"/>
              </w:rPr>
            </w:pPr>
          </w:p>
        </w:tc>
      </w:tr>
    </w:tbl>
    <w:p w14:paraId="403F8E46" w14:textId="5579EEE2" w:rsidR="005D5A2A" w:rsidRDefault="005D5A2A" w:rsidP="00B807BD">
      <w:pPr>
        <w:ind w:left="180"/>
        <w:rPr>
          <w:rFonts w:ascii="Arial" w:hAnsi="Arial" w:cs="Arial"/>
          <w:bCs/>
          <w:sz w:val="16"/>
          <w:szCs w:val="16"/>
        </w:rPr>
      </w:pPr>
    </w:p>
    <w:p w14:paraId="072FCABF" w14:textId="3061A3F6" w:rsidR="00491349" w:rsidRDefault="00920B4F" w:rsidP="00491349">
      <w:pPr>
        <w:spacing w:after="0" w:line="240" w:lineRule="auto"/>
        <w:rPr>
          <w:rFonts w:ascii="Arial" w:hAnsi="Arial" w:cs="Arial"/>
          <w:bCs/>
          <w:sz w:val="18"/>
          <w:szCs w:val="18"/>
        </w:rPr>
      </w:pPr>
      <w:r w:rsidRPr="00A838A8">
        <w:rPr>
          <w:rFonts w:ascii="Arial" w:hAnsi="Arial" w:cs="Arial"/>
          <w:bCs/>
          <w:sz w:val="18"/>
          <w:szCs w:val="18"/>
        </w:rPr>
        <w:t>All covariates are: age, sex, ethnicity, education, shielding</w:t>
      </w:r>
      <w:r w:rsidR="00F64820">
        <w:rPr>
          <w:rFonts w:ascii="Arial" w:hAnsi="Arial" w:cs="Arial"/>
          <w:bCs/>
          <w:sz w:val="18"/>
          <w:szCs w:val="18"/>
        </w:rPr>
        <w:t xml:space="preserve"> status</w:t>
      </w:r>
      <w:r w:rsidRPr="00A838A8">
        <w:rPr>
          <w:rFonts w:ascii="Arial" w:hAnsi="Arial" w:cs="Arial"/>
          <w:bCs/>
          <w:sz w:val="18"/>
          <w:szCs w:val="18"/>
        </w:rPr>
        <w:t xml:space="preserve">, and cognitive function.  </w:t>
      </w:r>
      <w:commentRangeStart w:id="162"/>
      <w:r w:rsidR="002843FC">
        <w:rPr>
          <w:rFonts w:ascii="Arial" w:hAnsi="Arial" w:cs="Arial"/>
          <w:bCs/>
          <w:sz w:val="18"/>
          <w:szCs w:val="18"/>
        </w:rPr>
        <w:t>Effect estimates for p</w:t>
      </w:r>
      <w:r w:rsidR="00491349" w:rsidRPr="00491349">
        <w:rPr>
          <w:rFonts w:ascii="Arial" w:hAnsi="Arial" w:cs="Arial"/>
          <w:bCs/>
          <w:sz w:val="18"/>
          <w:szCs w:val="18"/>
        </w:rPr>
        <w:t>hysical morbidity and psychiatric morbidity were mutually-adjusted</w:t>
      </w:r>
      <w:commentRangeEnd w:id="162"/>
      <w:r w:rsidR="00C21D97">
        <w:rPr>
          <w:rStyle w:val="CommentReference"/>
        </w:rPr>
        <w:commentReference w:id="162"/>
      </w:r>
    </w:p>
    <w:p w14:paraId="3EE1AA00" w14:textId="77777777" w:rsidR="00491349" w:rsidRDefault="00491349">
      <w:pPr>
        <w:rPr>
          <w:rFonts w:ascii="Arial" w:hAnsi="Arial" w:cs="Arial"/>
          <w:bCs/>
          <w:sz w:val="18"/>
          <w:szCs w:val="18"/>
        </w:rPr>
      </w:pPr>
      <w:r>
        <w:rPr>
          <w:rFonts w:ascii="Arial" w:hAnsi="Arial" w:cs="Arial"/>
          <w:bCs/>
          <w:sz w:val="18"/>
          <w:szCs w:val="18"/>
        </w:rPr>
        <w:br w:type="page"/>
      </w:r>
    </w:p>
    <w:p w14:paraId="46BB9CB1" w14:textId="77777777" w:rsidR="00DF1597" w:rsidRDefault="00DF1597" w:rsidP="00491349">
      <w:pPr>
        <w:spacing w:after="0" w:line="240" w:lineRule="auto"/>
        <w:jc w:val="center"/>
        <w:rPr>
          <w:rFonts w:ascii="Arial" w:hAnsi="Arial" w:cs="Arial"/>
          <w:b/>
          <w:i/>
          <w:iCs/>
        </w:rPr>
        <w:sectPr w:rsidR="00DF1597" w:rsidSect="00316CD1">
          <w:footerReference w:type="even" r:id="rId19"/>
          <w:footerReference w:type="default" r:id="rId20"/>
          <w:type w:val="nextColumn"/>
          <w:pgSz w:w="12240" w:h="15840"/>
          <w:pgMar w:top="1134" w:right="1134" w:bottom="1134" w:left="1134" w:header="720" w:footer="720" w:gutter="0"/>
          <w:cols w:space="720"/>
          <w:docGrid w:linePitch="360"/>
        </w:sectPr>
      </w:pPr>
    </w:p>
    <w:p w14:paraId="55D9B1C5" w14:textId="02D921BE" w:rsidR="00D55BE5" w:rsidRPr="00F574C3" w:rsidRDefault="00E06F26" w:rsidP="00F574C3">
      <w:pPr>
        <w:spacing w:after="0" w:line="240" w:lineRule="auto"/>
        <w:jc w:val="center"/>
        <w:rPr>
          <w:rFonts w:ascii="Arial" w:hAnsi="Arial" w:cs="Arial"/>
          <w:bCs/>
          <w:i/>
          <w:iCs/>
          <w:sz w:val="20"/>
          <w:szCs w:val="20"/>
        </w:rPr>
      </w:pPr>
      <w:r w:rsidRPr="00F574C3">
        <w:rPr>
          <w:rFonts w:ascii="Arial" w:hAnsi="Arial" w:cs="Arial"/>
          <w:b/>
          <w:i/>
          <w:iCs/>
          <w:sz w:val="20"/>
          <w:szCs w:val="20"/>
        </w:rPr>
        <w:lastRenderedPageBreak/>
        <w:t>Appendix</w:t>
      </w:r>
      <w:r w:rsidR="00F574C3" w:rsidRPr="00F574C3">
        <w:rPr>
          <w:rFonts w:ascii="Arial" w:hAnsi="Arial" w:cs="Arial"/>
          <w:b/>
          <w:i/>
          <w:iCs/>
          <w:sz w:val="20"/>
          <w:szCs w:val="20"/>
        </w:rPr>
        <w:t xml:space="preserve">: </w:t>
      </w:r>
      <w:r w:rsidRPr="00F574C3">
        <w:rPr>
          <w:rFonts w:ascii="Arial" w:hAnsi="Arial" w:cs="Arial"/>
          <w:bCs/>
          <w:i/>
          <w:iCs/>
          <w:sz w:val="20"/>
          <w:szCs w:val="20"/>
        </w:rPr>
        <w:t xml:space="preserve">Batty GD, Deary IJ, Altschul D.  Pre-pandemic mental and physical Health as predictors of </w:t>
      </w:r>
    </w:p>
    <w:p w14:paraId="66A71ABB" w14:textId="19B2B092" w:rsidR="00F574C3" w:rsidRDefault="00E06F26" w:rsidP="00F574C3">
      <w:pPr>
        <w:spacing w:after="0" w:line="240" w:lineRule="auto"/>
        <w:ind w:left="180"/>
        <w:jc w:val="center"/>
        <w:rPr>
          <w:rFonts w:ascii="Arial" w:hAnsi="Arial" w:cs="Arial"/>
          <w:bCs/>
          <w:i/>
          <w:iCs/>
          <w:sz w:val="20"/>
          <w:szCs w:val="20"/>
        </w:rPr>
      </w:pPr>
      <w:r w:rsidRPr="00F574C3">
        <w:rPr>
          <w:rFonts w:ascii="Arial" w:hAnsi="Arial" w:cs="Arial"/>
          <w:bCs/>
          <w:i/>
          <w:iCs/>
          <w:sz w:val="20"/>
          <w:szCs w:val="20"/>
        </w:rPr>
        <w:t>COVID-19 vaccine hesitancy: evidence from a UK cohort study</w:t>
      </w:r>
    </w:p>
    <w:p w14:paraId="772C99A4" w14:textId="77777777" w:rsidR="00F574C3" w:rsidRDefault="00F574C3" w:rsidP="00F574C3">
      <w:pPr>
        <w:spacing w:after="0" w:line="240" w:lineRule="auto"/>
        <w:ind w:left="180"/>
        <w:jc w:val="center"/>
        <w:rPr>
          <w:rFonts w:ascii="Arial" w:hAnsi="Arial" w:cs="Arial"/>
          <w:b/>
        </w:rPr>
      </w:pPr>
    </w:p>
    <w:p w14:paraId="5AA130FB" w14:textId="6EB9BD7B" w:rsidR="002504BF" w:rsidRDefault="005D5A2A" w:rsidP="00270A57">
      <w:pPr>
        <w:spacing w:after="0" w:line="240" w:lineRule="auto"/>
        <w:jc w:val="center"/>
        <w:rPr>
          <w:rFonts w:ascii="Arial" w:hAnsi="Arial" w:cs="Arial"/>
          <w:b/>
          <w:bCs/>
        </w:rPr>
      </w:pPr>
      <w:r w:rsidRPr="001F02D9">
        <w:rPr>
          <w:rFonts w:ascii="Arial" w:hAnsi="Arial" w:cs="Arial"/>
          <w:b/>
        </w:rPr>
        <w:t>Table a</w:t>
      </w:r>
      <w:r w:rsidR="00D55BE5">
        <w:rPr>
          <w:rFonts w:ascii="Arial" w:hAnsi="Arial" w:cs="Arial"/>
          <w:b/>
        </w:rPr>
        <w:t>1</w:t>
      </w:r>
      <w:r w:rsidRPr="001F02D9">
        <w:rPr>
          <w:rFonts w:ascii="Arial" w:hAnsi="Arial" w:cs="Arial"/>
          <w:b/>
        </w:rPr>
        <w:t xml:space="preserve">.  Odds ratios (95% </w:t>
      </w:r>
      <w:r w:rsidR="00A52AA5">
        <w:rPr>
          <w:rFonts w:ascii="Arial" w:hAnsi="Arial" w:cs="Arial"/>
          <w:b/>
          <w:bCs/>
        </w:rPr>
        <w:t>confidence intervals</w:t>
      </w:r>
      <w:r w:rsidRPr="001F02D9">
        <w:rPr>
          <w:rFonts w:ascii="Arial" w:hAnsi="Arial" w:cs="Arial"/>
          <w:b/>
        </w:rPr>
        <w:t>) for the relation of mental and physical health with</w:t>
      </w:r>
      <w:r w:rsidR="00187276">
        <w:rPr>
          <w:rFonts w:ascii="Arial" w:hAnsi="Arial" w:cs="Arial"/>
          <w:b/>
        </w:rPr>
        <w:t xml:space="preserve"> later</w:t>
      </w:r>
      <w:r w:rsidR="00A52AA5">
        <w:rPr>
          <w:rFonts w:ascii="Arial" w:hAnsi="Arial" w:cs="Arial"/>
          <w:b/>
        </w:rPr>
        <w:t xml:space="preserve"> </w:t>
      </w:r>
      <w:r w:rsidRPr="001F02D9">
        <w:rPr>
          <w:rFonts w:ascii="Arial" w:hAnsi="Arial" w:cs="Arial"/>
          <w:b/>
        </w:rPr>
        <w:t>COVID-19 vaccine hesitancy in Understanding Society</w:t>
      </w:r>
      <w:r>
        <w:rPr>
          <w:rFonts w:ascii="Arial" w:hAnsi="Arial" w:cs="Arial"/>
          <w:b/>
        </w:rPr>
        <w:t xml:space="preserve"> – with models featuring individual covariates</w:t>
      </w:r>
      <w:r w:rsidR="005E737A">
        <w:rPr>
          <w:rFonts w:ascii="Arial" w:hAnsi="Arial" w:cs="Arial"/>
          <w:b/>
        </w:rPr>
        <w:t xml:space="preserve"> </w:t>
      </w:r>
      <w:r w:rsidR="005E737A" w:rsidRPr="00F574C3">
        <w:rPr>
          <w:rFonts w:ascii="Arial" w:hAnsi="Arial" w:cs="Arial"/>
          <w:b/>
          <w:bCs/>
        </w:rPr>
        <w:t>(</w:t>
      </w:r>
      <w:r w:rsidR="002E5C0E" w:rsidRPr="00F574C3">
        <w:rPr>
          <w:rFonts w:ascii="Arial" w:hAnsi="Arial" w:cs="Arial"/>
          <w:b/>
          <w:bCs/>
        </w:rPr>
        <w:t>N=7361</w:t>
      </w:r>
      <w:r w:rsidR="005E737A" w:rsidRPr="00F574C3">
        <w:rPr>
          <w:rFonts w:ascii="Arial" w:hAnsi="Arial" w:cs="Arial"/>
          <w:b/>
          <w:bCs/>
        </w:rPr>
        <w:t>)</w:t>
      </w:r>
    </w:p>
    <w:p w14:paraId="78DC045E" w14:textId="2BA08256" w:rsidR="005D5A2A" w:rsidRDefault="005D5A2A" w:rsidP="00D55BE5">
      <w:pPr>
        <w:spacing w:after="0" w:line="240" w:lineRule="auto"/>
        <w:rPr>
          <w:rFonts w:ascii="Arial" w:hAnsi="Arial" w:cs="Arial"/>
          <w:bCs/>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5"/>
        <w:gridCol w:w="1017"/>
        <w:gridCol w:w="1418"/>
        <w:gridCol w:w="1418"/>
        <w:gridCol w:w="1418"/>
        <w:gridCol w:w="1418"/>
        <w:gridCol w:w="1418"/>
        <w:gridCol w:w="1418"/>
      </w:tblGrid>
      <w:tr w:rsidR="00270A57" w:rsidRPr="00F574C3" w14:paraId="109F4975" w14:textId="77777777" w:rsidTr="00F574C3">
        <w:trPr>
          <w:trHeight w:val="780"/>
          <w:jc w:val="center"/>
        </w:trPr>
        <w:tc>
          <w:tcPr>
            <w:tcW w:w="2845" w:type="dxa"/>
            <w:shd w:val="clear" w:color="auto" w:fill="auto"/>
            <w:noWrap/>
            <w:hideMark/>
          </w:tcPr>
          <w:p w14:paraId="441C3B93" w14:textId="77777777" w:rsidR="00270A57" w:rsidRPr="00F574C3" w:rsidRDefault="00270A57" w:rsidP="00316CD1">
            <w:pPr>
              <w:spacing w:after="0" w:line="240" w:lineRule="auto"/>
              <w:rPr>
                <w:rFonts w:ascii="Arial" w:eastAsia="Times New Roman" w:hAnsi="Arial" w:cs="Arial"/>
                <w:color w:val="000000"/>
                <w:sz w:val="16"/>
                <w:szCs w:val="16"/>
                <w:lang w:eastAsia="en-GB"/>
              </w:rPr>
            </w:pPr>
            <w:r w:rsidRPr="00F574C3">
              <w:rPr>
                <w:rFonts w:ascii="Arial" w:eastAsia="Times New Roman" w:hAnsi="Arial" w:cs="Arial"/>
                <w:color w:val="000000"/>
                <w:sz w:val="16"/>
                <w:szCs w:val="16"/>
                <w:lang w:eastAsia="en-GB"/>
              </w:rPr>
              <w:t> </w:t>
            </w:r>
          </w:p>
        </w:tc>
        <w:tc>
          <w:tcPr>
            <w:tcW w:w="1017" w:type="dxa"/>
          </w:tcPr>
          <w:p w14:paraId="6D7C71C0" w14:textId="77B29E19" w:rsidR="00270A57" w:rsidRPr="00F574C3" w:rsidRDefault="00270A57" w:rsidP="00A52AA5">
            <w:pPr>
              <w:spacing w:after="0" w:line="240" w:lineRule="auto"/>
              <w:jc w:val="center"/>
              <w:rPr>
                <w:rFonts w:ascii="Arial" w:eastAsia="Times New Roman" w:hAnsi="Arial" w:cs="Arial"/>
                <w:b/>
                <w:bCs/>
                <w:color w:val="000000"/>
                <w:sz w:val="16"/>
                <w:szCs w:val="16"/>
                <w:lang w:eastAsia="en-GB"/>
              </w:rPr>
            </w:pPr>
            <w:r w:rsidRPr="00F574C3">
              <w:rPr>
                <w:rFonts w:ascii="Arial" w:eastAsia="Times New Roman" w:hAnsi="Arial" w:cs="Arial"/>
                <w:b/>
                <w:bCs/>
                <w:color w:val="000000"/>
                <w:sz w:val="16"/>
                <w:szCs w:val="16"/>
                <w:lang w:eastAsia="en-GB"/>
              </w:rPr>
              <w:t>Number hesitant / Total at risk</w:t>
            </w:r>
          </w:p>
        </w:tc>
        <w:tc>
          <w:tcPr>
            <w:tcW w:w="1418" w:type="dxa"/>
          </w:tcPr>
          <w:p w14:paraId="4E6858BF" w14:textId="55D5286B" w:rsidR="00270A57" w:rsidRPr="00F574C3" w:rsidRDefault="00270A57" w:rsidP="00A52AA5">
            <w:pPr>
              <w:spacing w:after="0" w:line="240" w:lineRule="auto"/>
              <w:jc w:val="center"/>
              <w:rPr>
                <w:rFonts w:ascii="Arial" w:eastAsia="Times New Roman" w:hAnsi="Arial" w:cs="Arial"/>
                <w:b/>
                <w:bCs/>
                <w:color w:val="000000"/>
                <w:sz w:val="16"/>
                <w:szCs w:val="16"/>
                <w:lang w:eastAsia="en-GB"/>
              </w:rPr>
            </w:pPr>
            <w:r w:rsidRPr="00F574C3">
              <w:rPr>
                <w:rFonts w:ascii="Arial" w:eastAsia="Times New Roman" w:hAnsi="Arial" w:cs="Arial"/>
                <w:b/>
                <w:bCs/>
                <w:color w:val="000000"/>
                <w:sz w:val="16"/>
                <w:szCs w:val="16"/>
                <w:lang w:eastAsia="en-GB"/>
              </w:rPr>
              <w:t>Age, sex, &amp; ethnicity</w:t>
            </w:r>
          </w:p>
        </w:tc>
        <w:tc>
          <w:tcPr>
            <w:tcW w:w="1418" w:type="dxa"/>
            <w:shd w:val="clear" w:color="auto" w:fill="auto"/>
            <w:hideMark/>
          </w:tcPr>
          <w:p w14:paraId="0A2649CD" w14:textId="2F82F7C7" w:rsidR="00270A57" w:rsidRPr="00F574C3" w:rsidRDefault="00270A57" w:rsidP="00A52AA5">
            <w:pPr>
              <w:spacing w:after="0" w:line="240" w:lineRule="auto"/>
              <w:jc w:val="center"/>
              <w:rPr>
                <w:rFonts w:ascii="Arial" w:eastAsia="Times New Roman" w:hAnsi="Arial" w:cs="Arial"/>
                <w:b/>
                <w:bCs/>
                <w:color w:val="000000"/>
                <w:sz w:val="16"/>
                <w:szCs w:val="16"/>
                <w:lang w:eastAsia="en-GB"/>
              </w:rPr>
            </w:pPr>
            <w:r w:rsidRPr="00F574C3">
              <w:rPr>
                <w:rFonts w:ascii="Arial" w:eastAsia="Times New Roman" w:hAnsi="Arial" w:cs="Arial"/>
                <w:b/>
                <w:bCs/>
                <w:color w:val="000000"/>
                <w:sz w:val="16"/>
                <w:szCs w:val="16"/>
                <w:lang w:eastAsia="en-GB"/>
              </w:rPr>
              <w:t>Age, sex, ethnicity, &amp; comorbidity</w:t>
            </w:r>
          </w:p>
        </w:tc>
        <w:tc>
          <w:tcPr>
            <w:tcW w:w="1418" w:type="dxa"/>
            <w:shd w:val="clear" w:color="auto" w:fill="auto"/>
            <w:hideMark/>
          </w:tcPr>
          <w:p w14:paraId="79E9F750" w14:textId="77777777" w:rsidR="00270A57" w:rsidRPr="00F574C3" w:rsidRDefault="00270A57" w:rsidP="00A52AA5">
            <w:pPr>
              <w:spacing w:after="0" w:line="240" w:lineRule="auto"/>
              <w:jc w:val="center"/>
              <w:rPr>
                <w:rFonts w:ascii="Arial" w:eastAsia="Times New Roman" w:hAnsi="Arial" w:cs="Arial"/>
                <w:b/>
                <w:bCs/>
                <w:color w:val="000000"/>
                <w:sz w:val="16"/>
                <w:szCs w:val="16"/>
                <w:lang w:eastAsia="en-GB"/>
              </w:rPr>
            </w:pPr>
            <w:r w:rsidRPr="00F574C3">
              <w:rPr>
                <w:rFonts w:ascii="Arial" w:eastAsia="Times New Roman" w:hAnsi="Arial" w:cs="Arial"/>
                <w:b/>
                <w:bCs/>
                <w:color w:val="000000"/>
                <w:sz w:val="16"/>
                <w:szCs w:val="16"/>
                <w:lang w:eastAsia="en-GB"/>
              </w:rPr>
              <w:t>Age, sex, ethnicity, &amp; shielding</w:t>
            </w:r>
          </w:p>
        </w:tc>
        <w:tc>
          <w:tcPr>
            <w:tcW w:w="1418" w:type="dxa"/>
            <w:shd w:val="clear" w:color="auto" w:fill="auto"/>
            <w:hideMark/>
          </w:tcPr>
          <w:p w14:paraId="1FC1C0F5" w14:textId="77777777" w:rsidR="00270A57" w:rsidRPr="00F574C3" w:rsidRDefault="00270A57" w:rsidP="00A52AA5">
            <w:pPr>
              <w:spacing w:after="0" w:line="240" w:lineRule="auto"/>
              <w:jc w:val="center"/>
              <w:rPr>
                <w:rFonts w:ascii="Arial" w:eastAsia="Times New Roman" w:hAnsi="Arial" w:cs="Arial"/>
                <w:b/>
                <w:bCs/>
                <w:color w:val="000000"/>
                <w:sz w:val="16"/>
                <w:szCs w:val="16"/>
                <w:lang w:eastAsia="en-GB"/>
              </w:rPr>
            </w:pPr>
            <w:r w:rsidRPr="00F574C3">
              <w:rPr>
                <w:rFonts w:ascii="Arial" w:eastAsia="Times New Roman" w:hAnsi="Arial" w:cs="Arial"/>
                <w:b/>
                <w:bCs/>
                <w:color w:val="000000"/>
                <w:sz w:val="16"/>
                <w:szCs w:val="16"/>
                <w:lang w:eastAsia="en-GB"/>
              </w:rPr>
              <w:t>Age, sex, ethnicity, &amp; education</w:t>
            </w:r>
          </w:p>
        </w:tc>
        <w:tc>
          <w:tcPr>
            <w:tcW w:w="1418" w:type="dxa"/>
          </w:tcPr>
          <w:p w14:paraId="2B94AE47" w14:textId="5E1F0B38" w:rsidR="00270A57" w:rsidRPr="00F574C3" w:rsidRDefault="00270A57" w:rsidP="00A52AA5">
            <w:pPr>
              <w:spacing w:after="0" w:line="240" w:lineRule="auto"/>
              <w:jc w:val="center"/>
              <w:rPr>
                <w:rFonts w:ascii="Arial" w:eastAsia="Times New Roman" w:hAnsi="Arial" w:cs="Arial"/>
                <w:b/>
                <w:bCs/>
                <w:color w:val="000000"/>
                <w:sz w:val="16"/>
                <w:szCs w:val="16"/>
                <w:lang w:eastAsia="en-GB"/>
              </w:rPr>
            </w:pPr>
            <w:r w:rsidRPr="00F574C3">
              <w:rPr>
                <w:rFonts w:ascii="Arial" w:eastAsia="Times New Roman" w:hAnsi="Arial" w:cs="Arial"/>
                <w:b/>
                <w:bCs/>
                <w:color w:val="000000"/>
                <w:sz w:val="16"/>
                <w:szCs w:val="16"/>
                <w:lang w:eastAsia="en-GB"/>
              </w:rPr>
              <w:t>Age, sex, ethnicity, and cognition</w:t>
            </w:r>
          </w:p>
        </w:tc>
        <w:tc>
          <w:tcPr>
            <w:tcW w:w="1418" w:type="dxa"/>
            <w:shd w:val="clear" w:color="auto" w:fill="auto"/>
          </w:tcPr>
          <w:p w14:paraId="67144B72" w14:textId="32C7870C" w:rsidR="00270A57" w:rsidRPr="00F574C3" w:rsidRDefault="00270A57" w:rsidP="00A52AA5">
            <w:pPr>
              <w:spacing w:after="0" w:line="240" w:lineRule="auto"/>
              <w:jc w:val="center"/>
              <w:rPr>
                <w:rFonts w:ascii="Arial" w:eastAsia="Times New Roman" w:hAnsi="Arial" w:cs="Arial"/>
                <w:b/>
                <w:bCs/>
                <w:color w:val="000000"/>
                <w:sz w:val="16"/>
                <w:szCs w:val="16"/>
                <w:lang w:eastAsia="en-GB"/>
              </w:rPr>
            </w:pPr>
            <w:r w:rsidRPr="00F574C3">
              <w:rPr>
                <w:rFonts w:ascii="Arial" w:eastAsia="Times New Roman" w:hAnsi="Arial" w:cs="Arial"/>
                <w:b/>
                <w:bCs/>
                <w:color w:val="000000"/>
                <w:sz w:val="16"/>
                <w:szCs w:val="16"/>
                <w:lang w:eastAsia="en-GB"/>
              </w:rPr>
              <w:t>All covariates</w:t>
            </w:r>
          </w:p>
        </w:tc>
      </w:tr>
      <w:tr w:rsidR="00270A57" w:rsidRPr="00F574C3" w14:paraId="544EE4F2" w14:textId="77777777" w:rsidTr="00F574C3">
        <w:trPr>
          <w:trHeight w:val="315"/>
          <w:jc w:val="center"/>
        </w:trPr>
        <w:tc>
          <w:tcPr>
            <w:tcW w:w="2845" w:type="dxa"/>
            <w:shd w:val="clear" w:color="auto" w:fill="auto"/>
            <w:noWrap/>
          </w:tcPr>
          <w:p w14:paraId="4EFF3AD3" w14:textId="7BF0AE8D" w:rsidR="00270A57" w:rsidRPr="00F574C3" w:rsidRDefault="00270A57" w:rsidP="00316CD1">
            <w:pPr>
              <w:spacing w:after="0" w:line="240" w:lineRule="auto"/>
              <w:rPr>
                <w:rFonts w:ascii="Arial" w:eastAsia="Times New Roman" w:hAnsi="Arial" w:cs="Arial"/>
                <w:b/>
                <w:bCs/>
                <w:color w:val="000000"/>
                <w:sz w:val="16"/>
                <w:szCs w:val="16"/>
                <w:lang w:eastAsia="en-GB"/>
              </w:rPr>
            </w:pPr>
            <w:r w:rsidRPr="00F574C3">
              <w:rPr>
                <w:rFonts w:ascii="Arial" w:hAnsi="Arial" w:cs="Arial"/>
                <w:b/>
                <w:bCs/>
                <w:color w:val="000000"/>
                <w:sz w:val="16"/>
                <w:szCs w:val="16"/>
              </w:rPr>
              <w:t>Psychiatric morbidity</w:t>
            </w:r>
          </w:p>
        </w:tc>
        <w:tc>
          <w:tcPr>
            <w:tcW w:w="1017" w:type="dxa"/>
          </w:tcPr>
          <w:p w14:paraId="50F1957E" w14:textId="77777777" w:rsidR="00270A57" w:rsidRPr="00F574C3" w:rsidRDefault="00270A57" w:rsidP="00A52AA5">
            <w:pPr>
              <w:spacing w:after="0" w:line="240" w:lineRule="auto"/>
              <w:jc w:val="center"/>
              <w:rPr>
                <w:rFonts w:ascii="Arial" w:eastAsia="Times New Roman" w:hAnsi="Arial" w:cs="Arial"/>
                <w:color w:val="000000"/>
                <w:sz w:val="16"/>
                <w:szCs w:val="16"/>
                <w:lang w:eastAsia="en-GB"/>
              </w:rPr>
            </w:pPr>
          </w:p>
        </w:tc>
        <w:tc>
          <w:tcPr>
            <w:tcW w:w="1418" w:type="dxa"/>
          </w:tcPr>
          <w:p w14:paraId="6180358F" w14:textId="5A24CDA2" w:rsidR="00270A57" w:rsidRPr="00F574C3" w:rsidRDefault="00270A57" w:rsidP="00A52AA5">
            <w:pPr>
              <w:spacing w:after="0" w:line="240" w:lineRule="auto"/>
              <w:jc w:val="center"/>
              <w:rPr>
                <w:rFonts w:ascii="Arial" w:eastAsia="Times New Roman" w:hAnsi="Arial" w:cs="Arial"/>
                <w:color w:val="000000"/>
                <w:sz w:val="16"/>
                <w:szCs w:val="16"/>
                <w:lang w:eastAsia="en-GB"/>
              </w:rPr>
            </w:pPr>
          </w:p>
        </w:tc>
        <w:tc>
          <w:tcPr>
            <w:tcW w:w="1418" w:type="dxa"/>
            <w:shd w:val="clear" w:color="auto" w:fill="auto"/>
            <w:noWrap/>
            <w:hideMark/>
          </w:tcPr>
          <w:p w14:paraId="30808BFE" w14:textId="14216DDB" w:rsidR="00270A57" w:rsidRPr="00F574C3" w:rsidRDefault="00270A57" w:rsidP="00A52AA5">
            <w:pPr>
              <w:spacing w:after="0" w:line="240" w:lineRule="auto"/>
              <w:jc w:val="center"/>
              <w:rPr>
                <w:rFonts w:ascii="Arial" w:eastAsia="Times New Roman" w:hAnsi="Arial" w:cs="Arial"/>
                <w:color w:val="000000"/>
                <w:sz w:val="16"/>
                <w:szCs w:val="16"/>
                <w:lang w:eastAsia="en-GB"/>
              </w:rPr>
            </w:pPr>
          </w:p>
        </w:tc>
        <w:tc>
          <w:tcPr>
            <w:tcW w:w="1418" w:type="dxa"/>
            <w:shd w:val="clear" w:color="auto" w:fill="auto"/>
            <w:noWrap/>
            <w:hideMark/>
          </w:tcPr>
          <w:p w14:paraId="4E8752DC" w14:textId="538D951F" w:rsidR="00270A57" w:rsidRPr="00F574C3" w:rsidRDefault="00270A57" w:rsidP="00A52AA5">
            <w:pPr>
              <w:spacing w:after="0" w:line="240" w:lineRule="auto"/>
              <w:jc w:val="center"/>
              <w:rPr>
                <w:rFonts w:ascii="Arial" w:eastAsia="Times New Roman" w:hAnsi="Arial" w:cs="Arial"/>
                <w:color w:val="000000"/>
                <w:sz w:val="16"/>
                <w:szCs w:val="16"/>
                <w:lang w:eastAsia="en-GB"/>
              </w:rPr>
            </w:pPr>
          </w:p>
        </w:tc>
        <w:tc>
          <w:tcPr>
            <w:tcW w:w="1418" w:type="dxa"/>
            <w:shd w:val="clear" w:color="auto" w:fill="auto"/>
            <w:noWrap/>
            <w:hideMark/>
          </w:tcPr>
          <w:p w14:paraId="3882959E" w14:textId="799EA7BE" w:rsidR="00270A57" w:rsidRPr="00F574C3" w:rsidRDefault="00270A57" w:rsidP="00A52AA5">
            <w:pPr>
              <w:spacing w:after="0" w:line="240" w:lineRule="auto"/>
              <w:jc w:val="center"/>
              <w:rPr>
                <w:rFonts w:ascii="Arial" w:eastAsia="Times New Roman" w:hAnsi="Arial" w:cs="Arial"/>
                <w:color w:val="000000"/>
                <w:sz w:val="16"/>
                <w:szCs w:val="16"/>
                <w:lang w:eastAsia="en-GB"/>
              </w:rPr>
            </w:pPr>
          </w:p>
        </w:tc>
        <w:tc>
          <w:tcPr>
            <w:tcW w:w="1418" w:type="dxa"/>
          </w:tcPr>
          <w:p w14:paraId="3BB9332E" w14:textId="77777777" w:rsidR="00270A57" w:rsidRPr="00F574C3" w:rsidRDefault="00270A57" w:rsidP="00A52AA5">
            <w:pPr>
              <w:spacing w:after="0" w:line="240" w:lineRule="auto"/>
              <w:jc w:val="center"/>
              <w:rPr>
                <w:rFonts w:ascii="Arial" w:eastAsia="Times New Roman" w:hAnsi="Arial" w:cs="Arial"/>
                <w:color w:val="000000"/>
                <w:sz w:val="16"/>
                <w:szCs w:val="16"/>
                <w:lang w:eastAsia="en-GB"/>
              </w:rPr>
            </w:pPr>
          </w:p>
        </w:tc>
        <w:tc>
          <w:tcPr>
            <w:tcW w:w="1418" w:type="dxa"/>
            <w:shd w:val="clear" w:color="auto" w:fill="auto"/>
          </w:tcPr>
          <w:p w14:paraId="04B2A41F" w14:textId="01EEA83F" w:rsidR="00270A57" w:rsidRPr="00F574C3" w:rsidRDefault="00270A57" w:rsidP="00A52AA5">
            <w:pPr>
              <w:spacing w:after="0" w:line="240" w:lineRule="auto"/>
              <w:jc w:val="center"/>
              <w:rPr>
                <w:rFonts w:ascii="Arial" w:eastAsia="Times New Roman" w:hAnsi="Arial" w:cs="Arial"/>
                <w:color w:val="000000"/>
                <w:sz w:val="16"/>
                <w:szCs w:val="16"/>
                <w:lang w:eastAsia="en-GB"/>
              </w:rPr>
            </w:pPr>
          </w:p>
        </w:tc>
      </w:tr>
      <w:tr w:rsidR="003605B2" w:rsidRPr="00F574C3" w14:paraId="24F0F6D8" w14:textId="77777777" w:rsidTr="00F574C3">
        <w:trPr>
          <w:trHeight w:val="315"/>
          <w:jc w:val="center"/>
        </w:trPr>
        <w:tc>
          <w:tcPr>
            <w:tcW w:w="2845" w:type="dxa"/>
            <w:shd w:val="clear" w:color="auto" w:fill="auto"/>
            <w:noWrap/>
          </w:tcPr>
          <w:p w14:paraId="71B1EDC7" w14:textId="6ADCB4BB" w:rsidR="003605B2" w:rsidRPr="00F574C3" w:rsidRDefault="003605B2" w:rsidP="003605B2">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Anxiety</w:t>
            </w:r>
          </w:p>
        </w:tc>
        <w:tc>
          <w:tcPr>
            <w:tcW w:w="1017" w:type="dxa"/>
            <w:tcBorders>
              <w:top w:val="single" w:sz="8" w:space="0" w:color="auto"/>
              <w:left w:val="single" w:sz="8" w:space="0" w:color="auto"/>
              <w:bottom w:val="single" w:sz="8" w:space="0" w:color="auto"/>
              <w:right w:val="single" w:sz="8" w:space="0" w:color="auto"/>
            </w:tcBorders>
            <w:shd w:val="clear" w:color="auto" w:fill="auto"/>
          </w:tcPr>
          <w:p w14:paraId="42A5BBF8" w14:textId="34A96D17" w:rsidR="003605B2" w:rsidRPr="00F574C3" w:rsidRDefault="003605B2" w:rsidP="003605B2">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50/324</w:t>
            </w:r>
          </w:p>
        </w:tc>
        <w:tc>
          <w:tcPr>
            <w:tcW w:w="1418" w:type="dxa"/>
            <w:tcBorders>
              <w:top w:val="nil"/>
              <w:left w:val="nil"/>
              <w:bottom w:val="single" w:sz="8" w:space="0" w:color="auto"/>
              <w:right w:val="single" w:sz="8" w:space="0" w:color="auto"/>
            </w:tcBorders>
            <w:shd w:val="clear" w:color="auto" w:fill="auto"/>
          </w:tcPr>
          <w:p w14:paraId="51ADA89C" w14:textId="62CAD8D4"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1.00 (0.72, 1.36)</w:t>
            </w:r>
          </w:p>
        </w:tc>
        <w:tc>
          <w:tcPr>
            <w:tcW w:w="1418" w:type="dxa"/>
            <w:tcBorders>
              <w:top w:val="nil"/>
              <w:left w:val="nil"/>
              <w:bottom w:val="single" w:sz="8" w:space="0" w:color="auto"/>
              <w:right w:val="single" w:sz="8" w:space="0" w:color="auto"/>
            </w:tcBorders>
            <w:shd w:val="clear" w:color="auto" w:fill="auto"/>
            <w:noWrap/>
          </w:tcPr>
          <w:p w14:paraId="51FBF1A3" w14:textId="20CCD508"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w:t>
            </w:r>
            <w:r w:rsidRPr="00000E13">
              <w:rPr>
                <w:rFonts w:ascii="Arial" w:hAnsi="Arial" w:cs="Arial"/>
                <w:sz w:val="16"/>
                <w:szCs w:val="16"/>
              </w:rPr>
              <w:t>.06 (0.76, 1.44)</w:t>
            </w:r>
          </w:p>
        </w:tc>
        <w:tc>
          <w:tcPr>
            <w:tcW w:w="1418" w:type="dxa"/>
            <w:tcBorders>
              <w:top w:val="nil"/>
              <w:left w:val="nil"/>
              <w:bottom w:val="single" w:sz="8" w:space="0" w:color="auto"/>
              <w:right w:val="single" w:sz="8" w:space="0" w:color="auto"/>
            </w:tcBorders>
            <w:shd w:val="clear" w:color="auto" w:fill="auto"/>
            <w:noWrap/>
          </w:tcPr>
          <w:p w14:paraId="4971EE47" w14:textId="2B5B0D81"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1.00 (0.72, 1.36)</w:t>
            </w:r>
          </w:p>
        </w:tc>
        <w:tc>
          <w:tcPr>
            <w:tcW w:w="1418" w:type="dxa"/>
            <w:tcBorders>
              <w:top w:val="nil"/>
              <w:left w:val="nil"/>
              <w:bottom w:val="single" w:sz="8" w:space="0" w:color="auto"/>
              <w:right w:val="single" w:sz="8" w:space="0" w:color="auto"/>
            </w:tcBorders>
            <w:shd w:val="clear" w:color="auto" w:fill="auto"/>
            <w:noWrap/>
          </w:tcPr>
          <w:p w14:paraId="32CF017F" w14:textId="2EA0E5A8"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1.04 (0.74, 1.42)</w:t>
            </w:r>
          </w:p>
        </w:tc>
        <w:tc>
          <w:tcPr>
            <w:tcW w:w="1418" w:type="dxa"/>
            <w:tcBorders>
              <w:top w:val="nil"/>
              <w:left w:val="nil"/>
              <w:bottom w:val="single" w:sz="8" w:space="0" w:color="auto"/>
              <w:right w:val="single" w:sz="8" w:space="0" w:color="auto"/>
            </w:tcBorders>
            <w:shd w:val="clear" w:color="auto" w:fill="auto"/>
          </w:tcPr>
          <w:p w14:paraId="0D63C5F3" w14:textId="5A84177F"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1.02 (0.73, 1.39)</w:t>
            </w:r>
          </w:p>
        </w:tc>
        <w:tc>
          <w:tcPr>
            <w:tcW w:w="1418" w:type="dxa"/>
            <w:tcBorders>
              <w:top w:val="single" w:sz="8" w:space="0" w:color="auto"/>
              <w:left w:val="nil"/>
              <w:bottom w:val="single" w:sz="8" w:space="0" w:color="auto"/>
              <w:right w:val="single" w:sz="8" w:space="0" w:color="auto"/>
            </w:tcBorders>
            <w:shd w:val="clear" w:color="auto" w:fill="auto"/>
          </w:tcPr>
          <w:p w14:paraId="4A792799" w14:textId="733F7913"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1.11 (0.79, 1.52)</w:t>
            </w:r>
          </w:p>
        </w:tc>
      </w:tr>
      <w:tr w:rsidR="003605B2" w:rsidRPr="00F574C3" w14:paraId="6C3C7DA5" w14:textId="77777777" w:rsidTr="00F574C3">
        <w:trPr>
          <w:trHeight w:val="315"/>
          <w:jc w:val="center"/>
        </w:trPr>
        <w:tc>
          <w:tcPr>
            <w:tcW w:w="2845" w:type="dxa"/>
            <w:shd w:val="clear" w:color="auto" w:fill="auto"/>
            <w:noWrap/>
          </w:tcPr>
          <w:p w14:paraId="4B3A8347" w14:textId="300E6BEF" w:rsidR="003605B2" w:rsidRPr="00F574C3" w:rsidRDefault="003605B2" w:rsidP="003605B2">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xml:space="preserve">Depression </w:t>
            </w:r>
          </w:p>
        </w:tc>
        <w:tc>
          <w:tcPr>
            <w:tcW w:w="1017" w:type="dxa"/>
            <w:tcBorders>
              <w:top w:val="nil"/>
              <w:left w:val="single" w:sz="8" w:space="0" w:color="auto"/>
              <w:bottom w:val="single" w:sz="8" w:space="0" w:color="auto"/>
              <w:right w:val="single" w:sz="8" w:space="0" w:color="auto"/>
            </w:tcBorders>
            <w:shd w:val="clear" w:color="auto" w:fill="auto"/>
          </w:tcPr>
          <w:p w14:paraId="1DD9E28A" w14:textId="427630A5" w:rsidR="003605B2" w:rsidRPr="00F574C3" w:rsidRDefault="003605B2" w:rsidP="003605B2">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54/368</w:t>
            </w:r>
          </w:p>
        </w:tc>
        <w:tc>
          <w:tcPr>
            <w:tcW w:w="1418" w:type="dxa"/>
            <w:tcBorders>
              <w:top w:val="nil"/>
              <w:left w:val="nil"/>
              <w:bottom w:val="single" w:sz="8" w:space="0" w:color="auto"/>
              <w:right w:val="single" w:sz="8" w:space="0" w:color="auto"/>
            </w:tcBorders>
            <w:shd w:val="clear" w:color="auto" w:fill="auto"/>
          </w:tcPr>
          <w:p w14:paraId="04EA9CEA" w14:textId="4B34F432"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0.99 (0.72, 1.33)</w:t>
            </w:r>
          </w:p>
        </w:tc>
        <w:tc>
          <w:tcPr>
            <w:tcW w:w="1418" w:type="dxa"/>
            <w:tcBorders>
              <w:top w:val="nil"/>
              <w:left w:val="nil"/>
              <w:bottom w:val="single" w:sz="8" w:space="0" w:color="auto"/>
              <w:right w:val="single" w:sz="8" w:space="0" w:color="auto"/>
            </w:tcBorders>
            <w:shd w:val="clear" w:color="auto" w:fill="auto"/>
            <w:noWrap/>
          </w:tcPr>
          <w:p w14:paraId="1ECB0739" w14:textId="3727F429"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1.05 (0.77, 1.43)</w:t>
            </w:r>
          </w:p>
        </w:tc>
        <w:tc>
          <w:tcPr>
            <w:tcW w:w="1418" w:type="dxa"/>
            <w:tcBorders>
              <w:top w:val="nil"/>
              <w:left w:val="nil"/>
              <w:bottom w:val="single" w:sz="8" w:space="0" w:color="auto"/>
              <w:right w:val="single" w:sz="8" w:space="0" w:color="auto"/>
            </w:tcBorders>
            <w:shd w:val="clear" w:color="auto" w:fill="auto"/>
            <w:noWrap/>
          </w:tcPr>
          <w:p w14:paraId="6DE0D3AC" w14:textId="1A320FE6"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0.99 (0.72, 1.34)</w:t>
            </w:r>
          </w:p>
        </w:tc>
        <w:tc>
          <w:tcPr>
            <w:tcW w:w="1418" w:type="dxa"/>
            <w:tcBorders>
              <w:top w:val="nil"/>
              <w:left w:val="nil"/>
              <w:bottom w:val="single" w:sz="8" w:space="0" w:color="auto"/>
              <w:right w:val="single" w:sz="8" w:space="0" w:color="auto"/>
            </w:tcBorders>
            <w:shd w:val="clear" w:color="auto" w:fill="auto"/>
            <w:noWrap/>
          </w:tcPr>
          <w:p w14:paraId="65254FA3" w14:textId="322753C3"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1.02 (0.74, 1.38)</w:t>
            </w:r>
          </w:p>
        </w:tc>
        <w:tc>
          <w:tcPr>
            <w:tcW w:w="1418" w:type="dxa"/>
            <w:tcBorders>
              <w:top w:val="nil"/>
              <w:left w:val="nil"/>
              <w:bottom w:val="single" w:sz="8" w:space="0" w:color="auto"/>
              <w:right w:val="single" w:sz="8" w:space="0" w:color="auto"/>
            </w:tcBorders>
            <w:shd w:val="clear" w:color="auto" w:fill="auto"/>
          </w:tcPr>
          <w:p w14:paraId="6F187CA2" w14:textId="0C0C535D"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1.03 (0.75, 1.39)</w:t>
            </w:r>
          </w:p>
        </w:tc>
        <w:tc>
          <w:tcPr>
            <w:tcW w:w="1418" w:type="dxa"/>
            <w:tcBorders>
              <w:top w:val="nil"/>
              <w:left w:val="nil"/>
              <w:bottom w:val="single" w:sz="8" w:space="0" w:color="auto"/>
              <w:right w:val="single" w:sz="8" w:space="0" w:color="auto"/>
            </w:tcBorders>
            <w:shd w:val="clear" w:color="auto" w:fill="auto"/>
          </w:tcPr>
          <w:p w14:paraId="636D1E9E" w14:textId="64C7940D"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1.12 (0.81, 1.53)</w:t>
            </w:r>
          </w:p>
        </w:tc>
      </w:tr>
      <w:tr w:rsidR="00D37ACA" w:rsidRPr="00F574C3" w14:paraId="048D7C67" w14:textId="77777777" w:rsidTr="00F574C3">
        <w:trPr>
          <w:trHeight w:val="315"/>
          <w:jc w:val="center"/>
        </w:trPr>
        <w:tc>
          <w:tcPr>
            <w:tcW w:w="2845" w:type="dxa"/>
            <w:shd w:val="clear" w:color="auto" w:fill="auto"/>
            <w:noWrap/>
          </w:tcPr>
          <w:p w14:paraId="67AD1282" w14:textId="344F8F5C"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Other mental health condition(s)</w:t>
            </w:r>
          </w:p>
        </w:tc>
        <w:tc>
          <w:tcPr>
            <w:tcW w:w="1017" w:type="dxa"/>
            <w:tcBorders>
              <w:top w:val="nil"/>
              <w:left w:val="single" w:sz="8" w:space="0" w:color="auto"/>
              <w:bottom w:val="single" w:sz="8" w:space="0" w:color="auto"/>
              <w:right w:val="single" w:sz="8" w:space="0" w:color="auto"/>
            </w:tcBorders>
            <w:shd w:val="clear" w:color="auto" w:fill="auto"/>
          </w:tcPr>
          <w:p w14:paraId="58B8B1C0" w14:textId="6D1EC6A6"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20/111</w:t>
            </w:r>
          </w:p>
        </w:tc>
        <w:tc>
          <w:tcPr>
            <w:tcW w:w="1418" w:type="dxa"/>
            <w:tcBorders>
              <w:top w:val="nil"/>
              <w:left w:val="nil"/>
              <w:bottom w:val="single" w:sz="8" w:space="0" w:color="auto"/>
              <w:right w:val="single" w:sz="8" w:space="0" w:color="auto"/>
            </w:tcBorders>
            <w:shd w:val="clear" w:color="auto" w:fill="auto"/>
          </w:tcPr>
          <w:p w14:paraId="07DDF7A1" w14:textId="50B7B4E1"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1.08 (0.64, 1.75)</w:t>
            </w:r>
          </w:p>
        </w:tc>
        <w:tc>
          <w:tcPr>
            <w:tcW w:w="1418" w:type="dxa"/>
            <w:tcBorders>
              <w:top w:val="nil"/>
              <w:left w:val="nil"/>
              <w:bottom w:val="single" w:sz="8" w:space="0" w:color="auto"/>
              <w:right w:val="single" w:sz="8" w:space="0" w:color="auto"/>
            </w:tcBorders>
            <w:shd w:val="clear" w:color="auto" w:fill="auto"/>
            <w:noWrap/>
          </w:tcPr>
          <w:p w14:paraId="75ABF0E5" w14:textId="32A30F34"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1.17 (0.69, 1.89)</w:t>
            </w:r>
          </w:p>
        </w:tc>
        <w:tc>
          <w:tcPr>
            <w:tcW w:w="1418" w:type="dxa"/>
            <w:tcBorders>
              <w:top w:val="nil"/>
              <w:left w:val="nil"/>
              <w:bottom w:val="single" w:sz="8" w:space="0" w:color="auto"/>
              <w:right w:val="single" w:sz="8" w:space="0" w:color="auto"/>
            </w:tcBorders>
            <w:shd w:val="clear" w:color="auto" w:fill="auto"/>
            <w:noWrap/>
          </w:tcPr>
          <w:p w14:paraId="60458211" w14:textId="348B1436"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1.08 (0.64, 1.75)</w:t>
            </w:r>
          </w:p>
        </w:tc>
        <w:tc>
          <w:tcPr>
            <w:tcW w:w="1418" w:type="dxa"/>
            <w:tcBorders>
              <w:top w:val="nil"/>
              <w:left w:val="nil"/>
              <w:bottom w:val="single" w:sz="8" w:space="0" w:color="auto"/>
              <w:right w:val="single" w:sz="8" w:space="0" w:color="auto"/>
            </w:tcBorders>
            <w:shd w:val="clear" w:color="auto" w:fill="auto"/>
            <w:noWrap/>
          </w:tcPr>
          <w:p w14:paraId="659BB033" w14:textId="569318AF"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1.06 (0.62, 1.73)</w:t>
            </w:r>
          </w:p>
        </w:tc>
        <w:tc>
          <w:tcPr>
            <w:tcW w:w="1418" w:type="dxa"/>
            <w:tcBorders>
              <w:top w:val="nil"/>
              <w:left w:val="nil"/>
              <w:bottom w:val="single" w:sz="8" w:space="0" w:color="auto"/>
              <w:right w:val="single" w:sz="8" w:space="0" w:color="auto"/>
            </w:tcBorders>
            <w:shd w:val="clear" w:color="auto" w:fill="auto"/>
          </w:tcPr>
          <w:p w14:paraId="508781AA" w14:textId="6426CCD6"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1.15 (0.68, 1.87)</w:t>
            </w:r>
          </w:p>
        </w:tc>
        <w:tc>
          <w:tcPr>
            <w:tcW w:w="1418" w:type="dxa"/>
            <w:tcBorders>
              <w:top w:val="nil"/>
              <w:left w:val="nil"/>
              <w:bottom w:val="single" w:sz="8" w:space="0" w:color="auto"/>
              <w:right w:val="single" w:sz="8" w:space="0" w:color="auto"/>
            </w:tcBorders>
            <w:shd w:val="clear" w:color="auto" w:fill="auto"/>
          </w:tcPr>
          <w:p w14:paraId="20C36F31" w14:textId="3F8D10B9"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1.21 (0.71, 1.97)</w:t>
            </w:r>
          </w:p>
        </w:tc>
      </w:tr>
      <w:tr w:rsidR="003605B2" w:rsidRPr="00F574C3" w14:paraId="4FB3AB45" w14:textId="77777777" w:rsidTr="00F574C3">
        <w:trPr>
          <w:trHeight w:val="315"/>
          <w:jc w:val="center"/>
        </w:trPr>
        <w:tc>
          <w:tcPr>
            <w:tcW w:w="2845" w:type="dxa"/>
            <w:shd w:val="clear" w:color="auto" w:fill="auto"/>
            <w:noWrap/>
          </w:tcPr>
          <w:p w14:paraId="42EA277A" w14:textId="6B3B8699" w:rsidR="003605B2" w:rsidRPr="00F574C3" w:rsidRDefault="003605B2" w:rsidP="003605B2">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Any mental health condition</w:t>
            </w:r>
          </w:p>
        </w:tc>
        <w:tc>
          <w:tcPr>
            <w:tcW w:w="1017" w:type="dxa"/>
            <w:tcBorders>
              <w:top w:val="nil"/>
              <w:left w:val="single" w:sz="8" w:space="0" w:color="auto"/>
              <w:bottom w:val="single" w:sz="8" w:space="0" w:color="auto"/>
              <w:right w:val="single" w:sz="8" w:space="0" w:color="auto"/>
            </w:tcBorders>
            <w:shd w:val="clear" w:color="auto" w:fill="auto"/>
          </w:tcPr>
          <w:p w14:paraId="3C2CD044" w14:textId="21C76106" w:rsidR="003605B2" w:rsidRPr="00F574C3" w:rsidRDefault="003605B2" w:rsidP="003605B2">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71/491</w:t>
            </w:r>
          </w:p>
        </w:tc>
        <w:tc>
          <w:tcPr>
            <w:tcW w:w="1418" w:type="dxa"/>
            <w:tcBorders>
              <w:top w:val="nil"/>
              <w:left w:val="nil"/>
              <w:bottom w:val="single" w:sz="8" w:space="0" w:color="auto"/>
              <w:right w:val="single" w:sz="8" w:space="0" w:color="auto"/>
            </w:tcBorders>
            <w:shd w:val="clear" w:color="auto" w:fill="auto"/>
          </w:tcPr>
          <w:p w14:paraId="43081C9A" w14:textId="78E1F885"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0.99 (0.75, 1.29)</w:t>
            </w:r>
          </w:p>
        </w:tc>
        <w:tc>
          <w:tcPr>
            <w:tcW w:w="1418" w:type="dxa"/>
            <w:tcBorders>
              <w:top w:val="nil"/>
              <w:left w:val="nil"/>
              <w:bottom w:val="single" w:sz="8" w:space="0" w:color="auto"/>
              <w:right w:val="single" w:sz="8" w:space="0" w:color="auto"/>
            </w:tcBorders>
            <w:shd w:val="clear" w:color="auto" w:fill="auto"/>
            <w:noWrap/>
          </w:tcPr>
          <w:p w14:paraId="2BF945AB" w14:textId="6EFCE7F7"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w:t>
            </w:r>
            <w:r w:rsidRPr="00000E13">
              <w:rPr>
                <w:rFonts w:ascii="Arial" w:hAnsi="Arial" w:cs="Arial"/>
                <w:sz w:val="16"/>
                <w:szCs w:val="16"/>
              </w:rPr>
              <w:t>.05 (0.79, 1.37)</w:t>
            </w:r>
          </w:p>
        </w:tc>
        <w:tc>
          <w:tcPr>
            <w:tcW w:w="1418" w:type="dxa"/>
            <w:tcBorders>
              <w:top w:val="nil"/>
              <w:left w:val="nil"/>
              <w:bottom w:val="single" w:sz="8" w:space="0" w:color="auto"/>
              <w:right w:val="single" w:sz="8" w:space="0" w:color="auto"/>
            </w:tcBorders>
            <w:shd w:val="clear" w:color="auto" w:fill="auto"/>
            <w:noWrap/>
          </w:tcPr>
          <w:p w14:paraId="14F27C80" w14:textId="23571EFC"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0.99 (0.75, 1.29)</w:t>
            </w:r>
          </w:p>
        </w:tc>
        <w:tc>
          <w:tcPr>
            <w:tcW w:w="1418" w:type="dxa"/>
            <w:tcBorders>
              <w:top w:val="nil"/>
              <w:left w:val="nil"/>
              <w:bottom w:val="single" w:sz="8" w:space="0" w:color="auto"/>
              <w:right w:val="single" w:sz="8" w:space="0" w:color="auto"/>
            </w:tcBorders>
            <w:shd w:val="clear" w:color="auto" w:fill="auto"/>
            <w:noWrap/>
          </w:tcPr>
          <w:p w14:paraId="359F0A00" w14:textId="6E936A16"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1.04 (0.78, 1.35)</w:t>
            </w:r>
          </w:p>
        </w:tc>
        <w:tc>
          <w:tcPr>
            <w:tcW w:w="1418" w:type="dxa"/>
            <w:tcBorders>
              <w:top w:val="nil"/>
              <w:left w:val="nil"/>
              <w:bottom w:val="single" w:sz="8" w:space="0" w:color="auto"/>
              <w:right w:val="single" w:sz="8" w:space="0" w:color="auto"/>
            </w:tcBorders>
            <w:shd w:val="clear" w:color="auto" w:fill="auto"/>
          </w:tcPr>
          <w:p w14:paraId="2D2B41EF" w14:textId="18C0E07B"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1.05 (0.79, 1.37)</w:t>
            </w:r>
          </w:p>
        </w:tc>
        <w:tc>
          <w:tcPr>
            <w:tcW w:w="1418" w:type="dxa"/>
            <w:tcBorders>
              <w:top w:val="nil"/>
              <w:left w:val="nil"/>
              <w:bottom w:val="single" w:sz="8" w:space="0" w:color="auto"/>
              <w:right w:val="single" w:sz="8" w:space="0" w:color="auto"/>
            </w:tcBorders>
            <w:shd w:val="clear" w:color="auto" w:fill="auto"/>
          </w:tcPr>
          <w:p w14:paraId="314F7120" w14:textId="0D06E4FD"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1.14 (0.86, 1.49)</w:t>
            </w:r>
          </w:p>
        </w:tc>
      </w:tr>
      <w:tr w:rsidR="00D37ACA" w:rsidRPr="00F574C3" w14:paraId="596B170A" w14:textId="77777777" w:rsidTr="00F574C3">
        <w:trPr>
          <w:trHeight w:val="315"/>
          <w:jc w:val="center"/>
        </w:trPr>
        <w:tc>
          <w:tcPr>
            <w:tcW w:w="2845" w:type="dxa"/>
            <w:shd w:val="clear" w:color="auto" w:fill="auto"/>
            <w:noWrap/>
          </w:tcPr>
          <w:p w14:paraId="3ABE5D51" w14:textId="65A7950A"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017" w:type="dxa"/>
            <w:tcBorders>
              <w:top w:val="nil"/>
              <w:left w:val="single" w:sz="8" w:space="0" w:color="auto"/>
              <w:bottom w:val="single" w:sz="8" w:space="0" w:color="auto"/>
              <w:right w:val="single" w:sz="8" w:space="0" w:color="auto"/>
            </w:tcBorders>
            <w:shd w:val="clear" w:color="auto" w:fill="auto"/>
          </w:tcPr>
          <w:p w14:paraId="61E121FF" w14:textId="3B767334"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50055375" w14:textId="4A2E783E"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noWrap/>
          </w:tcPr>
          <w:p w14:paraId="340ED1CE" w14:textId="73C7C101"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noWrap/>
          </w:tcPr>
          <w:p w14:paraId="37939C76" w14:textId="51444570"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noWrap/>
          </w:tcPr>
          <w:p w14:paraId="34E61F6D" w14:textId="4328C01D"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1995DB59" w14:textId="0D5EFDFE"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7B507A27" w14:textId="1042AA81"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r>
      <w:tr w:rsidR="00D37ACA" w:rsidRPr="00F574C3" w14:paraId="5CD5609E" w14:textId="77777777" w:rsidTr="00F574C3">
        <w:trPr>
          <w:trHeight w:val="315"/>
          <w:jc w:val="center"/>
        </w:trPr>
        <w:tc>
          <w:tcPr>
            <w:tcW w:w="2845" w:type="dxa"/>
            <w:shd w:val="clear" w:color="auto" w:fill="auto"/>
            <w:noWrap/>
          </w:tcPr>
          <w:p w14:paraId="7C5FB19F" w14:textId="690D8B67"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b/>
                <w:bCs/>
                <w:color w:val="000000"/>
                <w:sz w:val="16"/>
                <w:szCs w:val="16"/>
              </w:rPr>
              <w:t>Psychological distress</w:t>
            </w:r>
          </w:p>
        </w:tc>
        <w:tc>
          <w:tcPr>
            <w:tcW w:w="1017" w:type="dxa"/>
            <w:tcBorders>
              <w:top w:val="nil"/>
              <w:left w:val="single" w:sz="8" w:space="0" w:color="auto"/>
              <w:bottom w:val="single" w:sz="8" w:space="0" w:color="auto"/>
              <w:right w:val="single" w:sz="8" w:space="0" w:color="auto"/>
            </w:tcBorders>
            <w:shd w:val="clear" w:color="auto" w:fill="auto"/>
          </w:tcPr>
          <w:p w14:paraId="400C08E8" w14:textId="6893D74D"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263BF11E" w14:textId="0AB786E8"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b/>
                <w:bCs/>
                <w:color w:val="000000"/>
                <w:sz w:val="16"/>
                <w:szCs w:val="16"/>
              </w:rPr>
              <w:t> </w:t>
            </w:r>
          </w:p>
        </w:tc>
        <w:tc>
          <w:tcPr>
            <w:tcW w:w="1418" w:type="dxa"/>
            <w:tcBorders>
              <w:top w:val="nil"/>
              <w:left w:val="nil"/>
              <w:bottom w:val="single" w:sz="8" w:space="0" w:color="auto"/>
              <w:right w:val="single" w:sz="8" w:space="0" w:color="auto"/>
            </w:tcBorders>
            <w:shd w:val="clear" w:color="auto" w:fill="auto"/>
            <w:noWrap/>
          </w:tcPr>
          <w:p w14:paraId="7E2E1C8A" w14:textId="3DBF3545"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noWrap/>
          </w:tcPr>
          <w:p w14:paraId="4A09DD08" w14:textId="6B6B5A60"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noWrap/>
          </w:tcPr>
          <w:p w14:paraId="77716255" w14:textId="10770B91"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6FB68A36" w14:textId="4203625D"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53D63C55" w14:textId="16E15577"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r>
      <w:tr w:rsidR="00D37ACA" w:rsidRPr="00F574C3" w14:paraId="6690BAFF" w14:textId="77777777" w:rsidTr="00F574C3">
        <w:trPr>
          <w:trHeight w:val="315"/>
          <w:jc w:val="center"/>
        </w:trPr>
        <w:tc>
          <w:tcPr>
            <w:tcW w:w="2845" w:type="dxa"/>
            <w:shd w:val="clear" w:color="auto" w:fill="auto"/>
            <w:noWrap/>
          </w:tcPr>
          <w:p w14:paraId="00E88224" w14:textId="47A9E867" w:rsidR="00D37ACA" w:rsidRPr="00F574C3" w:rsidRDefault="00D37ACA" w:rsidP="00D37ACA">
            <w:pPr>
              <w:spacing w:after="0" w:line="240" w:lineRule="auto"/>
              <w:rPr>
                <w:rFonts w:ascii="Arial" w:eastAsia="Times New Roman" w:hAnsi="Arial" w:cs="Arial"/>
                <w:color w:val="000000"/>
                <w:sz w:val="16"/>
                <w:szCs w:val="16"/>
                <w:lang w:eastAsia="en-GB"/>
              </w:rPr>
            </w:pPr>
            <w:r w:rsidRPr="00F574C3">
              <w:rPr>
                <w:rFonts w:ascii="Arial" w:hAnsi="Arial" w:cs="Arial"/>
                <w:color w:val="000000"/>
                <w:sz w:val="16"/>
                <w:szCs w:val="16"/>
              </w:rPr>
              <w:t>Asymptomatic (score 0)</w:t>
            </w:r>
          </w:p>
        </w:tc>
        <w:tc>
          <w:tcPr>
            <w:tcW w:w="1017" w:type="dxa"/>
            <w:tcBorders>
              <w:top w:val="nil"/>
              <w:left w:val="single" w:sz="8" w:space="0" w:color="auto"/>
              <w:bottom w:val="single" w:sz="8" w:space="0" w:color="auto"/>
              <w:right w:val="single" w:sz="8" w:space="0" w:color="auto"/>
            </w:tcBorders>
            <w:shd w:val="clear" w:color="auto" w:fill="auto"/>
          </w:tcPr>
          <w:p w14:paraId="2DED3ECD" w14:textId="5D987B3D" w:rsidR="00D37ACA" w:rsidRPr="00F574C3" w:rsidRDefault="00D37ACA" w:rsidP="00D37ACA">
            <w:pPr>
              <w:spacing w:after="0" w:line="240" w:lineRule="auto"/>
              <w:jc w:val="center"/>
              <w:rPr>
                <w:rFonts w:ascii="Arial" w:eastAsia="Times New Roman" w:hAnsi="Arial" w:cs="Arial"/>
                <w:color w:val="000000"/>
                <w:sz w:val="16"/>
                <w:szCs w:val="16"/>
                <w:lang w:eastAsia="en-GB"/>
              </w:rPr>
            </w:pPr>
            <w:r w:rsidRPr="00F574C3">
              <w:rPr>
                <w:rFonts w:ascii="Arial" w:hAnsi="Arial" w:cs="Arial"/>
                <w:color w:val="000000"/>
                <w:sz w:val="16"/>
                <w:szCs w:val="16"/>
              </w:rPr>
              <w:t>443/3339</w:t>
            </w:r>
          </w:p>
        </w:tc>
        <w:tc>
          <w:tcPr>
            <w:tcW w:w="1418" w:type="dxa"/>
            <w:tcBorders>
              <w:top w:val="nil"/>
              <w:left w:val="nil"/>
              <w:bottom w:val="single" w:sz="8" w:space="0" w:color="auto"/>
              <w:right w:val="single" w:sz="8" w:space="0" w:color="auto"/>
            </w:tcBorders>
            <w:shd w:val="clear" w:color="auto" w:fill="auto"/>
          </w:tcPr>
          <w:p w14:paraId="16BD29C5" w14:textId="0BF1F768"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1.0 (ref)</w:t>
            </w:r>
          </w:p>
        </w:tc>
        <w:tc>
          <w:tcPr>
            <w:tcW w:w="1418" w:type="dxa"/>
            <w:tcBorders>
              <w:top w:val="nil"/>
              <w:left w:val="nil"/>
              <w:bottom w:val="single" w:sz="8" w:space="0" w:color="auto"/>
              <w:right w:val="single" w:sz="8" w:space="0" w:color="auto"/>
            </w:tcBorders>
            <w:shd w:val="clear" w:color="auto" w:fill="auto"/>
            <w:noWrap/>
          </w:tcPr>
          <w:p w14:paraId="72D55267" w14:textId="746F4ACF"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1.0</w:t>
            </w:r>
          </w:p>
        </w:tc>
        <w:tc>
          <w:tcPr>
            <w:tcW w:w="1418" w:type="dxa"/>
            <w:tcBorders>
              <w:top w:val="nil"/>
              <w:left w:val="nil"/>
              <w:bottom w:val="single" w:sz="8" w:space="0" w:color="auto"/>
              <w:right w:val="single" w:sz="8" w:space="0" w:color="auto"/>
            </w:tcBorders>
            <w:shd w:val="clear" w:color="auto" w:fill="auto"/>
            <w:noWrap/>
          </w:tcPr>
          <w:p w14:paraId="7CC72384" w14:textId="4D990F10"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1.0</w:t>
            </w:r>
          </w:p>
        </w:tc>
        <w:tc>
          <w:tcPr>
            <w:tcW w:w="1418" w:type="dxa"/>
            <w:tcBorders>
              <w:top w:val="nil"/>
              <w:left w:val="nil"/>
              <w:bottom w:val="single" w:sz="8" w:space="0" w:color="auto"/>
              <w:right w:val="single" w:sz="8" w:space="0" w:color="auto"/>
            </w:tcBorders>
            <w:shd w:val="clear" w:color="auto" w:fill="auto"/>
            <w:noWrap/>
          </w:tcPr>
          <w:p w14:paraId="7EAA6C1F" w14:textId="53EFE3D1"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1.0</w:t>
            </w:r>
          </w:p>
        </w:tc>
        <w:tc>
          <w:tcPr>
            <w:tcW w:w="1418" w:type="dxa"/>
            <w:tcBorders>
              <w:top w:val="nil"/>
              <w:left w:val="nil"/>
              <w:bottom w:val="single" w:sz="8" w:space="0" w:color="auto"/>
              <w:right w:val="single" w:sz="8" w:space="0" w:color="auto"/>
            </w:tcBorders>
            <w:shd w:val="clear" w:color="auto" w:fill="auto"/>
          </w:tcPr>
          <w:p w14:paraId="04263706" w14:textId="3503BB31"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1.0</w:t>
            </w:r>
          </w:p>
        </w:tc>
        <w:tc>
          <w:tcPr>
            <w:tcW w:w="1418" w:type="dxa"/>
            <w:tcBorders>
              <w:top w:val="nil"/>
              <w:left w:val="nil"/>
              <w:bottom w:val="single" w:sz="8" w:space="0" w:color="auto"/>
              <w:right w:val="single" w:sz="8" w:space="0" w:color="auto"/>
            </w:tcBorders>
            <w:shd w:val="clear" w:color="auto" w:fill="auto"/>
          </w:tcPr>
          <w:p w14:paraId="6B02D420" w14:textId="6B3120B6"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1.0</w:t>
            </w:r>
          </w:p>
        </w:tc>
      </w:tr>
      <w:tr w:rsidR="00D37ACA" w:rsidRPr="00F574C3" w14:paraId="61D52BEA" w14:textId="77777777" w:rsidTr="00F574C3">
        <w:trPr>
          <w:trHeight w:val="315"/>
          <w:jc w:val="center"/>
        </w:trPr>
        <w:tc>
          <w:tcPr>
            <w:tcW w:w="2845" w:type="dxa"/>
            <w:shd w:val="clear" w:color="auto" w:fill="auto"/>
            <w:noWrap/>
          </w:tcPr>
          <w:p w14:paraId="5962ADB7" w14:textId="5C45862B" w:rsidR="00D37ACA" w:rsidRPr="00F574C3" w:rsidRDefault="00D37ACA" w:rsidP="00D37ACA">
            <w:pPr>
              <w:spacing w:after="0" w:line="240" w:lineRule="auto"/>
              <w:rPr>
                <w:rFonts w:ascii="Arial" w:eastAsia="Times New Roman" w:hAnsi="Arial" w:cs="Arial"/>
                <w:color w:val="000000"/>
                <w:sz w:val="16"/>
                <w:szCs w:val="16"/>
                <w:lang w:eastAsia="en-GB"/>
              </w:rPr>
            </w:pPr>
            <w:proofErr w:type="spellStart"/>
            <w:r w:rsidRPr="00F574C3">
              <w:rPr>
                <w:rFonts w:ascii="Arial" w:hAnsi="Arial" w:cs="Arial"/>
                <w:color w:val="000000"/>
                <w:sz w:val="16"/>
                <w:szCs w:val="16"/>
              </w:rPr>
              <w:t>Subclinically</w:t>
            </w:r>
            <w:proofErr w:type="spellEnd"/>
            <w:r w:rsidRPr="00F574C3">
              <w:rPr>
                <w:rFonts w:ascii="Arial" w:hAnsi="Arial" w:cs="Arial"/>
                <w:color w:val="000000"/>
                <w:sz w:val="16"/>
                <w:szCs w:val="16"/>
              </w:rPr>
              <w:t xml:space="preserve"> symptomatic (1-3)</w:t>
            </w:r>
          </w:p>
        </w:tc>
        <w:tc>
          <w:tcPr>
            <w:tcW w:w="1017" w:type="dxa"/>
            <w:tcBorders>
              <w:top w:val="nil"/>
              <w:left w:val="single" w:sz="8" w:space="0" w:color="auto"/>
              <w:bottom w:val="single" w:sz="8" w:space="0" w:color="auto"/>
              <w:right w:val="single" w:sz="8" w:space="0" w:color="auto"/>
            </w:tcBorders>
            <w:shd w:val="clear" w:color="auto" w:fill="auto"/>
          </w:tcPr>
          <w:p w14:paraId="669C69A6" w14:textId="56C0E51F" w:rsidR="00D37ACA" w:rsidRPr="00F574C3" w:rsidRDefault="00D37ACA" w:rsidP="00D37ACA">
            <w:pPr>
              <w:spacing w:after="0" w:line="240" w:lineRule="auto"/>
              <w:jc w:val="center"/>
              <w:rPr>
                <w:rFonts w:ascii="Arial" w:eastAsia="Times New Roman" w:hAnsi="Arial" w:cs="Arial"/>
                <w:color w:val="000000"/>
                <w:sz w:val="16"/>
                <w:szCs w:val="16"/>
                <w:lang w:eastAsia="en-GB"/>
              </w:rPr>
            </w:pPr>
            <w:r w:rsidRPr="00F574C3">
              <w:rPr>
                <w:rFonts w:ascii="Arial" w:hAnsi="Arial" w:cs="Arial"/>
                <w:color w:val="000000"/>
                <w:sz w:val="16"/>
                <w:szCs w:val="16"/>
              </w:rPr>
              <w:t>247/2256</w:t>
            </w:r>
          </w:p>
        </w:tc>
        <w:tc>
          <w:tcPr>
            <w:tcW w:w="1418" w:type="dxa"/>
            <w:tcBorders>
              <w:top w:val="nil"/>
              <w:left w:val="nil"/>
              <w:bottom w:val="nil"/>
              <w:right w:val="single" w:sz="8" w:space="0" w:color="auto"/>
            </w:tcBorders>
            <w:shd w:val="clear" w:color="auto" w:fill="auto"/>
          </w:tcPr>
          <w:p w14:paraId="566BE041" w14:textId="4122AB9B"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0.77 (0.64, 0.91)</w:t>
            </w:r>
          </w:p>
        </w:tc>
        <w:tc>
          <w:tcPr>
            <w:tcW w:w="1418" w:type="dxa"/>
            <w:tcBorders>
              <w:top w:val="nil"/>
              <w:left w:val="nil"/>
              <w:bottom w:val="single" w:sz="8" w:space="0" w:color="auto"/>
              <w:right w:val="single" w:sz="8" w:space="0" w:color="auto"/>
            </w:tcBorders>
            <w:shd w:val="clear" w:color="auto" w:fill="auto"/>
            <w:noWrap/>
          </w:tcPr>
          <w:p w14:paraId="39AF2098" w14:textId="6A1E2EE0"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0.77 (0.68, 0.96)</w:t>
            </w:r>
          </w:p>
        </w:tc>
        <w:tc>
          <w:tcPr>
            <w:tcW w:w="1418" w:type="dxa"/>
            <w:tcBorders>
              <w:top w:val="nil"/>
              <w:left w:val="nil"/>
              <w:bottom w:val="single" w:sz="8" w:space="0" w:color="auto"/>
              <w:right w:val="single" w:sz="8" w:space="0" w:color="auto"/>
            </w:tcBorders>
            <w:shd w:val="clear" w:color="auto" w:fill="auto"/>
            <w:noWrap/>
          </w:tcPr>
          <w:p w14:paraId="0E823C44" w14:textId="22F931DA"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0.77 (0.60, 0.94)</w:t>
            </w:r>
          </w:p>
        </w:tc>
        <w:tc>
          <w:tcPr>
            <w:tcW w:w="1418" w:type="dxa"/>
            <w:tcBorders>
              <w:top w:val="nil"/>
              <w:left w:val="nil"/>
              <w:bottom w:val="single" w:sz="8" w:space="0" w:color="auto"/>
              <w:right w:val="single" w:sz="8" w:space="0" w:color="auto"/>
            </w:tcBorders>
            <w:shd w:val="clear" w:color="auto" w:fill="auto"/>
            <w:noWrap/>
          </w:tcPr>
          <w:p w14:paraId="354EB666" w14:textId="4CFA2FF1"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0.79 (0.62, 0.97)</w:t>
            </w:r>
          </w:p>
        </w:tc>
        <w:tc>
          <w:tcPr>
            <w:tcW w:w="1418" w:type="dxa"/>
            <w:tcBorders>
              <w:top w:val="nil"/>
              <w:left w:val="nil"/>
              <w:bottom w:val="single" w:sz="8" w:space="0" w:color="auto"/>
              <w:right w:val="single" w:sz="8" w:space="0" w:color="auto"/>
            </w:tcBorders>
            <w:shd w:val="clear" w:color="auto" w:fill="auto"/>
          </w:tcPr>
          <w:p w14:paraId="72974329" w14:textId="350E0FC9"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0.79 (0.62, 0.96)</w:t>
            </w:r>
          </w:p>
        </w:tc>
        <w:tc>
          <w:tcPr>
            <w:tcW w:w="1418" w:type="dxa"/>
            <w:tcBorders>
              <w:top w:val="nil"/>
              <w:left w:val="nil"/>
              <w:bottom w:val="single" w:sz="8" w:space="0" w:color="auto"/>
              <w:right w:val="single" w:sz="8" w:space="0" w:color="auto"/>
            </w:tcBorders>
            <w:shd w:val="clear" w:color="auto" w:fill="auto"/>
          </w:tcPr>
          <w:p w14:paraId="27B83BA7" w14:textId="778066AF"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0.81 (0.63, 0.98)</w:t>
            </w:r>
          </w:p>
        </w:tc>
      </w:tr>
      <w:tr w:rsidR="00D37ACA" w:rsidRPr="00F574C3" w14:paraId="78985F74" w14:textId="77777777" w:rsidTr="00F574C3">
        <w:trPr>
          <w:trHeight w:val="315"/>
          <w:jc w:val="center"/>
        </w:trPr>
        <w:tc>
          <w:tcPr>
            <w:tcW w:w="2845" w:type="dxa"/>
            <w:shd w:val="clear" w:color="auto" w:fill="auto"/>
            <w:noWrap/>
          </w:tcPr>
          <w:p w14:paraId="00E2F69A" w14:textId="7238F5C9" w:rsidR="00D37ACA" w:rsidRPr="00F574C3" w:rsidRDefault="00D37ACA" w:rsidP="00D37ACA">
            <w:pPr>
              <w:spacing w:after="0" w:line="240" w:lineRule="auto"/>
              <w:rPr>
                <w:rFonts w:ascii="Arial" w:eastAsia="Times New Roman" w:hAnsi="Arial" w:cs="Arial"/>
                <w:b/>
                <w:bCs/>
                <w:color w:val="000000"/>
                <w:sz w:val="16"/>
                <w:szCs w:val="16"/>
                <w:lang w:eastAsia="en-GB"/>
              </w:rPr>
            </w:pPr>
            <w:r w:rsidRPr="00F574C3">
              <w:rPr>
                <w:rFonts w:ascii="Arial" w:hAnsi="Arial" w:cs="Arial"/>
                <w:color w:val="000000"/>
                <w:sz w:val="16"/>
                <w:szCs w:val="16"/>
              </w:rPr>
              <w:t>Symptomatic (4-6)</w:t>
            </w:r>
          </w:p>
        </w:tc>
        <w:tc>
          <w:tcPr>
            <w:tcW w:w="1017" w:type="dxa"/>
            <w:tcBorders>
              <w:top w:val="nil"/>
              <w:left w:val="single" w:sz="8" w:space="0" w:color="auto"/>
              <w:bottom w:val="single" w:sz="8" w:space="0" w:color="auto"/>
              <w:right w:val="single" w:sz="8" w:space="0" w:color="auto"/>
            </w:tcBorders>
            <w:shd w:val="clear" w:color="auto" w:fill="auto"/>
          </w:tcPr>
          <w:p w14:paraId="786AA9E0" w14:textId="13F05185" w:rsidR="00D37ACA" w:rsidRPr="00F574C3" w:rsidRDefault="00D37ACA" w:rsidP="00D37ACA">
            <w:pPr>
              <w:spacing w:after="0" w:line="240" w:lineRule="auto"/>
              <w:jc w:val="center"/>
              <w:rPr>
                <w:rFonts w:ascii="Arial" w:eastAsia="Times New Roman" w:hAnsi="Arial" w:cs="Arial"/>
                <w:color w:val="000000"/>
                <w:sz w:val="16"/>
                <w:szCs w:val="16"/>
                <w:lang w:eastAsia="en-GB"/>
              </w:rPr>
            </w:pPr>
            <w:r w:rsidRPr="00F574C3">
              <w:rPr>
                <w:rFonts w:ascii="Arial" w:hAnsi="Arial" w:cs="Arial"/>
                <w:color w:val="000000"/>
                <w:sz w:val="16"/>
                <w:szCs w:val="16"/>
              </w:rPr>
              <w:t>90/750</w:t>
            </w:r>
          </w:p>
        </w:tc>
        <w:tc>
          <w:tcPr>
            <w:tcW w:w="1418" w:type="dxa"/>
            <w:tcBorders>
              <w:top w:val="single" w:sz="8" w:space="0" w:color="auto"/>
              <w:left w:val="nil"/>
              <w:bottom w:val="single" w:sz="8" w:space="0" w:color="auto"/>
              <w:right w:val="single" w:sz="8" w:space="0" w:color="auto"/>
            </w:tcBorders>
            <w:shd w:val="clear" w:color="auto" w:fill="auto"/>
          </w:tcPr>
          <w:p w14:paraId="6C9EE580" w14:textId="05741E3B"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0.77 (0.59, 0.98)</w:t>
            </w:r>
          </w:p>
        </w:tc>
        <w:tc>
          <w:tcPr>
            <w:tcW w:w="1418" w:type="dxa"/>
            <w:tcBorders>
              <w:top w:val="nil"/>
              <w:left w:val="nil"/>
              <w:bottom w:val="single" w:sz="8" w:space="0" w:color="auto"/>
              <w:right w:val="single" w:sz="8" w:space="0" w:color="auto"/>
            </w:tcBorders>
            <w:shd w:val="clear" w:color="auto" w:fill="auto"/>
            <w:noWrap/>
            <w:hideMark/>
          </w:tcPr>
          <w:p w14:paraId="1E1B1337" w14:textId="52B878C7"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0.78 (0.63, 1.05)</w:t>
            </w:r>
          </w:p>
        </w:tc>
        <w:tc>
          <w:tcPr>
            <w:tcW w:w="1418" w:type="dxa"/>
            <w:tcBorders>
              <w:top w:val="nil"/>
              <w:left w:val="nil"/>
              <w:bottom w:val="single" w:sz="8" w:space="0" w:color="auto"/>
              <w:right w:val="single" w:sz="8" w:space="0" w:color="auto"/>
            </w:tcBorders>
            <w:shd w:val="clear" w:color="auto" w:fill="auto"/>
            <w:noWrap/>
            <w:hideMark/>
          </w:tcPr>
          <w:p w14:paraId="0FBCF156" w14:textId="09FE3EBE"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0.77 (0.52, 1.02)</w:t>
            </w:r>
          </w:p>
        </w:tc>
        <w:tc>
          <w:tcPr>
            <w:tcW w:w="1418" w:type="dxa"/>
            <w:tcBorders>
              <w:top w:val="nil"/>
              <w:left w:val="nil"/>
              <w:bottom w:val="single" w:sz="8" w:space="0" w:color="auto"/>
              <w:right w:val="single" w:sz="8" w:space="0" w:color="auto"/>
            </w:tcBorders>
            <w:shd w:val="clear" w:color="auto" w:fill="auto"/>
            <w:noWrap/>
            <w:hideMark/>
          </w:tcPr>
          <w:p w14:paraId="5E8332BD" w14:textId="79B9A755"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0.78 (0.53, 1.04)</w:t>
            </w:r>
          </w:p>
        </w:tc>
        <w:tc>
          <w:tcPr>
            <w:tcW w:w="1418" w:type="dxa"/>
            <w:tcBorders>
              <w:top w:val="nil"/>
              <w:left w:val="nil"/>
              <w:bottom w:val="single" w:sz="8" w:space="0" w:color="auto"/>
              <w:right w:val="single" w:sz="8" w:space="0" w:color="auto"/>
            </w:tcBorders>
            <w:shd w:val="clear" w:color="auto" w:fill="auto"/>
          </w:tcPr>
          <w:p w14:paraId="6A75C022" w14:textId="62555D71"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0.78 (0.53, 1.04)</w:t>
            </w:r>
          </w:p>
        </w:tc>
        <w:tc>
          <w:tcPr>
            <w:tcW w:w="1418" w:type="dxa"/>
            <w:tcBorders>
              <w:top w:val="nil"/>
              <w:left w:val="nil"/>
              <w:bottom w:val="single" w:sz="8" w:space="0" w:color="auto"/>
              <w:right w:val="single" w:sz="8" w:space="0" w:color="auto"/>
            </w:tcBorders>
            <w:shd w:val="clear" w:color="auto" w:fill="auto"/>
          </w:tcPr>
          <w:p w14:paraId="6A3E7195" w14:textId="7FEE91BD" w:rsidR="00D37ACA" w:rsidRPr="00000E13" w:rsidRDefault="00D37ACA" w:rsidP="00D37ACA">
            <w:pPr>
              <w:spacing w:after="0" w:line="240" w:lineRule="auto"/>
              <w:jc w:val="center"/>
              <w:rPr>
                <w:rFonts w:ascii="Arial" w:eastAsia="Times New Roman" w:hAnsi="Arial" w:cs="Arial"/>
                <w:color w:val="000000"/>
                <w:sz w:val="16"/>
                <w:szCs w:val="16"/>
                <w:lang w:eastAsia="en-GB"/>
              </w:rPr>
            </w:pPr>
            <w:r w:rsidRPr="00000E13">
              <w:rPr>
                <w:rFonts w:ascii="Arial" w:hAnsi="Arial" w:cs="Arial"/>
                <w:color w:val="000000"/>
                <w:sz w:val="16"/>
                <w:szCs w:val="16"/>
              </w:rPr>
              <w:t>0.82 (0.56, 1.07)</w:t>
            </w:r>
          </w:p>
        </w:tc>
      </w:tr>
      <w:tr w:rsidR="00D37ACA" w:rsidRPr="00F574C3" w14:paraId="108CAD35" w14:textId="77777777" w:rsidTr="00F574C3">
        <w:trPr>
          <w:trHeight w:val="315"/>
          <w:jc w:val="center"/>
        </w:trPr>
        <w:tc>
          <w:tcPr>
            <w:tcW w:w="2845" w:type="dxa"/>
            <w:shd w:val="clear" w:color="auto" w:fill="auto"/>
            <w:noWrap/>
          </w:tcPr>
          <w:p w14:paraId="0892EECA" w14:textId="0E3A1BE1"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Highly symptomatic (7-12)</w:t>
            </w:r>
          </w:p>
        </w:tc>
        <w:tc>
          <w:tcPr>
            <w:tcW w:w="1017" w:type="dxa"/>
            <w:tcBorders>
              <w:top w:val="nil"/>
              <w:left w:val="single" w:sz="8" w:space="0" w:color="auto"/>
              <w:bottom w:val="single" w:sz="8" w:space="0" w:color="auto"/>
              <w:right w:val="single" w:sz="8" w:space="0" w:color="auto"/>
            </w:tcBorders>
            <w:shd w:val="clear" w:color="auto" w:fill="auto"/>
          </w:tcPr>
          <w:p w14:paraId="474AEFC0" w14:textId="7E59E9C1"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173/1016</w:t>
            </w:r>
          </w:p>
        </w:tc>
        <w:tc>
          <w:tcPr>
            <w:tcW w:w="1418" w:type="dxa"/>
            <w:tcBorders>
              <w:top w:val="nil"/>
              <w:left w:val="nil"/>
              <w:bottom w:val="single" w:sz="8" w:space="0" w:color="auto"/>
              <w:right w:val="single" w:sz="8" w:space="0" w:color="auto"/>
            </w:tcBorders>
            <w:shd w:val="clear" w:color="auto" w:fill="auto"/>
          </w:tcPr>
          <w:p w14:paraId="2B353F8B" w14:textId="5A69991B"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1.05 (0.85, 1.28)</w:t>
            </w:r>
          </w:p>
        </w:tc>
        <w:tc>
          <w:tcPr>
            <w:tcW w:w="1418" w:type="dxa"/>
            <w:tcBorders>
              <w:top w:val="nil"/>
              <w:left w:val="nil"/>
              <w:bottom w:val="single" w:sz="8" w:space="0" w:color="auto"/>
              <w:right w:val="single" w:sz="8" w:space="0" w:color="auto"/>
            </w:tcBorders>
            <w:shd w:val="clear" w:color="auto" w:fill="auto"/>
            <w:noWrap/>
          </w:tcPr>
          <w:p w14:paraId="07DF626D" w14:textId="202394BA"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1.08 (0.91, 1.38)</w:t>
            </w:r>
          </w:p>
        </w:tc>
        <w:tc>
          <w:tcPr>
            <w:tcW w:w="1418" w:type="dxa"/>
            <w:tcBorders>
              <w:top w:val="nil"/>
              <w:left w:val="nil"/>
              <w:bottom w:val="single" w:sz="8" w:space="0" w:color="auto"/>
              <w:right w:val="single" w:sz="8" w:space="0" w:color="auto"/>
            </w:tcBorders>
            <w:shd w:val="clear" w:color="auto" w:fill="auto"/>
            <w:noWrap/>
          </w:tcPr>
          <w:p w14:paraId="1FCF9510" w14:textId="100D56F9"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1.06 (0.86, 1.26)</w:t>
            </w:r>
          </w:p>
        </w:tc>
        <w:tc>
          <w:tcPr>
            <w:tcW w:w="1418" w:type="dxa"/>
            <w:tcBorders>
              <w:top w:val="nil"/>
              <w:left w:val="nil"/>
              <w:bottom w:val="single" w:sz="8" w:space="0" w:color="auto"/>
              <w:right w:val="single" w:sz="8" w:space="0" w:color="auto"/>
            </w:tcBorders>
            <w:shd w:val="clear" w:color="auto" w:fill="auto"/>
            <w:noWrap/>
          </w:tcPr>
          <w:p w14:paraId="799659C1" w14:textId="6ACE5929"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1.07 (0.87, 1.27)</w:t>
            </w:r>
          </w:p>
        </w:tc>
        <w:tc>
          <w:tcPr>
            <w:tcW w:w="1418" w:type="dxa"/>
            <w:tcBorders>
              <w:top w:val="nil"/>
              <w:left w:val="nil"/>
              <w:bottom w:val="single" w:sz="8" w:space="0" w:color="auto"/>
              <w:right w:val="single" w:sz="8" w:space="0" w:color="auto"/>
            </w:tcBorders>
            <w:shd w:val="clear" w:color="auto" w:fill="auto"/>
          </w:tcPr>
          <w:p w14:paraId="65AF2ECC" w14:textId="093F5769"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1.07 (0.86, 1.27)</w:t>
            </w:r>
          </w:p>
        </w:tc>
        <w:tc>
          <w:tcPr>
            <w:tcW w:w="1418" w:type="dxa"/>
            <w:tcBorders>
              <w:top w:val="nil"/>
              <w:left w:val="nil"/>
              <w:bottom w:val="single" w:sz="8" w:space="0" w:color="auto"/>
              <w:right w:val="single" w:sz="8" w:space="0" w:color="auto"/>
            </w:tcBorders>
            <w:shd w:val="clear" w:color="auto" w:fill="auto"/>
          </w:tcPr>
          <w:p w14:paraId="17FE443E" w14:textId="5E08FEA1"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1.12 (0.92, 1.33)</w:t>
            </w:r>
          </w:p>
        </w:tc>
      </w:tr>
      <w:tr w:rsidR="00D37ACA" w:rsidRPr="00F574C3" w14:paraId="4095FA53" w14:textId="77777777" w:rsidTr="00F574C3">
        <w:trPr>
          <w:trHeight w:val="315"/>
          <w:jc w:val="center"/>
        </w:trPr>
        <w:tc>
          <w:tcPr>
            <w:tcW w:w="2845" w:type="dxa"/>
            <w:shd w:val="clear" w:color="auto" w:fill="auto"/>
            <w:noWrap/>
          </w:tcPr>
          <w:p w14:paraId="7FDD83F2" w14:textId="664C43F4"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P for quadratic</w:t>
            </w:r>
          </w:p>
        </w:tc>
        <w:tc>
          <w:tcPr>
            <w:tcW w:w="1017" w:type="dxa"/>
            <w:tcBorders>
              <w:top w:val="nil"/>
              <w:left w:val="single" w:sz="8" w:space="0" w:color="auto"/>
              <w:bottom w:val="single" w:sz="8" w:space="0" w:color="auto"/>
              <w:right w:val="single" w:sz="8" w:space="0" w:color="auto"/>
            </w:tcBorders>
            <w:shd w:val="clear" w:color="auto" w:fill="auto"/>
          </w:tcPr>
          <w:p w14:paraId="435305F8" w14:textId="1A1D5C21"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418" w:type="dxa"/>
            <w:tcBorders>
              <w:top w:val="nil"/>
              <w:left w:val="nil"/>
              <w:bottom w:val="nil"/>
              <w:right w:val="nil"/>
            </w:tcBorders>
            <w:shd w:val="clear" w:color="auto" w:fill="auto"/>
          </w:tcPr>
          <w:p w14:paraId="2EE9768D" w14:textId="73641834"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&lt; 0.0001</w:t>
            </w:r>
          </w:p>
        </w:tc>
        <w:tc>
          <w:tcPr>
            <w:tcW w:w="1418" w:type="dxa"/>
            <w:tcBorders>
              <w:top w:val="nil"/>
              <w:left w:val="single" w:sz="8" w:space="0" w:color="auto"/>
              <w:bottom w:val="single" w:sz="8" w:space="0" w:color="auto"/>
              <w:right w:val="single" w:sz="8" w:space="0" w:color="auto"/>
            </w:tcBorders>
            <w:shd w:val="clear" w:color="auto" w:fill="auto"/>
            <w:noWrap/>
          </w:tcPr>
          <w:p w14:paraId="701BD5DE" w14:textId="62018843"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0.017</w:t>
            </w:r>
          </w:p>
        </w:tc>
        <w:tc>
          <w:tcPr>
            <w:tcW w:w="1418" w:type="dxa"/>
            <w:tcBorders>
              <w:top w:val="nil"/>
              <w:left w:val="nil"/>
              <w:bottom w:val="single" w:sz="8" w:space="0" w:color="auto"/>
              <w:right w:val="single" w:sz="8" w:space="0" w:color="auto"/>
            </w:tcBorders>
            <w:shd w:val="clear" w:color="auto" w:fill="auto"/>
            <w:noWrap/>
          </w:tcPr>
          <w:p w14:paraId="76E8A8B2" w14:textId="6FD55877"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0.028</w:t>
            </w:r>
          </w:p>
        </w:tc>
        <w:tc>
          <w:tcPr>
            <w:tcW w:w="1418" w:type="dxa"/>
            <w:tcBorders>
              <w:top w:val="nil"/>
              <w:left w:val="nil"/>
              <w:bottom w:val="single" w:sz="8" w:space="0" w:color="auto"/>
              <w:right w:val="single" w:sz="8" w:space="0" w:color="auto"/>
            </w:tcBorders>
            <w:shd w:val="clear" w:color="auto" w:fill="auto"/>
            <w:noWrap/>
          </w:tcPr>
          <w:p w14:paraId="569CA907" w14:textId="66AFBD2C"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0.034</w:t>
            </w:r>
          </w:p>
        </w:tc>
        <w:tc>
          <w:tcPr>
            <w:tcW w:w="1418" w:type="dxa"/>
            <w:tcBorders>
              <w:top w:val="nil"/>
              <w:left w:val="nil"/>
              <w:bottom w:val="single" w:sz="8" w:space="0" w:color="auto"/>
              <w:right w:val="single" w:sz="8" w:space="0" w:color="auto"/>
            </w:tcBorders>
            <w:shd w:val="clear" w:color="auto" w:fill="auto"/>
          </w:tcPr>
          <w:p w14:paraId="6ECC5A39" w14:textId="7EF92935"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0.036</w:t>
            </w:r>
          </w:p>
        </w:tc>
        <w:tc>
          <w:tcPr>
            <w:tcW w:w="1418" w:type="dxa"/>
            <w:tcBorders>
              <w:top w:val="nil"/>
              <w:left w:val="nil"/>
              <w:bottom w:val="single" w:sz="8" w:space="0" w:color="auto"/>
              <w:right w:val="single" w:sz="8" w:space="0" w:color="auto"/>
            </w:tcBorders>
            <w:shd w:val="clear" w:color="auto" w:fill="auto"/>
          </w:tcPr>
          <w:p w14:paraId="530D4ED4" w14:textId="37AEC97F"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0.003</w:t>
            </w:r>
          </w:p>
        </w:tc>
      </w:tr>
      <w:tr w:rsidR="00D37ACA" w:rsidRPr="00F574C3" w14:paraId="241BACE9" w14:textId="77777777" w:rsidTr="00F574C3">
        <w:trPr>
          <w:trHeight w:val="315"/>
          <w:jc w:val="center"/>
        </w:trPr>
        <w:tc>
          <w:tcPr>
            <w:tcW w:w="2845" w:type="dxa"/>
            <w:shd w:val="clear" w:color="auto" w:fill="auto"/>
            <w:noWrap/>
          </w:tcPr>
          <w:p w14:paraId="54B11DCA" w14:textId="16D7D0D8"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P for linear trend</w:t>
            </w:r>
          </w:p>
        </w:tc>
        <w:tc>
          <w:tcPr>
            <w:tcW w:w="1017" w:type="dxa"/>
            <w:tcBorders>
              <w:top w:val="nil"/>
              <w:left w:val="single" w:sz="8" w:space="0" w:color="auto"/>
              <w:bottom w:val="single" w:sz="8" w:space="0" w:color="auto"/>
              <w:right w:val="single" w:sz="8" w:space="0" w:color="auto"/>
            </w:tcBorders>
            <w:shd w:val="clear" w:color="auto" w:fill="auto"/>
          </w:tcPr>
          <w:p w14:paraId="49B391BF" w14:textId="4774CEB3"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418" w:type="dxa"/>
            <w:tcBorders>
              <w:top w:val="single" w:sz="8" w:space="0" w:color="auto"/>
              <w:left w:val="nil"/>
              <w:bottom w:val="single" w:sz="8" w:space="0" w:color="auto"/>
              <w:right w:val="single" w:sz="8" w:space="0" w:color="auto"/>
            </w:tcBorders>
            <w:shd w:val="clear" w:color="auto" w:fill="auto"/>
          </w:tcPr>
          <w:p w14:paraId="3B68BFC1" w14:textId="672A8064"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0.251</w:t>
            </w:r>
          </w:p>
        </w:tc>
        <w:tc>
          <w:tcPr>
            <w:tcW w:w="1418" w:type="dxa"/>
            <w:tcBorders>
              <w:top w:val="nil"/>
              <w:left w:val="nil"/>
              <w:bottom w:val="single" w:sz="8" w:space="0" w:color="auto"/>
              <w:right w:val="single" w:sz="8" w:space="0" w:color="auto"/>
            </w:tcBorders>
            <w:shd w:val="clear" w:color="auto" w:fill="auto"/>
            <w:noWrap/>
          </w:tcPr>
          <w:p w14:paraId="29D0ADD8" w14:textId="648C7496"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0.099</w:t>
            </w:r>
          </w:p>
        </w:tc>
        <w:tc>
          <w:tcPr>
            <w:tcW w:w="1418" w:type="dxa"/>
            <w:tcBorders>
              <w:top w:val="nil"/>
              <w:left w:val="nil"/>
              <w:bottom w:val="single" w:sz="8" w:space="0" w:color="auto"/>
              <w:right w:val="single" w:sz="8" w:space="0" w:color="auto"/>
            </w:tcBorders>
            <w:shd w:val="clear" w:color="auto" w:fill="auto"/>
            <w:noWrap/>
          </w:tcPr>
          <w:p w14:paraId="45A9FAAE" w14:textId="7B618CC9"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0.148</w:t>
            </w:r>
          </w:p>
        </w:tc>
        <w:tc>
          <w:tcPr>
            <w:tcW w:w="1418" w:type="dxa"/>
            <w:tcBorders>
              <w:top w:val="nil"/>
              <w:left w:val="nil"/>
              <w:bottom w:val="single" w:sz="8" w:space="0" w:color="auto"/>
              <w:right w:val="single" w:sz="8" w:space="0" w:color="auto"/>
            </w:tcBorders>
            <w:shd w:val="clear" w:color="auto" w:fill="auto"/>
          </w:tcPr>
          <w:p w14:paraId="2502BC6E" w14:textId="6862E33E"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0.147</w:t>
            </w:r>
          </w:p>
        </w:tc>
        <w:tc>
          <w:tcPr>
            <w:tcW w:w="1418" w:type="dxa"/>
            <w:tcBorders>
              <w:top w:val="nil"/>
              <w:left w:val="nil"/>
              <w:bottom w:val="single" w:sz="8" w:space="0" w:color="auto"/>
              <w:right w:val="single" w:sz="8" w:space="0" w:color="auto"/>
            </w:tcBorders>
            <w:shd w:val="clear" w:color="auto" w:fill="auto"/>
          </w:tcPr>
          <w:p w14:paraId="26BFAFD7" w14:textId="34B4B4D7"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0.145</w:t>
            </w:r>
          </w:p>
        </w:tc>
        <w:tc>
          <w:tcPr>
            <w:tcW w:w="1418" w:type="dxa"/>
            <w:tcBorders>
              <w:top w:val="nil"/>
              <w:left w:val="nil"/>
              <w:bottom w:val="single" w:sz="8" w:space="0" w:color="auto"/>
              <w:right w:val="single" w:sz="8" w:space="0" w:color="auto"/>
            </w:tcBorders>
            <w:shd w:val="clear" w:color="auto" w:fill="auto"/>
            <w:noWrap/>
          </w:tcPr>
          <w:p w14:paraId="75038BEB" w14:textId="138A647D"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0.075</w:t>
            </w:r>
          </w:p>
        </w:tc>
      </w:tr>
      <w:tr w:rsidR="003605B2" w:rsidRPr="00F574C3" w14:paraId="4095FE7D" w14:textId="77777777" w:rsidTr="00F574C3">
        <w:trPr>
          <w:trHeight w:val="315"/>
          <w:jc w:val="center"/>
        </w:trPr>
        <w:tc>
          <w:tcPr>
            <w:tcW w:w="2845" w:type="dxa"/>
            <w:shd w:val="clear" w:color="auto" w:fill="auto"/>
            <w:noWrap/>
          </w:tcPr>
          <w:p w14:paraId="54C527E8" w14:textId="7073A2D7" w:rsidR="003605B2" w:rsidRPr="00F574C3" w:rsidRDefault="003605B2" w:rsidP="003605B2">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Per SD (3.5 points) decrease</w:t>
            </w:r>
          </w:p>
        </w:tc>
        <w:tc>
          <w:tcPr>
            <w:tcW w:w="1017" w:type="dxa"/>
            <w:tcBorders>
              <w:top w:val="nil"/>
              <w:left w:val="single" w:sz="8" w:space="0" w:color="auto"/>
              <w:bottom w:val="single" w:sz="8" w:space="0" w:color="auto"/>
              <w:right w:val="single" w:sz="8" w:space="0" w:color="auto"/>
            </w:tcBorders>
            <w:shd w:val="clear" w:color="auto" w:fill="auto"/>
          </w:tcPr>
          <w:p w14:paraId="4211DAA1" w14:textId="3F3DD4B8" w:rsidR="003605B2" w:rsidRPr="00F574C3" w:rsidRDefault="003605B2" w:rsidP="003605B2">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953/7361</w:t>
            </w:r>
          </w:p>
        </w:tc>
        <w:tc>
          <w:tcPr>
            <w:tcW w:w="1418" w:type="dxa"/>
            <w:tcBorders>
              <w:top w:val="nil"/>
              <w:left w:val="nil"/>
              <w:bottom w:val="single" w:sz="8" w:space="0" w:color="auto"/>
              <w:right w:val="single" w:sz="8" w:space="0" w:color="auto"/>
            </w:tcBorders>
            <w:shd w:val="clear" w:color="auto" w:fill="auto"/>
          </w:tcPr>
          <w:p w14:paraId="27D44AB4" w14:textId="4216715B"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0.93 (0.81, 1.06)</w:t>
            </w:r>
          </w:p>
        </w:tc>
        <w:tc>
          <w:tcPr>
            <w:tcW w:w="1418" w:type="dxa"/>
            <w:tcBorders>
              <w:top w:val="nil"/>
              <w:left w:val="nil"/>
              <w:bottom w:val="single" w:sz="8" w:space="0" w:color="auto"/>
              <w:right w:val="single" w:sz="8" w:space="0" w:color="auto"/>
            </w:tcBorders>
            <w:shd w:val="clear" w:color="auto" w:fill="auto"/>
            <w:noWrap/>
          </w:tcPr>
          <w:p w14:paraId="2A98D124" w14:textId="69D54A3B"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0.91 (0.79, 1.04)</w:t>
            </w:r>
          </w:p>
        </w:tc>
        <w:tc>
          <w:tcPr>
            <w:tcW w:w="1418" w:type="dxa"/>
            <w:tcBorders>
              <w:top w:val="nil"/>
              <w:left w:val="nil"/>
              <w:bottom w:val="single" w:sz="8" w:space="0" w:color="auto"/>
              <w:right w:val="single" w:sz="8" w:space="0" w:color="auto"/>
            </w:tcBorders>
            <w:shd w:val="clear" w:color="auto" w:fill="auto"/>
            <w:noWrap/>
          </w:tcPr>
          <w:p w14:paraId="439C0E19" w14:textId="72ECD85B"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0.92 (0.80, 1.05)</w:t>
            </w:r>
          </w:p>
        </w:tc>
        <w:tc>
          <w:tcPr>
            <w:tcW w:w="1418" w:type="dxa"/>
            <w:tcBorders>
              <w:top w:val="nil"/>
              <w:left w:val="nil"/>
              <w:bottom w:val="single" w:sz="8" w:space="0" w:color="auto"/>
              <w:right w:val="single" w:sz="8" w:space="0" w:color="auto"/>
            </w:tcBorders>
            <w:shd w:val="clear" w:color="auto" w:fill="auto"/>
          </w:tcPr>
          <w:p w14:paraId="54D59B84" w14:textId="2341DAAE"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0.92 (0.80, 1.05)</w:t>
            </w:r>
          </w:p>
        </w:tc>
        <w:tc>
          <w:tcPr>
            <w:tcW w:w="1418" w:type="dxa"/>
            <w:tcBorders>
              <w:top w:val="nil"/>
              <w:left w:val="nil"/>
              <w:bottom w:val="single" w:sz="8" w:space="0" w:color="auto"/>
              <w:right w:val="single" w:sz="8" w:space="0" w:color="auto"/>
            </w:tcBorders>
            <w:shd w:val="clear" w:color="auto" w:fill="auto"/>
          </w:tcPr>
          <w:p w14:paraId="29C46C60" w14:textId="304F5230"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0.92 (0.80, 1.05)</w:t>
            </w:r>
          </w:p>
        </w:tc>
        <w:tc>
          <w:tcPr>
            <w:tcW w:w="1418" w:type="dxa"/>
            <w:tcBorders>
              <w:top w:val="nil"/>
              <w:left w:val="nil"/>
              <w:bottom w:val="single" w:sz="8" w:space="0" w:color="auto"/>
              <w:right w:val="single" w:sz="8" w:space="0" w:color="auto"/>
            </w:tcBorders>
            <w:shd w:val="clear" w:color="auto" w:fill="auto"/>
            <w:noWrap/>
          </w:tcPr>
          <w:p w14:paraId="21BBE6E7" w14:textId="74F9F8F4" w:rsidR="003605B2" w:rsidRPr="00000E13" w:rsidRDefault="003605B2" w:rsidP="003605B2">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0.88 (0.75, 1.02)</w:t>
            </w:r>
          </w:p>
        </w:tc>
      </w:tr>
      <w:tr w:rsidR="00D37ACA" w:rsidRPr="00F574C3" w14:paraId="52146948" w14:textId="77777777" w:rsidTr="00F574C3">
        <w:trPr>
          <w:trHeight w:val="315"/>
          <w:jc w:val="center"/>
        </w:trPr>
        <w:tc>
          <w:tcPr>
            <w:tcW w:w="2845" w:type="dxa"/>
            <w:shd w:val="clear" w:color="auto" w:fill="auto"/>
            <w:noWrap/>
          </w:tcPr>
          <w:p w14:paraId="5550E1B1" w14:textId="1F3B1109"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017" w:type="dxa"/>
            <w:tcBorders>
              <w:top w:val="nil"/>
              <w:left w:val="single" w:sz="8" w:space="0" w:color="auto"/>
              <w:bottom w:val="single" w:sz="8" w:space="0" w:color="auto"/>
              <w:right w:val="single" w:sz="8" w:space="0" w:color="auto"/>
            </w:tcBorders>
            <w:shd w:val="clear" w:color="auto" w:fill="auto"/>
          </w:tcPr>
          <w:p w14:paraId="2669DD68" w14:textId="34D09B22"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1438B7C3" w14:textId="41DC2FCF"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1AEF2CCD" w14:textId="3722E47A"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649684B8" w14:textId="50A3F2B6"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7D6E7549" w14:textId="3CA31A84"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61403DC8" w14:textId="583D1118"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119667AF" w14:textId="39C5A913"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r>
      <w:tr w:rsidR="00D37ACA" w:rsidRPr="00F574C3" w14:paraId="6A11E4FB" w14:textId="77777777" w:rsidTr="00F574C3">
        <w:trPr>
          <w:trHeight w:val="315"/>
          <w:jc w:val="center"/>
        </w:trPr>
        <w:tc>
          <w:tcPr>
            <w:tcW w:w="2845" w:type="dxa"/>
            <w:shd w:val="clear" w:color="auto" w:fill="auto"/>
            <w:noWrap/>
          </w:tcPr>
          <w:p w14:paraId="7417DEA6" w14:textId="6B28EDAA" w:rsidR="00D37ACA" w:rsidRPr="00F574C3" w:rsidRDefault="00D37ACA" w:rsidP="00D37ACA">
            <w:pPr>
              <w:spacing w:after="0" w:line="240" w:lineRule="auto"/>
              <w:rPr>
                <w:rFonts w:ascii="Arial" w:eastAsia="Times New Roman" w:hAnsi="Arial" w:cs="Arial"/>
                <w:color w:val="000000"/>
                <w:sz w:val="16"/>
                <w:szCs w:val="16"/>
                <w:highlight w:val="yellow"/>
                <w:lang w:eastAsia="en-GB"/>
              </w:rPr>
            </w:pPr>
            <w:r w:rsidRPr="00F574C3">
              <w:rPr>
                <w:rFonts w:ascii="Arial" w:hAnsi="Arial" w:cs="Arial"/>
                <w:b/>
                <w:bCs/>
                <w:color w:val="000000"/>
                <w:sz w:val="16"/>
                <w:szCs w:val="16"/>
              </w:rPr>
              <w:t>Physical morbidity</w:t>
            </w:r>
          </w:p>
        </w:tc>
        <w:tc>
          <w:tcPr>
            <w:tcW w:w="1017" w:type="dxa"/>
            <w:tcBorders>
              <w:top w:val="nil"/>
              <w:left w:val="single" w:sz="8" w:space="0" w:color="auto"/>
              <w:bottom w:val="single" w:sz="8" w:space="0" w:color="auto"/>
              <w:right w:val="single" w:sz="8" w:space="0" w:color="auto"/>
            </w:tcBorders>
            <w:shd w:val="clear" w:color="auto" w:fill="auto"/>
          </w:tcPr>
          <w:p w14:paraId="60DBA1B3" w14:textId="6EF41232"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7A77462C" w14:textId="246AEF44"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52C56AEF" w14:textId="3569DB25"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7AA42A90" w14:textId="3908F34F"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0701CB0E" w14:textId="276AE183"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2235F315" w14:textId="4A5A20D3"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6AD78B8F" w14:textId="7EAA2E5E" w:rsidR="00D37ACA" w:rsidRPr="00000E13" w:rsidRDefault="00D37ACA" w:rsidP="00D37ACA">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 </w:t>
            </w:r>
          </w:p>
        </w:tc>
      </w:tr>
      <w:tr w:rsidR="00867C6E" w:rsidRPr="00F574C3" w14:paraId="5F311A63" w14:textId="77777777" w:rsidTr="00F574C3">
        <w:trPr>
          <w:trHeight w:val="315"/>
          <w:jc w:val="center"/>
        </w:trPr>
        <w:tc>
          <w:tcPr>
            <w:tcW w:w="2845" w:type="dxa"/>
            <w:shd w:val="clear" w:color="auto" w:fill="auto"/>
            <w:noWrap/>
          </w:tcPr>
          <w:p w14:paraId="68948A4B" w14:textId="5903F780" w:rsidR="00867C6E" w:rsidRPr="00F574C3" w:rsidRDefault="00867C6E" w:rsidP="00867C6E">
            <w:pPr>
              <w:spacing w:after="0" w:line="240" w:lineRule="auto"/>
              <w:rPr>
                <w:rFonts w:ascii="Arial" w:eastAsia="Times New Roman" w:hAnsi="Arial" w:cs="Arial"/>
                <w:b/>
                <w:bCs/>
                <w:color w:val="000000"/>
                <w:sz w:val="16"/>
                <w:szCs w:val="16"/>
                <w:highlight w:val="yellow"/>
                <w:lang w:eastAsia="en-GB"/>
              </w:rPr>
            </w:pPr>
            <w:proofErr w:type="spellStart"/>
            <w:r w:rsidRPr="00F574C3">
              <w:rPr>
                <w:rFonts w:ascii="Arial" w:hAnsi="Arial" w:cs="Arial"/>
                <w:color w:val="000000"/>
                <w:sz w:val="16"/>
                <w:szCs w:val="16"/>
              </w:rPr>
              <w:t>Cardiometabolic</w:t>
            </w:r>
            <w:proofErr w:type="spellEnd"/>
            <w:r w:rsidRPr="00F574C3">
              <w:rPr>
                <w:rFonts w:ascii="Arial" w:hAnsi="Arial" w:cs="Arial"/>
                <w:color w:val="000000"/>
                <w:sz w:val="16"/>
                <w:szCs w:val="16"/>
              </w:rPr>
              <w:t xml:space="preserve"> disease</w:t>
            </w:r>
          </w:p>
        </w:tc>
        <w:tc>
          <w:tcPr>
            <w:tcW w:w="1017" w:type="dxa"/>
            <w:tcBorders>
              <w:top w:val="nil"/>
              <w:left w:val="single" w:sz="8" w:space="0" w:color="auto"/>
              <w:bottom w:val="single" w:sz="8" w:space="0" w:color="auto"/>
              <w:right w:val="single" w:sz="8" w:space="0" w:color="auto"/>
            </w:tcBorders>
            <w:shd w:val="clear" w:color="auto" w:fill="auto"/>
          </w:tcPr>
          <w:p w14:paraId="307EB804" w14:textId="61C1C5AE" w:rsidR="00867C6E" w:rsidRPr="00F574C3" w:rsidRDefault="00867C6E" w:rsidP="00867C6E">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147/1905</w:t>
            </w:r>
          </w:p>
        </w:tc>
        <w:tc>
          <w:tcPr>
            <w:tcW w:w="1418" w:type="dxa"/>
            <w:tcBorders>
              <w:top w:val="nil"/>
              <w:left w:val="nil"/>
              <w:bottom w:val="single" w:sz="8" w:space="0" w:color="auto"/>
              <w:right w:val="single" w:sz="8" w:space="0" w:color="auto"/>
            </w:tcBorders>
            <w:shd w:val="clear" w:color="auto" w:fill="auto"/>
          </w:tcPr>
          <w:p w14:paraId="4A4CCECD" w14:textId="61C99606" w:rsidR="00867C6E" w:rsidRPr="00000E13" w:rsidRDefault="00867C6E" w:rsidP="00867C6E">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0.82 (0.67, 1.00)</w:t>
            </w:r>
          </w:p>
        </w:tc>
        <w:tc>
          <w:tcPr>
            <w:tcW w:w="1418" w:type="dxa"/>
            <w:tcBorders>
              <w:top w:val="nil"/>
              <w:left w:val="nil"/>
              <w:bottom w:val="single" w:sz="8" w:space="0" w:color="auto"/>
              <w:right w:val="single" w:sz="8" w:space="0" w:color="auto"/>
            </w:tcBorders>
            <w:shd w:val="clear" w:color="auto" w:fill="auto"/>
          </w:tcPr>
          <w:p w14:paraId="258A53D6" w14:textId="440FA95E" w:rsidR="00867C6E" w:rsidRPr="00000E13" w:rsidRDefault="00867C6E" w:rsidP="00867C6E">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0.82 (0.67, 1.00)</w:t>
            </w:r>
          </w:p>
        </w:tc>
        <w:tc>
          <w:tcPr>
            <w:tcW w:w="1418" w:type="dxa"/>
            <w:tcBorders>
              <w:top w:val="nil"/>
              <w:left w:val="nil"/>
              <w:bottom w:val="single" w:sz="8" w:space="0" w:color="auto"/>
              <w:right w:val="single" w:sz="8" w:space="0" w:color="auto"/>
            </w:tcBorders>
            <w:shd w:val="clear" w:color="auto" w:fill="auto"/>
          </w:tcPr>
          <w:p w14:paraId="46BF047F" w14:textId="0BE7CFAE" w:rsidR="00867C6E" w:rsidRPr="00000E13" w:rsidRDefault="00867C6E" w:rsidP="00867C6E">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0.83 (0.68, 1.01)</w:t>
            </w:r>
          </w:p>
        </w:tc>
        <w:tc>
          <w:tcPr>
            <w:tcW w:w="1418" w:type="dxa"/>
            <w:tcBorders>
              <w:top w:val="nil"/>
              <w:left w:val="nil"/>
              <w:bottom w:val="single" w:sz="8" w:space="0" w:color="auto"/>
              <w:right w:val="single" w:sz="8" w:space="0" w:color="auto"/>
            </w:tcBorders>
            <w:shd w:val="clear" w:color="auto" w:fill="auto"/>
          </w:tcPr>
          <w:p w14:paraId="291C481E" w14:textId="262B157C" w:rsidR="00867C6E" w:rsidRPr="00000E13" w:rsidRDefault="00867C6E" w:rsidP="00867C6E">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0.80 (0.66, 0.98)</w:t>
            </w:r>
          </w:p>
        </w:tc>
        <w:tc>
          <w:tcPr>
            <w:tcW w:w="1418" w:type="dxa"/>
            <w:tcBorders>
              <w:top w:val="nil"/>
              <w:left w:val="nil"/>
              <w:bottom w:val="single" w:sz="8" w:space="0" w:color="auto"/>
              <w:right w:val="single" w:sz="8" w:space="0" w:color="auto"/>
            </w:tcBorders>
            <w:shd w:val="clear" w:color="auto" w:fill="auto"/>
          </w:tcPr>
          <w:p w14:paraId="4D3ABEE3" w14:textId="0D7994B9" w:rsidR="00867C6E" w:rsidRPr="00000E13" w:rsidRDefault="00867C6E" w:rsidP="00867C6E">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0.78 (0.64, 0.95)</w:t>
            </w:r>
          </w:p>
        </w:tc>
        <w:tc>
          <w:tcPr>
            <w:tcW w:w="1418" w:type="dxa"/>
            <w:tcBorders>
              <w:top w:val="nil"/>
              <w:left w:val="nil"/>
              <w:bottom w:val="single" w:sz="8" w:space="0" w:color="auto"/>
              <w:right w:val="single" w:sz="8" w:space="0" w:color="auto"/>
            </w:tcBorders>
            <w:shd w:val="clear" w:color="auto" w:fill="auto"/>
          </w:tcPr>
          <w:p w14:paraId="3D07616B" w14:textId="3CAE4EB4" w:rsidR="00867C6E" w:rsidRPr="00000E13" w:rsidRDefault="00867C6E" w:rsidP="00867C6E">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0.78 (0.64, 0.95)</w:t>
            </w:r>
          </w:p>
        </w:tc>
      </w:tr>
      <w:tr w:rsidR="00000E13" w:rsidRPr="00F574C3" w14:paraId="350EC05A" w14:textId="77777777" w:rsidTr="0092771E">
        <w:trPr>
          <w:trHeight w:val="315"/>
          <w:jc w:val="center"/>
        </w:trPr>
        <w:tc>
          <w:tcPr>
            <w:tcW w:w="2845" w:type="dxa"/>
            <w:shd w:val="clear" w:color="auto" w:fill="auto"/>
            <w:noWrap/>
          </w:tcPr>
          <w:p w14:paraId="79CE43F8" w14:textId="083ACF7B" w:rsidR="00000E13" w:rsidRPr="00F574C3" w:rsidRDefault="00000E13" w:rsidP="00000E13">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Respiratory disease</w:t>
            </w:r>
          </w:p>
        </w:tc>
        <w:tc>
          <w:tcPr>
            <w:tcW w:w="1017" w:type="dxa"/>
            <w:tcBorders>
              <w:top w:val="nil"/>
              <w:left w:val="single" w:sz="8" w:space="0" w:color="auto"/>
              <w:bottom w:val="single" w:sz="8" w:space="0" w:color="auto"/>
              <w:right w:val="single" w:sz="8" w:space="0" w:color="auto"/>
            </w:tcBorders>
            <w:shd w:val="clear" w:color="auto" w:fill="auto"/>
          </w:tcPr>
          <w:p w14:paraId="5572044A" w14:textId="219C18F2" w:rsidR="00000E13" w:rsidRPr="00F574C3" w:rsidRDefault="00000E13" w:rsidP="00000E13">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107/1034</w:t>
            </w:r>
          </w:p>
        </w:tc>
        <w:tc>
          <w:tcPr>
            <w:tcW w:w="1418" w:type="dxa"/>
            <w:tcBorders>
              <w:top w:val="nil"/>
              <w:left w:val="nil"/>
              <w:bottom w:val="single" w:sz="8" w:space="0" w:color="auto"/>
              <w:right w:val="single" w:sz="8" w:space="0" w:color="auto"/>
            </w:tcBorders>
            <w:shd w:val="clear" w:color="auto" w:fill="auto"/>
          </w:tcPr>
          <w:p w14:paraId="2FC5A22C" w14:textId="7C75AEDD"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0.71 (0.57, 0.88)</w:t>
            </w:r>
          </w:p>
        </w:tc>
        <w:tc>
          <w:tcPr>
            <w:tcW w:w="1418" w:type="dxa"/>
            <w:tcBorders>
              <w:top w:val="nil"/>
              <w:left w:val="nil"/>
              <w:bottom w:val="single" w:sz="8" w:space="0" w:color="auto"/>
              <w:right w:val="single" w:sz="8" w:space="0" w:color="auto"/>
            </w:tcBorders>
            <w:shd w:val="clear" w:color="auto" w:fill="auto"/>
            <w:vAlign w:val="center"/>
          </w:tcPr>
          <w:p w14:paraId="79127288" w14:textId="1CCF97AA"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0.71 (0.57, 0.88)</w:t>
            </w:r>
          </w:p>
        </w:tc>
        <w:tc>
          <w:tcPr>
            <w:tcW w:w="1418" w:type="dxa"/>
            <w:tcBorders>
              <w:top w:val="nil"/>
              <w:left w:val="nil"/>
              <w:bottom w:val="single" w:sz="8" w:space="0" w:color="auto"/>
              <w:right w:val="single" w:sz="8" w:space="0" w:color="auto"/>
            </w:tcBorders>
            <w:shd w:val="clear" w:color="auto" w:fill="auto"/>
            <w:vAlign w:val="center"/>
          </w:tcPr>
          <w:p w14:paraId="53C0CBE8" w14:textId="30C6AD2E"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0.72 (0.58, 0.90)</w:t>
            </w:r>
          </w:p>
        </w:tc>
        <w:tc>
          <w:tcPr>
            <w:tcW w:w="1418" w:type="dxa"/>
            <w:tcBorders>
              <w:top w:val="nil"/>
              <w:left w:val="nil"/>
              <w:bottom w:val="single" w:sz="8" w:space="0" w:color="auto"/>
              <w:right w:val="single" w:sz="8" w:space="0" w:color="auto"/>
            </w:tcBorders>
            <w:shd w:val="clear" w:color="auto" w:fill="auto"/>
            <w:vAlign w:val="center"/>
          </w:tcPr>
          <w:p w14:paraId="265B70E7" w14:textId="6B6CB713"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0.73 (0.58, 0.90)</w:t>
            </w:r>
          </w:p>
        </w:tc>
        <w:tc>
          <w:tcPr>
            <w:tcW w:w="1418" w:type="dxa"/>
            <w:tcBorders>
              <w:top w:val="nil"/>
              <w:left w:val="nil"/>
              <w:bottom w:val="single" w:sz="8" w:space="0" w:color="auto"/>
              <w:right w:val="single" w:sz="8" w:space="0" w:color="auto"/>
            </w:tcBorders>
            <w:shd w:val="clear" w:color="auto" w:fill="auto"/>
            <w:vAlign w:val="center"/>
          </w:tcPr>
          <w:p w14:paraId="33729644" w14:textId="6C491B1B"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0.72 (0.57, 0.89)</w:t>
            </w:r>
          </w:p>
        </w:tc>
        <w:tc>
          <w:tcPr>
            <w:tcW w:w="1418" w:type="dxa"/>
            <w:tcBorders>
              <w:top w:val="nil"/>
              <w:left w:val="nil"/>
              <w:bottom w:val="single" w:sz="8" w:space="0" w:color="auto"/>
              <w:right w:val="single" w:sz="8" w:space="0" w:color="auto"/>
            </w:tcBorders>
            <w:shd w:val="clear" w:color="auto" w:fill="auto"/>
            <w:vAlign w:val="center"/>
          </w:tcPr>
          <w:p w14:paraId="1D071DCB" w14:textId="1890141E"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0.74 (0.59, 0.93)</w:t>
            </w:r>
          </w:p>
        </w:tc>
      </w:tr>
      <w:tr w:rsidR="00000E13" w:rsidRPr="00F574C3" w14:paraId="64A6778C" w14:textId="77777777" w:rsidTr="009468CC">
        <w:trPr>
          <w:trHeight w:val="315"/>
          <w:jc w:val="center"/>
        </w:trPr>
        <w:tc>
          <w:tcPr>
            <w:tcW w:w="2845" w:type="dxa"/>
            <w:shd w:val="clear" w:color="auto" w:fill="auto"/>
            <w:noWrap/>
          </w:tcPr>
          <w:p w14:paraId="11F5FABD" w14:textId="53365D53" w:rsidR="00000E13" w:rsidRPr="00F574C3" w:rsidRDefault="00000E13" w:rsidP="00000E13">
            <w:pPr>
              <w:spacing w:after="0" w:line="240" w:lineRule="auto"/>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Any cancer</w:t>
            </w:r>
          </w:p>
        </w:tc>
        <w:tc>
          <w:tcPr>
            <w:tcW w:w="1017" w:type="dxa"/>
            <w:tcBorders>
              <w:top w:val="nil"/>
              <w:left w:val="single" w:sz="8" w:space="0" w:color="auto"/>
              <w:bottom w:val="single" w:sz="8" w:space="0" w:color="auto"/>
              <w:right w:val="single" w:sz="8" w:space="0" w:color="auto"/>
            </w:tcBorders>
            <w:shd w:val="clear" w:color="auto" w:fill="auto"/>
          </w:tcPr>
          <w:p w14:paraId="433E18FD" w14:textId="69D5FF4C" w:rsidR="00000E13" w:rsidRPr="00F574C3" w:rsidRDefault="00000E13" w:rsidP="00000E13">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29/389</w:t>
            </w:r>
          </w:p>
        </w:tc>
        <w:tc>
          <w:tcPr>
            <w:tcW w:w="1418" w:type="dxa"/>
            <w:tcBorders>
              <w:top w:val="nil"/>
              <w:left w:val="nil"/>
              <w:bottom w:val="single" w:sz="8" w:space="0" w:color="auto"/>
              <w:right w:val="single" w:sz="8" w:space="0" w:color="auto"/>
            </w:tcBorders>
            <w:shd w:val="clear" w:color="auto" w:fill="auto"/>
          </w:tcPr>
          <w:p w14:paraId="1C447547" w14:textId="51AFF50E"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0.87 (0.58, 1.28)</w:t>
            </w:r>
          </w:p>
        </w:tc>
        <w:tc>
          <w:tcPr>
            <w:tcW w:w="1418" w:type="dxa"/>
            <w:tcBorders>
              <w:top w:val="nil"/>
              <w:left w:val="nil"/>
              <w:bottom w:val="single" w:sz="8" w:space="0" w:color="auto"/>
              <w:right w:val="single" w:sz="8" w:space="0" w:color="auto"/>
            </w:tcBorders>
            <w:shd w:val="clear" w:color="auto" w:fill="auto"/>
            <w:vAlign w:val="center"/>
          </w:tcPr>
          <w:p w14:paraId="24A0E76C" w14:textId="6C336D73"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0.87 (0.58, 1.28)</w:t>
            </w:r>
          </w:p>
        </w:tc>
        <w:tc>
          <w:tcPr>
            <w:tcW w:w="1418" w:type="dxa"/>
            <w:tcBorders>
              <w:top w:val="nil"/>
              <w:left w:val="nil"/>
              <w:bottom w:val="single" w:sz="8" w:space="0" w:color="auto"/>
              <w:right w:val="single" w:sz="8" w:space="0" w:color="auto"/>
            </w:tcBorders>
            <w:shd w:val="clear" w:color="auto" w:fill="auto"/>
            <w:vAlign w:val="center"/>
          </w:tcPr>
          <w:p w14:paraId="4BDAEE01" w14:textId="2BECCB01"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0.89 (0.59, 1.30)</w:t>
            </w:r>
          </w:p>
        </w:tc>
        <w:tc>
          <w:tcPr>
            <w:tcW w:w="1418" w:type="dxa"/>
            <w:tcBorders>
              <w:top w:val="nil"/>
              <w:left w:val="nil"/>
              <w:bottom w:val="single" w:sz="8" w:space="0" w:color="auto"/>
              <w:right w:val="single" w:sz="8" w:space="0" w:color="auto"/>
            </w:tcBorders>
            <w:shd w:val="clear" w:color="auto" w:fill="auto"/>
            <w:vAlign w:val="center"/>
          </w:tcPr>
          <w:p w14:paraId="28E9790D" w14:textId="1FD1A87D"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0.90 (0.59, 1.32)</w:t>
            </w:r>
          </w:p>
        </w:tc>
        <w:tc>
          <w:tcPr>
            <w:tcW w:w="1418" w:type="dxa"/>
            <w:tcBorders>
              <w:top w:val="nil"/>
              <w:left w:val="nil"/>
              <w:bottom w:val="single" w:sz="8" w:space="0" w:color="auto"/>
              <w:right w:val="single" w:sz="8" w:space="0" w:color="auto"/>
            </w:tcBorders>
            <w:shd w:val="clear" w:color="auto" w:fill="auto"/>
            <w:vAlign w:val="center"/>
          </w:tcPr>
          <w:p w14:paraId="46DD00B8" w14:textId="3EDFF9A0"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0.92 (0.61, 1.34)</w:t>
            </w:r>
          </w:p>
        </w:tc>
        <w:tc>
          <w:tcPr>
            <w:tcW w:w="1418" w:type="dxa"/>
            <w:tcBorders>
              <w:top w:val="nil"/>
              <w:left w:val="nil"/>
              <w:bottom w:val="single" w:sz="8" w:space="0" w:color="auto"/>
              <w:right w:val="single" w:sz="8" w:space="0" w:color="auto"/>
            </w:tcBorders>
            <w:shd w:val="clear" w:color="auto" w:fill="auto"/>
            <w:vAlign w:val="center"/>
          </w:tcPr>
          <w:p w14:paraId="1FD5B5A6" w14:textId="3157C9F2"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0.95 (0.62, 1.39)</w:t>
            </w:r>
          </w:p>
        </w:tc>
      </w:tr>
      <w:tr w:rsidR="00000E13" w:rsidRPr="00F574C3" w14:paraId="1EAB2FA5" w14:textId="77777777" w:rsidTr="00161D0B">
        <w:trPr>
          <w:trHeight w:val="315"/>
          <w:jc w:val="center"/>
        </w:trPr>
        <w:tc>
          <w:tcPr>
            <w:tcW w:w="2845" w:type="dxa"/>
            <w:shd w:val="clear" w:color="auto" w:fill="auto"/>
            <w:noWrap/>
          </w:tcPr>
          <w:p w14:paraId="004BE299" w14:textId="4ECF3759" w:rsidR="00000E13" w:rsidRPr="00F574C3" w:rsidRDefault="00000E13" w:rsidP="00000E13">
            <w:pPr>
              <w:spacing w:after="0" w:line="240" w:lineRule="auto"/>
              <w:rPr>
                <w:rFonts w:ascii="Arial" w:hAnsi="Arial" w:cs="Arial"/>
                <w:color w:val="000000"/>
                <w:sz w:val="16"/>
                <w:szCs w:val="16"/>
              </w:rPr>
            </w:pPr>
            <w:r w:rsidRPr="00F574C3">
              <w:rPr>
                <w:rFonts w:ascii="Arial" w:hAnsi="Arial" w:cs="Arial"/>
                <w:color w:val="000000"/>
                <w:sz w:val="16"/>
                <w:szCs w:val="16"/>
              </w:rPr>
              <w:t>Any physical health condition</w:t>
            </w:r>
          </w:p>
        </w:tc>
        <w:tc>
          <w:tcPr>
            <w:tcW w:w="1017" w:type="dxa"/>
            <w:tcBorders>
              <w:top w:val="nil"/>
              <w:left w:val="single" w:sz="8" w:space="0" w:color="auto"/>
              <w:bottom w:val="single" w:sz="8" w:space="0" w:color="auto"/>
              <w:right w:val="single" w:sz="8" w:space="0" w:color="auto"/>
            </w:tcBorders>
            <w:shd w:val="clear" w:color="auto" w:fill="auto"/>
          </w:tcPr>
          <w:p w14:paraId="0E3986A1" w14:textId="71AD37D7" w:rsidR="00000E13" w:rsidRPr="00F574C3" w:rsidRDefault="00000E13" w:rsidP="00000E13">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225/2389</w:t>
            </w:r>
          </w:p>
        </w:tc>
        <w:tc>
          <w:tcPr>
            <w:tcW w:w="1418" w:type="dxa"/>
            <w:tcBorders>
              <w:top w:val="nil"/>
              <w:left w:val="nil"/>
              <w:bottom w:val="single" w:sz="8" w:space="0" w:color="auto"/>
              <w:right w:val="single" w:sz="8" w:space="0" w:color="auto"/>
            </w:tcBorders>
            <w:shd w:val="clear" w:color="auto" w:fill="auto"/>
          </w:tcPr>
          <w:p w14:paraId="70352564" w14:textId="1D4425E6"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color w:val="000000"/>
                <w:sz w:val="16"/>
                <w:szCs w:val="16"/>
              </w:rPr>
              <w:t>0.72 (0.61, 0.85)</w:t>
            </w:r>
          </w:p>
        </w:tc>
        <w:tc>
          <w:tcPr>
            <w:tcW w:w="1418" w:type="dxa"/>
            <w:tcBorders>
              <w:top w:val="nil"/>
              <w:left w:val="nil"/>
              <w:bottom w:val="single" w:sz="8" w:space="0" w:color="auto"/>
              <w:right w:val="single" w:sz="8" w:space="0" w:color="auto"/>
            </w:tcBorders>
            <w:shd w:val="clear" w:color="auto" w:fill="auto"/>
            <w:vAlign w:val="center"/>
          </w:tcPr>
          <w:p w14:paraId="7A40BD9A" w14:textId="6E310D2B"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0.72 (0.61, 0.85)</w:t>
            </w:r>
          </w:p>
        </w:tc>
        <w:tc>
          <w:tcPr>
            <w:tcW w:w="1418" w:type="dxa"/>
            <w:tcBorders>
              <w:top w:val="nil"/>
              <w:left w:val="nil"/>
              <w:bottom w:val="single" w:sz="8" w:space="0" w:color="auto"/>
              <w:right w:val="single" w:sz="8" w:space="0" w:color="auto"/>
            </w:tcBorders>
            <w:shd w:val="clear" w:color="auto" w:fill="auto"/>
            <w:vAlign w:val="center"/>
          </w:tcPr>
          <w:p w14:paraId="20B6BBBA" w14:textId="41107E8E"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0.73 (0.61, 0.86)</w:t>
            </w:r>
          </w:p>
        </w:tc>
        <w:tc>
          <w:tcPr>
            <w:tcW w:w="1418" w:type="dxa"/>
            <w:tcBorders>
              <w:top w:val="nil"/>
              <w:left w:val="nil"/>
              <w:bottom w:val="single" w:sz="8" w:space="0" w:color="auto"/>
              <w:right w:val="single" w:sz="8" w:space="0" w:color="auto"/>
            </w:tcBorders>
            <w:shd w:val="clear" w:color="auto" w:fill="auto"/>
            <w:vAlign w:val="center"/>
          </w:tcPr>
          <w:p w14:paraId="1D4C9D53" w14:textId="4DEEC06C"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0.72 (0.61, 0.85)</w:t>
            </w:r>
          </w:p>
        </w:tc>
        <w:tc>
          <w:tcPr>
            <w:tcW w:w="1418" w:type="dxa"/>
            <w:tcBorders>
              <w:top w:val="nil"/>
              <w:left w:val="nil"/>
              <w:bottom w:val="single" w:sz="8" w:space="0" w:color="auto"/>
              <w:right w:val="single" w:sz="8" w:space="0" w:color="auto"/>
            </w:tcBorders>
            <w:shd w:val="clear" w:color="auto" w:fill="auto"/>
            <w:vAlign w:val="center"/>
          </w:tcPr>
          <w:p w14:paraId="1F3C28F5" w14:textId="791824B5"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0.71 (0.60, 0.83)</w:t>
            </w:r>
          </w:p>
        </w:tc>
        <w:tc>
          <w:tcPr>
            <w:tcW w:w="1418" w:type="dxa"/>
            <w:tcBorders>
              <w:top w:val="nil"/>
              <w:left w:val="nil"/>
              <w:bottom w:val="single" w:sz="8" w:space="0" w:color="auto"/>
              <w:right w:val="single" w:sz="8" w:space="0" w:color="auto"/>
            </w:tcBorders>
            <w:shd w:val="clear" w:color="auto" w:fill="auto"/>
            <w:vAlign w:val="center"/>
          </w:tcPr>
          <w:p w14:paraId="61FC147F" w14:textId="7B162490" w:rsidR="00000E13" w:rsidRPr="00000E13" w:rsidRDefault="00000E13" w:rsidP="00000E13">
            <w:pPr>
              <w:spacing w:after="0" w:line="240" w:lineRule="auto"/>
              <w:jc w:val="center"/>
              <w:rPr>
                <w:rFonts w:ascii="Arial" w:eastAsia="Times New Roman" w:hAnsi="Arial" w:cs="Arial"/>
                <w:color w:val="000000"/>
                <w:sz w:val="16"/>
                <w:szCs w:val="16"/>
                <w:highlight w:val="yellow"/>
                <w:lang w:eastAsia="en-GB"/>
              </w:rPr>
            </w:pPr>
            <w:r w:rsidRPr="00000E13">
              <w:rPr>
                <w:rFonts w:ascii="Arial" w:hAnsi="Arial" w:cs="Arial"/>
                <w:sz w:val="16"/>
                <w:szCs w:val="16"/>
              </w:rPr>
              <w:t>0.72 (0.60, 0.85)</w:t>
            </w:r>
          </w:p>
        </w:tc>
      </w:tr>
      <w:tr w:rsidR="00D37ACA" w:rsidRPr="00F574C3" w14:paraId="267AF764" w14:textId="77777777" w:rsidTr="00F574C3">
        <w:trPr>
          <w:trHeight w:val="315"/>
          <w:jc w:val="center"/>
        </w:trPr>
        <w:tc>
          <w:tcPr>
            <w:tcW w:w="2845" w:type="dxa"/>
            <w:shd w:val="clear" w:color="auto" w:fill="auto"/>
            <w:noWrap/>
          </w:tcPr>
          <w:p w14:paraId="61451252" w14:textId="62E080E9" w:rsidR="00D37ACA" w:rsidRPr="00F574C3" w:rsidRDefault="00D37ACA" w:rsidP="00D37ACA">
            <w:pPr>
              <w:spacing w:after="0" w:line="240" w:lineRule="auto"/>
              <w:rPr>
                <w:rFonts w:ascii="Arial" w:eastAsia="Times New Roman" w:hAnsi="Arial" w:cs="Arial"/>
                <w:color w:val="000000"/>
                <w:sz w:val="16"/>
                <w:szCs w:val="16"/>
                <w:lang w:eastAsia="en-GB"/>
              </w:rPr>
            </w:pPr>
            <w:r w:rsidRPr="00F574C3">
              <w:rPr>
                <w:rFonts w:ascii="Arial" w:eastAsia="Times New Roman" w:hAnsi="Arial" w:cs="Arial"/>
                <w:color w:val="000000"/>
                <w:sz w:val="16"/>
                <w:szCs w:val="16"/>
                <w:lang w:eastAsia="en-GB"/>
              </w:rPr>
              <w:t>Shielding in household</w:t>
            </w:r>
          </w:p>
        </w:tc>
        <w:tc>
          <w:tcPr>
            <w:tcW w:w="1017" w:type="dxa"/>
            <w:tcBorders>
              <w:top w:val="nil"/>
              <w:left w:val="single" w:sz="8" w:space="0" w:color="auto"/>
              <w:bottom w:val="single" w:sz="8" w:space="0" w:color="auto"/>
              <w:right w:val="single" w:sz="8" w:space="0" w:color="auto"/>
            </w:tcBorders>
            <w:shd w:val="clear" w:color="auto" w:fill="auto"/>
          </w:tcPr>
          <w:p w14:paraId="0A78A3DD" w14:textId="7DB4DF4F"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196/1383</w:t>
            </w:r>
          </w:p>
        </w:tc>
        <w:tc>
          <w:tcPr>
            <w:tcW w:w="1418" w:type="dxa"/>
            <w:tcBorders>
              <w:top w:val="nil"/>
              <w:left w:val="nil"/>
              <w:bottom w:val="single" w:sz="8" w:space="0" w:color="auto"/>
              <w:right w:val="single" w:sz="8" w:space="0" w:color="auto"/>
            </w:tcBorders>
            <w:shd w:val="clear" w:color="auto" w:fill="auto"/>
          </w:tcPr>
          <w:p w14:paraId="0BEA15BA" w14:textId="1EE7DAA7"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0.81 (0.63, 1.03)</w:t>
            </w:r>
          </w:p>
        </w:tc>
        <w:tc>
          <w:tcPr>
            <w:tcW w:w="1418" w:type="dxa"/>
            <w:tcBorders>
              <w:top w:val="nil"/>
              <w:left w:val="nil"/>
              <w:bottom w:val="single" w:sz="8" w:space="0" w:color="auto"/>
              <w:right w:val="single" w:sz="8" w:space="0" w:color="auto"/>
            </w:tcBorders>
            <w:shd w:val="clear" w:color="auto" w:fill="auto"/>
          </w:tcPr>
          <w:p w14:paraId="31DCB32D" w14:textId="3FBC035F"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0.81 (0.63, 1.03)</w:t>
            </w:r>
          </w:p>
        </w:tc>
        <w:tc>
          <w:tcPr>
            <w:tcW w:w="1418" w:type="dxa"/>
            <w:tcBorders>
              <w:top w:val="nil"/>
              <w:left w:val="nil"/>
              <w:bottom w:val="single" w:sz="8" w:space="0" w:color="auto"/>
              <w:right w:val="single" w:sz="8" w:space="0" w:color="auto"/>
            </w:tcBorders>
            <w:shd w:val="clear" w:color="auto" w:fill="auto"/>
          </w:tcPr>
          <w:p w14:paraId="7AD28196" w14:textId="2ADA3106"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 </w:t>
            </w:r>
          </w:p>
        </w:tc>
        <w:tc>
          <w:tcPr>
            <w:tcW w:w="1418" w:type="dxa"/>
            <w:tcBorders>
              <w:top w:val="nil"/>
              <w:left w:val="nil"/>
              <w:bottom w:val="single" w:sz="8" w:space="0" w:color="auto"/>
              <w:right w:val="single" w:sz="8" w:space="0" w:color="auto"/>
            </w:tcBorders>
            <w:shd w:val="clear" w:color="auto" w:fill="auto"/>
          </w:tcPr>
          <w:p w14:paraId="78C25931" w14:textId="0F978109"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0.78 (0.61, 1.00)</w:t>
            </w:r>
          </w:p>
        </w:tc>
        <w:tc>
          <w:tcPr>
            <w:tcW w:w="1418" w:type="dxa"/>
            <w:tcBorders>
              <w:top w:val="nil"/>
              <w:left w:val="nil"/>
              <w:bottom w:val="single" w:sz="8" w:space="0" w:color="auto"/>
              <w:right w:val="single" w:sz="8" w:space="0" w:color="auto"/>
            </w:tcBorders>
            <w:shd w:val="clear" w:color="auto" w:fill="auto"/>
          </w:tcPr>
          <w:p w14:paraId="44551367" w14:textId="423DDF2E"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0.76 (0.59, 0.97)</w:t>
            </w:r>
          </w:p>
        </w:tc>
        <w:tc>
          <w:tcPr>
            <w:tcW w:w="1418" w:type="dxa"/>
            <w:tcBorders>
              <w:top w:val="nil"/>
              <w:left w:val="nil"/>
              <w:bottom w:val="single" w:sz="8" w:space="0" w:color="auto"/>
              <w:right w:val="single" w:sz="8" w:space="0" w:color="auto"/>
            </w:tcBorders>
            <w:shd w:val="clear" w:color="auto" w:fill="auto"/>
          </w:tcPr>
          <w:p w14:paraId="52E496D3" w14:textId="5AA7C84B" w:rsidR="00D37ACA" w:rsidRPr="00F574C3" w:rsidRDefault="00D37ACA" w:rsidP="00D37ACA">
            <w:pPr>
              <w:spacing w:after="0" w:line="240" w:lineRule="auto"/>
              <w:jc w:val="center"/>
              <w:rPr>
                <w:rFonts w:ascii="Arial" w:eastAsia="Times New Roman" w:hAnsi="Arial" w:cs="Arial"/>
                <w:color w:val="000000"/>
                <w:sz w:val="16"/>
                <w:szCs w:val="16"/>
                <w:highlight w:val="yellow"/>
                <w:lang w:eastAsia="en-GB"/>
              </w:rPr>
            </w:pPr>
            <w:r w:rsidRPr="00F574C3">
              <w:rPr>
                <w:rFonts w:ascii="Arial" w:hAnsi="Arial" w:cs="Arial"/>
                <w:color w:val="000000"/>
                <w:sz w:val="16"/>
                <w:szCs w:val="16"/>
              </w:rPr>
              <w:t>0.76 (0.59, 0.96)</w:t>
            </w:r>
          </w:p>
        </w:tc>
      </w:tr>
    </w:tbl>
    <w:p w14:paraId="08493BBF" w14:textId="77777777" w:rsidR="00F574C3" w:rsidRDefault="00F574C3" w:rsidP="00F574C3">
      <w:pPr>
        <w:spacing w:after="0" w:line="240" w:lineRule="auto"/>
        <w:ind w:firstLine="720"/>
        <w:rPr>
          <w:rFonts w:ascii="Arial" w:hAnsi="Arial" w:cs="Arial"/>
          <w:bCs/>
          <w:sz w:val="16"/>
          <w:szCs w:val="16"/>
        </w:rPr>
      </w:pPr>
    </w:p>
    <w:p w14:paraId="3ED2D9F8" w14:textId="770F6BE9" w:rsidR="00920B4F" w:rsidRPr="005F3303" w:rsidRDefault="00920B4F" w:rsidP="00F574C3">
      <w:pPr>
        <w:spacing w:after="0" w:line="240" w:lineRule="auto"/>
        <w:ind w:left="720" w:firstLine="720"/>
        <w:rPr>
          <w:rFonts w:ascii="Arial" w:hAnsi="Arial" w:cs="Arial"/>
          <w:bCs/>
          <w:sz w:val="16"/>
          <w:szCs w:val="16"/>
        </w:rPr>
      </w:pPr>
      <w:r w:rsidRPr="00920B4F">
        <w:rPr>
          <w:rFonts w:ascii="Arial" w:hAnsi="Arial" w:cs="Arial"/>
          <w:bCs/>
          <w:sz w:val="16"/>
          <w:szCs w:val="16"/>
        </w:rPr>
        <w:t xml:space="preserve">All covariates are: age, sex, ethnicity, education, shielding, and cognitive function. </w:t>
      </w:r>
      <w:r w:rsidR="002843FC">
        <w:rPr>
          <w:rFonts w:ascii="Arial" w:hAnsi="Arial" w:cs="Arial"/>
          <w:bCs/>
          <w:sz w:val="16"/>
          <w:szCs w:val="16"/>
        </w:rPr>
        <w:t xml:space="preserve"> Effect estimates for p</w:t>
      </w:r>
      <w:r w:rsidR="00B5695F">
        <w:rPr>
          <w:rFonts w:ascii="Arial" w:hAnsi="Arial" w:cs="Arial"/>
          <w:bCs/>
          <w:sz w:val="16"/>
          <w:szCs w:val="16"/>
        </w:rPr>
        <w:t>hysical morbidity and</w:t>
      </w:r>
      <w:r w:rsidRPr="00920B4F">
        <w:rPr>
          <w:rFonts w:ascii="Arial" w:hAnsi="Arial" w:cs="Arial"/>
          <w:bCs/>
          <w:sz w:val="16"/>
          <w:szCs w:val="16"/>
        </w:rPr>
        <w:t xml:space="preserve"> psychiatric</w:t>
      </w:r>
      <w:r w:rsidR="00B5695F">
        <w:rPr>
          <w:rFonts w:ascii="Arial" w:hAnsi="Arial" w:cs="Arial"/>
          <w:bCs/>
          <w:sz w:val="16"/>
          <w:szCs w:val="16"/>
        </w:rPr>
        <w:t xml:space="preserve"> </w:t>
      </w:r>
      <w:r w:rsidRPr="00920B4F">
        <w:rPr>
          <w:rFonts w:ascii="Arial" w:hAnsi="Arial" w:cs="Arial"/>
          <w:bCs/>
          <w:sz w:val="16"/>
          <w:szCs w:val="16"/>
        </w:rPr>
        <w:t>morbidit</w:t>
      </w:r>
      <w:r w:rsidR="00B5695F">
        <w:rPr>
          <w:rFonts w:ascii="Arial" w:hAnsi="Arial" w:cs="Arial"/>
          <w:bCs/>
          <w:sz w:val="16"/>
          <w:szCs w:val="16"/>
        </w:rPr>
        <w:t>y were mutually-adjusted</w:t>
      </w:r>
    </w:p>
    <w:sectPr w:rsidR="00920B4F" w:rsidRPr="005F3303" w:rsidSect="00DF1597">
      <w:type w:val="nextColumn"/>
      <w:pgSz w:w="15840" w:h="12240" w:orient="landscape"/>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DEARY Ian" w:date="2021-04-23T11:48:00Z" w:initials="DI">
    <w:p w14:paraId="41357306" w14:textId="3DCAC576" w:rsidR="0098321E" w:rsidRDefault="0098321E">
      <w:pPr>
        <w:pStyle w:val="CommentText"/>
      </w:pPr>
      <w:r>
        <w:rPr>
          <w:rStyle w:val="CommentReference"/>
        </w:rPr>
        <w:annotationRef/>
      </w:r>
      <w:r>
        <w:t>The implication is that people in the survey know about this, and, therefore the Intro/Discussion might need evidence about how widespread the news was.</w:t>
      </w:r>
    </w:p>
  </w:comment>
  <w:comment w:id="8" w:author="DEARY Ian" w:date="2021-04-23T11:46:00Z" w:initials="DI">
    <w:p w14:paraId="0A958DFA" w14:textId="1A1DDEC2" w:rsidR="0098321E" w:rsidRDefault="0098321E">
      <w:pPr>
        <w:pStyle w:val="CommentText"/>
      </w:pPr>
      <w:r>
        <w:rPr>
          <w:rStyle w:val="CommentReference"/>
        </w:rPr>
        <w:annotationRef/>
      </w:r>
      <w:r>
        <w:t>Do you mean vaccine? Inoculation is ambiguous, i.e. whether it means the medication or the action of injecting it to a person.</w:t>
      </w:r>
    </w:p>
  </w:comment>
  <w:comment w:id="27" w:author="DEARY Ian" w:date="2021-04-23T11:56:00Z" w:initials="DI">
    <w:p w14:paraId="49DB741C" w14:textId="64B887A5" w:rsidR="0098321E" w:rsidRDefault="0098321E">
      <w:pPr>
        <w:pStyle w:val="CommentText"/>
      </w:pPr>
      <w:r>
        <w:rPr>
          <w:rStyle w:val="CommentReference"/>
        </w:rPr>
        <w:annotationRef/>
      </w:r>
      <w:r>
        <w:t>Is this the GHQ-12? I’d say that; otherwise, I was not clear which outcome it referred to.</w:t>
      </w:r>
    </w:p>
  </w:comment>
  <w:comment w:id="29" w:author="DEARY Ian" w:date="2021-04-23T11:58:00Z" w:initials="DI">
    <w:p w14:paraId="6C27B648" w14:textId="162474FF" w:rsidR="0098321E" w:rsidRDefault="0098321E">
      <w:pPr>
        <w:pStyle w:val="CommentText"/>
      </w:pPr>
      <w:r>
        <w:rPr>
          <w:rStyle w:val="CommentReference"/>
        </w:rPr>
        <w:annotationRef/>
      </w:r>
      <w:r>
        <w:t>Mention of shielding, or does ‘physical condition’ cover that?</w:t>
      </w:r>
    </w:p>
  </w:comment>
  <w:comment w:id="30" w:author="DEARY Ian" w:date="2021-04-23T11:57:00Z" w:initials="DI">
    <w:p w14:paraId="29562067" w14:textId="46301A10" w:rsidR="0098321E" w:rsidRDefault="0098321E">
      <w:pPr>
        <w:pStyle w:val="CommentText"/>
      </w:pPr>
      <w:r>
        <w:rPr>
          <w:rStyle w:val="CommentReference"/>
        </w:rPr>
        <w:annotationRef/>
      </w:r>
      <w:r>
        <w:t>Similarly at-risk for what? Maybe just say that there was no association between mental health indices and vaccine hesitancy.</w:t>
      </w:r>
    </w:p>
  </w:comment>
  <w:comment w:id="31" w:author="DEARY Ian" w:date="2021-04-23T11:58:00Z" w:initials="DI">
    <w:p w14:paraId="33388AB9" w14:textId="79B232B1" w:rsidR="0098321E" w:rsidRDefault="0098321E">
      <w:pPr>
        <w:pStyle w:val="CommentText"/>
      </w:pPr>
      <w:r>
        <w:rPr>
          <w:rStyle w:val="CommentReference"/>
        </w:rPr>
        <w:annotationRef/>
      </w:r>
      <w:r>
        <w:t>Say which one; it is obvious now, but need to future-proof it.</w:t>
      </w:r>
    </w:p>
  </w:comment>
  <w:comment w:id="35" w:author="DEARY Ian" w:date="2021-04-23T12:04:00Z" w:initials="DI">
    <w:p w14:paraId="5D3F75D2" w14:textId="523620A0" w:rsidR="0098321E" w:rsidRDefault="0098321E">
      <w:pPr>
        <w:pStyle w:val="CommentText"/>
      </w:pPr>
      <w:r>
        <w:rPr>
          <w:rStyle w:val="CommentReference"/>
        </w:rPr>
        <w:annotationRef/>
      </w:r>
      <w:r>
        <w:t>I’d remove most of this paragraph, bar the last sentence.</w:t>
      </w:r>
    </w:p>
    <w:p w14:paraId="018E7B50" w14:textId="521D4FBA" w:rsidR="0098321E" w:rsidRDefault="0098321E">
      <w:pPr>
        <w:pStyle w:val="CommentText"/>
      </w:pPr>
    </w:p>
    <w:p w14:paraId="49887E18" w14:textId="2DDB29F4" w:rsidR="0098321E" w:rsidRDefault="0098321E">
      <w:pPr>
        <w:pStyle w:val="CommentText"/>
      </w:pPr>
      <w:r>
        <w:t>Most is about severe mental illness, which we don’t look at. It could also been seen as insulting/stigmatising/inaccurate to the group we are looking at, i.e. people with milder depression/anxiety/distress symptoms.</w:t>
      </w:r>
    </w:p>
  </w:comment>
  <w:comment w:id="37" w:author="DEARY Ian" w:date="2021-04-23T12:01:00Z" w:initials="DI">
    <w:p w14:paraId="67F09F16" w14:textId="3547C17F" w:rsidR="0098321E" w:rsidRDefault="0098321E">
      <w:pPr>
        <w:pStyle w:val="CommentText"/>
      </w:pPr>
      <w:r>
        <w:rPr>
          <w:rStyle w:val="CommentReference"/>
        </w:rPr>
        <w:annotationRef/>
      </w:r>
      <w:r>
        <w:t>What we are dealing with here is not severe mental illness.</w:t>
      </w:r>
    </w:p>
  </w:comment>
  <w:comment w:id="39" w:author="DEARY Ian" w:date="2021-04-23T12:02:00Z" w:initials="DI">
    <w:p w14:paraId="132DB6F0" w14:textId="47DB861E" w:rsidR="0098321E" w:rsidRDefault="0098321E">
      <w:pPr>
        <w:pStyle w:val="CommentText"/>
      </w:pPr>
      <w:r>
        <w:rPr>
          <w:rStyle w:val="CommentReference"/>
        </w:rPr>
        <w:annotationRef/>
      </w:r>
      <w:r>
        <w:t>These two papers seem to be about serious mental illness also.</w:t>
      </w:r>
    </w:p>
  </w:comment>
  <w:comment w:id="40" w:author="DEARY Ian" w:date="2021-04-23T12:03:00Z" w:initials="DI">
    <w:p w14:paraId="73955D63" w14:textId="7CF5B3B3" w:rsidR="0098321E" w:rsidRDefault="0098321E">
      <w:pPr>
        <w:pStyle w:val="CommentText"/>
      </w:pPr>
      <w:r>
        <w:rPr>
          <w:rStyle w:val="CommentReference"/>
        </w:rPr>
        <w:annotationRef/>
      </w:r>
      <w:r>
        <w:t>This seems to be severe mental illness also.</w:t>
      </w:r>
    </w:p>
  </w:comment>
  <w:comment w:id="41" w:author="DEARY Ian" w:date="2021-04-23T12:04:00Z" w:initials="DI">
    <w:p w14:paraId="47359482" w14:textId="3F42A3D1" w:rsidR="0098321E" w:rsidRDefault="0098321E">
      <w:pPr>
        <w:pStyle w:val="CommentText"/>
      </w:pPr>
      <w:r>
        <w:rPr>
          <w:rStyle w:val="CommentReference"/>
        </w:rPr>
        <w:annotationRef/>
      </w:r>
      <w:r>
        <w:t>This looks better.</w:t>
      </w:r>
    </w:p>
  </w:comment>
  <w:comment w:id="45" w:author="DEARY Ian" w:date="2021-04-23T12:07:00Z" w:initials="DI">
    <w:p w14:paraId="4A217E3A" w14:textId="6AD46015" w:rsidR="0098321E" w:rsidRDefault="0098321E">
      <w:pPr>
        <w:pStyle w:val="CommentText"/>
      </w:pPr>
      <w:r>
        <w:rPr>
          <w:rStyle w:val="CommentReference"/>
        </w:rPr>
        <w:annotationRef/>
      </w:r>
      <w:r>
        <w:t>I see this is also about ‘severe’ mental illness.</w:t>
      </w:r>
    </w:p>
  </w:comment>
  <w:comment w:id="64" w:author="DEARY Ian" w:date="2021-04-23T12:12:00Z" w:initials="DI">
    <w:p w14:paraId="020A04B9" w14:textId="628D99CE" w:rsidR="0098321E" w:rsidRDefault="0098321E">
      <w:pPr>
        <w:pStyle w:val="CommentText"/>
      </w:pPr>
      <w:r>
        <w:rPr>
          <w:rStyle w:val="CommentReference"/>
        </w:rPr>
        <w:annotationRef/>
      </w:r>
      <w:r>
        <w:t>Links to big news outlets, e.g. BBC.</w:t>
      </w:r>
    </w:p>
    <w:p w14:paraId="6D526FD7" w14:textId="0E997C8D" w:rsidR="0098321E" w:rsidRDefault="0098321E">
      <w:pPr>
        <w:pStyle w:val="CommentText"/>
      </w:pPr>
    </w:p>
    <w:p w14:paraId="314BE100" w14:textId="3ADA82E3" w:rsidR="0098321E" w:rsidRDefault="0098321E">
      <w:pPr>
        <w:pStyle w:val="CommentText"/>
      </w:pPr>
      <w:r>
        <w:t>Ah, I see, below, that ref. 22 dopes this. I would have it here, also.</w:t>
      </w:r>
    </w:p>
  </w:comment>
  <w:comment w:id="71" w:author="DEARY Ian" w:date="2021-04-23T12:17:00Z" w:initials="DI">
    <w:p w14:paraId="1DF5F65B" w14:textId="00567A70" w:rsidR="0098321E" w:rsidRDefault="0098321E">
      <w:pPr>
        <w:pStyle w:val="CommentText"/>
      </w:pPr>
      <w:r>
        <w:rPr>
          <w:rStyle w:val="CommentReference"/>
        </w:rPr>
        <w:annotationRef/>
      </w:r>
      <w:r>
        <w:t>Does this mean Nov. 2020, and is this just the latest at the time or writing or the latest of the ones to which you refer?</w:t>
      </w:r>
    </w:p>
  </w:comment>
  <w:comment w:id="78" w:author="DEARY Ian" w:date="2021-04-23T12:21:00Z" w:initials="DI">
    <w:p w14:paraId="05BBBAA5" w14:textId="353D638E" w:rsidR="0098321E" w:rsidRDefault="0098321E">
      <w:pPr>
        <w:pStyle w:val="CommentText"/>
      </w:pPr>
      <w:r>
        <w:rPr>
          <w:rStyle w:val="CommentReference"/>
        </w:rPr>
        <w:annotationRef/>
      </w:r>
      <w:r>
        <w:t>State when; that’s the key thing the reader wants to know.</w:t>
      </w:r>
    </w:p>
  </w:comment>
  <w:comment w:id="79" w:author="DEARY Ian" w:date="2021-04-23T12:20:00Z" w:initials="DI">
    <w:p w14:paraId="77351B7A" w14:textId="663C2152" w:rsidR="0098321E" w:rsidRDefault="0098321E">
      <w:pPr>
        <w:pStyle w:val="CommentText"/>
      </w:pPr>
      <w:r>
        <w:rPr>
          <w:rStyle w:val="CommentReference"/>
        </w:rPr>
        <w:annotationRef/>
      </w:r>
      <w:r>
        <w:t>Herein, or by the survey folks?</w:t>
      </w:r>
    </w:p>
  </w:comment>
  <w:comment w:id="80" w:author="DEARY Ian" w:date="2021-04-23T12:22:00Z" w:initials="DI">
    <w:p w14:paraId="3B10A72F" w14:textId="2054ACE7" w:rsidR="0098321E" w:rsidRDefault="0098321E">
      <w:pPr>
        <w:pStyle w:val="CommentText"/>
      </w:pPr>
      <w:r>
        <w:rPr>
          <w:rStyle w:val="CommentReference"/>
        </w:rPr>
        <w:annotationRef/>
      </w:r>
      <w:r>
        <w:t>State when.</w:t>
      </w:r>
    </w:p>
    <w:p w14:paraId="10C32C20" w14:textId="77777777" w:rsidR="0098321E" w:rsidRDefault="0098321E">
      <w:pPr>
        <w:pStyle w:val="CommentText"/>
      </w:pPr>
    </w:p>
    <w:p w14:paraId="56595969" w14:textId="6A54CE8B" w:rsidR="0098321E" w:rsidRDefault="0098321E">
      <w:pPr>
        <w:pStyle w:val="CommentText"/>
      </w:pPr>
      <w:r>
        <w:t>Is this the time at which vaccine hesitancy was reported.</w:t>
      </w:r>
    </w:p>
  </w:comment>
  <w:comment w:id="81" w:author="DEARY Ian" w:date="2021-04-23T12:26:00Z" w:initials="DI">
    <w:p w14:paraId="209FC10A" w14:textId="35D5EC0C" w:rsidR="0098321E" w:rsidRDefault="0098321E">
      <w:pPr>
        <w:pStyle w:val="CommentText"/>
      </w:pPr>
      <w:r>
        <w:rPr>
          <w:rStyle w:val="CommentReference"/>
        </w:rPr>
        <w:annotationRef/>
      </w:r>
      <w:r>
        <w:t>Do you need to give the GHQ12 abbreviation here, if using it later?</w:t>
      </w:r>
    </w:p>
  </w:comment>
  <w:comment w:id="85" w:author="DEARY Ian" w:date="2021-04-23T12:26:00Z" w:initials="DI">
    <w:p w14:paraId="6021A2C4" w14:textId="1C839C71" w:rsidR="0098321E" w:rsidRDefault="0098321E">
      <w:pPr>
        <w:pStyle w:val="CommentText"/>
      </w:pPr>
      <w:r>
        <w:rPr>
          <w:rStyle w:val="CommentReference"/>
        </w:rPr>
        <w:annotationRef/>
      </w:r>
      <w:r>
        <w:t>Again, state time. Readers won’t remember when waves were, and this is key information here.</w:t>
      </w:r>
    </w:p>
  </w:comment>
  <w:comment w:id="89" w:author="DEARY Ian" w:date="2021-04-23T12:28:00Z" w:initials="DI">
    <w:p w14:paraId="311FA0FB" w14:textId="1F9429D8" w:rsidR="0098321E" w:rsidRDefault="0098321E">
      <w:pPr>
        <w:pStyle w:val="CommentText"/>
      </w:pPr>
      <w:r>
        <w:rPr>
          <w:rStyle w:val="CommentReference"/>
        </w:rPr>
        <w:annotationRef/>
      </w:r>
      <w:r>
        <w:t>State times.</w:t>
      </w:r>
    </w:p>
  </w:comment>
  <w:comment w:id="90" w:author="DEARY Ian" w:date="2021-04-23T12:29:00Z" w:initials="DI">
    <w:p w14:paraId="609BE7BB" w14:textId="3B1CF49A" w:rsidR="0098321E" w:rsidRDefault="0098321E">
      <w:pPr>
        <w:pStyle w:val="CommentText"/>
      </w:pPr>
      <w:r>
        <w:rPr>
          <w:rStyle w:val="CommentReference"/>
        </w:rPr>
        <w:annotationRef/>
      </w:r>
      <w:r>
        <w:t>When?</w:t>
      </w:r>
    </w:p>
  </w:comment>
  <w:comment w:id="91" w:author="DEARY Ian" w:date="2021-04-23T12:29:00Z" w:initials="DI">
    <w:p w14:paraId="0AA713A2" w14:textId="3AC261D5" w:rsidR="0098321E" w:rsidRDefault="0098321E">
      <w:pPr>
        <w:pStyle w:val="CommentText"/>
      </w:pPr>
      <w:r>
        <w:rPr>
          <w:rStyle w:val="CommentReference"/>
        </w:rPr>
        <w:annotationRef/>
      </w:r>
      <w:r>
        <w:t>Good!</w:t>
      </w:r>
    </w:p>
  </w:comment>
  <w:comment w:id="92" w:author="DEARY Ian" w:date="2021-04-23T12:30:00Z" w:initials="DI">
    <w:p w14:paraId="3F0652C1" w14:textId="11932373" w:rsidR="0098321E" w:rsidRDefault="0098321E">
      <w:pPr>
        <w:pStyle w:val="CommentText"/>
      </w:pPr>
      <w:r>
        <w:rPr>
          <w:rStyle w:val="CommentReference"/>
        </w:rPr>
        <w:annotationRef/>
      </w:r>
      <w:r>
        <w:t>Do you say how this was done?</w:t>
      </w:r>
    </w:p>
  </w:comment>
  <w:comment w:id="93" w:author="DEARY Ian" w:date="2021-04-23T12:30:00Z" w:initials="DI">
    <w:p w14:paraId="0E117E93" w14:textId="49A5F43B" w:rsidR="0098321E" w:rsidRDefault="0098321E">
      <w:pPr>
        <w:pStyle w:val="CommentText"/>
      </w:pPr>
      <w:r>
        <w:rPr>
          <w:rStyle w:val="CommentReference"/>
        </w:rPr>
        <w:annotationRef/>
      </w:r>
      <w:r>
        <w:t>Say when this was.</w:t>
      </w:r>
    </w:p>
  </w:comment>
  <w:comment w:id="96" w:author="DEARY Ian" w:date="2021-04-23T13:00:00Z" w:initials="DI">
    <w:p w14:paraId="62EB7DBF" w14:textId="457148DE" w:rsidR="0098321E" w:rsidRDefault="0098321E">
      <w:pPr>
        <w:pStyle w:val="CommentText"/>
      </w:pPr>
      <w:r>
        <w:rPr>
          <w:rStyle w:val="CommentReference"/>
        </w:rPr>
        <w:annotationRef/>
      </w:r>
      <w:r>
        <w:t>What does this mean?</w:t>
      </w:r>
    </w:p>
  </w:comment>
  <w:comment w:id="98" w:author="DEARY Ian" w:date="2021-04-23T12:41:00Z" w:initials="DI">
    <w:p w14:paraId="23B17057" w14:textId="522A8E5F" w:rsidR="0098321E" w:rsidRDefault="0098321E">
      <w:pPr>
        <w:pStyle w:val="CommentText"/>
      </w:pPr>
      <w:r>
        <w:rPr>
          <w:rStyle w:val="CommentReference"/>
        </w:rPr>
        <w:annotationRef/>
      </w:r>
      <w:r>
        <w:t>State, with reference, that this has been published elsewhere.</w:t>
      </w:r>
    </w:p>
  </w:comment>
  <w:comment w:id="99" w:author="DEARY Ian" w:date="2021-04-23T12:42:00Z" w:initials="DI">
    <w:p w14:paraId="7EBE921E" w14:textId="3E8C7FAC" w:rsidR="0098321E" w:rsidRDefault="0098321E">
      <w:pPr>
        <w:pStyle w:val="CommentText"/>
      </w:pPr>
      <w:r>
        <w:rPr>
          <w:rStyle w:val="CommentReference"/>
        </w:rPr>
        <w:annotationRef/>
      </w:r>
      <w:r>
        <w:t>But not respiratory disease in this Table; therefore, which did it appear significant in the next one?</w:t>
      </w:r>
    </w:p>
  </w:comment>
  <w:comment w:id="100" w:author="DEARY Ian" w:date="2021-04-23T12:43:00Z" w:initials="DI">
    <w:p w14:paraId="0C707C3C" w14:textId="5E18E6C8" w:rsidR="0098321E" w:rsidRDefault="0098321E">
      <w:pPr>
        <w:pStyle w:val="CommentText"/>
      </w:pPr>
      <w:r>
        <w:rPr>
          <w:rStyle w:val="CommentReference"/>
        </w:rPr>
        <w:annotationRef/>
      </w:r>
      <w:r>
        <w:t>That was collected here…?</w:t>
      </w:r>
    </w:p>
  </w:comment>
  <w:comment w:id="130" w:author="DEARY Ian" w:date="2021-04-23T12:53:00Z" w:initials="DI">
    <w:p w14:paraId="00C69F35" w14:textId="65CA71BA" w:rsidR="0098321E" w:rsidRDefault="0098321E">
      <w:pPr>
        <w:pStyle w:val="CommentText"/>
      </w:pPr>
      <w:r>
        <w:rPr>
          <w:rStyle w:val="CommentReference"/>
        </w:rPr>
        <w:annotationRef/>
      </w:r>
      <w:r>
        <w:t>Careful about the relevance of these references.</w:t>
      </w:r>
    </w:p>
  </w:comment>
  <w:comment w:id="133" w:author="DEARY Ian" w:date="2021-04-23T12:54:00Z" w:initials="DI">
    <w:p w14:paraId="2180DE99" w14:textId="2EE4AE9C" w:rsidR="0098321E" w:rsidRDefault="0098321E">
      <w:pPr>
        <w:pStyle w:val="CommentText"/>
      </w:pPr>
      <w:r>
        <w:rPr>
          <w:rStyle w:val="CommentReference"/>
        </w:rPr>
        <w:annotationRef/>
      </w:r>
      <w:r>
        <w:t>On this sample, or not?</w:t>
      </w:r>
    </w:p>
  </w:comment>
  <w:comment w:id="136" w:author="DEARY Ian" w:date="2021-04-23T12:55:00Z" w:initials="DI">
    <w:p w14:paraId="6E3E6F67" w14:textId="08D7E12B" w:rsidR="0098321E" w:rsidRDefault="0098321E">
      <w:pPr>
        <w:pStyle w:val="CommentText"/>
      </w:pPr>
      <w:r>
        <w:rPr>
          <w:rStyle w:val="CommentReference"/>
        </w:rPr>
        <w:annotationRef/>
      </w:r>
      <w:r>
        <w:t>Of what with what?</w:t>
      </w:r>
    </w:p>
  </w:comment>
  <w:comment w:id="149" w:author="DEARY Ian" w:date="2021-04-23T12:57:00Z" w:initials="DI">
    <w:p w14:paraId="23BCDC0F" w14:textId="2B518B4B" w:rsidR="0098321E" w:rsidRDefault="0098321E">
      <w:pPr>
        <w:pStyle w:val="CommentText"/>
      </w:pPr>
      <w:r>
        <w:rPr>
          <w:rStyle w:val="CommentReference"/>
        </w:rPr>
        <w:annotationRef/>
      </w:r>
      <w:r>
        <w:t>I don’t think you should make recommendations—especially right at the end—based on something you did not study. It would be OK to note it somewhere else.</w:t>
      </w:r>
    </w:p>
  </w:comment>
  <w:comment w:id="150" w:author="DEARY Ian" w:date="2021-04-23T12:32:00Z" w:initials="DI">
    <w:p w14:paraId="342A7EEC" w14:textId="40687756" w:rsidR="0098321E" w:rsidRDefault="0098321E">
      <w:pPr>
        <w:pStyle w:val="CommentText"/>
      </w:pPr>
      <w:r>
        <w:rPr>
          <w:rStyle w:val="CommentReference"/>
        </w:rPr>
        <w:annotationRef/>
      </w:r>
      <w:r>
        <w:t>You don’t state when wave 10 of main study was.</w:t>
      </w:r>
    </w:p>
  </w:comment>
  <w:comment w:id="151" w:author="DEARY Ian" w:date="2021-04-23T12:59:00Z" w:initials="DI">
    <w:p w14:paraId="19A34944" w14:textId="3988EF9B" w:rsidR="0098321E" w:rsidRDefault="0098321E">
      <w:pPr>
        <w:pStyle w:val="CommentText"/>
      </w:pPr>
      <w:r>
        <w:rPr>
          <w:rStyle w:val="CommentReference"/>
        </w:rPr>
        <w:annotationRef/>
      </w:r>
      <w:r>
        <w:t>Covariates?</w:t>
      </w:r>
    </w:p>
    <w:p w14:paraId="555CE7AC" w14:textId="703E30DA" w:rsidR="0098321E" w:rsidRDefault="0098321E">
      <w:pPr>
        <w:pStyle w:val="CommentText"/>
      </w:pPr>
    </w:p>
    <w:p w14:paraId="1CE51A20" w14:textId="355C7AF3" w:rsidR="0098321E" w:rsidRDefault="0098321E">
      <w:pPr>
        <w:pStyle w:val="CommentText"/>
      </w:pPr>
      <w:r>
        <w:t>I didn’t know about the mutual adjustment. Did that happen in the main analyses?</w:t>
      </w:r>
    </w:p>
  </w:comment>
  <w:comment w:id="153" w:author="DEARY Ian" w:date="2021-04-23T13:01:00Z" w:initials="DI">
    <w:p w14:paraId="20AAC8DA" w14:textId="34FF8EFC" w:rsidR="0098321E" w:rsidRDefault="0098321E">
      <w:pPr>
        <w:pStyle w:val="CommentText"/>
      </w:pPr>
      <w:r>
        <w:rPr>
          <w:rStyle w:val="CommentReference"/>
        </w:rPr>
        <w:annotationRef/>
      </w:r>
      <w:r>
        <w:t>Correct/good to do this?</w:t>
      </w:r>
    </w:p>
  </w:comment>
  <w:comment w:id="154" w:author="DEARY Ian" w:date="2021-04-23T12:36:00Z" w:initials="DI">
    <w:p w14:paraId="3E8E9294" w14:textId="7FA86C48" w:rsidR="0098321E" w:rsidRDefault="0098321E">
      <w:pPr>
        <w:pStyle w:val="CommentText"/>
      </w:pPr>
      <w:r>
        <w:rPr>
          <w:rStyle w:val="CommentReference"/>
        </w:rPr>
        <w:annotationRef/>
      </w:r>
      <w:r>
        <w:t>Is this correct? I’d have thought people with respiratory disease were keen to be vaccinated.</w:t>
      </w:r>
    </w:p>
    <w:p w14:paraId="7B4EFDAA" w14:textId="79392DA2" w:rsidR="0098321E" w:rsidRDefault="0098321E">
      <w:pPr>
        <w:pStyle w:val="CommentText"/>
      </w:pPr>
    </w:p>
    <w:p w14:paraId="2198A719" w14:textId="23F5DF03" w:rsidR="0098321E" w:rsidRDefault="0098321E">
      <w:pPr>
        <w:pStyle w:val="CommentText"/>
      </w:pPr>
      <w:r>
        <w:t>And it IS significant in the next Table.</w:t>
      </w:r>
    </w:p>
  </w:comment>
  <w:comment w:id="155" w:author="DEARY Ian" w:date="2021-04-23T12:37:00Z" w:initials="DI">
    <w:p w14:paraId="764EB93B" w14:textId="3B050A6C" w:rsidR="0098321E" w:rsidRDefault="0098321E">
      <w:pPr>
        <w:pStyle w:val="CommentText"/>
      </w:pPr>
      <w:r>
        <w:rPr>
          <w:rStyle w:val="CommentReference"/>
        </w:rPr>
        <w:annotationRef/>
      </w:r>
      <w:r>
        <w:t>In case people think this is a new result here, should we state that this has been reported elsewhere?</w:t>
      </w:r>
    </w:p>
  </w:comment>
  <w:comment w:id="156" w:author="DEARY Ian" w:date="2021-04-23T12:38:00Z" w:initials="DI">
    <w:p w14:paraId="73C692CA" w14:textId="50A4F3F8" w:rsidR="0098321E" w:rsidRDefault="0098321E">
      <w:pPr>
        <w:pStyle w:val="CommentText"/>
      </w:pPr>
      <w:r>
        <w:rPr>
          <w:rStyle w:val="CommentReference"/>
        </w:rPr>
        <w:annotationRef/>
      </w:r>
      <w:r>
        <w:t>I’d state that this was from the GHQ-12.</w:t>
      </w:r>
    </w:p>
  </w:comment>
  <w:comment w:id="157" w:author="DEARY Ian" w:date="2021-04-23T12:39:00Z" w:initials="DI">
    <w:p w14:paraId="7F4BB230" w14:textId="077634F0" w:rsidR="00000E13" w:rsidRDefault="00000E13" w:rsidP="00000E13">
      <w:pPr>
        <w:pStyle w:val="CommentText"/>
      </w:pPr>
      <w:r>
        <w:rPr>
          <w:rStyle w:val="CommentReference"/>
        </w:rPr>
        <w:annotationRef/>
      </w:r>
      <w:r>
        <w:t>Does this contradict Table 1?</w:t>
      </w:r>
    </w:p>
  </w:comment>
  <w:comment w:id="159" w:author="DEARY Ian" w:date="2021-04-23T12:40:00Z" w:initials="DI">
    <w:p w14:paraId="52D24D87" w14:textId="206C5D63" w:rsidR="00000E13" w:rsidRDefault="00000E13" w:rsidP="00000E13">
      <w:pPr>
        <w:pStyle w:val="CommentText"/>
      </w:pPr>
      <w:r>
        <w:rPr>
          <w:rStyle w:val="CommentReference"/>
        </w:rPr>
        <w:annotationRef/>
      </w:r>
      <w:r>
        <w:t>Does this contradict Table 1?</w:t>
      </w:r>
    </w:p>
  </w:comment>
  <w:comment w:id="162" w:author="DEARY Ian" w:date="2021-04-23T13:00:00Z" w:initials="DI">
    <w:p w14:paraId="0CB9EEAE" w14:textId="57F5A01C" w:rsidR="0098321E" w:rsidRDefault="0098321E">
      <w:pPr>
        <w:pStyle w:val="CommentText"/>
      </w:pPr>
      <w:r>
        <w:rPr>
          <w:rStyle w:val="CommentReference"/>
        </w:rPr>
        <w:annotationRef/>
      </w:r>
      <w:r>
        <w:t>What does this mean, and is it correct/good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357306" w15:done="0"/>
  <w15:commentEx w15:paraId="0A958DFA" w15:done="0"/>
  <w15:commentEx w15:paraId="49DB741C" w15:done="0"/>
  <w15:commentEx w15:paraId="6C27B648" w15:done="0"/>
  <w15:commentEx w15:paraId="29562067" w15:done="0"/>
  <w15:commentEx w15:paraId="33388AB9" w15:done="0"/>
  <w15:commentEx w15:paraId="49887E18" w15:done="0"/>
  <w15:commentEx w15:paraId="67F09F16" w15:done="0"/>
  <w15:commentEx w15:paraId="132DB6F0" w15:done="0"/>
  <w15:commentEx w15:paraId="73955D63" w15:done="0"/>
  <w15:commentEx w15:paraId="47359482" w15:done="0"/>
  <w15:commentEx w15:paraId="4A217E3A" w15:done="0"/>
  <w15:commentEx w15:paraId="314BE100" w15:done="0"/>
  <w15:commentEx w15:paraId="1DF5F65B" w15:done="0"/>
  <w15:commentEx w15:paraId="05BBBAA5" w15:done="0"/>
  <w15:commentEx w15:paraId="77351B7A" w15:done="0"/>
  <w15:commentEx w15:paraId="56595969" w15:done="0"/>
  <w15:commentEx w15:paraId="209FC10A" w15:done="0"/>
  <w15:commentEx w15:paraId="6021A2C4" w15:done="0"/>
  <w15:commentEx w15:paraId="311FA0FB" w15:done="0"/>
  <w15:commentEx w15:paraId="609BE7BB" w15:done="0"/>
  <w15:commentEx w15:paraId="0AA713A2" w15:done="0"/>
  <w15:commentEx w15:paraId="3F0652C1" w15:done="0"/>
  <w15:commentEx w15:paraId="0E117E93" w15:done="0"/>
  <w15:commentEx w15:paraId="62EB7DBF" w15:done="0"/>
  <w15:commentEx w15:paraId="23B17057" w15:done="0"/>
  <w15:commentEx w15:paraId="7EBE921E" w15:done="0"/>
  <w15:commentEx w15:paraId="0C707C3C" w15:done="0"/>
  <w15:commentEx w15:paraId="00C69F35" w15:done="0"/>
  <w15:commentEx w15:paraId="2180DE99" w15:done="0"/>
  <w15:commentEx w15:paraId="6E3E6F67" w15:done="0"/>
  <w15:commentEx w15:paraId="23BCDC0F" w15:done="0"/>
  <w15:commentEx w15:paraId="342A7EEC" w15:done="1"/>
  <w15:commentEx w15:paraId="1CE51A20" w15:done="0"/>
  <w15:commentEx w15:paraId="20AAC8DA" w15:done="0"/>
  <w15:commentEx w15:paraId="2198A719" w15:done="0"/>
  <w15:commentEx w15:paraId="764EB93B" w15:done="0"/>
  <w15:commentEx w15:paraId="73C692CA" w15:done="0"/>
  <w15:commentEx w15:paraId="7F4BB230" w15:done="0"/>
  <w15:commentEx w15:paraId="52D24D87" w15:done="1"/>
  <w15:commentEx w15:paraId="0CB9EEAE"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999EF5" w14:textId="77777777" w:rsidR="00DE7B5B" w:rsidRDefault="00DE7B5B">
      <w:pPr>
        <w:spacing w:after="0" w:line="240" w:lineRule="auto"/>
      </w:pPr>
      <w:r>
        <w:separator/>
      </w:r>
    </w:p>
  </w:endnote>
  <w:endnote w:type="continuationSeparator" w:id="0">
    <w:p w14:paraId="387EB46C" w14:textId="77777777" w:rsidR="00DE7B5B" w:rsidRDefault="00DE7B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43163817"/>
      <w:docPartObj>
        <w:docPartGallery w:val="Page Numbers (Bottom of Page)"/>
        <w:docPartUnique/>
      </w:docPartObj>
    </w:sdtPr>
    <w:sdtContent>
      <w:p w14:paraId="50C23D75" w14:textId="77777777" w:rsidR="0098321E" w:rsidRDefault="0098321E"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C971B" w14:textId="77777777" w:rsidR="0098321E" w:rsidRDefault="009832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1608184815"/>
      <w:docPartObj>
        <w:docPartGallery w:val="Page Numbers (Bottom of Page)"/>
        <w:docPartUnique/>
      </w:docPartObj>
    </w:sdtPr>
    <w:sdtContent>
      <w:p w14:paraId="6294DDCD" w14:textId="6C99D073" w:rsidR="0098321E" w:rsidRPr="007B7C5E" w:rsidRDefault="0098321E" w:rsidP="000B42CC">
        <w:pPr>
          <w:pStyle w:val="Footer"/>
          <w:framePr w:wrap="none" w:vAnchor="text" w:hAnchor="margin" w:xAlign="center" w:y="1"/>
          <w:rPr>
            <w:rStyle w:val="PageNumber"/>
            <w:rFonts w:ascii="Arial" w:hAnsi="Arial" w:cs="Arial"/>
            <w:sz w:val="16"/>
            <w:szCs w:val="16"/>
          </w:rPr>
        </w:pPr>
        <w:r w:rsidRPr="007B7C5E">
          <w:rPr>
            <w:rStyle w:val="PageNumber"/>
            <w:rFonts w:ascii="Arial" w:hAnsi="Arial" w:cs="Arial"/>
            <w:sz w:val="16"/>
            <w:szCs w:val="16"/>
          </w:rPr>
          <w:fldChar w:fldCharType="begin"/>
        </w:r>
        <w:r w:rsidRPr="007B7C5E">
          <w:rPr>
            <w:rStyle w:val="PageNumber"/>
            <w:rFonts w:ascii="Arial" w:hAnsi="Arial" w:cs="Arial"/>
            <w:sz w:val="16"/>
            <w:szCs w:val="16"/>
          </w:rPr>
          <w:instrText xml:space="preserve"> PAGE </w:instrText>
        </w:r>
        <w:r w:rsidRPr="007B7C5E">
          <w:rPr>
            <w:rStyle w:val="PageNumber"/>
            <w:rFonts w:ascii="Arial" w:hAnsi="Arial" w:cs="Arial"/>
            <w:sz w:val="16"/>
            <w:szCs w:val="16"/>
          </w:rPr>
          <w:fldChar w:fldCharType="separate"/>
        </w:r>
        <w:r w:rsidR="00D27EDC">
          <w:rPr>
            <w:rStyle w:val="PageNumber"/>
            <w:rFonts w:ascii="Arial" w:hAnsi="Arial" w:cs="Arial"/>
            <w:noProof/>
            <w:sz w:val="16"/>
            <w:szCs w:val="16"/>
          </w:rPr>
          <w:t>16</w:t>
        </w:r>
        <w:r w:rsidRPr="007B7C5E">
          <w:rPr>
            <w:rStyle w:val="PageNumber"/>
            <w:rFonts w:ascii="Arial" w:hAnsi="Arial" w:cs="Arial"/>
            <w:sz w:val="16"/>
            <w:szCs w:val="16"/>
          </w:rPr>
          <w:fldChar w:fldCharType="end"/>
        </w:r>
      </w:p>
    </w:sdtContent>
  </w:sdt>
  <w:p w14:paraId="040DE428" w14:textId="77777777" w:rsidR="0098321E" w:rsidRDefault="009832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0738919"/>
      <w:docPartObj>
        <w:docPartGallery w:val="Page Numbers (Bottom of Page)"/>
        <w:docPartUnique/>
      </w:docPartObj>
    </w:sdtPr>
    <w:sdtContent>
      <w:p w14:paraId="44C49DC9" w14:textId="77777777" w:rsidR="0098321E" w:rsidRDefault="0098321E" w:rsidP="000B4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E5FC17" w14:textId="77777777" w:rsidR="0098321E" w:rsidRDefault="009832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Arial" w:hAnsi="Arial" w:cs="Arial"/>
        <w:sz w:val="16"/>
        <w:szCs w:val="16"/>
      </w:rPr>
      <w:id w:val="2091885532"/>
      <w:docPartObj>
        <w:docPartGallery w:val="Page Numbers (Bottom of Page)"/>
        <w:docPartUnique/>
      </w:docPartObj>
    </w:sdtPr>
    <w:sdtContent>
      <w:p w14:paraId="0AC19508" w14:textId="5D8CAB54" w:rsidR="0098321E" w:rsidRPr="00B8758E" w:rsidRDefault="0098321E" w:rsidP="000B42CC">
        <w:pPr>
          <w:pStyle w:val="Footer"/>
          <w:framePr w:wrap="none" w:vAnchor="text" w:hAnchor="margin" w:xAlign="center" w:y="1"/>
          <w:rPr>
            <w:rStyle w:val="PageNumber"/>
            <w:rFonts w:ascii="Arial" w:hAnsi="Arial" w:cs="Arial"/>
            <w:sz w:val="16"/>
            <w:szCs w:val="16"/>
          </w:rPr>
        </w:pPr>
        <w:r w:rsidRPr="00B8758E">
          <w:rPr>
            <w:rStyle w:val="PageNumber"/>
            <w:rFonts w:ascii="Arial" w:hAnsi="Arial" w:cs="Arial"/>
            <w:sz w:val="16"/>
            <w:szCs w:val="16"/>
          </w:rPr>
          <w:fldChar w:fldCharType="begin"/>
        </w:r>
        <w:r w:rsidRPr="00B8758E">
          <w:rPr>
            <w:rStyle w:val="PageNumber"/>
            <w:rFonts w:ascii="Arial" w:hAnsi="Arial" w:cs="Arial"/>
            <w:sz w:val="16"/>
            <w:szCs w:val="16"/>
          </w:rPr>
          <w:instrText xml:space="preserve"> PAGE </w:instrText>
        </w:r>
        <w:r w:rsidRPr="00B8758E">
          <w:rPr>
            <w:rStyle w:val="PageNumber"/>
            <w:rFonts w:ascii="Arial" w:hAnsi="Arial" w:cs="Arial"/>
            <w:sz w:val="16"/>
            <w:szCs w:val="16"/>
          </w:rPr>
          <w:fldChar w:fldCharType="separate"/>
        </w:r>
        <w:r w:rsidR="00E47992">
          <w:rPr>
            <w:rStyle w:val="PageNumber"/>
            <w:rFonts w:ascii="Arial" w:hAnsi="Arial" w:cs="Arial"/>
            <w:noProof/>
            <w:sz w:val="16"/>
            <w:szCs w:val="16"/>
          </w:rPr>
          <w:t>19</w:t>
        </w:r>
        <w:r w:rsidRPr="00B8758E">
          <w:rPr>
            <w:rStyle w:val="PageNumber"/>
            <w:rFonts w:ascii="Arial" w:hAnsi="Arial" w:cs="Arial"/>
            <w:sz w:val="16"/>
            <w:szCs w:val="16"/>
          </w:rPr>
          <w:fldChar w:fldCharType="end"/>
        </w:r>
      </w:p>
    </w:sdtContent>
  </w:sdt>
  <w:p w14:paraId="3F7F0549" w14:textId="77777777" w:rsidR="0098321E" w:rsidRDefault="00983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B70688" w14:textId="77777777" w:rsidR="00DE7B5B" w:rsidRDefault="00DE7B5B">
      <w:pPr>
        <w:spacing w:after="0" w:line="240" w:lineRule="auto"/>
      </w:pPr>
      <w:r>
        <w:separator/>
      </w:r>
    </w:p>
  </w:footnote>
  <w:footnote w:type="continuationSeparator" w:id="0">
    <w:p w14:paraId="3E1DFDCE" w14:textId="77777777" w:rsidR="00DE7B5B" w:rsidRDefault="00DE7B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4D9C"/>
    <w:multiLevelType w:val="hybridMultilevel"/>
    <w:tmpl w:val="54B06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D42F5"/>
    <w:multiLevelType w:val="hybridMultilevel"/>
    <w:tmpl w:val="F3B89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350A68"/>
    <w:multiLevelType w:val="hybridMultilevel"/>
    <w:tmpl w:val="C4D6F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6107EA"/>
    <w:multiLevelType w:val="hybridMultilevel"/>
    <w:tmpl w:val="A9884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90CF2"/>
    <w:multiLevelType w:val="hybridMultilevel"/>
    <w:tmpl w:val="AD981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1E3B39"/>
    <w:multiLevelType w:val="hybridMultilevel"/>
    <w:tmpl w:val="7506D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E6FC3"/>
    <w:multiLevelType w:val="hybridMultilevel"/>
    <w:tmpl w:val="CAACC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E8228E"/>
    <w:multiLevelType w:val="hybridMultilevel"/>
    <w:tmpl w:val="8B3E7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C672AC"/>
    <w:multiLevelType w:val="hybridMultilevel"/>
    <w:tmpl w:val="21AAD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7"/>
  </w:num>
  <w:num w:numId="6">
    <w:abstractNumId w:val="2"/>
  </w:num>
  <w:num w:numId="7">
    <w:abstractNumId w:val="8"/>
  </w:num>
  <w:num w:numId="8">
    <w:abstractNumId w:val="4"/>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ARY Ian">
    <w15:presenceInfo w15:providerId="AD" w15:userId="S-1-5-21-861567501-1417001333-682003330-9865"/>
  </w15:person>
  <w15:person w15:author="ALTSCHUL Drew">
    <w15:presenceInfo w15:providerId="AD" w15:userId="S-1-5-21-861567501-1417001333-682003330-6583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22E19F3-45C2-4428-8B48-1A068F103866}"/>
    <w:docVar w:name="dgnword-eventsink" w:val="412909672"/>
    <w:docVar w:name="EN.InstantFormat" w:val="&lt;ENInstantFormat&gt;&lt;Enabled&gt;1&lt;/Enabled&gt;&lt;ScanUnformatted&gt;1&lt;/ScanUnformatted&gt;&lt;ScanChanges&gt;1&lt;/ScanChanges&gt;&lt;Suspended&gt;0&lt;/Suspended&gt;&lt;/ENInstantFormat&gt;"/>
    <w:docVar w:name="EN.Layout" w:val="&lt;ENLayout&gt;&lt;Style&gt;Epidemiology&lt;/Style&gt;&lt;LeftDelim&gt;{&lt;/LeftDelim&gt;&lt;RightDelim&gt;}&lt;/RightDelim&gt;&lt;FontName&gt;Arial&lt;/FontName&gt;&lt;FontSize&gt;11&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0dt9fre5paddxet9s75ezf9wz9z0vw2svad&quot;&gt;Corvallis library Nov 2019-Converted--2&lt;record-ids&gt;&lt;item&gt;6264&lt;/item&gt;&lt;item&gt;6539&lt;/item&gt;&lt;item&gt;6541&lt;/item&gt;&lt;item&gt;6566&lt;/item&gt;&lt;item&gt;6573&lt;/item&gt;&lt;item&gt;6774&lt;/item&gt;&lt;item&gt;6808&lt;/item&gt;&lt;item&gt;7320&lt;/item&gt;&lt;item&gt;8230&lt;/item&gt;&lt;item&gt;8236&lt;/item&gt;&lt;item&gt;8264&lt;/item&gt;&lt;item&gt;8313&lt;/item&gt;&lt;item&gt;8314&lt;/item&gt;&lt;item&gt;8429&lt;/item&gt;&lt;item&gt;8430&lt;/item&gt;&lt;item&gt;8463&lt;/item&gt;&lt;item&gt;8464&lt;/item&gt;&lt;item&gt;8466&lt;/item&gt;&lt;item&gt;8467&lt;/item&gt;&lt;item&gt;8472&lt;/item&gt;&lt;item&gt;8473&lt;/item&gt;&lt;item&gt;8477&lt;/item&gt;&lt;item&gt;8482&lt;/item&gt;&lt;item&gt;8484&lt;/item&gt;&lt;item&gt;8488&lt;/item&gt;&lt;item&gt;8513&lt;/item&gt;&lt;item&gt;8516&lt;/item&gt;&lt;item&gt;8517&lt;/item&gt;&lt;item&gt;8519&lt;/item&gt;&lt;item&gt;8520&lt;/item&gt;&lt;item&gt;8524&lt;/item&gt;&lt;item&gt;8539&lt;/item&gt;&lt;item&gt;8540&lt;/item&gt;&lt;item&gt;8541&lt;/item&gt;&lt;item&gt;8542&lt;/item&gt;&lt;item&gt;8543&lt;/item&gt;&lt;item&gt;8544&lt;/item&gt;&lt;item&gt;8545&lt;/item&gt;&lt;item&gt;8546&lt;/item&gt;&lt;item&gt;8547&lt;/item&gt;&lt;item&gt;8548&lt;/item&gt;&lt;item&gt;8549&lt;/item&gt;&lt;item&gt;8560&lt;/item&gt;&lt;item&gt;8562&lt;/item&gt;&lt;item&gt;8563&lt;/item&gt;&lt;item&gt;8564&lt;/item&gt;&lt;item&gt;8565&lt;/item&gt;&lt;/record-ids&gt;&lt;/item&gt;&lt;/Libraries&gt;"/>
  </w:docVars>
  <w:rsids>
    <w:rsidRoot w:val="008B072B"/>
    <w:rsid w:val="00000E13"/>
    <w:rsid w:val="0000439B"/>
    <w:rsid w:val="000065E0"/>
    <w:rsid w:val="0001177C"/>
    <w:rsid w:val="00011E03"/>
    <w:rsid w:val="00020C0B"/>
    <w:rsid w:val="00025659"/>
    <w:rsid w:val="00026658"/>
    <w:rsid w:val="000267DE"/>
    <w:rsid w:val="00034A96"/>
    <w:rsid w:val="00041C82"/>
    <w:rsid w:val="00046CFB"/>
    <w:rsid w:val="00060558"/>
    <w:rsid w:val="0006519D"/>
    <w:rsid w:val="000704EA"/>
    <w:rsid w:val="00077C5A"/>
    <w:rsid w:val="00077EB6"/>
    <w:rsid w:val="000844B8"/>
    <w:rsid w:val="00085E6C"/>
    <w:rsid w:val="000954D8"/>
    <w:rsid w:val="0009785E"/>
    <w:rsid w:val="000A0C84"/>
    <w:rsid w:val="000A1060"/>
    <w:rsid w:val="000A10A0"/>
    <w:rsid w:val="000B2C01"/>
    <w:rsid w:val="000B3717"/>
    <w:rsid w:val="000B42CC"/>
    <w:rsid w:val="000B48C5"/>
    <w:rsid w:val="000B7C11"/>
    <w:rsid w:val="000C29F1"/>
    <w:rsid w:val="000C324A"/>
    <w:rsid w:val="000C469E"/>
    <w:rsid w:val="000C508B"/>
    <w:rsid w:val="000D47C9"/>
    <w:rsid w:val="000D4A6E"/>
    <w:rsid w:val="000D5745"/>
    <w:rsid w:val="000D5C3A"/>
    <w:rsid w:val="000D7C11"/>
    <w:rsid w:val="000F3305"/>
    <w:rsid w:val="000F368C"/>
    <w:rsid w:val="000F67DD"/>
    <w:rsid w:val="00101C3C"/>
    <w:rsid w:val="00102718"/>
    <w:rsid w:val="00104B28"/>
    <w:rsid w:val="001124F8"/>
    <w:rsid w:val="00126204"/>
    <w:rsid w:val="00126CCF"/>
    <w:rsid w:val="0013294B"/>
    <w:rsid w:val="001339BA"/>
    <w:rsid w:val="00137191"/>
    <w:rsid w:val="0013773E"/>
    <w:rsid w:val="0014300C"/>
    <w:rsid w:val="00146518"/>
    <w:rsid w:val="00150DE8"/>
    <w:rsid w:val="00151A75"/>
    <w:rsid w:val="00154FD3"/>
    <w:rsid w:val="00155F2B"/>
    <w:rsid w:val="00160FAE"/>
    <w:rsid w:val="001659AF"/>
    <w:rsid w:val="001701FE"/>
    <w:rsid w:val="00184EA8"/>
    <w:rsid w:val="00187276"/>
    <w:rsid w:val="00187643"/>
    <w:rsid w:val="001918A4"/>
    <w:rsid w:val="00194E00"/>
    <w:rsid w:val="001973D8"/>
    <w:rsid w:val="001A5965"/>
    <w:rsid w:val="001A6489"/>
    <w:rsid w:val="001B2030"/>
    <w:rsid w:val="001C5EE7"/>
    <w:rsid w:val="001C7BBB"/>
    <w:rsid w:val="001C7DA8"/>
    <w:rsid w:val="001E33B2"/>
    <w:rsid w:val="001F02D9"/>
    <w:rsid w:val="001F281C"/>
    <w:rsid w:val="001F315A"/>
    <w:rsid w:val="001F3D7D"/>
    <w:rsid w:val="001F42D9"/>
    <w:rsid w:val="00211A8E"/>
    <w:rsid w:val="002134CF"/>
    <w:rsid w:val="00222790"/>
    <w:rsid w:val="0022735A"/>
    <w:rsid w:val="002274B3"/>
    <w:rsid w:val="00227F5C"/>
    <w:rsid w:val="00230362"/>
    <w:rsid w:val="002504BF"/>
    <w:rsid w:val="0025095A"/>
    <w:rsid w:val="00250C95"/>
    <w:rsid w:val="00260622"/>
    <w:rsid w:val="002630D8"/>
    <w:rsid w:val="002654D1"/>
    <w:rsid w:val="00266568"/>
    <w:rsid w:val="00270A57"/>
    <w:rsid w:val="00271349"/>
    <w:rsid w:val="002742A0"/>
    <w:rsid w:val="0028026F"/>
    <w:rsid w:val="00280573"/>
    <w:rsid w:val="002843FC"/>
    <w:rsid w:val="00284747"/>
    <w:rsid w:val="002873AA"/>
    <w:rsid w:val="002875CB"/>
    <w:rsid w:val="00295249"/>
    <w:rsid w:val="002B6A5B"/>
    <w:rsid w:val="002C39B4"/>
    <w:rsid w:val="002C602D"/>
    <w:rsid w:val="002C6311"/>
    <w:rsid w:val="002C71E4"/>
    <w:rsid w:val="002D21AF"/>
    <w:rsid w:val="002D2267"/>
    <w:rsid w:val="002D5880"/>
    <w:rsid w:val="002E5C0E"/>
    <w:rsid w:val="002F2183"/>
    <w:rsid w:val="002F2DBD"/>
    <w:rsid w:val="003039EB"/>
    <w:rsid w:val="00304D47"/>
    <w:rsid w:val="003106EC"/>
    <w:rsid w:val="00312216"/>
    <w:rsid w:val="00316CD1"/>
    <w:rsid w:val="003171CA"/>
    <w:rsid w:val="00321C48"/>
    <w:rsid w:val="00324DCF"/>
    <w:rsid w:val="0032595F"/>
    <w:rsid w:val="00330D8B"/>
    <w:rsid w:val="00330FDD"/>
    <w:rsid w:val="00336950"/>
    <w:rsid w:val="0034077D"/>
    <w:rsid w:val="00341448"/>
    <w:rsid w:val="00343577"/>
    <w:rsid w:val="003471C9"/>
    <w:rsid w:val="00347C11"/>
    <w:rsid w:val="00351A36"/>
    <w:rsid w:val="003605B2"/>
    <w:rsid w:val="00361AC1"/>
    <w:rsid w:val="00366B91"/>
    <w:rsid w:val="00370E80"/>
    <w:rsid w:val="00370F31"/>
    <w:rsid w:val="0037183B"/>
    <w:rsid w:val="003742D9"/>
    <w:rsid w:val="00380A4A"/>
    <w:rsid w:val="0038411C"/>
    <w:rsid w:val="00394797"/>
    <w:rsid w:val="003968D3"/>
    <w:rsid w:val="00397B84"/>
    <w:rsid w:val="00397FBA"/>
    <w:rsid w:val="003B59EE"/>
    <w:rsid w:val="003C014B"/>
    <w:rsid w:val="003C3432"/>
    <w:rsid w:val="003C601D"/>
    <w:rsid w:val="003C7A87"/>
    <w:rsid w:val="003C7B91"/>
    <w:rsid w:val="003D14DE"/>
    <w:rsid w:val="003D5FCA"/>
    <w:rsid w:val="003D63D3"/>
    <w:rsid w:val="003E5637"/>
    <w:rsid w:val="003E633C"/>
    <w:rsid w:val="003F000D"/>
    <w:rsid w:val="003F58FC"/>
    <w:rsid w:val="00400EC1"/>
    <w:rsid w:val="00413545"/>
    <w:rsid w:val="00417EF6"/>
    <w:rsid w:val="00446DB8"/>
    <w:rsid w:val="00451097"/>
    <w:rsid w:val="004523C6"/>
    <w:rsid w:val="00453A6D"/>
    <w:rsid w:val="00457766"/>
    <w:rsid w:val="004603DD"/>
    <w:rsid w:val="004612FE"/>
    <w:rsid w:val="00462D2D"/>
    <w:rsid w:val="0046505E"/>
    <w:rsid w:val="00466E84"/>
    <w:rsid w:val="00477865"/>
    <w:rsid w:val="00481AAA"/>
    <w:rsid w:val="004908BB"/>
    <w:rsid w:val="00491349"/>
    <w:rsid w:val="004A4087"/>
    <w:rsid w:val="004A4CDE"/>
    <w:rsid w:val="004A7AAD"/>
    <w:rsid w:val="004B14C3"/>
    <w:rsid w:val="004B3D71"/>
    <w:rsid w:val="004B4F00"/>
    <w:rsid w:val="004C40D4"/>
    <w:rsid w:val="004C4E96"/>
    <w:rsid w:val="004C5723"/>
    <w:rsid w:val="004D56B2"/>
    <w:rsid w:val="004D6D4A"/>
    <w:rsid w:val="004E0CDE"/>
    <w:rsid w:val="004E33FB"/>
    <w:rsid w:val="004F4042"/>
    <w:rsid w:val="00500444"/>
    <w:rsid w:val="005020CB"/>
    <w:rsid w:val="00512F78"/>
    <w:rsid w:val="00515BDD"/>
    <w:rsid w:val="00516565"/>
    <w:rsid w:val="005203C5"/>
    <w:rsid w:val="00523F1B"/>
    <w:rsid w:val="00537CFB"/>
    <w:rsid w:val="00542640"/>
    <w:rsid w:val="005478E1"/>
    <w:rsid w:val="0055064F"/>
    <w:rsid w:val="00555CBF"/>
    <w:rsid w:val="00557C83"/>
    <w:rsid w:val="00563A58"/>
    <w:rsid w:val="00565830"/>
    <w:rsid w:val="00573E5A"/>
    <w:rsid w:val="0057753C"/>
    <w:rsid w:val="0058114B"/>
    <w:rsid w:val="0058613E"/>
    <w:rsid w:val="005902AF"/>
    <w:rsid w:val="005930D4"/>
    <w:rsid w:val="00596518"/>
    <w:rsid w:val="005A049B"/>
    <w:rsid w:val="005A0A2F"/>
    <w:rsid w:val="005A4D8F"/>
    <w:rsid w:val="005B62E8"/>
    <w:rsid w:val="005D13BC"/>
    <w:rsid w:val="005D2DA8"/>
    <w:rsid w:val="005D5A2A"/>
    <w:rsid w:val="005E737A"/>
    <w:rsid w:val="005E7CC1"/>
    <w:rsid w:val="005F3303"/>
    <w:rsid w:val="005F4762"/>
    <w:rsid w:val="0060028A"/>
    <w:rsid w:val="00601A1B"/>
    <w:rsid w:val="00603FF1"/>
    <w:rsid w:val="006072FA"/>
    <w:rsid w:val="00610182"/>
    <w:rsid w:val="0061205D"/>
    <w:rsid w:val="0061663B"/>
    <w:rsid w:val="00625474"/>
    <w:rsid w:val="00625B43"/>
    <w:rsid w:val="00626B1D"/>
    <w:rsid w:val="00631556"/>
    <w:rsid w:val="006345AE"/>
    <w:rsid w:val="00635912"/>
    <w:rsid w:val="0063782C"/>
    <w:rsid w:val="00637E99"/>
    <w:rsid w:val="0064390A"/>
    <w:rsid w:val="00644F16"/>
    <w:rsid w:val="00645446"/>
    <w:rsid w:val="006508E8"/>
    <w:rsid w:val="00650A68"/>
    <w:rsid w:val="00650FAA"/>
    <w:rsid w:val="0065524D"/>
    <w:rsid w:val="00662196"/>
    <w:rsid w:val="00662907"/>
    <w:rsid w:val="00673521"/>
    <w:rsid w:val="00673DCF"/>
    <w:rsid w:val="006748A6"/>
    <w:rsid w:val="00676EF3"/>
    <w:rsid w:val="00677156"/>
    <w:rsid w:val="0068753F"/>
    <w:rsid w:val="00691B65"/>
    <w:rsid w:val="0069327A"/>
    <w:rsid w:val="0069534C"/>
    <w:rsid w:val="0069625F"/>
    <w:rsid w:val="006A0209"/>
    <w:rsid w:val="006A1B70"/>
    <w:rsid w:val="006A22DD"/>
    <w:rsid w:val="006A2644"/>
    <w:rsid w:val="006A5393"/>
    <w:rsid w:val="006B4623"/>
    <w:rsid w:val="006B6DF2"/>
    <w:rsid w:val="006B7C62"/>
    <w:rsid w:val="006C32D1"/>
    <w:rsid w:val="006C6FB6"/>
    <w:rsid w:val="006D4870"/>
    <w:rsid w:val="006E7B82"/>
    <w:rsid w:val="006F0452"/>
    <w:rsid w:val="00700D64"/>
    <w:rsid w:val="00702EC7"/>
    <w:rsid w:val="00703826"/>
    <w:rsid w:val="00711DBD"/>
    <w:rsid w:val="007128AA"/>
    <w:rsid w:val="00716B2E"/>
    <w:rsid w:val="00722416"/>
    <w:rsid w:val="00727FE8"/>
    <w:rsid w:val="0073055A"/>
    <w:rsid w:val="0073229D"/>
    <w:rsid w:val="00733933"/>
    <w:rsid w:val="0073429E"/>
    <w:rsid w:val="0073780B"/>
    <w:rsid w:val="00740B41"/>
    <w:rsid w:val="00752455"/>
    <w:rsid w:val="0075385E"/>
    <w:rsid w:val="00757A0B"/>
    <w:rsid w:val="007620CC"/>
    <w:rsid w:val="00765D60"/>
    <w:rsid w:val="0076730A"/>
    <w:rsid w:val="00767D75"/>
    <w:rsid w:val="00770301"/>
    <w:rsid w:val="00772329"/>
    <w:rsid w:val="007724E5"/>
    <w:rsid w:val="0077336F"/>
    <w:rsid w:val="00774867"/>
    <w:rsid w:val="00774AFA"/>
    <w:rsid w:val="00776B11"/>
    <w:rsid w:val="0078323A"/>
    <w:rsid w:val="007931EA"/>
    <w:rsid w:val="007953E2"/>
    <w:rsid w:val="007A0C24"/>
    <w:rsid w:val="007A6762"/>
    <w:rsid w:val="007B1C21"/>
    <w:rsid w:val="007B4F1D"/>
    <w:rsid w:val="007B74C3"/>
    <w:rsid w:val="007B7C5E"/>
    <w:rsid w:val="007C3DEE"/>
    <w:rsid w:val="007C70A0"/>
    <w:rsid w:val="007D25B9"/>
    <w:rsid w:val="007D492A"/>
    <w:rsid w:val="007E019A"/>
    <w:rsid w:val="007E4F45"/>
    <w:rsid w:val="007E6AB8"/>
    <w:rsid w:val="007F373C"/>
    <w:rsid w:val="007F3818"/>
    <w:rsid w:val="007F59CF"/>
    <w:rsid w:val="007F7BDF"/>
    <w:rsid w:val="008014BE"/>
    <w:rsid w:val="00802F19"/>
    <w:rsid w:val="00812611"/>
    <w:rsid w:val="0081509B"/>
    <w:rsid w:val="00815110"/>
    <w:rsid w:val="008174EE"/>
    <w:rsid w:val="0082079A"/>
    <w:rsid w:val="00820B03"/>
    <w:rsid w:val="00823028"/>
    <w:rsid w:val="00823CB3"/>
    <w:rsid w:val="00823D14"/>
    <w:rsid w:val="00824573"/>
    <w:rsid w:val="008246EE"/>
    <w:rsid w:val="00825242"/>
    <w:rsid w:val="0082798F"/>
    <w:rsid w:val="008310FC"/>
    <w:rsid w:val="0083149F"/>
    <w:rsid w:val="00840381"/>
    <w:rsid w:val="0085112B"/>
    <w:rsid w:val="00852253"/>
    <w:rsid w:val="008532BE"/>
    <w:rsid w:val="008576FE"/>
    <w:rsid w:val="00865E3B"/>
    <w:rsid w:val="00867C6E"/>
    <w:rsid w:val="00867E27"/>
    <w:rsid w:val="008854EC"/>
    <w:rsid w:val="00890E86"/>
    <w:rsid w:val="00892009"/>
    <w:rsid w:val="00892459"/>
    <w:rsid w:val="00896264"/>
    <w:rsid w:val="008A67E3"/>
    <w:rsid w:val="008B072B"/>
    <w:rsid w:val="008B2728"/>
    <w:rsid w:val="008B43D1"/>
    <w:rsid w:val="008B5924"/>
    <w:rsid w:val="008B7514"/>
    <w:rsid w:val="008C02CC"/>
    <w:rsid w:val="008C4E9E"/>
    <w:rsid w:val="008C5684"/>
    <w:rsid w:val="008E711D"/>
    <w:rsid w:val="008F09A7"/>
    <w:rsid w:val="00920B4F"/>
    <w:rsid w:val="0092108C"/>
    <w:rsid w:val="0092278C"/>
    <w:rsid w:val="00923422"/>
    <w:rsid w:val="009278ED"/>
    <w:rsid w:val="00932B7B"/>
    <w:rsid w:val="00932E44"/>
    <w:rsid w:val="00944C59"/>
    <w:rsid w:val="009626AD"/>
    <w:rsid w:val="00964C19"/>
    <w:rsid w:val="009749A0"/>
    <w:rsid w:val="0097770F"/>
    <w:rsid w:val="00980223"/>
    <w:rsid w:val="00981084"/>
    <w:rsid w:val="0098321E"/>
    <w:rsid w:val="00986044"/>
    <w:rsid w:val="00990723"/>
    <w:rsid w:val="0099548E"/>
    <w:rsid w:val="00996622"/>
    <w:rsid w:val="009A15E3"/>
    <w:rsid w:val="009A7909"/>
    <w:rsid w:val="009B0C46"/>
    <w:rsid w:val="009B14B8"/>
    <w:rsid w:val="009B206E"/>
    <w:rsid w:val="009B6CFF"/>
    <w:rsid w:val="009C5504"/>
    <w:rsid w:val="009C7419"/>
    <w:rsid w:val="009C7AC2"/>
    <w:rsid w:val="009D3EA0"/>
    <w:rsid w:val="009E644D"/>
    <w:rsid w:val="009E7861"/>
    <w:rsid w:val="009F0B04"/>
    <w:rsid w:val="009F10A1"/>
    <w:rsid w:val="009F31CE"/>
    <w:rsid w:val="009F583E"/>
    <w:rsid w:val="00A00CE8"/>
    <w:rsid w:val="00A0139E"/>
    <w:rsid w:val="00A101C5"/>
    <w:rsid w:val="00A2282D"/>
    <w:rsid w:val="00A23AF0"/>
    <w:rsid w:val="00A26BF5"/>
    <w:rsid w:val="00A26E6A"/>
    <w:rsid w:val="00A401DA"/>
    <w:rsid w:val="00A40E0C"/>
    <w:rsid w:val="00A431B9"/>
    <w:rsid w:val="00A4393F"/>
    <w:rsid w:val="00A43C52"/>
    <w:rsid w:val="00A44019"/>
    <w:rsid w:val="00A52AA5"/>
    <w:rsid w:val="00A560FF"/>
    <w:rsid w:val="00A60D81"/>
    <w:rsid w:val="00A616D2"/>
    <w:rsid w:val="00A66CC3"/>
    <w:rsid w:val="00A7042F"/>
    <w:rsid w:val="00A7323B"/>
    <w:rsid w:val="00A7632E"/>
    <w:rsid w:val="00A77401"/>
    <w:rsid w:val="00A80DFB"/>
    <w:rsid w:val="00A8102B"/>
    <w:rsid w:val="00A838A8"/>
    <w:rsid w:val="00A85743"/>
    <w:rsid w:val="00A917FD"/>
    <w:rsid w:val="00A961D3"/>
    <w:rsid w:val="00AA01FA"/>
    <w:rsid w:val="00AA166B"/>
    <w:rsid w:val="00AA3C23"/>
    <w:rsid w:val="00AA4E6B"/>
    <w:rsid w:val="00AB064E"/>
    <w:rsid w:val="00AB1407"/>
    <w:rsid w:val="00AB422B"/>
    <w:rsid w:val="00AB5921"/>
    <w:rsid w:val="00AC11E3"/>
    <w:rsid w:val="00AC1E21"/>
    <w:rsid w:val="00AC2DE8"/>
    <w:rsid w:val="00AC4D45"/>
    <w:rsid w:val="00AD2C5C"/>
    <w:rsid w:val="00AD621C"/>
    <w:rsid w:val="00AF092A"/>
    <w:rsid w:val="00AF1D9E"/>
    <w:rsid w:val="00AF28F8"/>
    <w:rsid w:val="00AF2968"/>
    <w:rsid w:val="00AF55FE"/>
    <w:rsid w:val="00B014F2"/>
    <w:rsid w:val="00B04A9B"/>
    <w:rsid w:val="00B10DAA"/>
    <w:rsid w:val="00B14B26"/>
    <w:rsid w:val="00B15ECB"/>
    <w:rsid w:val="00B16831"/>
    <w:rsid w:val="00B2184A"/>
    <w:rsid w:val="00B224B6"/>
    <w:rsid w:val="00B22EA1"/>
    <w:rsid w:val="00B27072"/>
    <w:rsid w:val="00B32174"/>
    <w:rsid w:val="00B40AF3"/>
    <w:rsid w:val="00B4345A"/>
    <w:rsid w:val="00B43D44"/>
    <w:rsid w:val="00B459EE"/>
    <w:rsid w:val="00B45EE1"/>
    <w:rsid w:val="00B470F4"/>
    <w:rsid w:val="00B533C6"/>
    <w:rsid w:val="00B5695F"/>
    <w:rsid w:val="00B5781C"/>
    <w:rsid w:val="00B61C34"/>
    <w:rsid w:val="00B631AC"/>
    <w:rsid w:val="00B63BE5"/>
    <w:rsid w:val="00B66531"/>
    <w:rsid w:val="00B740BE"/>
    <w:rsid w:val="00B767F6"/>
    <w:rsid w:val="00B76EEA"/>
    <w:rsid w:val="00B807BD"/>
    <w:rsid w:val="00B832D4"/>
    <w:rsid w:val="00B84DB4"/>
    <w:rsid w:val="00B8758E"/>
    <w:rsid w:val="00B91CA9"/>
    <w:rsid w:val="00B91F97"/>
    <w:rsid w:val="00BA7A2C"/>
    <w:rsid w:val="00BB443D"/>
    <w:rsid w:val="00BD4E55"/>
    <w:rsid w:val="00BD6B3F"/>
    <w:rsid w:val="00BE372F"/>
    <w:rsid w:val="00BE7E41"/>
    <w:rsid w:val="00BF0B6C"/>
    <w:rsid w:val="00BF3139"/>
    <w:rsid w:val="00BF7867"/>
    <w:rsid w:val="00BF7D0A"/>
    <w:rsid w:val="00C01389"/>
    <w:rsid w:val="00C013C1"/>
    <w:rsid w:val="00C03BD8"/>
    <w:rsid w:val="00C044F1"/>
    <w:rsid w:val="00C06350"/>
    <w:rsid w:val="00C115B2"/>
    <w:rsid w:val="00C13D70"/>
    <w:rsid w:val="00C16A36"/>
    <w:rsid w:val="00C21D97"/>
    <w:rsid w:val="00C308D1"/>
    <w:rsid w:val="00C323CF"/>
    <w:rsid w:val="00C33608"/>
    <w:rsid w:val="00C3379B"/>
    <w:rsid w:val="00C40AB5"/>
    <w:rsid w:val="00C41D41"/>
    <w:rsid w:val="00C4456E"/>
    <w:rsid w:val="00C47F2A"/>
    <w:rsid w:val="00C50647"/>
    <w:rsid w:val="00C513F2"/>
    <w:rsid w:val="00C63FDB"/>
    <w:rsid w:val="00C64233"/>
    <w:rsid w:val="00C649BC"/>
    <w:rsid w:val="00C64D84"/>
    <w:rsid w:val="00C66B66"/>
    <w:rsid w:val="00C775B4"/>
    <w:rsid w:val="00C9314F"/>
    <w:rsid w:val="00CA06A3"/>
    <w:rsid w:val="00CA2700"/>
    <w:rsid w:val="00CA7671"/>
    <w:rsid w:val="00CA7885"/>
    <w:rsid w:val="00CA7CCB"/>
    <w:rsid w:val="00CB0160"/>
    <w:rsid w:val="00CB5456"/>
    <w:rsid w:val="00CC0029"/>
    <w:rsid w:val="00CC335F"/>
    <w:rsid w:val="00CC42C6"/>
    <w:rsid w:val="00CE355A"/>
    <w:rsid w:val="00CE656F"/>
    <w:rsid w:val="00CF0429"/>
    <w:rsid w:val="00CF3B03"/>
    <w:rsid w:val="00CF3B26"/>
    <w:rsid w:val="00CF624E"/>
    <w:rsid w:val="00D014EF"/>
    <w:rsid w:val="00D01EAB"/>
    <w:rsid w:val="00D1083D"/>
    <w:rsid w:val="00D10B3A"/>
    <w:rsid w:val="00D158CB"/>
    <w:rsid w:val="00D17C07"/>
    <w:rsid w:val="00D21306"/>
    <w:rsid w:val="00D22803"/>
    <w:rsid w:val="00D2289B"/>
    <w:rsid w:val="00D25C38"/>
    <w:rsid w:val="00D27EDC"/>
    <w:rsid w:val="00D328C3"/>
    <w:rsid w:val="00D37ACA"/>
    <w:rsid w:val="00D42B86"/>
    <w:rsid w:val="00D43E19"/>
    <w:rsid w:val="00D47A01"/>
    <w:rsid w:val="00D51745"/>
    <w:rsid w:val="00D543E1"/>
    <w:rsid w:val="00D55BE5"/>
    <w:rsid w:val="00D57DF0"/>
    <w:rsid w:val="00D57E06"/>
    <w:rsid w:val="00D658CA"/>
    <w:rsid w:val="00D82D62"/>
    <w:rsid w:val="00D84444"/>
    <w:rsid w:val="00D95B3F"/>
    <w:rsid w:val="00D95D50"/>
    <w:rsid w:val="00DA3E99"/>
    <w:rsid w:val="00DA5F68"/>
    <w:rsid w:val="00DA6B9F"/>
    <w:rsid w:val="00DC32C5"/>
    <w:rsid w:val="00DC6B8D"/>
    <w:rsid w:val="00DC7940"/>
    <w:rsid w:val="00DC7E3C"/>
    <w:rsid w:val="00DD0375"/>
    <w:rsid w:val="00DD1A37"/>
    <w:rsid w:val="00DD3867"/>
    <w:rsid w:val="00DD3ABC"/>
    <w:rsid w:val="00DD5049"/>
    <w:rsid w:val="00DD6CBF"/>
    <w:rsid w:val="00DE0A5C"/>
    <w:rsid w:val="00DE42FE"/>
    <w:rsid w:val="00DE7B5B"/>
    <w:rsid w:val="00DF1597"/>
    <w:rsid w:val="00DF1A81"/>
    <w:rsid w:val="00DF27E1"/>
    <w:rsid w:val="00E005C1"/>
    <w:rsid w:val="00E05A42"/>
    <w:rsid w:val="00E06DCB"/>
    <w:rsid w:val="00E06F26"/>
    <w:rsid w:val="00E07FD8"/>
    <w:rsid w:val="00E163EE"/>
    <w:rsid w:val="00E20103"/>
    <w:rsid w:val="00E266CD"/>
    <w:rsid w:val="00E27097"/>
    <w:rsid w:val="00E27B42"/>
    <w:rsid w:val="00E3063B"/>
    <w:rsid w:val="00E3362F"/>
    <w:rsid w:val="00E33794"/>
    <w:rsid w:val="00E371EB"/>
    <w:rsid w:val="00E37CF5"/>
    <w:rsid w:val="00E47323"/>
    <w:rsid w:val="00E47992"/>
    <w:rsid w:val="00E5142D"/>
    <w:rsid w:val="00E51A64"/>
    <w:rsid w:val="00E547AF"/>
    <w:rsid w:val="00E627BF"/>
    <w:rsid w:val="00E6391B"/>
    <w:rsid w:val="00E66C7B"/>
    <w:rsid w:val="00E71294"/>
    <w:rsid w:val="00E753C5"/>
    <w:rsid w:val="00E83A65"/>
    <w:rsid w:val="00E849D4"/>
    <w:rsid w:val="00E85F02"/>
    <w:rsid w:val="00E96EA9"/>
    <w:rsid w:val="00EA5482"/>
    <w:rsid w:val="00EB1B09"/>
    <w:rsid w:val="00EB221E"/>
    <w:rsid w:val="00EB5C49"/>
    <w:rsid w:val="00EC26F7"/>
    <w:rsid w:val="00ED01FF"/>
    <w:rsid w:val="00ED0722"/>
    <w:rsid w:val="00ED5736"/>
    <w:rsid w:val="00EE067D"/>
    <w:rsid w:val="00EE21D0"/>
    <w:rsid w:val="00EE2283"/>
    <w:rsid w:val="00EE23A6"/>
    <w:rsid w:val="00EE4700"/>
    <w:rsid w:val="00EE7E57"/>
    <w:rsid w:val="00EF15CE"/>
    <w:rsid w:val="00EF2996"/>
    <w:rsid w:val="00EF369B"/>
    <w:rsid w:val="00EF46F3"/>
    <w:rsid w:val="00EF57E1"/>
    <w:rsid w:val="00EF5B59"/>
    <w:rsid w:val="00EF7A5F"/>
    <w:rsid w:val="00EF7BA2"/>
    <w:rsid w:val="00F0252E"/>
    <w:rsid w:val="00F03450"/>
    <w:rsid w:val="00F0424E"/>
    <w:rsid w:val="00F05DD3"/>
    <w:rsid w:val="00F0729E"/>
    <w:rsid w:val="00F1257F"/>
    <w:rsid w:val="00F2168A"/>
    <w:rsid w:val="00F21842"/>
    <w:rsid w:val="00F2460D"/>
    <w:rsid w:val="00F26866"/>
    <w:rsid w:val="00F27BAE"/>
    <w:rsid w:val="00F40535"/>
    <w:rsid w:val="00F40937"/>
    <w:rsid w:val="00F41287"/>
    <w:rsid w:val="00F527D6"/>
    <w:rsid w:val="00F52FC1"/>
    <w:rsid w:val="00F53DF6"/>
    <w:rsid w:val="00F574C3"/>
    <w:rsid w:val="00F57C00"/>
    <w:rsid w:val="00F6423D"/>
    <w:rsid w:val="00F64820"/>
    <w:rsid w:val="00F6728A"/>
    <w:rsid w:val="00F71B98"/>
    <w:rsid w:val="00F73605"/>
    <w:rsid w:val="00F736E7"/>
    <w:rsid w:val="00F7498E"/>
    <w:rsid w:val="00F903B9"/>
    <w:rsid w:val="00F93C62"/>
    <w:rsid w:val="00F948E8"/>
    <w:rsid w:val="00FB4702"/>
    <w:rsid w:val="00FC10F8"/>
    <w:rsid w:val="00FC19B7"/>
    <w:rsid w:val="00FC7DEB"/>
    <w:rsid w:val="00FD1D28"/>
    <w:rsid w:val="00FE050D"/>
    <w:rsid w:val="00FE0D4B"/>
    <w:rsid w:val="00FE2666"/>
    <w:rsid w:val="00FF028E"/>
    <w:rsid w:val="00FF5907"/>
    <w:rsid w:val="00FF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B2E54D"/>
  <w15:docId w15:val="{C0E9384F-7674-430C-AA0F-45508EE0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07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03B9"/>
    <w:rPr>
      <w:color w:val="0563C1" w:themeColor="hyperlink"/>
      <w:u w:val="single"/>
    </w:rPr>
  </w:style>
  <w:style w:type="character" w:customStyle="1" w:styleId="UnresolvedMention1">
    <w:name w:val="Unresolved Mention1"/>
    <w:basedOn w:val="DefaultParagraphFont"/>
    <w:uiPriority w:val="99"/>
    <w:semiHidden/>
    <w:unhideWhenUsed/>
    <w:rsid w:val="00F903B9"/>
    <w:rPr>
      <w:color w:val="605E5C"/>
      <w:shd w:val="clear" w:color="auto" w:fill="E1DFDD"/>
    </w:rPr>
  </w:style>
  <w:style w:type="character" w:styleId="FollowedHyperlink">
    <w:name w:val="FollowedHyperlink"/>
    <w:basedOn w:val="DefaultParagraphFont"/>
    <w:uiPriority w:val="99"/>
    <w:semiHidden/>
    <w:unhideWhenUsed/>
    <w:rsid w:val="00F903B9"/>
    <w:rPr>
      <w:color w:val="954F72" w:themeColor="followedHyperlink"/>
      <w:u w:val="single"/>
    </w:rPr>
  </w:style>
  <w:style w:type="paragraph" w:styleId="Header">
    <w:name w:val="header"/>
    <w:basedOn w:val="Normal"/>
    <w:link w:val="HeaderChar"/>
    <w:rsid w:val="00BD6B3F"/>
    <w:pPr>
      <w:tabs>
        <w:tab w:val="center" w:pos="4819"/>
        <w:tab w:val="right" w:pos="9638"/>
      </w:tabs>
      <w:spacing w:after="0" w:line="240" w:lineRule="auto"/>
    </w:pPr>
    <w:rPr>
      <w:rFonts w:ascii="Times New Roman" w:eastAsia="Times New Roman" w:hAnsi="Times New Roman" w:cs="Times New Roman"/>
      <w:sz w:val="24"/>
      <w:szCs w:val="24"/>
      <w:lang w:eastAsia="da-DK"/>
    </w:rPr>
  </w:style>
  <w:style w:type="character" w:customStyle="1" w:styleId="HeaderChar">
    <w:name w:val="Header Char"/>
    <w:basedOn w:val="DefaultParagraphFont"/>
    <w:link w:val="Header"/>
    <w:rsid w:val="00BD6B3F"/>
    <w:rPr>
      <w:rFonts w:ascii="Times New Roman" w:eastAsia="Times New Roman" w:hAnsi="Times New Roman" w:cs="Times New Roman"/>
      <w:sz w:val="24"/>
      <w:szCs w:val="24"/>
      <w:lang w:eastAsia="da-DK"/>
    </w:rPr>
  </w:style>
  <w:style w:type="paragraph" w:styleId="ListParagraph">
    <w:name w:val="List Paragraph"/>
    <w:basedOn w:val="Normal"/>
    <w:uiPriority w:val="34"/>
    <w:qFormat/>
    <w:rsid w:val="00AF092A"/>
    <w:pPr>
      <w:ind w:left="720"/>
      <w:contextualSpacing/>
    </w:pPr>
  </w:style>
  <w:style w:type="character" w:styleId="Strong">
    <w:name w:val="Strong"/>
    <w:basedOn w:val="DefaultParagraphFont"/>
    <w:uiPriority w:val="22"/>
    <w:qFormat/>
    <w:rsid w:val="005D2DA8"/>
    <w:rPr>
      <w:b/>
      <w:bCs/>
    </w:rPr>
  </w:style>
  <w:style w:type="character" w:styleId="CommentReference">
    <w:name w:val="annotation reference"/>
    <w:basedOn w:val="DefaultParagraphFont"/>
    <w:uiPriority w:val="99"/>
    <w:semiHidden/>
    <w:unhideWhenUsed/>
    <w:rsid w:val="00B533C6"/>
    <w:rPr>
      <w:sz w:val="16"/>
      <w:szCs w:val="16"/>
    </w:rPr>
  </w:style>
  <w:style w:type="paragraph" w:styleId="CommentText">
    <w:name w:val="annotation text"/>
    <w:basedOn w:val="Normal"/>
    <w:link w:val="CommentTextChar"/>
    <w:uiPriority w:val="99"/>
    <w:semiHidden/>
    <w:unhideWhenUsed/>
    <w:rsid w:val="00B533C6"/>
    <w:pPr>
      <w:spacing w:line="240" w:lineRule="auto"/>
    </w:pPr>
    <w:rPr>
      <w:sz w:val="20"/>
      <w:szCs w:val="20"/>
    </w:rPr>
  </w:style>
  <w:style w:type="character" w:customStyle="1" w:styleId="CommentTextChar">
    <w:name w:val="Comment Text Char"/>
    <w:basedOn w:val="DefaultParagraphFont"/>
    <w:link w:val="CommentText"/>
    <w:uiPriority w:val="99"/>
    <w:semiHidden/>
    <w:rsid w:val="00B533C6"/>
    <w:rPr>
      <w:sz w:val="20"/>
      <w:szCs w:val="20"/>
    </w:rPr>
  </w:style>
  <w:style w:type="paragraph" w:styleId="CommentSubject">
    <w:name w:val="annotation subject"/>
    <w:basedOn w:val="CommentText"/>
    <w:next w:val="CommentText"/>
    <w:link w:val="CommentSubjectChar"/>
    <w:uiPriority w:val="99"/>
    <w:semiHidden/>
    <w:unhideWhenUsed/>
    <w:rsid w:val="00B533C6"/>
    <w:rPr>
      <w:b/>
      <w:bCs/>
    </w:rPr>
  </w:style>
  <w:style w:type="character" w:customStyle="1" w:styleId="CommentSubjectChar">
    <w:name w:val="Comment Subject Char"/>
    <w:basedOn w:val="CommentTextChar"/>
    <w:link w:val="CommentSubject"/>
    <w:uiPriority w:val="99"/>
    <w:semiHidden/>
    <w:rsid w:val="00B533C6"/>
    <w:rPr>
      <w:b/>
      <w:bCs/>
      <w:sz w:val="20"/>
      <w:szCs w:val="20"/>
    </w:rPr>
  </w:style>
  <w:style w:type="paragraph" w:customStyle="1" w:styleId="EndNoteBibliographyTitle">
    <w:name w:val="EndNote Bibliography Title"/>
    <w:basedOn w:val="Normal"/>
    <w:link w:val="EndNoteBibliographyTitleChar"/>
    <w:rsid w:val="00266568"/>
    <w:pPr>
      <w:spacing w:after="0"/>
      <w:jc w:val="center"/>
    </w:pPr>
    <w:rPr>
      <w:rFonts w:ascii="Arial" w:hAnsi="Arial" w:cs="Arial"/>
      <w:noProof/>
      <w:lang w:val="en-US"/>
    </w:rPr>
  </w:style>
  <w:style w:type="character" w:customStyle="1" w:styleId="EndNoteBibliographyTitleChar">
    <w:name w:val="EndNote Bibliography Title Char"/>
    <w:basedOn w:val="DefaultParagraphFont"/>
    <w:link w:val="EndNoteBibliographyTitle"/>
    <w:rsid w:val="00266568"/>
    <w:rPr>
      <w:rFonts w:ascii="Arial" w:hAnsi="Arial" w:cs="Arial"/>
      <w:noProof/>
      <w:lang w:val="en-US"/>
    </w:rPr>
  </w:style>
  <w:style w:type="paragraph" w:customStyle="1" w:styleId="EndNoteBibliography">
    <w:name w:val="EndNote Bibliography"/>
    <w:basedOn w:val="Normal"/>
    <w:link w:val="EndNoteBibliographyChar"/>
    <w:rsid w:val="00266568"/>
    <w:pPr>
      <w:spacing w:line="240" w:lineRule="auto"/>
    </w:pPr>
    <w:rPr>
      <w:rFonts w:ascii="Arial" w:hAnsi="Arial" w:cs="Arial"/>
      <w:noProof/>
      <w:lang w:val="en-US"/>
    </w:rPr>
  </w:style>
  <w:style w:type="character" w:customStyle="1" w:styleId="EndNoteBibliographyChar">
    <w:name w:val="EndNote Bibliography Char"/>
    <w:basedOn w:val="DefaultParagraphFont"/>
    <w:link w:val="EndNoteBibliography"/>
    <w:rsid w:val="00266568"/>
    <w:rPr>
      <w:rFonts w:ascii="Arial" w:hAnsi="Arial" w:cs="Arial"/>
      <w:noProof/>
      <w:lang w:val="en-US"/>
    </w:rPr>
  </w:style>
  <w:style w:type="paragraph" w:styleId="BalloonText">
    <w:name w:val="Balloon Text"/>
    <w:basedOn w:val="Normal"/>
    <w:link w:val="BalloonTextChar"/>
    <w:uiPriority w:val="99"/>
    <w:semiHidden/>
    <w:unhideWhenUsed/>
    <w:rsid w:val="00EB1B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09"/>
    <w:rPr>
      <w:rFonts w:ascii="Tahoma" w:hAnsi="Tahoma" w:cs="Tahoma"/>
      <w:sz w:val="16"/>
      <w:szCs w:val="16"/>
    </w:rPr>
  </w:style>
  <w:style w:type="paragraph" w:styleId="Revision">
    <w:name w:val="Revision"/>
    <w:hidden/>
    <w:uiPriority w:val="99"/>
    <w:semiHidden/>
    <w:rsid w:val="002274B3"/>
    <w:pPr>
      <w:spacing w:after="0" w:line="240" w:lineRule="auto"/>
    </w:pPr>
  </w:style>
  <w:style w:type="character" w:customStyle="1" w:styleId="UnresolvedMention2">
    <w:name w:val="Unresolved Mention2"/>
    <w:basedOn w:val="DefaultParagraphFont"/>
    <w:uiPriority w:val="99"/>
    <w:semiHidden/>
    <w:unhideWhenUsed/>
    <w:rsid w:val="003C3432"/>
    <w:rPr>
      <w:color w:val="605E5C"/>
      <w:shd w:val="clear" w:color="auto" w:fill="E1DFDD"/>
    </w:rPr>
  </w:style>
  <w:style w:type="paragraph" w:styleId="Footer">
    <w:name w:val="footer"/>
    <w:basedOn w:val="Normal"/>
    <w:link w:val="FooterChar"/>
    <w:uiPriority w:val="99"/>
    <w:unhideWhenUsed/>
    <w:rsid w:val="00E85F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E85F02"/>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E85F02"/>
  </w:style>
  <w:style w:type="character" w:customStyle="1" w:styleId="UnresolvedMention3">
    <w:name w:val="Unresolved Mention3"/>
    <w:basedOn w:val="DefaultParagraphFont"/>
    <w:uiPriority w:val="99"/>
    <w:semiHidden/>
    <w:unhideWhenUsed/>
    <w:rsid w:val="00187643"/>
    <w:rPr>
      <w:color w:val="605E5C"/>
      <w:shd w:val="clear" w:color="auto" w:fill="E1DFDD"/>
    </w:rPr>
  </w:style>
  <w:style w:type="character" w:customStyle="1" w:styleId="UnresolvedMention4">
    <w:name w:val="Unresolved Mention4"/>
    <w:basedOn w:val="DefaultParagraphFont"/>
    <w:uiPriority w:val="99"/>
    <w:semiHidden/>
    <w:unhideWhenUsed/>
    <w:rsid w:val="00FF5907"/>
    <w:rPr>
      <w:color w:val="605E5C"/>
      <w:shd w:val="clear" w:color="auto" w:fill="E1DFDD"/>
    </w:rPr>
  </w:style>
  <w:style w:type="character" w:customStyle="1" w:styleId="UnresolvedMention5">
    <w:name w:val="Unresolved Mention5"/>
    <w:basedOn w:val="DefaultParagraphFont"/>
    <w:uiPriority w:val="99"/>
    <w:semiHidden/>
    <w:unhideWhenUsed/>
    <w:rsid w:val="0092278C"/>
    <w:rPr>
      <w:color w:val="605E5C"/>
      <w:shd w:val="clear" w:color="auto" w:fill="E1DFDD"/>
    </w:rPr>
  </w:style>
  <w:style w:type="character" w:customStyle="1" w:styleId="UnresolvedMention6">
    <w:name w:val="Unresolved Mention6"/>
    <w:basedOn w:val="DefaultParagraphFont"/>
    <w:uiPriority w:val="99"/>
    <w:semiHidden/>
    <w:unhideWhenUsed/>
    <w:rsid w:val="00A23AF0"/>
    <w:rPr>
      <w:color w:val="605E5C"/>
      <w:shd w:val="clear" w:color="auto" w:fill="E1DFDD"/>
    </w:rPr>
  </w:style>
  <w:style w:type="character" w:customStyle="1" w:styleId="UnresolvedMention">
    <w:name w:val="Unresolved Mention"/>
    <w:basedOn w:val="DefaultParagraphFont"/>
    <w:uiPriority w:val="99"/>
    <w:semiHidden/>
    <w:unhideWhenUsed/>
    <w:rsid w:val="004612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9287">
      <w:bodyDiv w:val="1"/>
      <w:marLeft w:val="0"/>
      <w:marRight w:val="0"/>
      <w:marTop w:val="0"/>
      <w:marBottom w:val="0"/>
      <w:divBdr>
        <w:top w:val="none" w:sz="0" w:space="0" w:color="auto"/>
        <w:left w:val="none" w:sz="0" w:space="0" w:color="auto"/>
        <w:bottom w:val="none" w:sz="0" w:space="0" w:color="auto"/>
        <w:right w:val="none" w:sz="0" w:space="0" w:color="auto"/>
      </w:divBdr>
    </w:div>
    <w:div w:id="192305584">
      <w:bodyDiv w:val="1"/>
      <w:marLeft w:val="0"/>
      <w:marRight w:val="0"/>
      <w:marTop w:val="0"/>
      <w:marBottom w:val="0"/>
      <w:divBdr>
        <w:top w:val="none" w:sz="0" w:space="0" w:color="auto"/>
        <w:left w:val="none" w:sz="0" w:space="0" w:color="auto"/>
        <w:bottom w:val="none" w:sz="0" w:space="0" w:color="auto"/>
        <w:right w:val="none" w:sz="0" w:space="0" w:color="auto"/>
      </w:divBdr>
    </w:div>
    <w:div w:id="325479018">
      <w:bodyDiv w:val="1"/>
      <w:marLeft w:val="0"/>
      <w:marRight w:val="0"/>
      <w:marTop w:val="0"/>
      <w:marBottom w:val="0"/>
      <w:divBdr>
        <w:top w:val="none" w:sz="0" w:space="0" w:color="auto"/>
        <w:left w:val="none" w:sz="0" w:space="0" w:color="auto"/>
        <w:bottom w:val="none" w:sz="0" w:space="0" w:color="auto"/>
        <w:right w:val="none" w:sz="0" w:space="0" w:color="auto"/>
      </w:divBdr>
    </w:div>
    <w:div w:id="468010662">
      <w:bodyDiv w:val="1"/>
      <w:marLeft w:val="0"/>
      <w:marRight w:val="0"/>
      <w:marTop w:val="0"/>
      <w:marBottom w:val="0"/>
      <w:divBdr>
        <w:top w:val="none" w:sz="0" w:space="0" w:color="auto"/>
        <w:left w:val="none" w:sz="0" w:space="0" w:color="auto"/>
        <w:bottom w:val="none" w:sz="0" w:space="0" w:color="auto"/>
        <w:right w:val="none" w:sz="0" w:space="0" w:color="auto"/>
      </w:divBdr>
    </w:div>
    <w:div w:id="470906458">
      <w:bodyDiv w:val="1"/>
      <w:marLeft w:val="0"/>
      <w:marRight w:val="0"/>
      <w:marTop w:val="0"/>
      <w:marBottom w:val="0"/>
      <w:divBdr>
        <w:top w:val="none" w:sz="0" w:space="0" w:color="auto"/>
        <w:left w:val="none" w:sz="0" w:space="0" w:color="auto"/>
        <w:bottom w:val="none" w:sz="0" w:space="0" w:color="auto"/>
        <w:right w:val="none" w:sz="0" w:space="0" w:color="auto"/>
      </w:divBdr>
    </w:div>
    <w:div w:id="597518028">
      <w:bodyDiv w:val="1"/>
      <w:marLeft w:val="0"/>
      <w:marRight w:val="0"/>
      <w:marTop w:val="0"/>
      <w:marBottom w:val="0"/>
      <w:divBdr>
        <w:top w:val="none" w:sz="0" w:space="0" w:color="auto"/>
        <w:left w:val="none" w:sz="0" w:space="0" w:color="auto"/>
        <w:bottom w:val="none" w:sz="0" w:space="0" w:color="auto"/>
        <w:right w:val="none" w:sz="0" w:space="0" w:color="auto"/>
      </w:divBdr>
    </w:div>
    <w:div w:id="691690968">
      <w:bodyDiv w:val="1"/>
      <w:marLeft w:val="0"/>
      <w:marRight w:val="0"/>
      <w:marTop w:val="0"/>
      <w:marBottom w:val="0"/>
      <w:divBdr>
        <w:top w:val="none" w:sz="0" w:space="0" w:color="auto"/>
        <w:left w:val="none" w:sz="0" w:space="0" w:color="auto"/>
        <w:bottom w:val="none" w:sz="0" w:space="0" w:color="auto"/>
        <w:right w:val="none" w:sz="0" w:space="0" w:color="auto"/>
      </w:divBdr>
    </w:div>
    <w:div w:id="831408791">
      <w:bodyDiv w:val="1"/>
      <w:marLeft w:val="0"/>
      <w:marRight w:val="0"/>
      <w:marTop w:val="0"/>
      <w:marBottom w:val="0"/>
      <w:divBdr>
        <w:top w:val="none" w:sz="0" w:space="0" w:color="auto"/>
        <w:left w:val="none" w:sz="0" w:space="0" w:color="auto"/>
        <w:bottom w:val="none" w:sz="0" w:space="0" w:color="auto"/>
        <w:right w:val="none" w:sz="0" w:space="0" w:color="auto"/>
      </w:divBdr>
    </w:div>
    <w:div w:id="1150173730">
      <w:bodyDiv w:val="1"/>
      <w:marLeft w:val="0"/>
      <w:marRight w:val="0"/>
      <w:marTop w:val="0"/>
      <w:marBottom w:val="0"/>
      <w:divBdr>
        <w:top w:val="none" w:sz="0" w:space="0" w:color="auto"/>
        <w:left w:val="none" w:sz="0" w:space="0" w:color="auto"/>
        <w:bottom w:val="none" w:sz="0" w:space="0" w:color="auto"/>
        <w:right w:val="none" w:sz="0" w:space="0" w:color="auto"/>
      </w:divBdr>
    </w:div>
    <w:div w:id="1223829438">
      <w:bodyDiv w:val="1"/>
      <w:marLeft w:val="0"/>
      <w:marRight w:val="0"/>
      <w:marTop w:val="0"/>
      <w:marBottom w:val="0"/>
      <w:divBdr>
        <w:top w:val="none" w:sz="0" w:space="0" w:color="auto"/>
        <w:left w:val="none" w:sz="0" w:space="0" w:color="auto"/>
        <w:bottom w:val="none" w:sz="0" w:space="0" w:color="auto"/>
        <w:right w:val="none" w:sz="0" w:space="0" w:color="auto"/>
      </w:divBdr>
    </w:div>
    <w:div w:id="1282614267">
      <w:bodyDiv w:val="1"/>
      <w:marLeft w:val="0"/>
      <w:marRight w:val="0"/>
      <w:marTop w:val="0"/>
      <w:marBottom w:val="0"/>
      <w:divBdr>
        <w:top w:val="none" w:sz="0" w:space="0" w:color="auto"/>
        <w:left w:val="none" w:sz="0" w:space="0" w:color="auto"/>
        <w:bottom w:val="none" w:sz="0" w:space="0" w:color="auto"/>
        <w:right w:val="none" w:sz="0" w:space="0" w:color="auto"/>
      </w:divBdr>
    </w:div>
    <w:div w:id="1328753023">
      <w:bodyDiv w:val="1"/>
      <w:marLeft w:val="0"/>
      <w:marRight w:val="0"/>
      <w:marTop w:val="0"/>
      <w:marBottom w:val="0"/>
      <w:divBdr>
        <w:top w:val="none" w:sz="0" w:space="0" w:color="auto"/>
        <w:left w:val="none" w:sz="0" w:space="0" w:color="auto"/>
        <w:bottom w:val="none" w:sz="0" w:space="0" w:color="auto"/>
        <w:right w:val="none" w:sz="0" w:space="0" w:color="auto"/>
      </w:divBdr>
    </w:div>
    <w:div w:id="1420560119">
      <w:bodyDiv w:val="1"/>
      <w:marLeft w:val="0"/>
      <w:marRight w:val="0"/>
      <w:marTop w:val="0"/>
      <w:marBottom w:val="0"/>
      <w:divBdr>
        <w:top w:val="none" w:sz="0" w:space="0" w:color="auto"/>
        <w:left w:val="none" w:sz="0" w:space="0" w:color="auto"/>
        <w:bottom w:val="none" w:sz="0" w:space="0" w:color="auto"/>
        <w:right w:val="none" w:sz="0" w:space="0" w:color="auto"/>
      </w:divBdr>
    </w:div>
    <w:div w:id="1484085333">
      <w:bodyDiv w:val="1"/>
      <w:marLeft w:val="0"/>
      <w:marRight w:val="0"/>
      <w:marTop w:val="0"/>
      <w:marBottom w:val="0"/>
      <w:divBdr>
        <w:top w:val="none" w:sz="0" w:space="0" w:color="auto"/>
        <w:left w:val="none" w:sz="0" w:space="0" w:color="auto"/>
        <w:bottom w:val="none" w:sz="0" w:space="0" w:color="auto"/>
        <w:right w:val="none" w:sz="0" w:space="0" w:color="auto"/>
      </w:divBdr>
    </w:div>
    <w:div w:id="1520848796">
      <w:bodyDiv w:val="1"/>
      <w:marLeft w:val="0"/>
      <w:marRight w:val="0"/>
      <w:marTop w:val="0"/>
      <w:marBottom w:val="0"/>
      <w:divBdr>
        <w:top w:val="none" w:sz="0" w:space="0" w:color="auto"/>
        <w:left w:val="none" w:sz="0" w:space="0" w:color="auto"/>
        <w:bottom w:val="none" w:sz="0" w:space="0" w:color="auto"/>
        <w:right w:val="none" w:sz="0" w:space="0" w:color="auto"/>
      </w:divBdr>
    </w:div>
    <w:div w:id="1532257001">
      <w:bodyDiv w:val="1"/>
      <w:marLeft w:val="0"/>
      <w:marRight w:val="0"/>
      <w:marTop w:val="0"/>
      <w:marBottom w:val="0"/>
      <w:divBdr>
        <w:top w:val="none" w:sz="0" w:space="0" w:color="auto"/>
        <w:left w:val="none" w:sz="0" w:space="0" w:color="auto"/>
        <w:bottom w:val="none" w:sz="0" w:space="0" w:color="auto"/>
        <w:right w:val="none" w:sz="0" w:space="0" w:color="auto"/>
      </w:divBdr>
    </w:div>
    <w:div w:id="1545098048">
      <w:bodyDiv w:val="1"/>
      <w:marLeft w:val="0"/>
      <w:marRight w:val="0"/>
      <w:marTop w:val="0"/>
      <w:marBottom w:val="0"/>
      <w:divBdr>
        <w:top w:val="none" w:sz="0" w:space="0" w:color="auto"/>
        <w:left w:val="none" w:sz="0" w:space="0" w:color="auto"/>
        <w:bottom w:val="none" w:sz="0" w:space="0" w:color="auto"/>
        <w:right w:val="none" w:sz="0" w:space="0" w:color="auto"/>
      </w:divBdr>
    </w:div>
    <w:div w:id="1605963762">
      <w:bodyDiv w:val="1"/>
      <w:marLeft w:val="0"/>
      <w:marRight w:val="0"/>
      <w:marTop w:val="0"/>
      <w:marBottom w:val="0"/>
      <w:divBdr>
        <w:top w:val="none" w:sz="0" w:space="0" w:color="auto"/>
        <w:left w:val="none" w:sz="0" w:space="0" w:color="auto"/>
        <w:bottom w:val="none" w:sz="0" w:space="0" w:color="auto"/>
        <w:right w:val="none" w:sz="0" w:space="0" w:color="auto"/>
      </w:divBdr>
    </w:div>
    <w:div w:id="1643119636">
      <w:bodyDiv w:val="1"/>
      <w:marLeft w:val="0"/>
      <w:marRight w:val="0"/>
      <w:marTop w:val="0"/>
      <w:marBottom w:val="0"/>
      <w:divBdr>
        <w:top w:val="none" w:sz="0" w:space="0" w:color="auto"/>
        <w:left w:val="none" w:sz="0" w:space="0" w:color="auto"/>
        <w:bottom w:val="none" w:sz="0" w:space="0" w:color="auto"/>
        <w:right w:val="none" w:sz="0" w:space="0" w:color="auto"/>
      </w:divBdr>
    </w:div>
    <w:div w:id="1647079627">
      <w:bodyDiv w:val="1"/>
      <w:marLeft w:val="0"/>
      <w:marRight w:val="0"/>
      <w:marTop w:val="0"/>
      <w:marBottom w:val="0"/>
      <w:divBdr>
        <w:top w:val="none" w:sz="0" w:space="0" w:color="auto"/>
        <w:left w:val="none" w:sz="0" w:space="0" w:color="auto"/>
        <w:bottom w:val="none" w:sz="0" w:space="0" w:color="auto"/>
        <w:right w:val="none" w:sz="0" w:space="0" w:color="auto"/>
      </w:divBdr>
    </w:div>
    <w:div w:id="1662151219">
      <w:bodyDiv w:val="1"/>
      <w:marLeft w:val="0"/>
      <w:marRight w:val="0"/>
      <w:marTop w:val="0"/>
      <w:marBottom w:val="0"/>
      <w:divBdr>
        <w:top w:val="none" w:sz="0" w:space="0" w:color="auto"/>
        <w:left w:val="none" w:sz="0" w:space="0" w:color="auto"/>
        <w:bottom w:val="none" w:sz="0" w:space="0" w:color="auto"/>
        <w:right w:val="none" w:sz="0" w:space="0" w:color="auto"/>
      </w:divBdr>
    </w:div>
    <w:div w:id="20316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id.batty@ucl.ac.uk" TargetMode="External"/><Relationship Id="rId13" Type="http://schemas.microsoft.com/office/2011/relationships/commentsExtended" Target="commentsExtended.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kdataservice.ac.uk/"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drew.altschul@ed.ac.uk"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i.deary@ed.ac.uk" TargetMode="External"/><Relationship Id="rId14" Type="http://schemas.openxmlformats.org/officeDocument/2006/relationships/hyperlink" Target="https://www.bbc.co.uk/news/health-55040635"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990AC4-350C-47E1-B9F5-F2C157365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19</Pages>
  <Words>8703</Words>
  <Characters>49611</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catharine gale</dc:creator>
  <cp:lastModifiedBy>ALTSCHUL Drew</cp:lastModifiedBy>
  <cp:revision>42</cp:revision>
  <dcterms:created xsi:type="dcterms:W3CDTF">2021-04-23T10:19:00Z</dcterms:created>
  <dcterms:modified xsi:type="dcterms:W3CDTF">2021-04-26T14:23:00Z</dcterms:modified>
</cp:coreProperties>
</file>